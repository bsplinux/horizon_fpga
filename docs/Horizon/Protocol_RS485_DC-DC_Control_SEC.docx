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19FC" w14:textId="36F06A3A" w:rsidR="00CD126E" w:rsidRPr="00A26C91" w:rsidRDefault="00CD126E" w:rsidP="00CD126E">
      <w:pPr>
        <w:rPr>
          <w:u w:val="single"/>
          <w:lang w:val="en-US"/>
        </w:rPr>
      </w:pPr>
      <w:r w:rsidRPr="00A26C91">
        <w:rPr>
          <w:u w:val="single"/>
          <w:lang w:val="en-US"/>
        </w:rPr>
        <w:t>RS485 Condor DC-DC Control Board Secondary MCU Communication Protocol:</w:t>
      </w:r>
    </w:p>
    <w:p w14:paraId="1D4DF41A" w14:textId="5767AA56" w:rsidR="00CD126E" w:rsidRDefault="00CD126E" w:rsidP="00CD126E">
      <w:pPr>
        <w:rPr>
          <w:lang w:val="en-US"/>
        </w:rPr>
      </w:pPr>
    </w:p>
    <w:p w14:paraId="440D9DEC" w14:textId="65446EF9" w:rsidR="006E6C5D" w:rsidRDefault="006E6C5D" w:rsidP="00F1675F">
      <w:pPr>
        <w:pBdr>
          <w:top w:val="single" w:sz="4" w:space="1" w:color="auto"/>
          <w:left w:val="single" w:sz="4" w:space="4" w:color="auto"/>
          <w:bottom w:val="single" w:sz="4" w:space="1" w:color="auto"/>
          <w:right w:val="single" w:sz="4" w:space="4" w:color="auto"/>
        </w:pBdr>
        <w:rPr>
          <w:lang w:val="en-US"/>
        </w:rPr>
      </w:pPr>
      <w:r>
        <w:rPr>
          <w:lang w:val="en-US"/>
        </w:rPr>
        <w:t>Overview:</w:t>
      </w:r>
    </w:p>
    <w:p w14:paraId="0AE7D97B" w14:textId="2A1A7577" w:rsidR="006E6C5D" w:rsidRDefault="006E6C5D" w:rsidP="00F1675F">
      <w:pPr>
        <w:pBdr>
          <w:top w:val="single" w:sz="4" w:space="1" w:color="auto"/>
          <w:left w:val="single" w:sz="4" w:space="4" w:color="auto"/>
          <w:bottom w:val="single" w:sz="4" w:space="1" w:color="auto"/>
          <w:right w:val="single" w:sz="4" w:space="4" w:color="auto"/>
        </w:pBdr>
        <w:rPr>
          <w:lang w:val="en-US"/>
        </w:rPr>
      </w:pPr>
      <w:r>
        <w:rPr>
          <w:lang w:val="en-US"/>
        </w:rPr>
        <w:t xml:space="preserve">This document includes the current </w:t>
      </w:r>
      <w:r w:rsidR="000F5953">
        <w:rPr>
          <w:lang w:val="en-US"/>
        </w:rPr>
        <w:t>RS485 communication protocol between the Master (FPGA) and the Slave (DC-DC control board secondary MCU).</w:t>
      </w:r>
    </w:p>
    <w:p w14:paraId="62A13360" w14:textId="18A746E6" w:rsidR="000F5953" w:rsidRDefault="00F14C27" w:rsidP="00F1675F">
      <w:pPr>
        <w:pBdr>
          <w:top w:val="single" w:sz="4" w:space="1" w:color="auto"/>
          <w:left w:val="single" w:sz="4" w:space="4" w:color="auto"/>
          <w:bottom w:val="single" w:sz="4" w:space="1" w:color="auto"/>
          <w:right w:val="single" w:sz="4" w:space="4" w:color="auto"/>
        </w:pBdr>
        <w:rPr>
          <w:lang w:val="en-US"/>
        </w:rPr>
      </w:pPr>
      <w:r>
        <w:rPr>
          <w:lang w:val="en-US"/>
        </w:rPr>
        <w:t xml:space="preserve">It also includes </w:t>
      </w:r>
      <w:r w:rsidR="000061B4">
        <w:rPr>
          <w:lang w:val="en-US"/>
        </w:rPr>
        <w:t>2</w:t>
      </w:r>
      <w:r>
        <w:rPr>
          <w:lang w:val="en-US"/>
        </w:rPr>
        <w:t xml:space="preserve"> </w:t>
      </w:r>
      <w:r w:rsidR="007842C4">
        <w:rPr>
          <w:lang w:val="en-US"/>
        </w:rPr>
        <w:t>appendices</w:t>
      </w:r>
      <w:r>
        <w:rPr>
          <w:lang w:val="en-US"/>
        </w:rPr>
        <w:t xml:space="preserve"> </w:t>
      </w:r>
      <w:r w:rsidR="007842C4">
        <w:rPr>
          <w:lang w:val="en-US"/>
        </w:rPr>
        <w:t>providing functions which can be used to convert the ADC</w:t>
      </w:r>
      <w:r w:rsidR="00662DBD">
        <w:rPr>
          <w:lang w:val="en-US"/>
        </w:rPr>
        <w:t xml:space="preserve"> temperature</w:t>
      </w:r>
      <w:r w:rsidR="007842C4">
        <w:rPr>
          <w:lang w:val="en-US"/>
        </w:rPr>
        <w:t xml:space="preserve"> result to the value </w:t>
      </w:r>
      <w:r w:rsidR="00662DBD">
        <w:rPr>
          <w:lang w:val="en-US"/>
        </w:rPr>
        <w:t>it</w:t>
      </w:r>
      <w:r w:rsidR="007842C4">
        <w:rPr>
          <w:lang w:val="en-US"/>
        </w:rPr>
        <w:t xml:space="preserve"> represent</w:t>
      </w:r>
      <w:r w:rsidR="00662DBD">
        <w:rPr>
          <w:lang w:val="en-US"/>
        </w:rPr>
        <w:t>s</w:t>
      </w:r>
      <w:r w:rsidR="007842C4">
        <w:rPr>
          <w:lang w:val="en-US"/>
        </w:rPr>
        <w:t xml:space="preserve"> and </w:t>
      </w:r>
      <w:r w:rsidR="00047925">
        <w:rPr>
          <w:lang w:val="en-US"/>
        </w:rPr>
        <w:t>verify</w:t>
      </w:r>
      <w:r w:rsidR="00F429BB">
        <w:rPr>
          <w:lang w:val="en-US"/>
        </w:rPr>
        <w:t xml:space="preserve"> the CRC</w:t>
      </w:r>
      <w:r w:rsidR="00017FF3">
        <w:rPr>
          <w:lang w:val="en-US"/>
        </w:rPr>
        <w:t>.</w:t>
      </w:r>
    </w:p>
    <w:p w14:paraId="221832F9" w14:textId="77777777" w:rsidR="00E33C99" w:rsidRDefault="00E33C99" w:rsidP="00E33C99">
      <w:pPr>
        <w:jc w:val="center"/>
        <w:rPr>
          <w:sz w:val="28"/>
          <w:szCs w:val="28"/>
          <w:lang w:val="en-US"/>
        </w:rPr>
      </w:pPr>
    </w:p>
    <w:p w14:paraId="76AF6930" w14:textId="518979F3" w:rsidR="00CD126E" w:rsidRPr="00E33C99" w:rsidRDefault="00E33C99" w:rsidP="00E33C99">
      <w:pPr>
        <w:jc w:val="center"/>
        <w:rPr>
          <w:sz w:val="28"/>
          <w:szCs w:val="28"/>
          <w:lang w:val="en-US"/>
        </w:rPr>
      </w:pPr>
      <w:r w:rsidRPr="00E33C99">
        <w:rPr>
          <w:sz w:val="28"/>
          <w:szCs w:val="28"/>
          <w:lang w:val="en-US"/>
        </w:rPr>
        <w:t>Communication Protocol</w:t>
      </w:r>
    </w:p>
    <w:p w14:paraId="003B10D6" w14:textId="45671178" w:rsidR="002030C2" w:rsidRDefault="002030C2" w:rsidP="008A6FF2">
      <w:pPr>
        <w:pBdr>
          <w:top w:val="single" w:sz="4" w:space="1" w:color="auto"/>
          <w:left w:val="single" w:sz="4" w:space="4" w:color="auto"/>
          <w:bottom w:val="single" w:sz="4" w:space="1" w:color="auto"/>
          <w:right w:val="single" w:sz="4" w:space="4" w:color="auto"/>
        </w:pBdr>
        <w:rPr>
          <w:lang w:val="en-US"/>
        </w:rPr>
      </w:pPr>
      <w:r>
        <w:rPr>
          <w:lang w:val="en-US"/>
        </w:rPr>
        <w:t>Baud Rate: 115200 (This baud rate can be easily changed)</w:t>
      </w:r>
    </w:p>
    <w:p w14:paraId="45AE85CD" w14:textId="59706F99" w:rsidR="0067403D" w:rsidRDefault="0067403D" w:rsidP="008A6FF2">
      <w:pPr>
        <w:pBdr>
          <w:top w:val="single" w:sz="4" w:space="1" w:color="auto"/>
          <w:left w:val="single" w:sz="4" w:space="4" w:color="auto"/>
          <w:bottom w:val="single" w:sz="4" w:space="1" w:color="auto"/>
          <w:right w:val="single" w:sz="4" w:space="4" w:color="auto"/>
        </w:pBdr>
        <w:rPr>
          <w:lang w:val="en-US"/>
        </w:rPr>
      </w:pPr>
      <w:r>
        <w:rPr>
          <w:lang w:val="en-US"/>
        </w:rPr>
        <w:t>Note: It may take a few microseconds for the Slave to respond. The current code for the DC-DC Control Secondary MCU sets a f</w:t>
      </w:r>
      <w:r w:rsidR="00B379BE">
        <w:rPr>
          <w:lang w:val="en-US"/>
        </w:rPr>
        <w:t xml:space="preserve">lag to respond when it receives the </w:t>
      </w:r>
      <w:r w:rsidR="00925FEC">
        <w:rPr>
          <w:lang w:val="en-US"/>
        </w:rPr>
        <w:t>Master</w:t>
      </w:r>
      <w:r w:rsidR="00F772D5">
        <w:rPr>
          <w:lang w:val="en-US"/>
        </w:rPr>
        <w:t>’s</w:t>
      </w:r>
      <w:r w:rsidR="00925FEC">
        <w:rPr>
          <w:lang w:val="en-US"/>
        </w:rPr>
        <w:t xml:space="preserve"> request and then transmits when flag is checked in the infinite loop</w:t>
      </w:r>
      <w:r w:rsidR="00A73854">
        <w:rPr>
          <w:lang w:val="en-US"/>
        </w:rPr>
        <w:t xml:space="preserve"> and may first have to encode new data. </w:t>
      </w:r>
    </w:p>
    <w:p w14:paraId="7569E1E1" w14:textId="77777777" w:rsidR="002030C2" w:rsidRDefault="002030C2" w:rsidP="00CD126E">
      <w:pPr>
        <w:rPr>
          <w:lang w:val="en-US"/>
        </w:rPr>
      </w:pPr>
    </w:p>
    <w:p w14:paraId="2C6448B2" w14:textId="6724DFF7" w:rsidR="0002191A" w:rsidRDefault="0002191A" w:rsidP="00CD126E">
      <w:pPr>
        <w:rPr>
          <w:lang w:val="en-US"/>
        </w:rPr>
      </w:pPr>
      <w:r>
        <w:rPr>
          <w:lang w:val="en-US"/>
        </w:rPr>
        <w:t xml:space="preserve">The communication is </w:t>
      </w:r>
      <w:r w:rsidR="00021B9E">
        <w:rPr>
          <w:lang w:val="en-US"/>
        </w:rPr>
        <w:t>a two-step process:</w:t>
      </w:r>
    </w:p>
    <w:p w14:paraId="58C6B7DF" w14:textId="663467CB" w:rsidR="00CD126E" w:rsidRDefault="00CD126E" w:rsidP="00CD126E">
      <w:pPr>
        <w:rPr>
          <w:lang w:val="en-US"/>
        </w:rPr>
      </w:pPr>
      <w:r>
        <w:rPr>
          <w:lang w:val="en-US"/>
        </w:rPr>
        <w:t xml:space="preserve">1) </w:t>
      </w:r>
      <w:r w:rsidR="00C21D48">
        <w:rPr>
          <w:lang w:val="en-US"/>
        </w:rPr>
        <w:t>The Master (FPGA)</w:t>
      </w:r>
      <w:r w:rsidR="00A26C91">
        <w:rPr>
          <w:lang w:val="en-US"/>
        </w:rPr>
        <w:t xml:space="preserve"> sends a data-request frame.</w:t>
      </w:r>
    </w:p>
    <w:p w14:paraId="715A0238" w14:textId="359D4833" w:rsidR="00CD126E" w:rsidRDefault="00CD126E" w:rsidP="00CD126E">
      <w:pPr>
        <w:rPr>
          <w:lang w:val="en-US"/>
        </w:rPr>
      </w:pPr>
      <w:r>
        <w:rPr>
          <w:lang w:val="en-US"/>
        </w:rPr>
        <w:t xml:space="preserve">2) </w:t>
      </w:r>
      <w:r w:rsidR="00A26C91">
        <w:rPr>
          <w:lang w:val="en-US"/>
        </w:rPr>
        <w:t xml:space="preserve">The Slave (DC-DC Control Board Secondary </w:t>
      </w:r>
      <w:r w:rsidR="00AD7AF9">
        <w:rPr>
          <w:lang w:val="en-US"/>
        </w:rPr>
        <w:t>STM32</w:t>
      </w:r>
      <w:r w:rsidR="00A26C91">
        <w:rPr>
          <w:lang w:val="en-US"/>
        </w:rPr>
        <w:t>)</w:t>
      </w:r>
      <w:r w:rsidR="00AD7AF9">
        <w:rPr>
          <w:lang w:val="en-US"/>
        </w:rPr>
        <w:t xml:space="preserve"> sends the data frames.</w:t>
      </w:r>
    </w:p>
    <w:p w14:paraId="4F0FA413" w14:textId="77777777" w:rsidR="00974CB7" w:rsidRDefault="00974CB7" w:rsidP="00CD126E">
      <w:pPr>
        <w:rPr>
          <w:lang w:val="en-US"/>
        </w:rPr>
      </w:pPr>
    </w:p>
    <w:p w14:paraId="3E152AAC" w14:textId="66F323B1" w:rsidR="00974CB7" w:rsidRDefault="00974CB7" w:rsidP="00974CB7">
      <w:pPr>
        <w:pStyle w:val="ListParagraph"/>
        <w:numPr>
          <w:ilvl w:val="0"/>
          <w:numId w:val="1"/>
        </w:numPr>
        <w:rPr>
          <w:lang w:val="en-US"/>
        </w:rPr>
      </w:pPr>
      <w:r>
        <w:rPr>
          <w:lang w:val="en-US"/>
        </w:rPr>
        <w:t>Data Request Frame:</w:t>
      </w:r>
    </w:p>
    <w:p w14:paraId="658AA797" w14:textId="1C63C1C1" w:rsidR="005D7344" w:rsidRDefault="005D7344" w:rsidP="00700AF5">
      <w:pPr>
        <w:ind w:left="360"/>
        <w:rPr>
          <w:lang w:val="en-US"/>
        </w:rPr>
      </w:pPr>
      <w:r>
        <w:rPr>
          <w:lang w:val="en-US"/>
        </w:rPr>
        <w:t>The Master sends this frame in order to request data from the Slave.</w:t>
      </w:r>
    </w:p>
    <w:p w14:paraId="43E1CBCD" w14:textId="5E4A5ACF" w:rsidR="00974CB7" w:rsidRDefault="00700AF5" w:rsidP="00700AF5">
      <w:pPr>
        <w:ind w:left="360"/>
        <w:rPr>
          <w:lang w:val="en-US"/>
        </w:rPr>
      </w:pPr>
      <w:r>
        <w:rPr>
          <w:lang w:val="en-US"/>
        </w:rPr>
        <w:t xml:space="preserve">The data request frame can be changed </w:t>
      </w:r>
      <w:r w:rsidR="00630D4A">
        <w:rPr>
          <w:lang w:val="en-US"/>
        </w:rPr>
        <w:t xml:space="preserve">in the </w:t>
      </w:r>
      <w:proofErr w:type="spellStart"/>
      <w:r w:rsidR="00630D4A">
        <w:rPr>
          <w:lang w:val="en-US"/>
        </w:rPr>
        <w:t>cfg.c</w:t>
      </w:r>
      <w:proofErr w:type="spellEnd"/>
      <w:r w:rsidR="00630D4A">
        <w:rPr>
          <w:lang w:val="en-US"/>
        </w:rPr>
        <w:t xml:space="preserve"> file of the Secondary STM32 code.</w:t>
      </w:r>
    </w:p>
    <w:p w14:paraId="1F8415C3" w14:textId="66307CE9" w:rsidR="00630D4A" w:rsidRDefault="00630D4A" w:rsidP="00697924">
      <w:pPr>
        <w:ind w:left="360"/>
        <w:rPr>
          <w:lang w:val="en-US"/>
        </w:rPr>
      </w:pPr>
      <w:r>
        <w:rPr>
          <w:lang w:val="en-US"/>
        </w:rPr>
        <w:t>It is currently 0x</w:t>
      </w:r>
      <w:r w:rsidR="003C7345">
        <w:rPr>
          <w:lang w:val="en-US"/>
        </w:rPr>
        <w:t>AA</w:t>
      </w:r>
      <w:r w:rsidR="003F7802">
        <w:rPr>
          <w:lang w:val="en-US"/>
        </w:rPr>
        <w:t>.</w:t>
      </w:r>
    </w:p>
    <w:tbl>
      <w:tblPr>
        <w:tblStyle w:val="TableGrid"/>
        <w:tblW w:w="0" w:type="auto"/>
        <w:tblInd w:w="360" w:type="dxa"/>
        <w:tblLook w:val="04A0" w:firstRow="1" w:lastRow="0" w:firstColumn="1" w:lastColumn="0" w:noHBand="0" w:noVBand="1"/>
      </w:tblPr>
      <w:tblGrid>
        <w:gridCol w:w="957"/>
        <w:gridCol w:w="819"/>
        <w:gridCol w:w="871"/>
        <w:gridCol w:w="871"/>
        <w:gridCol w:w="872"/>
        <w:gridCol w:w="872"/>
        <w:gridCol w:w="872"/>
        <w:gridCol w:w="872"/>
        <w:gridCol w:w="930"/>
      </w:tblGrid>
      <w:tr w:rsidR="00B24D89" w14:paraId="4D65B17B" w14:textId="77777777" w:rsidTr="000C2C28">
        <w:tc>
          <w:tcPr>
            <w:tcW w:w="7936" w:type="dxa"/>
            <w:gridSpan w:val="9"/>
          </w:tcPr>
          <w:p w14:paraId="45970348" w14:textId="0C5A3D25" w:rsidR="00B24D89" w:rsidRDefault="00B24D89" w:rsidP="00342C4E">
            <w:pPr>
              <w:jc w:val="center"/>
              <w:rPr>
                <w:lang w:val="en-US"/>
              </w:rPr>
            </w:pPr>
            <w:r>
              <w:rPr>
                <w:lang w:val="en-US"/>
              </w:rPr>
              <w:t xml:space="preserve">Data Request Frame </w:t>
            </w:r>
            <w:r w:rsidR="00C729A6">
              <w:rPr>
                <w:lang w:val="en-US"/>
              </w:rPr>
              <w:t>f</w:t>
            </w:r>
            <w:r>
              <w:rPr>
                <w:lang w:val="en-US"/>
              </w:rPr>
              <w:t xml:space="preserve">rom Master </w:t>
            </w:r>
            <w:r w:rsidR="00C729A6">
              <w:rPr>
                <w:lang w:val="en-US"/>
              </w:rPr>
              <w:t>t</w:t>
            </w:r>
            <w:r>
              <w:rPr>
                <w:lang w:val="en-US"/>
              </w:rPr>
              <w:t>o Slave</w:t>
            </w:r>
            <w:r w:rsidR="009053A1">
              <w:rPr>
                <w:lang w:val="en-US"/>
              </w:rPr>
              <w:t xml:space="preserve"> (Table 1)</w:t>
            </w:r>
          </w:p>
        </w:tc>
      </w:tr>
      <w:tr w:rsidR="00342C4E" w14:paraId="61D5F2B2" w14:textId="77777777" w:rsidTr="00AB7678">
        <w:tc>
          <w:tcPr>
            <w:tcW w:w="957" w:type="dxa"/>
          </w:tcPr>
          <w:p w14:paraId="7C744700" w14:textId="77777777" w:rsidR="00342C4E" w:rsidRDefault="00342C4E" w:rsidP="00342C4E">
            <w:pPr>
              <w:jc w:val="center"/>
              <w:rPr>
                <w:lang w:val="en-US"/>
              </w:rPr>
            </w:pPr>
            <w:r>
              <w:rPr>
                <w:lang w:val="en-US"/>
              </w:rPr>
              <w:t>Bytes:</w:t>
            </w:r>
          </w:p>
          <w:p w14:paraId="1EB6132A" w14:textId="13D4B94C" w:rsidR="00342C4E" w:rsidRDefault="00342C4E" w:rsidP="00342C4E">
            <w:pPr>
              <w:jc w:val="center"/>
              <w:rPr>
                <w:lang w:val="en-US"/>
              </w:rPr>
            </w:pPr>
            <w:r>
              <w:rPr>
                <w:lang w:val="en-US"/>
              </w:rPr>
              <w:t>Total: 1</w:t>
            </w:r>
          </w:p>
        </w:tc>
        <w:tc>
          <w:tcPr>
            <w:tcW w:w="819" w:type="dxa"/>
          </w:tcPr>
          <w:p w14:paraId="62D55A78" w14:textId="77777777" w:rsidR="00342C4E" w:rsidRDefault="00342C4E" w:rsidP="00342C4E">
            <w:pPr>
              <w:jc w:val="center"/>
              <w:rPr>
                <w:lang w:val="en-US"/>
              </w:rPr>
            </w:pPr>
            <w:r>
              <w:rPr>
                <w:lang w:val="en-US"/>
              </w:rPr>
              <w:t>Bit 7</w:t>
            </w:r>
          </w:p>
          <w:p w14:paraId="4A0A0008" w14:textId="2DFCA0D6" w:rsidR="00342C4E" w:rsidRDefault="00342C4E" w:rsidP="00342C4E">
            <w:pPr>
              <w:jc w:val="center"/>
              <w:rPr>
                <w:lang w:val="en-US"/>
              </w:rPr>
            </w:pPr>
            <w:r>
              <w:rPr>
                <w:lang w:val="en-US"/>
              </w:rPr>
              <w:t>(MSB)</w:t>
            </w:r>
          </w:p>
        </w:tc>
        <w:tc>
          <w:tcPr>
            <w:tcW w:w="871" w:type="dxa"/>
          </w:tcPr>
          <w:p w14:paraId="7CB02192" w14:textId="4FB2F327" w:rsidR="00342C4E" w:rsidRDefault="00342C4E" w:rsidP="00342C4E">
            <w:pPr>
              <w:jc w:val="center"/>
              <w:rPr>
                <w:lang w:val="en-US"/>
              </w:rPr>
            </w:pPr>
            <w:r>
              <w:rPr>
                <w:lang w:val="en-US"/>
              </w:rPr>
              <w:t>Bit 6</w:t>
            </w:r>
          </w:p>
        </w:tc>
        <w:tc>
          <w:tcPr>
            <w:tcW w:w="871" w:type="dxa"/>
          </w:tcPr>
          <w:p w14:paraId="0C04E91C" w14:textId="1F270EF7" w:rsidR="00342C4E" w:rsidRDefault="00342C4E" w:rsidP="00342C4E">
            <w:pPr>
              <w:jc w:val="center"/>
              <w:rPr>
                <w:lang w:val="en-US"/>
              </w:rPr>
            </w:pPr>
            <w:r>
              <w:rPr>
                <w:lang w:val="en-US"/>
              </w:rPr>
              <w:t>Bit 5</w:t>
            </w:r>
          </w:p>
        </w:tc>
        <w:tc>
          <w:tcPr>
            <w:tcW w:w="872" w:type="dxa"/>
          </w:tcPr>
          <w:p w14:paraId="336F8F72" w14:textId="3875CD82" w:rsidR="00342C4E" w:rsidRDefault="00342C4E" w:rsidP="00342C4E">
            <w:pPr>
              <w:jc w:val="center"/>
              <w:rPr>
                <w:lang w:val="en-US"/>
              </w:rPr>
            </w:pPr>
            <w:r>
              <w:rPr>
                <w:lang w:val="en-US"/>
              </w:rPr>
              <w:t>Bit 4</w:t>
            </w:r>
          </w:p>
        </w:tc>
        <w:tc>
          <w:tcPr>
            <w:tcW w:w="872" w:type="dxa"/>
          </w:tcPr>
          <w:p w14:paraId="59DECBB3" w14:textId="1A59BB69" w:rsidR="00342C4E" w:rsidRDefault="00342C4E" w:rsidP="00342C4E">
            <w:pPr>
              <w:jc w:val="center"/>
              <w:rPr>
                <w:lang w:val="en-US"/>
              </w:rPr>
            </w:pPr>
            <w:r>
              <w:rPr>
                <w:lang w:val="en-US"/>
              </w:rPr>
              <w:t>Bit 3</w:t>
            </w:r>
          </w:p>
        </w:tc>
        <w:tc>
          <w:tcPr>
            <w:tcW w:w="872" w:type="dxa"/>
          </w:tcPr>
          <w:p w14:paraId="53397036" w14:textId="7F77740C" w:rsidR="00342C4E" w:rsidRDefault="00342C4E" w:rsidP="00342C4E">
            <w:pPr>
              <w:jc w:val="center"/>
              <w:rPr>
                <w:lang w:val="en-US"/>
              </w:rPr>
            </w:pPr>
            <w:r>
              <w:rPr>
                <w:lang w:val="en-US"/>
              </w:rPr>
              <w:t>Bit 2</w:t>
            </w:r>
          </w:p>
        </w:tc>
        <w:tc>
          <w:tcPr>
            <w:tcW w:w="872" w:type="dxa"/>
          </w:tcPr>
          <w:p w14:paraId="5D92ADD1" w14:textId="24ABE673" w:rsidR="00342C4E" w:rsidRDefault="00342C4E" w:rsidP="00342C4E">
            <w:pPr>
              <w:jc w:val="center"/>
              <w:rPr>
                <w:lang w:val="en-US"/>
              </w:rPr>
            </w:pPr>
            <w:r>
              <w:rPr>
                <w:lang w:val="en-US"/>
              </w:rPr>
              <w:t>Bit 1</w:t>
            </w:r>
          </w:p>
        </w:tc>
        <w:tc>
          <w:tcPr>
            <w:tcW w:w="930" w:type="dxa"/>
          </w:tcPr>
          <w:p w14:paraId="5F2321D6" w14:textId="71B48771" w:rsidR="00342C4E" w:rsidRDefault="00342C4E" w:rsidP="00342C4E">
            <w:pPr>
              <w:jc w:val="center"/>
              <w:rPr>
                <w:lang w:val="en-US"/>
              </w:rPr>
            </w:pPr>
            <w:r>
              <w:rPr>
                <w:lang w:val="en-US"/>
              </w:rPr>
              <w:t>Bit 0 (LSB)</w:t>
            </w:r>
          </w:p>
        </w:tc>
      </w:tr>
      <w:tr w:rsidR="00AB7678" w14:paraId="5B55B7F7" w14:textId="77777777" w:rsidTr="00AB7678">
        <w:tc>
          <w:tcPr>
            <w:tcW w:w="957" w:type="dxa"/>
          </w:tcPr>
          <w:p w14:paraId="51568ABB" w14:textId="65CE7262" w:rsidR="00AB7678" w:rsidRDefault="00AB7678" w:rsidP="00342C4E">
            <w:pPr>
              <w:jc w:val="center"/>
              <w:rPr>
                <w:lang w:val="en-US"/>
              </w:rPr>
            </w:pPr>
            <w:r>
              <w:rPr>
                <w:lang w:val="en-US"/>
              </w:rPr>
              <w:t>Byte 1:</w:t>
            </w:r>
          </w:p>
        </w:tc>
        <w:tc>
          <w:tcPr>
            <w:tcW w:w="819" w:type="dxa"/>
          </w:tcPr>
          <w:p w14:paraId="1C603E5A" w14:textId="46264636" w:rsidR="00AB7678" w:rsidRDefault="00342C4E" w:rsidP="00342C4E">
            <w:pPr>
              <w:jc w:val="center"/>
              <w:rPr>
                <w:lang w:val="en-US"/>
              </w:rPr>
            </w:pPr>
            <w:r>
              <w:rPr>
                <w:lang w:val="en-US"/>
              </w:rPr>
              <w:t>1</w:t>
            </w:r>
          </w:p>
        </w:tc>
        <w:tc>
          <w:tcPr>
            <w:tcW w:w="871" w:type="dxa"/>
          </w:tcPr>
          <w:p w14:paraId="001519FB" w14:textId="4FBA2031" w:rsidR="00AB7678" w:rsidRDefault="003C7345" w:rsidP="00342C4E">
            <w:pPr>
              <w:jc w:val="center"/>
              <w:rPr>
                <w:lang w:val="en-US"/>
              </w:rPr>
            </w:pPr>
            <w:r>
              <w:rPr>
                <w:lang w:val="en-US"/>
              </w:rPr>
              <w:t>0</w:t>
            </w:r>
          </w:p>
        </w:tc>
        <w:tc>
          <w:tcPr>
            <w:tcW w:w="871" w:type="dxa"/>
          </w:tcPr>
          <w:p w14:paraId="449250D4" w14:textId="5CD47D3E" w:rsidR="00AB7678" w:rsidRDefault="00342C4E" w:rsidP="00342C4E">
            <w:pPr>
              <w:jc w:val="center"/>
              <w:rPr>
                <w:lang w:val="en-US"/>
              </w:rPr>
            </w:pPr>
            <w:r>
              <w:rPr>
                <w:lang w:val="en-US"/>
              </w:rPr>
              <w:t>1</w:t>
            </w:r>
          </w:p>
        </w:tc>
        <w:tc>
          <w:tcPr>
            <w:tcW w:w="872" w:type="dxa"/>
          </w:tcPr>
          <w:p w14:paraId="3C33BA05" w14:textId="52C97AA8" w:rsidR="00AB7678" w:rsidRDefault="003C7345" w:rsidP="00342C4E">
            <w:pPr>
              <w:jc w:val="center"/>
              <w:rPr>
                <w:lang w:val="en-US"/>
              </w:rPr>
            </w:pPr>
            <w:r>
              <w:rPr>
                <w:lang w:val="en-US"/>
              </w:rPr>
              <w:t>0</w:t>
            </w:r>
          </w:p>
        </w:tc>
        <w:tc>
          <w:tcPr>
            <w:tcW w:w="872" w:type="dxa"/>
          </w:tcPr>
          <w:p w14:paraId="2774339A" w14:textId="4CB60EAF" w:rsidR="00AB7678" w:rsidRDefault="00342C4E" w:rsidP="00342C4E">
            <w:pPr>
              <w:jc w:val="center"/>
              <w:rPr>
                <w:lang w:val="en-US"/>
              </w:rPr>
            </w:pPr>
            <w:r>
              <w:rPr>
                <w:lang w:val="en-US"/>
              </w:rPr>
              <w:t>1</w:t>
            </w:r>
          </w:p>
        </w:tc>
        <w:tc>
          <w:tcPr>
            <w:tcW w:w="872" w:type="dxa"/>
          </w:tcPr>
          <w:p w14:paraId="2FEC4FFF" w14:textId="79768B71" w:rsidR="00AB7678" w:rsidRDefault="003C7345" w:rsidP="00342C4E">
            <w:pPr>
              <w:jc w:val="center"/>
              <w:rPr>
                <w:lang w:val="en-US"/>
              </w:rPr>
            </w:pPr>
            <w:r>
              <w:rPr>
                <w:lang w:val="en-US"/>
              </w:rPr>
              <w:t>0</w:t>
            </w:r>
          </w:p>
        </w:tc>
        <w:tc>
          <w:tcPr>
            <w:tcW w:w="872" w:type="dxa"/>
          </w:tcPr>
          <w:p w14:paraId="17C5B431" w14:textId="53C61644" w:rsidR="00AB7678" w:rsidRDefault="00342C4E" w:rsidP="00342C4E">
            <w:pPr>
              <w:jc w:val="center"/>
              <w:rPr>
                <w:lang w:val="en-US"/>
              </w:rPr>
            </w:pPr>
            <w:r>
              <w:rPr>
                <w:lang w:val="en-US"/>
              </w:rPr>
              <w:t>1</w:t>
            </w:r>
          </w:p>
        </w:tc>
        <w:tc>
          <w:tcPr>
            <w:tcW w:w="930" w:type="dxa"/>
          </w:tcPr>
          <w:p w14:paraId="169E8B61" w14:textId="7B3726FB" w:rsidR="00AB7678" w:rsidRDefault="003C7345" w:rsidP="00342C4E">
            <w:pPr>
              <w:jc w:val="center"/>
              <w:rPr>
                <w:lang w:val="en-US"/>
              </w:rPr>
            </w:pPr>
            <w:r>
              <w:rPr>
                <w:lang w:val="en-US"/>
              </w:rPr>
              <w:t>0</w:t>
            </w:r>
          </w:p>
        </w:tc>
      </w:tr>
    </w:tbl>
    <w:p w14:paraId="26ED7776" w14:textId="77777777" w:rsidR="00630D4A" w:rsidRDefault="00630D4A" w:rsidP="00630D4A">
      <w:pPr>
        <w:ind w:left="360"/>
        <w:rPr>
          <w:lang w:val="en-US"/>
        </w:rPr>
      </w:pPr>
    </w:p>
    <w:p w14:paraId="3E1330DE" w14:textId="7F8198FA" w:rsidR="00E10178" w:rsidRDefault="00E10178" w:rsidP="00E10178">
      <w:pPr>
        <w:pStyle w:val="ListParagraph"/>
        <w:numPr>
          <w:ilvl w:val="0"/>
          <w:numId w:val="1"/>
        </w:numPr>
        <w:rPr>
          <w:lang w:val="en-US"/>
        </w:rPr>
      </w:pPr>
      <w:r>
        <w:rPr>
          <w:lang w:val="en-US"/>
        </w:rPr>
        <w:t>Data Frames</w:t>
      </w:r>
      <w:r w:rsidR="00056E84">
        <w:rPr>
          <w:lang w:val="en-US"/>
        </w:rPr>
        <w:t>:</w:t>
      </w:r>
    </w:p>
    <w:p w14:paraId="2B92501A" w14:textId="055D22DE" w:rsidR="00056E84" w:rsidRDefault="005D7344" w:rsidP="005D7344">
      <w:pPr>
        <w:ind w:left="360"/>
        <w:rPr>
          <w:lang w:val="en-US"/>
        </w:rPr>
      </w:pPr>
      <w:r>
        <w:rPr>
          <w:lang w:val="en-US"/>
        </w:rPr>
        <w:t>The S</w:t>
      </w:r>
      <w:r w:rsidR="00ED69B7">
        <w:rPr>
          <w:lang w:val="en-US"/>
        </w:rPr>
        <w:t>lave sends these frames in response to a data request from the Master.</w:t>
      </w:r>
    </w:p>
    <w:p w14:paraId="63531B99" w14:textId="157A8358" w:rsidR="00361C3A" w:rsidRDefault="000C38F5" w:rsidP="005D7344">
      <w:pPr>
        <w:ind w:left="360"/>
        <w:rPr>
          <w:lang w:val="en-US"/>
        </w:rPr>
      </w:pPr>
      <w:r>
        <w:rPr>
          <w:lang w:val="en-US"/>
        </w:rPr>
        <w:lastRenderedPageBreak/>
        <w:t>The Slave sends all of the data in one transmission</w:t>
      </w:r>
      <w:r w:rsidR="00150120">
        <w:rPr>
          <w:rStyle w:val="FootnoteReference"/>
          <w:lang w:val="en-US"/>
        </w:rPr>
        <w:footnoteReference w:id="1"/>
      </w:r>
      <w:r>
        <w:rPr>
          <w:lang w:val="en-US"/>
        </w:rPr>
        <w:t>.</w:t>
      </w:r>
    </w:p>
    <w:p w14:paraId="3A47691E" w14:textId="77777777" w:rsidR="001D1AE9" w:rsidRDefault="00371C92" w:rsidP="005D7344">
      <w:pPr>
        <w:ind w:left="360"/>
        <w:rPr>
          <w:lang w:val="en-US"/>
        </w:rPr>
      </w:pPr>
      <w:r>
        <w:rPr>
          <w:lang w:val="en-US"/>
        </w:rPr>
        <w:t xml:space="preserve">An explanation of each of the data variables is attached </w:t>
      </w:r>
      <w:r w:rsidR="002C6580">
        <w:rPr>
          <w:lang w:val="en-US"/>
        </w:rPr>
        <w:t>after</w:t>
      </w:r>
      <w:r>
        <w:rPr>
          <w:lang w:val="en-US"/>
        </w:rPr>
        <w:t xml:space="preserve"> table</w:t>
      </w:r>
      <w:r w:rsidR="002C6580">
        <w:rPr>
          <w:lang w:val="en-US"/>
        </w:rPr>
        <w:t xml:space="preserve"> 2</w:t>
      </w:r>
      <w:r>
        <w:rPr>
          <w:lang w:val="en-US"/>
        </w:rPr>
        <w:t>.</w:t>
      </w:r>
    </w:p>
    <w:p w14:paraId="40D7F0B0" w14:textId="20F6E1F6" w:rsidR="00371C92" w:rsidRDefault="00371C92" w:rsidP="005D7344">
      <w:pPr>
        <w:ind w:left="360"/>
        <w:rPr>
          <w:lang w:val="en-US"/>
        </w:rPr>
      </w:pPr>
    </w:p>
    <w:p w14:paraId="54E53BC3" w14:textId="62DBCC24" w:rsidR="00C33D7D" w:rsidRDefault="00C33D7D" w:rsidP="005D7344">
      <w:pPr>
        <w:ind w:left="360"/>
        <w:rPr>
          <w:lang w:val="en-US"/>
        </w:rPr>
      </w:pPr>
      <w:r>
        <w:rPr>
          <w:lang w:val="en-US"/>
        </w:rPr>
        <w:t>The data frames are</w:t>
      </w:r>
      <w:r w:rsidR="00A227DF">
        <w:rPr>
          <w:lang w:val="en-US"/>
        </w:rPr>
        <w:t xml:space="preserve"> currently</w:t>
      </w:r>
      <w:r>
        <w:rPr>
          <w:lang w:val="en-US"/>
        </w:rPr>
        <w:t xml:space="preserve"> as follows:</w:t>
      </w:r>
    </w:p>
    <w:tbl>
      <w:tblPr>
        <w:tblStyle w:val="TableGrid"/>
        <w:tblW w:w="0" w:type="auto"/>
        <w:tblInd w:w="360" w:type="dxa"/>
        <w:tblLook w:val="04A0" w:firstRow="1" w:lastRow="0" w:firstColumn="1" w:lastColumn="0" w:noHBand="0" w:noVBand="1"/>
      </w:tblPr>
      <w:tblGrid>
        <w:gridCol w:w="957"/>
        <w:gridCol w:w="819"/>
        <w:gridCol w:w="871"/>
        <w:gridCol w:w="871"/>
        <w:gridCol w:w="872"/>
        <w:gridCol w:w="872"/>
        <w:gridCol w:w="872"/>
        <w:gridCol w:w="872"/>
        <w:gridCol w:w="930"/>
      </w:tblGrid>
      <w:tr w:rsidR="00A227DF" w14:paraId="49206450" w14:textId="77777777" w:rsidTr="00446EE4">
        <w:tc>
          <w:tcPr>
            <w:tcW w:w="7936" w:type="dxa"/>
            <w:gridSpan w:val="9"/>
          </w:tcPr>
          <w:p w14:paraId="55982716" w14:textId="14B85B58" w:rsidR="00A227DF" w:rsidRDefault="00A227DF" w:rsidP="00446EE4">
            <w:pPr>
              <w:jc w:val="center"/>
              <w:rPr>
                <w:lang w:val="en-US"/>
              </w:rPr>
            </w:pPr>
            <w:r>
              <w:rPr>
                <w:lang w:val="en-US"/>
              </w:rPr>
              <w:t>Data Frame</w:t>
            </w:r>
            <w:r w:rsidR="007D49D7">
              <w:rPr>
                <w:lang w:val="en-US"/>
              </w:rPr>
              <w:t>s</w:t>
            </w:r>
            <w:r>
              <w:rPr>
                <w:lang w:val="en-US"/>
              </w:rPr>
              <w:t xml:space="preserve"> from </w:t>
            </w:r>
            <w:r w:rsidR="007D49D7">
              <w:rPr>
                <w:lang w:val="en-US"/>
              </w:rPr>
              <w:t>Slave</w:t>
            </w:r>
            <w:r>
              <w:rPr>
                <w:lang w:val="en-US"/>
              </w:rPr>
              <w:t xml:space="preserve"> to </w:t>
            </w:r>
            <w:r w:rsidR="007D49D7">
              <w:rPr>
                <w:lang w:val="en-US"/>
              </w:rPr>
              <w:t>Master</w:t>
            </w:r>
            <w:r w:rsidR="009053A1">
              <w:rPr>
                <w:lang w:val="en-US"/>
              </w:rPr>
              <w:t xml:space="preserve"> (Table 2)</w:t>
            </w:r>
          </w:p>
        </w:tc>
      </w:tr>
      <w:tr w:rsidR="00A227DF" w14:paraId="67B9412C" w14:textId="77777777" w:rsidTr="00446EE4">
        <w:tc>
          <w:tcPr>
            <w:tcW w:w="957" w:type="dxa"/>
          </w:tcPr>
          <w:p w14:paraId="7AB52B6C" w14:textId="77777777" w:rsidR="00A227DF" w:rsidRDefault="00A227DF" w:rsidP="00446EE4">
            <w:pPr>
              <w:jc w:val="center"/>
              <w:rPr>
                <w:lang w:val="en-US"/>
              </w:rPr>
            </w:pPr>
            <w:r>
              <w:rPr>
                <w:lang w:val="en-US"/>
              </w:rPr>
              <w:t>Bytes:</w:t>
            </w:r>
          </w:p>
          <w:p w14:paraId="134FD0B0" w14:textId="3C9ABFC6" w:rsidR="00A227DF" w:rsidRDefault="00A227DF" w:rsidP="00446EE4">
            <w:pPr>
              <w:jc w:val="center"/>
              <w:rPr>
                <w:lang w:val="en-US"/>
              </w:rPr>
            </w:pPr>
            <w:r>
              <w:rPr>
                <w:lang w:val="en-US"/>
              </w:rPr>
              <w:t xml:space="preserve">Total: </w:t>
            </w:r>
            <w:r w:rsidR="008A534A">
              <w:rPr>
                <w:lang w:val="en-US"/>
              </w:rPr>
              <w:t>9</w:t>
            </w:r>
          </w:p>
        </w:tc>
        <w:tc>
          <w:tcPr>
            <w:tcW w:w="819" w:type="dxa"/>
          </w:tcPr>
          <w:p w14:paraId="7805AC8D" w14:textId="77777777" w:rsidR="00A227DF" w:rsidRDefault="00A227DF" w:rsidP="00446EE4">
            <w:pPr>
              <w:jc w:val="center"/>
              <w:rPr>
                <w:lang w:val="en-US"/>
              </w:rPr>
            </w:pPr>
            <w:r>
              <w:rPr>
                <w:lang w:val="en-US"/>
              </w:rPr>
              <w:t>Bit 7</w:t>
            </w:r>
          </w:p>
          <w:p w14:paraId="0CB99B68" w14:textId="77777777" w:rsidR="00A227DF" w:rsidRDefault="00A227DF" w:rsidP="00446EE4">
            <w:pPr>
              <w:jc w:val="center"/>
              <w:rPr>
                <w:lang w:val="en-US"/>
              </w:rPr>
            </w:pPr>
            <w:r>
              <w:rPr>
                <w:lang w:val="en-US"/>
              </w:rPr>
              <w:t>(MSB)</w:t>
            </w:r>
          </w:p>
        </w:tc>
        <w:tc>
          <w:tcPr>
            <w:tcW w:w="871" w:type="dxa"/>
          </w:tcPr>
          <w:p w14:paraId="478B93C3" w14:textId="77777777" w:rsidR="00A227DF" w:rsidRDefault="00A227DF" w:rsidP="00446EE4">
            <w:pPr>
              <w:jc w:val="center"/>
              <w:rPr>
                <w:lang w:val="en-US"/>
              </w:rPr>
            </w:pPr>
            <w:r>
              <w:rPr>
                <w:lang w:val="en-US"/>
              </w:rPr>
              <w:t>Bit 6</w:t>
            </w:r>
          </w:p>
        </w:tc>
        <w:tc>
          <w:tcPr>
            <w:tcW w:w="871" w:type="dxa"/>
          </w:tcPr>
          <w:p w14:paraId="50B07568" w14:textId="77777777" w:rsidR="00A227DF" w:rsidRDefault="00A227DF" w:rsidP="00446EE4">
            <w:pPr>
              <w:jc w:val="center"/>
              <w:rPr>
                <w:lang w:val="en-US"/>
              </w:rPr>
            </w:pPr>
            <w:r>
              <w:rPr>
                <w:lang w:val="en-US"/>
              </w:rPr>
              <w:t>Bit 5</w:t>
            </w:r>
          </w:p>
        </w:tc>
        <w:tc>
          <w:tcPr>
            <w:tcW w:w="872" w:type="dxa"/>
          </w:tcPr>
          <w:p w14:paraId="1C950142" w14:textId="77777777" w:rsidR="00A227DF" w:rsidRDefault="00A227DF" w:rsidP="00446EE4">
            <w:pPr>
              <w:jc w:val="center"/>
              <w:rPr>
                <w:lang w:val="en-US"/>
              </w:rPr>
            </w:pPr>
            <w:r>
              <w:rPr>
                <w:lang w:val="en-US"/>
              </w:rPr>
              <w:t>Bit 4</w:t>
            </w:r>
          </w:p>
        </w:tc>
        <w:tc>
          <w:tcPr>
            <w:tcW w:w="872" w:type="dxa"/>
          </w:tcPr>
          <w:p w14:paraId="1B5DF8BA" w14:textId="77777777" w:rsidR="00A227DF" w:rsidRDefault="00A227DF" w:rsidP="00446EE4">
            <w:pPr>
              <w:jc w:val="center"/>
              <w:rPr>
                <w:lang w:val="en-US"/>
              </w:rPr>
            </w:pPr>
            <w:r>
              <w:rPr>
                <w:lang w:val="en-US"/>
              </w:rPr>
              <w:t>Bit 3</w:t>
            </w:r>
          </w:p>
        </w:tc>
        <w:tc>
          <w:tcPr>
            <w:tcW w:w="872" w:type="dxa"/>
          </w:tcPr>
          <w:p w14:paraId="7F1BB070" w14:textId="77777777" w:rsidR="00A227DF" w:rsidRDefault="00A227DF" w:rsidP="00446EE4">
            <w:pPr>
              <w:jc w:val="center"/>
              <w:rPr>
                <w:lang w:val="en-US"/>
              </w:rPr>
            </w:pPr>
            <w:r>
              <w:rPr>
                <w:lang w:val="en-US"/>
              </w:rPr>
              <w:t>Bit 2</w:t>
            </w:r>
          </w:p>
        </w:tc>
        <w:tc>
          <w:tcPr>
            <w:tcW w:w="872" w:type="dxa"/>
          </w:tcPr>
          <w:p w14:paraId="644CB3B8" w14:textId="77777777" w:rsidR="00A227DF" w:rsidRDefault="00A227DF" w:rsidP="00446EE4">
            <w:pPr>
              <w:jc w:val="center"/>
              <w:rPr>
                <w:lang w:val="en-US"/>
              </w:rPr>
            </w:pPr>
            <w:r>
              <w:rPr>
                <w:lang w:val="en-US"/>
              </w:rPr>
              <w:t>Bit 1</w:t>
            </w:r>
          </w:p>
        </w:tc>
        <w:tc>
          <w:tcPr>
            <w:tcW w:w="930" w:type="dxa"/>
          </w:tcPr>
          <w:p w14:paraId="6D977D92" w14:textId="77777777" w:rsidR="00A227DF" w:rsidRDefault="00A227DF" w:rsidP="00446EE4">
            <w:pPr>
              <w:jc w:val="center"/>
              <w:rPr>
                <w:lang w:val="en-US"/>
              </w:rPr>
            </w:pPr>
            <w:r>
              <w:rPr>
                <w:lang w:val="en-US"/>
              </w:rPr>
              <w:t>Bit 0 (LSB)</w:t>
            </w:r>
          </w:p>
        </w:tc>
      </w:tr>
      <w:tr w:rsidR="00A227DF" w14:paraId="7A4B470B" w14:textId="77777777" w:rsidTr="00446EE4">
        <w:tc>
          <w:tcPr>
            <w:tcW w:w="957" w:type="dxa"/>
          </w:tcPr>
          <w:p w14:paraId="49062DFE" w14:textId="77777777" w:rsidR="00A227DF" w:rsidRDefault="00A227DF" w:rsidP="00446EE4">
            <w:pPr>
              <w:jc w:val="center"/>
              <w:rPr>
                <w:lang w:val="en-US"/>
              </w:rPr>
            </w:pPr>
            <w:r>
              <w:rPr>
                <w:lang w:val="en-US"/>
              </w:rPr>
              <w:t>Byte 1:</w:t>
            </w:r>
          </w:p>
        </w:tc>
        <w:tc>
          <w:tcPr>
            <w:tcW w:w="819" w:type="dxa"/>
          </w:tcPr>
          <w:p w14:paraId="10D3F753" w14:textId="06EF5447" w:rsidR="003E0C3B" w:rsidRDefault="003E0C3B" w:rsidP="003E0C3B">
            <w:pPr>
              <w:jc w:val="center"/>
              <w:rPr>
                <w:lang w:val="en-US"/>
              </w:rPr>
            </w:pPr>
            <w:r>
              <w:rPr>
                <w:lang w:val="en-US"/>
              </w:rPr>
              <w:t>Temp</w:t>
            </w:r>
            <w:r w:rsidR="004A4646">
              <w:rPr>
                <w:lang w:val="en-US"/>
              </w:rPr>
              <w:t>.</w:t>
            </w:r>
            <w:r>
              <w:rPr>
                <w:lang w:val="en-US"/>
              </w:rPr>
              <w:t xml:space="preserve"> </w:t>
            </w:r>
          </w:p>
          <w:p w14:paraId="0D1F5087" w14:textId="0E09A64F" w:rsidR="00A227DF" w:rsidRDefault="003E0C3B" w:rsidP="003E0C3B">
            <w:pPr>
              <w:jc w:val="center"/>
              <w:rPr>
                <w:lang w:val="en-US"/>
              </w:rPr>
            </w:pPr>
            <w:r>
              <w:rPr>
                <w:lang w:val="en-US"/>
              </w:rPr>
              <w:t>bit 7</w:t>
            </w:r>
          </w:p>
        </w:tc>
        <w:tc>
          <w:tcPr>
            <w:tcW w:w="871" w:type="dxa"/>
          </w:tcPr>
          <w:p w14:paraId="6EC254CD" w14:textId="5A47936B" w:rsidR="003E0C3B" w:rsidRDefault="003E0C3B" w:rsidP="003E0C3B">
            <w:pPr>
              <w:jc w:val="center"/>
              <w:rPr>
                <w:lang w:val="en-US"/>
              </w:rPr>
            </w:pPr>
            <w:r>
              <w:rPr>
                <w:lang w:val="en-US"/>
              </w:rPr>
              <w:t>Temp</w:t>
            </w:r>
            <w:r w:rsidR="004A4646">
              <w:rPr>
                <w:lang w:val="en-US"/>
              </w:rPr>
              <w:t>.</w:t>
            </w:r>
            <w:r>
              <w:rPr>
                <w:lang w:val="en-US"/>
              </w:rPr>
              <w:t xml:space="preserve"> </w:t>
            </w:r>
          </w:p>
          <w:p w14:paraId="05610A10" w14:textId="73A87A42" w:rsidR="00A227DF" w:rsidRDefault="003E0C3B" w:rsidP="003E0C3B">
            <w:pPr>
              <w:jc w:val="center"/>
              <w:rPr>
                <w:lang w:val="en-US"/>
              </w:rPr>
            </w:pPr>
            <w:r>
              <w:rPr>
                <w:lang w:val="en-US"/>
              </w:rPr>
              <w:t>bit 6</w:t>
            </w:r>
          </w:p>
        </w:tc>
        <w:tc>
          <w:tcPr>
            <w:tcW w:w="871" w:type="dxa"/>
          </w:tcPr>
          <w:p w14:paraId="22A5D95C" w14:textId="2371A805" w:rsidR="003E0C3B" w:rsidRDefault="003E0C3B" w:rsidP="003E0C3B">
            <w:pPr>
              <w:jc w:val="center"/>
              <w:rPr>
                <w:lang w:val="en-US"/>
              </w:rPr>
            </w:pPr>
            <w:r>
              <w:rPr>
                <w:lang w:val="en-US"/>
              </w:rPr>
              <w:t>Temp</w:t>
            </w:r>
            <w:r w:rsidR="004A4646">
              <w:rPr>
                <w:lang w:val="en-US"/>
              </w:rPr>
              <w:t>.</w:t>
            </w:r>
            <w:r>
              <w:rPr>
                <w:lang w:val="en-US"/>
              </w:rPr>
              <w:t xml:space="preserve"> </w:t>
            </w:r>
          </w:p>
          <w:p w14:paraId="76CBB212" w14:textId="27ACDCA5" w:rsidR="00A227DF" w:rsidRDefault="003E0C3B" w:rsidP="003E0C3B">
            <w:pPr>
              <w:jc w:val="center"/>
              <w:rPr>
                <w:lang w:val="en-US"/>
              </w:rPr>
            </w:pPr>
            <w:r>
              <w:rPr>
                <w:lang w:val="en-US"/>
              </w:rPr>
              <w:t>bit 5</w:t>
            </w:r>
          </w:p>
        </w:tc>
        <w:tc>
          <w:tcPr>
            <w:tcW w:w="872" w:type="dxa"/>
          </w:tcPr>
          <w:p w14:paraId="737A44CD" w14:textId="6B75DB79" w:rsidR="003E0C3B" w:rsidRDefault="003E0C3B" w:rsidP="003E0C3B">
            <w:pPr>
              <w:jc w:val="center"/>
              <w:rPr>
                <w:lang w:val="en-US"/>
              </w:rPr>
            </w:pPr>
            <w:r>
              <w:rPr>
                <w:lang w:val="en-US"/>
              </w:rPr>
              <w:t>Temp</w:t>
            </w:r>
            <w:r w:rsidR="004A4646">
              <w:rPr>
                <w:lang w:val="en-US"/>
              </w:rPr>
              <w:t>.</w:t>
            </w:r>
            <w:r>
              <w:rPr>
                <w:lang w:val="en-US"/>
              </w:rPr>
              <w:t xml:space="preserve"> </w:t>
            </w:r>
          </w:p>
          <w:p w14:paraId="7F7B4775" w14:textId="62659997" w:rsidR="00A227DF" w:rsidRDefault="003E0C3B" w:rsidP="003E0C3B">
            <w:pPr>
              <w:jc w:val="center"/>
              <w:rPr>
                <w:lang w:val="en-US"/>
              </w:rPr>
            </w:pPr>
            <w:r>
              <w:rPr>
                <w:lang w:val="en-US"/>
              </w:rPr>
              <w:t>bit 4</w:t>
            </w:r>
          </w:p>
        </w:tc>
        <w:tc>
          <w:tcPr>
            <w:tcW w:w="872" w:type="dxa"/>
          </w:tcPr>
          <w:p w14:paraId="18D5F73D" w14:textId="19730870" w:rsidR="003E0C3B" w:rsidRDefault="003E0C3B" w:rsidP="003E0C3B">
            <w:pPr>
              <w:jc w:val="center"/>
              <w:rPr>
                <w:lang w:val="en-US"/>
              </w:rPr>
            </w:pPr>
            <w:r>
              <w:rPr>
                <w:lang w:val="en-US"/>
              </w:rPr>
              <w:t>Temp</w:t>
            </w:r>
            <w:r w:rsidR="004A4646">
              <w:rPr>
                <w:lang w:val="en-US"/>
              </w:rPr>
              <w:t>.</w:t>
            </w:r>
            <w:r>
              <w:rPr>
                <w:lang w:val="en-US"/>
              </w:rPr>
              <w:t xml:space="preserve"> </w:t>
            </w:r>
          </w:p>
          <w:p w14:paraId="37715B80" w14:textId="365CC6FB" w:rsidR="00A227DF" w:rsidRDefault="003E0C3B" w:rsidP="003E0C3B">
            <w:pPr>
              <w:jc w:val="center"/>
              <w:rPr>
                <w:lang w:val="en-US"/>
              </w:rPr>
            </w:pPr>
            <w:r>
              <w:rPr>
                <w:lang w:val="en-US"/>
              </w:rPr>
              <w:t>bit 3</w:t>
            </w:r>
          </w:p>
        </w:tc>
        <w:tc>
          <w:tcPr>
            <w:tcW w:w="872" w:type="dxa"/>
          </w:tcPr>
          <w:p w14:paraId="23D5E7EF" w14:textId="2BC9CD92" w:rsidR="003E0C3B" w:rsidRDefault="003E0C3B" w:rsidP="003E0C3B">
            <w:pPr>
              <w:jc w:val="center"/>
              <w:rPr>
                <w:lang w:val="en-US"/>
              </w:rPr>
            </w:pPr>
            <w:r>
              <w:rPr>
                <w:lang w:val="en-US"/>
              </w:rPr>
              <w:t>Temp</w:t>
            </w:r>
            <w:r w:rsidR="004A4646">
              <w:rPr>
                <w:lang w:val="en-US"/>
              </w:rPr>
              <w:t>.</w:t>
            </w:r>
            <w:r>
              <w:rPr>
                <w:lang w:val="en-US"/>
              </w:rPr>
              <w:t xml:space="preserve"> </w:t>
            </w:r>
          </w:p>
          <w:p w14:paraId="12D00B0E" w14:textId="1BDC35DA" w:rsidR="00A227DF" w:rsidRDefault="003E0C3B" w:rsidP="003E0C3B">
            <w:pPr>
              <w:jc w:val="center"/>
              <w:rPr>
                <w:lang w:val="en-US"/>
              </w:rPr>
            </w:pPr>
            <w:r>
              <w:rPr>
                <w:lang w:val="en-US"/>
              </w:rPr>
              <w:t>bit 2</w:t>
            </w:r>
          </w:p>
        </w:tc>
        <w:tc>
          <w:tcPr>
            <w:tcW w:w="872" w:type="dxa"/>
          </w:tcPr>
          <w:p w14:paraId="42AA9CCD" w14:textId="77E01AED" w:rsidR="003E0C3B" w:rsidRDefault="003E0C3B" w:rsidP="003E0C3B">
            <w:pPr>
              <w:jc w:val="center"/>
              <w:rPr>
                <w:lang w:val="en-US"/>
              </w:rPr>
            </w:pPr>
            <w:r>
              <w:rPr>
                <w:lang w:val="en-US"/>
              </w:rPr>
              <w:t>Temp</w:t>
            </w:r>
            <w:r w:rsidR="004A4646">
              <w:rPr>
                <w:lang w:val="en-US"/>
              </w:rPr>
              <w:t>.</w:t>
            </w:r>
            <w:r>
              <w:rPr>
                <w:lang w:val="en-US"/>
              </w:rPr>
              <w:t xml:space="preserve"> </w:t>
            </w:r>
          </w:p>
          <w:p w14:paraId="5244CB7C" w14:textId="51D82968" w:rsidR="00A227DF" w:rsidRDefault="003E0C3B" w:rsidP="003E0C3B">
            <w:pPr>
              <w:jc w:val="center"/>
              <w:rPr>
                <w:lang w:val="en-US"/>
              </w:rPr>
            </w:pPr>
            <w:r>
              <w:rPr>
                <w:lang w:val="en-US"/>
              </w:rPr>
              <w:t>bit 1</w:t>
            </w:r>
          </w:p>
        </w:tc>
        <w:tc>
          <w:tcPr>
            <w:tcW w:w="930" w:type="dxa"/>
          </w:tcPr>
          <w:p w14:paraId="1FFFAE24" w14:textId="206A56B2" w:rsidR="003E0C3B" w:rsidRDefault="003E0C3B" w:rsidP="00446EE4">
            <w:pPr>
              <w:jc w:val="center"/>
              <w:rPr>
                <w:lang w:val="en-US"/>
              </w:rPr>
            </w:pPr>
            <w:r>
              <w:rPr>
                <w:lang w:val="en-US"/>
              </w:rPr>
              <w:t>Temp</w:t>
            </w:r>
            <w:r w:rsidR="004A4646">
              <w:rPr>
                <w:lang w:val="en-US"/>
              </w:rPr>
              <w:t>.</w:t>
            </w:r>
            <w:r>
              <w:rPr>
                <w:lang w:val="en-US"/>
              </w:rPr>
              <w:t xml:space="preserve"> </w:t>
            </w:r>
          </w:p>
          <w:p w14:paraId="343F451D" w14:textId="5809B3EB" w:rsidR="00A227DF" w:rsidRDefault="003E0C3B" w:rsidP="00446EE4">
            <w:pPr>
              <w:jc w:val="center"/>
              <w:rPr>
                <w:lang w:val="en-US"/>
              </w:rPr>
            </w:pPr>
            <w:r>
              <w:rPr>
                <w:lang w:val="en-US"/>
              </w:rPr>
              <w:t>bit 0</w:t>
            </w:r>
            <w:r w:rsidR="00E5209C">
              <w:rPr>
                <w:lang w:val="en-US"/>
              </w:rPr>
              <w:t xml:space="preserve"> (LSB)</w:t>
            </w:r>
          </w:p>
        </w:tc>
      </w:tr>
      <w:tr w:rsidR="001D1AE9" w14:paraId="6398107A" w14:textId="77777777" w:rsidTr="00446EE4">
        <w:tc>
          <w:tcPr>
            <w:tcW w:w="957" w:type="dxa"/>
          </w:tcPr>
          <w:p w14:paraId="37F03DBF" w14:textId="738C5403" w:rsidR="001D1AE9" w:rsidRDefault="001D1AE9" w:rsidP="001D1AE9">
            <w:pPr>
              <w:jc w:val="center"/>
              <w:rPr>
                <w:lang w:val="en-US"/>
              </w:rPr>
            </w:pPr>
            <w:r>
              <w:rPr>
                <w:lang w:val="en-US"/>
              </w:rPr>
              <w:t>Byte 2:</w:t>
            </w:r>
          </w:p>
        </w:tc>
        <w:tc>
          <w:tcPr>
            <w:tcW w:w="819" w:type="dxa"/>
          </w:tcPr>
          <w:p w14:paraId="31BA4506" w14:textId="77777777" w:rsidR="001D1AE9" w:rsidRDefault="001D1AE9" w:rsidP="001D1AE9">
            <w:pPr>
              <w:jc w:val="center"/>
              <w:rPr>
                <w:lang w:val="en-US"/>
              </w:rPr>
            </w:pPr>
            <w:r>
              <w:rPr>
                <w:lang w:val="en-US"/>
              </w:rPr>
              <w:t>Vin</w:t>
            </w:r>
          </w:p>
          <w:p w14:paraId="167D8E73" w14:textId="51F6B239" w:rsidR="001D1AE9" w:rsidRDefault="001D1AE9" w:rsidP="001D1AE9">
            <w:pPr>
              <w:jc w:val="center"/>
              <w:rPr>
                <w:lang w:val="en-US"/>
              </w:rPr>
            </w:pPr>
            <w:r>
              <w:rPr>
                <w:lang w:val="en-US"/>
              </w:rPr>
              <w:t>bit 11 (MSB)</w:t>
            </w:r>
          </w:p>
        </w:tc>
        <w:tc>
          <w:tcPr>
            <w:tcW w:w="871" w:type="dxa"/>
          </w:tcPr>
          <w:p w14:paraId="002013A5" w14:textId="77777777" w:rsidR="001D1AE9" w:rsidRDefault="001D1AE9" w:rsidP="001D1AE9">
            <w:pPr>
              <w:jc w:val="center"/>
              <w:rPr>
                <w:lang w:val="en-US"/>
              </w:rPr>
            </w:pPr>
            <w:r>
              <w:rPr>
                <w:lang w:val="en-US"/>
              </w:rPr>
              <w:t>Vin</w:t>
            </w:r>
          </w:p>
          <w:p w14:paraId="69CE7EE2" w14:textId="699E59BC" w:rsidR="001D1AE9" w:rsidRDefault="001D1AE9" w:rsidP="001D1AE9">
            <w:pPr>
              <w:jc w:val="center"/>
              <w:rPr>
                <w:lang w:val="en-US"/>
              </w:rPr>
            </w:pPr>
            <w:r>
              <w:rPr>
                <w:lang w:val="en-US"/>
              </w:rPr>
              <w:t>bit 10</w:t>
            </w:r>
          </w:p>
        </w:tc>
        <w:tc>
          <w:tcPr>
            <w:tcW w:w="871" w:type="dxa"/>
          </w:tcPr>
          <w:p w14:paraId="7AE5755C" w14:textId="77777777" w:rsidR="001D1AE9" w:rsidRDefault="001D1AE9" w:rsidP="001D1AE9">
            <w:pPr>
              <w:jc w:val="center"/>
              <w:rPr>
                <w:lang w:val="en-US"/>
              </w:rPr>
            </w:pPr>
            <w:r>
              <w:rPr>
                <w:lang w:val="en-US"/>
              </w:rPr>
              <w:t>Vin</w:t>
            </w:r>
          </w:p>
          <w:p w14:paraId="31E68B47" w14:textId="4FD44082" w:rsidR="001D1AE9" w:rsidRDefault="001D1AE9" w:rsidP="001D1AE9">
            <w:pPr>
              <w:jc w:val="center"/>
              <w:rPr>
                <w:lang w:val="en-US"/>
              </w:rPr>
            </w:pPr>
            <w:r>
              <w:rPr>
                <w:lang w:val="en-US"/>
              </w:rPr>
              <w:t>bit 9</w:t>
            </w:r>
          </w:p>
        </w:tc>
        <w:tc>
          <w:tcPr>
            <w:tcW w:w="872" w:type="dxa"/>
          </w:tcPr>
          <w:p w14:paraId="1CBB9F42" w14:textId="77777777" w:rsidR="001D1AE9" w:rsidRDefault="001D1AE9" w:rsidP="001D1AE9">
            <w:pPr>
              <w:jc w:val="center"/>
              <w:rPr>
                <w:lang w:val="en-US"/>
              </w:rPr>
            </w:pPr>
            <w:r>
              <w:rPr>
                <w:lang w:val="en-US"/>
              </w:rPr>
              <w:t>Vin</w:t>
            </w:r>
          </w:p>
          <w:p w14:paraId="747A0133" w14:textId="64D96D42" w:rsidR="001D1AE9" w:rsidRDefault="001D1AE9" w:rsidP="001D1AE9">
            <w:pPr>
              <w:jc w:val="center"/>
              <w:rPr>
                <w:lang w:val="en-US"/>
              </w:rPr>
            </w:pPr>
            <w:r>
              <w:rPr>
                <w:lang w:val="en-US"/>
              </w:rPr>
              <w:t>bit 8</w:t>
            </w:r>
          </w:p>
        </w:tc>
        <w:tc>
          <w:tcPr>
            <w:tcW w:w="872" w:type="dxa"/>
          </w:tcPr>
          <w:p w14:paraId="48F239D6" w14:textId="0417A073" w:rsidR="001D1AE9" w:rsidRDefault="001D1AE9" w:rsidP="001D1AE9">
            <w:pPr>
              <w:jc w:val="center"/>
              <w:rPr>
                <w:lang w:val="en-US"/>
              </w:rPr>
            </w:pPr>
            <w:r>
              <w:rPr>
                <w:lang w:val="en-US"/>
              </w:rPr>
              <w:t xml:space="preserve">Temp. </w:t>
            </w:r>
          </w:p>
          <w:p w14:paraId="078CFCA3" w14:textId="37DA43CA" w:rsidR="001D1AE9" w:rsidRDefault="001D1AE9" w:rsidP="001D1AE9">
            <w:pPr>
              <w:jc w:val="center"/>
              <w:rPr>
                <w:lang w:val="en-US"/>
              </w:rPr>
            </w:pPr>
            <w:r>
              <w:rPr>
                <w:lang w:val="en-US"/>
              </w:rPr>
              <w:t>bit 11 (MSB)</w:t>
            </w:r>
          </w:p>
        </w:tc>
        <w:tc>
          <w:tcPr>
            <w:tcW w:w="872" w:type="dxa"/>
          </w:tcPr>
          <w:p w14:paraId="19A308AF" w14:textId="2BFA96C1" w:rsidR="001D1AE9" w:rsidRDefault="001D1AE9" w:rsidP="001D1AE9">
            <w:pPr>
              <w:jc w:val="center"/>
              <w:rPr>
                <w:lang w:val="en-US"/>
              </w:rPr>
            </w:pPr>
            <w:r>
              <w:rPr>
                <w:lang w:val="en-US"/>
              </w:rPr>
              <w:t xml:space="preserve">Temp. </w:t>
            </w:r>
          </w:p>
          <w:p w14:paraId="46C4BD79" w14:textId="37440EA2" w:rsidR="001D1AE9" w:rsidRDefault="001D1AE9" w:rsidP="001D1AE9">
            <w:pPr>
              <w:jc w:val="center"/>
              <w:rPr>
                <w:lang w:val="en-US"/>
              </w:rPr>
            </w:pPr>
            <w:r>
              <w:rPr>
                <w:lang w:val="en-US"/>
              </w:rPr>
              <w:t>bit 10</w:t>
            </w:r>
          </w:p>
        </w:tc>
        <w:tc>
          <w:tcPr>
            <w:tcW w:w="872" w:type="dxa"/>
          </w:tcPr>
          <w:p w14:paraId="424005BA" w14:textId="70ACB076" w:rsidR="001D1AE9" w:rsidRDefault="001D1AE9" w:rsidP="001D1AE9">
            <w:pPr>
              <w:jc w:val="center"/>
              <w:rPr>
                <w:lang w:val="en-US"/>
              </w:rPr>
            </w:pPr>
            <w:r>
              <w:rPr>
                <w:lang w:val="en-US"/>
              </w:rPr>
              <w:t xml:space="preserve">Temp. </w:t>
            </w:r>
          </w:p>
          <w:p w14:paraId="04A5B702" w14:textId="51D2A8D0" w:rsidR="001D1AE9" w:rsidRDefault="001D1AE9" w:rsidP="001D1AE9">
            <w:pPr>
              <w:jc w:val="center"/>
              <w:rPr>
                <w:lang w:val="en-US"/>
              </w:rPr>
            </w:pPr>
            <w:r>
              <w:rPr>
                <w:lang w:val="en-US"/>
              </w:rPr>
              <w:t>bit 9</w:t>
            </w:r>
          </w:p>
        </w:tc>
        <w:tc>
          <w:tcPr>
            <w:tcW w:w="930" w:type="dxa"/>
          </w:tcPr>
          <w:p w14:paraId="6B724383" w14:textId="53D9BE02" w:rsidR="001D1AE9" w:rsidRDefault="001D1AE9" w:rsidP="001D1AE9">
            <w:pPr>
              <w:jc w:val="center"/>
              <w:rPr>
                <w:lang w:val="en-US"/>
              </w:rPr>
            </w:pPr>
            <w:r>
              <w:rPr>
                <w:lang w:val="en-US"/>
              </w:rPr>
              <w:t>Temp.</w:t>
            </w:r>
            <w:r w:rsidR="00756BEB">
              <w:rPr>
                <w:rStyle w:val="FootnoteReference"/>
                <w:lang w:val="en-US"/>
              </w:rPr>
              <w:footnoteReference w:id="2"/>
            </w:r>
            <w:r>
              <w:rPr>
                <w:lang w:val="en-US"/>
              </w:rPr>
              <w:t xml:space="preserve"> </w:t>
            </w:r>
          </w:p>
          <w:p w14:paraId="646A785A" w14:textId="1211719B" w:rsidR="001D1AE9" w:rsidRDefault="001D1AE9" w:rsidP="001D1AE9">
            <w:pPr>
              <w:jc w:val="center"/>
              <w:rPr>
                <w:lang w:val="en-US"/>
              </w:rPr>
            </w:pPr>
            <w:r>
              <w:rPr>
                <w:lang w:val="en-US"/>
              </w:rPr>
              <w:t>bit 8</w:t>
            </w:r>
          </w:p>
        </w:tc>
      </w:tr>
      <w:tr w:rsidR="001D1AE9" w14:paraId="1CD1A987" w14:textId="77777777" w:rsidTr="00446EE4">
        <w:tc>
          <w:tcPr>
            <w:tcW w:w="957" w:type="dxa"/>
          </w:tcPr>
          <w:p w14:paraId="7A3E3352" w14:textId="6352A5DB" w:rsidR="001D1AE9" w:rsidRDefault="001D1AE9" w:rsidP="001D1AE9">
            <w:pPr>
              <w:jc w:val="center"/>
              <w:rPr>
                <w:lang w:val="en-US"/>
              </w:rPr>
            </w:pPr>
            <w:r>
              <w:rPr>
                <w:lang w:val="en-US"/>
              </w:rPr>
              <w:t>Byte 3:</w:t>
            </w:r>
          </w:p>
        </w:tc>
        <w:tc>
          <w:tcPr>
            <w:tcW w:w="819" w:type="dxa"/>
          </w:tcPr>
          <w:p w14:paraId="7694AFF0" w14:textId="77777777" w:rsidR="001D1AE9" w:rsidRDefault="001D1AE9" w:rsidP="001D1AE9">
            <w:pPr>
              <w:jc w:val="center"/>
              <w:rPr>
                <w:lang w:val="en-US"/>
              </w:rPr>
            </w:pPr>
            <w:r>
              <w:rPr>
                <w:lang w:val="en-US"/>
              </w:rPr>
              <w:t>Vin</w:t>
            </w:r>
          </w:p>
          <w:p w14:paraId="3F43C202" w14:textId="412E7AA8" w:rsidR="001D1AE9" w:rsidRDefault="001D1AE9" w:rsidP="001D1AE9">
            <w:pPr>
              <w:jc w:val="center"/>
              <w:rPr>
                <w:lang w:val="en-US"/>
              </w:rPr>
            </w:pPr>
            <w:r>
              <w:rPr>
                <w:lang w:val="en-US"/>
              </w:rPr>
              <w:t>bit 7</w:t>
            </w:r>
          </w:p>
        </w:tc>
        <w:tc>
          <w:tcPr>
            <w:tcW w:w="871" w:type="dxa"/>
          </w:tcPr>
          <w:p w14:paraId="2F244B3C" w14:textId="77777777" w:rsidR="001D1AE9" w:rsidRDefault="001D1AE9" w:rsidP="001D1AE9">
            <w:pPr>
              <w:jc w:val="center"/>
              <w:rPr>
                <w:lang w:val="en-US"/>
              </w:rPr>
            </w:pPr>
            <w:r>
              <w:rPr>
                <w:lang w:val="en-US"/>
              </w:rPr>
              <w:t>Vin</w:t>
            </w:r>
          </w:p>
          <w:p w14:paraId="25768BE3" w14:textId="1E670C39" w:rsidR="001D1AE9" w:rsidRDefault="001D1AE9" w:rsidP="001D1AE9">
            <w:pPr>
              <w:jc w:val="center"/>
              <w:rPr>
                <w:lang w:val="en-US"/>
              </w:rPr>
            </w:pPr>
            <w:r>
              <w:rPr>
                <w:lang w:val="en-US"/>
              </w:rPr>
              <w:t>bit 6</w:t>
            </w:r>
          </w:p>
        </w:tc>
        <w:tc>
          <w:tcPr>
            <w:tcW w:w="871" w:type="dxa"/>
          </w:tcPr>
          <w:p w14:paraId="724CAEDC" w14:textId="77777777" w:rsidR="001D1AE9" w:rsidRDefault="001D1AE9" w:rsidP="001D1AE9">
            <w:pPr>
              <w:jc w:val="center"/>
              <w:rPr>
                <w:lang w:val="en-US"/>
              </w:rPr>
            </w:pPr>
            <w:r>
              <w:rPr>
                <w:lang w:val="en-US"/>
              </w:rPr>
              <w:t>Vin</w:t>
            </w:r>
          </w:p>
          <w:p w14:paraId="4FE1500A" w14:textId="02DD2B0E" w:rsidR="001D1AE9" w:rsidRDefault="001D1AE9" w:rsidP="001D1AE9">
            <w:pPr>
              <w:jc w:val="center"/>
              <w:rPr>
                <w:lang w:val="en-US"/>
              </w:rPr>
            </w:pPr>
            <w:r>
              <w:rPr>
                <w:lang w:val="en-US"/>
              </w:rPr>
              <w:t>bit 5</w:t>
            </w:r>
          </w:p>
        </w:tc>
        <w:tc>
          <w:tcPr>
            <w:tcW w:w="872" w:type="dxa"/>
          </w:tcPr>
          <w:p w14:paraId="79C978BF" w14:textId="77777777" w:rsidR="001D1AE9" w:rsidRDefault="001D1AE9" w:rsidP="001D1AE9">
            <w:pPr>
              <w:jc w:val="center"/>
              <w:rPr>
                <w:lang w:val="en-US"/>
              </w:rPr>
            </w:pPr>
            <w:r>
              <w:rPr>
                <w:lang w:val="en-US"/>
              </w:rPr>
              <w:t>Vin</w:t>
            </w:r>
          </w:p>
          <w:p w14:paraId="11C881E7" w14:textId="412A2E3A" w:rsidR="001D1AE9" w:rsidRDefault="001D1AE9" w:rsidP="001D1AE9">
            <w:pPr>
              <w:jc w:val="center"/>
              <w:rPr>
                <w:lang w:val="en-US"/>
              </w:rPr>
            </w:pPr>
            <w:r>
              <w:rPr>
                <w:lang w:val="en-US"/>
              </w:rPr>
              <w:t>bit 4</w:t>
            </w:r>
          </w:p>
        </w:tc>
        <w:tc>
          <w:tcPr>
            <w:tcW w:w="872" w:type="dxa"/>
          </w:tcPr>
          <w:p w14:paraId="0DFC387C" w14:textId="77777777" w:rsidR="001D1AE9" w:rsidRDefault="001D1AE9" w:rsidP="001D1AE9">
            <w:pPr>
              <w:jc w:val="center"/>
              <w:rPr>
                <w:lang w:val="en-US"/>
              </w:rPr>
            </w:pPr>
            <w:r>
              <w:rPr>
                <w:lang w:val="en-US"/>
              </w:rPr>
              <w:t>Vin</w:t>
            </w:r>
          </w:p>
          <w:p w14:paraId="542C2E78" w14:textId="200FB3B5" w:rsidR="001D1AE9" w:rsidRDefault="001D1AE9" w:rsidP="001D1AE9">
            <w:pPr>
              <w:jc w:val="center"/>
              <w:rPr>
                <w:lang w:val="en-US"/>
              </w:rPr>
            </w:pPr>
            <w:r>
              <w:rPr>
                <w:lang w:val="en-US"/>
              </w:rPr>
              <w:t>bit 3</w:t>
            </w:r>
          </w:p>
        </w:tc>
        <w:tc>
          <w:tcPr>
            <w:tcW w:w="872" w:type="dxa"/>
          </w:tcPr>
          <w:p w14:paraId="156DE53F" w14:textId="77777777" w:rsidR="001D1AE9" w:rsidRDefault="001D1AE9" w:rsidP="001D1AE9">
            <w:pPr>
              <w:jc w:val="center"/>
              <w:rPr>
                <w:lang w:val="en-US"/>
              </w:rPr>
            </w:pPr>
            <w:r>
              <w:rPr>
                <w:lang w:val="en-US"/>
              </w:rPr>
              <w:t xml:space="preserve">Vin </w:t>
            </w:r>
          </w:p>
          <w:p w14:paraId="3DFF8A3C" w14:textId="34006818" w:rsidR="001D1AE9" w:rsidRDefault="001D1AE9" w:rsidP="001D1AE9">
            <w:pPr>
              <w:jc w:val="center"/>
              <w:rPr>
                <w:lang w:val="en-US"/>
              </w:rPr>
            </w:pPr>
            <w:r>
              <w:rPr>
                <w:lang w:val="en-US"/>
              </w:rPr>
              <w:t>bit 2</w:t>
            </w:r>
          </w:p>
        </w:tc>
        <w:tc>
          <w:tcPr>
            <w:tcW w:w="872" w:type="dxa"/>
          </w:tcPr>
          <w:p w14:paraId="0EA64221" w14:textId="77777777" w:rsidR="001D1AE9" w:rsidRDefault="001D1AE9" w:rsidP="001D1AE9">
            <w:pPr>
              <w:jc w:val="center"/>
              <w:rPr>
                <w:lang w:val="en-US"/>
              </w:rPr>
            </w:pPr>
            <w:r>
              <w:rPr>
                <w:lang w:val="en-US"/>
              </w:rPr>
              <w:t>Vin</w:t>
            </w:r>
          </w:p>
          <w:p w14:paraId="0F66F512" w14:textId="1B43A490" w:rsidR="001D1AE9" w:rsidRDefault="001D1AE9" w:rsidP="001D1AE9">
            <w:pPr>
              <w:jc w:val="center"/>
              <w:rPr>
                <w:lang w:val="en-US"/>
              </w:rPr>
            </w:pPr>
            <w:r>
              <w:rPr>
                <w:lang w:val="en-US"/>
              </w:rPr>
              <w:t>bit 1</w:t>
            </w:r>
          </w:p>
        </w:tc>
        <w:tc>
          <w:tcPr>
            <w:tcW w:w="930" w:type="dxa"/>
          </w:tcPr>
          <w:p w14:paraId="0D0CE11D" w14:textId="77777777" w:rsidR="001D1AE9" w:rsidRDefault="001D1AE9" w:rsidP="001D1AE9">
            <w:pPr>
              <w:jc w:val="center"/>
              <w:rPr>
                <w:lang w:val="en-US"/>
              </w:rPr>
            </w:pPr>
            <w:r>
              <w:rPr>
                <w:lang w:val="en-US"/>
              </w:rPr>
              <w:t>Vin</w:t>
            </w:r>
          </w:p>
          <w:p w14:paraId="7BD45BC6" w14:textId="4224BCDF" w:rsidR="001D1AE9" w:rsidRDefault="001D1AE9" w:rsidP="001D1AE9">
            <w:pPr>
              <w:jc w:val="center"/>
              <w:rPr>
                <w:lang w:val="en-US"/>
              </w:rPr>
            </w:pPr>
            <w:r>
              <w:rPr>
                <w:lang w:val="en-US"/>
              </w:rPr>
              <w:t>bit 0 (LSB)</w:t>
            </w:r>
          </w:p>
        </w:tc>
      </w:tr>
      <w:tr w:rsidR="006F6BD8" w14:paraId="21031D96" w14:textId="77777777" w:rsidTr="00446EE4">
        <w:tc>
          <w:tcPr>
            <w:tcW w:w="957" w:type="dxa"/>
          </w:tcPr>
          <w:p w14:paraId="2BC2A8D8" w14:textId="0E48B6E8" w:rsidR="006F6BD8" w:rsidRDefault="006F6BD8" w:rsidP="006F6BD8">
            <w:pPr>
              <w:jc w:val="center"/>
              <w:rPr>
                <w:lang w:val="en-US"/>
              </w:rPr>
            </w:pPr>
            <w:r>
              <w:rPr>
                <w:lang w:val="en-US"/>
              </w:rPr>
              <w:t>Byte 4:</w:t>
            </w:r>
          </w:p>
        </w:tc>
        <w:tc>
          <w:tcPr>
            <w:tcW w:w="819" w:type="dxa"/>
          </w:tcPr>
          <w:p w14:paraId="65D4221C" w14:textId="028CED04" w:rsidR="006F6BD8" w:rsidRDefault="006F6BD8" w:rsidP="006F6BD8">
            <w:pPr>
              <w:jc w:val="center"/>
              <w:rPr>
                <w:lang w:val="en-US"/>
              </w:rPr>
            </w:pPr>
            <w:proofErr w:type="spellStart"/>
            <w:r>
              <w:rPr>
                <w:lang w:val="en-US"/>
              </w:rPr>
              <w:t>Vout</w:t>
            </w:r>
            <w:proofErr w:type="spellEnd"/>
            <w:r>
              <w:rPr>
                <w:lang w:val="en-US"/>
              </w:rPr>
              <w:t xml:space="preserve"> bit 7</w:t>
            </w:r>
          </w:p>
        </w:tc>
        <w:tc>
          <w:tcPr>
            <w:tcW w:w="871" w:type="dxa"/>
          </w:tcPr>
          <w:p w14:paraId="162D7C7E" w14:textId="2319D91C" w:rsidR="006F6BD8" w:rsidRDefault="006F6BD8" w:rsidP="006F6BD8">
            <w:pPr>
              <w:jc w:val="center"/>
              <w:rPr>
                <w:lang w:val="en-US"/>
              </w:rPr>
            </w:pPr>
            <w:proofErr w:type="spellStart"/>
            <w:r>
              <w:rPr>
                <w:lang w:val="en-US"/>
              </w:rPr>
              <w:t>Vout</w:t>
            </w:r>
            <w:proofErr w:type="spellEnd"/>
            <w:r>
              <w:rPr>
                <w:lang w:val="en-US"/>
              </w:rPr>
              <w:t xml:space="preserve"> bit 6</w:t>
            </w:r>
          </w:p>
        </w:tc>
        <w:tc>
          <w:tcPr>
            <w:tcW w:w="871" w:type="dxa"/>
          </w:tcPr>
          <w:p w14:paraId="6A0DABF6" w14:textId="4491EBC4" w:rsidR="006F6BD8" w:rsidRDefault="006F6BD8" w:rsidP="006F6BD8">
            <w:pPr>
              <w:jc w:val="center"/>
              <w:rPr>
                <w:lang w:val="en-US"/>
              </w:rPr>
            </w:pPr>
            <w:proofErr w:type="spellStart"/>
            <w:r>
              <w:rPr>
                <w:lang w:val="en-US"/>
              </w:rPr>
              <w:t>Vout</w:t>
            </w:r>
            <w:proofErr w:type="spellEnd"/>
            <w:r>
              <w:rPr>
                <w:lang w:val="en-US"/>
              </w:rPr>
              <w:t xml:space="preserve"> bit 5</w:t>
            </w:r>
          </w:p>
        </w:tc>
        <w:tc>
          <w:tcPr>
            <w:tcW w:w="872" w:type="dxa"/>
          </w:tcPr>
          <w:p w14:paraId="298AF36E" w14:textId="12A8DA3F" w:rsidR="006F6BD8" w:rsidRDefault="006F6BD8" w:rsidP="006F6BD8">
            <w:pPr>
              <w:jc w:val="center"/>
              <w:rPr>
                <w:lang w:val="en-US"/>
              </w:rPr>
            </w:pPr>
            <w:proofErr w:type="spellStart"/>
            <w:r>
              <w:rPr>
                <w:lang w:val="en-US"/>
              </w:rPr>
              <w:t>Vout</w:t>
            </w:r>
            <w:proofErr w:type="spellEnd"/>
            <w:r>
              <w:rPr>
                <w:lang w:val="en-US"/>
              </w:rPr>
              <w:t xml:space="preserve"> bit 4</w:t>
            </w:r>
          </w:p>
        </w:tc>
        <w:tc>
          <w:tcPr>
            <w:tcW w:w="872" w:type="dxa"/>
          </w:tcPr>
          <w:p w14:paraId="52A98E7D" w14:textId="55365E72" w:rsidR="006F6BD8" w:rsidRDefault="006F6BD8" w:rsidP="006F6BD8">
            <w:pPr>
              <w:jc w:val="center"/>
              <w:rPr>
                <w:lang w:val="en-US"/>
              </w:rPr>
            </w:pPr>
            <w:proofErr w:type="spellStart"/>
            <w:r>
              <w:rPr>
                <w:lang w:val="en-US"/>
              </w:rPr>
              <w:t>Vout</w:t>
            </w:r>
            <w:proofErr w:type="spellEnd"/>
            <w:r>
              <w:rPr>
                <w:lang w:val="en-US"/>
              </w:rPr>
              <w:t xml:space="preserve"> bit 3</w:t>
            </w:r>
          </w:p>
        </w:tc>
        <w:tc>
          <w:tcPr>
            <w:tcW w:w="872" w:type="dxa"/>
          </w:tcPr>
          <w:p w14:paraId="4DCC2ED8" w14:textId="1797C009" w:rsidR="006F6BD8" w:rsidRDefault="006F6BD8" w:rsidP="006F6BD8">
            <w:pPr>
              <w:jc w:val="center"/>
              <w:rPr>
                <w:lang w:val="en-US"/>
              </w:rPr>
            </w:pPr>
            <w:proofErr w:type="spellStart"/>
            <w:r>
              <w:rPr>
                <w:lang w:val="en-US"/>
              </w:rPr>
              <w:t>Vout</w:t>
            </w:r>
            <w:proofErr w:type="spellEnd"/>
            <w:r>
              <w:rPr>
                <w:lang w:val="en-US"/>
              </w:rPr>
              <w:t xml:space="preserve"> bit 2</w:t>
            </w:r>
          </w:p>
        </w:tc>
        <w:tc>
          <w:tcPr>
            <w:tcW w:w="872" w:type="dxa"/>
          </w:tcPr>
          <w:p w14:paraId="4D8B5CF5" w14:textId="5AB425AF" w:rsidR="006F6BD8" w:rsidRDefault="006F6BD8" w:rsidP="006F6BD8">
            <w:pPr>
              <w:jc w:val="center"/>
              <w:rPr>
                <w:lang w:val="en-US"/>
              </w:rPr>
            </w:pPr>
            <w:proofErr w:type="spellStart"/>
            <w:r>
              <w:rPr>
                <w:lang w:val="en-US"/>
              </w:rPr>
              <w:t>Vout</w:t>
            </w:r>
            <w:proofErr w:type="spellEnd"/>
            <w:r>
              <w:rPr>
                <w:lang w:val="en-US"/>
              </w:rPr>
              <w:t xml:space="preserve"> </w:t>
            </w:r>
          </w:p>
          <w:p w14:paraId="2D2E01B7" w14:textId="7679F559" w:rsidR="006F6BD8" w:rsidRDefault="006F6BD8" w:rsidP="006F6BD8">
            <w:pPr>
              <w:jc w:val="center"/>
              <w:rPr>
                <w:lang w:val="en-US"/>
              </w:rPr>
            </w:pPr>
            <w:r>
              <w:rPr>
                <w:lang w:val="en-US"/>
              </w:rPr>
              <w:t>bit 1</w:t>
            </w:r>
          </w:p>
        </w:tc>
        <w:tc>
          <w:tcPr>
            <w:tcW w:w="930" w:type="dxa"/>
          </w:tcPr>
          <w:p w14:paraId="3FC64913" w14:textId="5F10C4CB" w:rsidR="006F6BD8" w:rsidRDefault="006F6BD8" w:rsidP="006F6BD8">
            <w:pPr>
              <w:jc w:val="center"/>
              <w:rPr>
                <w:lang w:val="en-US"/>
              </w:rPr>
            </w:pPr>
            <w:proofErr w:type="spellStart"/>
            <w:r>
              <w:rPr>
                <w:lang w:val="en-US"/>
              </w:rPr>
              <w:t>Vout</w:t>
            </w:r>
            <w:proofErr w:type="spellEnd"/>
            <w:r>
              <w:rPr>
                <w:lang w:val="en-US"/>
              </w:rPr>
              <w:t xml:space="preserve"> </w:t>
            </w:r>
          </w:p>
          <w:p w14:paraId="59049CE0" w14:textId="605742D3" w:rsidR="006F6BD8" w:rsidRDefault="006F6BD8" w:rsidP="006F6BD8">
            <w:pPr>
              <w:jc w:val="center"/>
              <w:rPr>
                <w:lang w:val="en-US"/>
              </w:rPr>
            </w:pPr>
            <w:r>
              <w:rPr>
                <w:lang w:val="en-US"/>
              </w:rPr>
              <w:t>bit 0</w:t>
            </w:r>
            <w:r w:rsidR="00285BD0">
              <w:rPr>
                <w:lang w:val="en-US"/>
              </w:rPr>
              <w:t xml:space="preserve"> (LSB)</w:t>
            </w:r>
          </w:p>
        </w:tc>
      </w:tr>
      <w:tr w:rsidR="0027190C" w14:paraId="0A3A0957" w14:textId="77777777" w:rsidTr="00446EE4">
        <w:tc>
          <w:tcPr>
            <w:tcW w:w="957" w:type="dxa"/>
          </w:tcPr>
          <w:p w14:paraId="35A9E343" w14:textId="6A3E2B8F" w:rsidR="0027190C" w:rsidRDefault="0027190C" w:rsidP="0027190C">
            <w:pPr>
              <w:jc w:val="center"/>
              <w:rPr>
                <w:lang w:val="en-US"/>
              </w:rPr>
            </w:pPr>
            <w:r>
              <w:rPr>
                <w:lang w:val="en-US"/>
              </w:rPr>
              <w:t>Byte 5:</w:t>
            </w:r>
          </w:p>
        </w:tc>
        <w:tc>
          <w:tcPr>
            <w:tcW w:w="819" w:type="dxa"/>
          </w:tcPr>
          <w:p w14:paraId="7B8478D9" w14:textId="77777777" w:rsidR="0027190C" w:rsidRDefault="0027190C" w:rsidP="0027190C">
            <w:pPr>
              <w:jc w:val="center"/>
              <w:rPr>
                <w:lang w:val="en-US"/>
              </w:rPr>
            </w:pPr>
            <w:r>
              <w:rPr>
                <w:lang w:val="en-US"/>
              </w:rPr>
              <w:t>Iin</w:t>
            </w:r>
          </w:p>
          <w:p w14:paraId="518063DF" w14:textId="241D0FD9" w:rsidR="0027190C" w:rsidRDefault="0027190C" w:rsidP="0027190C">
            <w:pPr>
              <w:jc w:val="center"/>
              <w:rPr>
                <w:lang w:val="en-US"/>
              </w:rPr>
            </w:pPr>
            <w:r>
              <w:rPr>
                <w:lang w:val="en-US"/>
              </w:rPr>
              <w:t>bit 11 (MSB)</w:t>
            </w:r>
          </w:p>
        </w:tc>
        <w:tc>
          <w:tcPr>
            <w:tcW w:w="871" w:type="dxa"/>
          </w:tcPr>
          <w:p w14:paraId="09F5CAC8" w14:textId="77777777" w:rsidR="0027190C" w:rsidRDefault="0027190C" w:rsidP="0027190C">
            <w:pPr>
              <w:jc w:val="center"/>
              <w:rPr>
                <w:lang w:val="en-US"/>
              </w:rPr>
            </w:pPr>
            <w:r>
              <w:rPr>
                <w:lang w:val="en-US"/>
              </w:rPr>
              <w:t>Iin</w:t>
            </w:r>
          </w:p>
          <w:p w14:paraId="45843662" w14:textId="3571110E" w:rsidR="0027190C" w:rsidRDefault="0027190C" w:rsidP="0027190C">
            <w:pPr>
              <w:jc w:val="center"/>
              <w:rPr>
                <w:lang w:val="en-US"/>
              </w:rPr>
            </w:pPr>
            <w:r>
              <w:rPr>
                <w:lang w:val="en-US"/>
              </w:rPr>
              <w:t>bit 10</w:t>
            </w:r>
          </w:p>
        </w:tc>
        <w:tc>
          <w:tcPr>
            <w:tcW w:w="871" w:type="dxa"/>
          </w:tcPr>
          <w:p w14:paraId="4DA81AFB" w14:textId="77777777" w:rsidR="0027190C" w:rsidRDefault="0027190C" w:rsidP="0027190C">
            <w:pPr>
              <w:jc w:val="center"/>
              <w:rPr>
                <w:lang w:val="en-US"/>
              </w:rPr>
            </w:pPr>
            <w:r>
              <w:rPr>
                <w:lang w:val="en-US"/>
              </w:rPr>
              <w:t>Iin</w:t>
            </w:r>
          </w:p>
          <w:p w14:paraId="7C27154E" w14:textId="451FE14E" w:rsidR="0027190C" w:rsidRDefault="0027190C" w:rsidP="0027190C">
            <w:pPr>
              <w:jc w:val="center"/>
              <w:rPr>
                <w:lang w:val="en-US"/>
              </w:rPr>
            </w:pPr>
            <w:r>
              <w:rPr>
                <w:lang w:val="en-US"/>
              </w:rPr>
              <w:t>bit 9</w:t>
            </w:r>
          </w:p>
        </w:tc>
        <w:tc>
          <w:tcPr>
            <w:tcW w:w="872" w:type="dxa"/>
          </w:tcPr>
          <w:p w14:paraId="73134A2B" w14:textId="77777777" w:rsidR="0027190C" w:rsidRDefault="0027190C" w:rsidP="0027190C">
            <w:pPr>
              <w:jc w:val="center"/>
              <w:rPr>
                <w:lang w:val="en-US"/>
              </w:rPr>
            </w:pPr>
            <w:r>
              <w:rPr>
                <w:lang w:val="en-US"/>
              </w:rPr>
              <w:t>Iin</w:t>
            </w:r>
          </w:p>
          <w:p w14:paraId="02694B06" w14:textId="461155D9" w:rsidR="0027190C" w:rsidRDefault="0027190C" w:rsidP="0027190C">
            <w:pPr>
              <w:jc w:val="center"/>
              <w:rPr>
                <w:lang w:val="en-US"/>
              </w:rPr>
            </w:pPr>
            <w:r>
              <w:rPr>
                <w:lang w:val="en-US"/>
              </w:rPr>
              <w:t>bit 8</w:t>
            </w:r>
          </w:p>
        </w:tc>
        <w:tc>
          <w:tcPr>
            <w:tcW w:w="872" w:type="dxa"/>
          </w:tcPr>
          <w:p w14:paraId="0F13B480" w14:textId="77777777" w:rsidR="0027190C" w:rsidRDefault="0027190C" w:rsidP="0027190C">
            <w:pPr>
              <w:jc w:val="center"/>
              <w:rPr>
                <w:lang w:val="en-US"/>
              </w:rPr>
            </w:pPr>
            <w:proofErr w:type="spellStart"/>
            <w:r>
              <w:rPr>
                <w:lang w:val="en-US"/>
              </w:rPr>
              <w:t>Vout</w:t>
            </w:r>
            <w:proofErr w:type="spellEnd"/>
            <w:r>
              <w:rPr>
                <w:lang w:val="en-US"/>
              </w:rPr>
              <w:t xml:space="preserve"> </w:t>
            </w:r>
          </w:p>
          <w:p w14:paraId="1C6FD80F" w14:textId="7ED78C34" w:rsidR="0027190C" w:rsidRDefault="0027190C" w:rsidP="0027190C">
            <w:pPr>
              <w:jc w:val="center"/>
              <w:rPr>
                <w:lang w:val="en-US"/>
              </w:rPr>
            </w:pPr>
            <w:r>
              <w:rPr>
                <w:lang w:val="en-US"/>
              </w:rPr>
              <w:t>bit 11 (MSB)</w:t>
            </w:r>
          </w:p>
        </w:tc>
        <w:tc>
          <w:tcPr>
            <w:tcW w:w="872" w:type="dxa"/>
          </w:tcPr>
          <w:p w14:paraId="18159577" w14:textId="77777777" w:rsidR="0027190C" w:rsidRDefault="0027190C" w:rsidP="0027190C">
            <w:pPr>
              <w:jc w:val="center"/>
              <w:rPr>
                <w:lang w:val="en-US"/>
              </w:rPr>
            </w:pPr>
            <w:proofErr w:type="spellStart"/>
            <w:r>
              <w:rPr>
                <w:lang w:val="en-US"/>
              </w:rPr>
              <w:t>Vout</w:t>
            </w:r>
            <w:proofErr w:type="spellEnd"/>
            <w:r>
              <w:rPr>
                <w:lang w:val="en-US"/>
              </w:rPr>
              <w:t xml:space="preserve"> </w:t>
            </w:r>
          </w:p>
          <w:p w14:paraId="09C077BE" w14:textId="1C88CDFE" w:rsidR="0027190C" w:rsidRDefault="0027190C" w:rsidP="0027190C">
            <w:pPr>
              <w:jc w:val="center"/>
              <w:rPr>
                <w:lang w:val="en-US"/>
              </w:rPr>
            </w:pPr>
            <w:r>
              <w:rPr>
                <w:lang w:val="en-US"/>
              </w:rPr>
              <w:t>bit 10</w:t>
            </w:r>
          </w:p>
        </w:tc>
        <w:tc>
          <w:tcPr>
            <w:tcW w:w="872" w:type="dxa"/>
          </w:tcPr>
          <w:p w14:paraId="6785EE58" w14:textId="77777777" w:rsidR="0027190C" w:rsidRDefault="0027190C" w:rsidP="0027190C">
            <w:pPr>
              <w:jc w:val="center"/>
              <w:rPr>
                <w:lang w:val="en-US"/>
              </w:rPr>
            </w:pPr>
            <w:proofErr w:type="spellStart"/>
            <w:r>
              <w:rPr>
                <w:lang w:val="en-US"/>
              </w:rPr>
              <w:t>Vout</w:t>
            </w:r>
            <w:proofErr w:type="spellEnd"/>
            <w:r>
              <w:rPr>
                <w:lang w:val="en-US"/>
              </w:rPr>
              <w:t xml:space="preserve"> </w:t>
            </w:r>
          </w:p>
          <w:p w14:paraId="37BE78A9" w14:textId="5EAD6AAA" w:rsidR="0027190C" w:rsidRDefault="0027190C" w:rsidP="0027190C">
            <w:pPr>
              <w:jc w:val="center"/>
              <w:rPr>
                <w:lang w:val="en-US"/>
              </w:rPr>
            </w:pPr>
            <w:r>
              <w:rPr>
                <w:lang w:val="en-US"/>
              </w:rPr>
              <w:t>bit 9</w:t>
            </w:r>
          </w:p>
        </w:tc>
        <w:tc>
          <w:tcPr>
            <w:tcW w:w="930" w:type="dxa"/>
          </w:tcPr>
          <w:p w14:paraId="3A298FFF" w14:textId="77777777" w:rsidR="0027190C" w:rsidRDefault="0027190C" w:rsidP="0027190C">
            <w:pPr>
              <w:jc w:val="center"/>
              <w:rPr>
                <w:lang w:val="en-US"/>
              </w:rPr>
            </w:pPr>
            <w:proofErr w:type="spellStart"/>
            <w:r>
              <w:rPr>
                <w:lang w:val="en-US"/>
              </w:rPr>
              <w:t>Vout</w:t>
            </w:r>
            <w:proofErr w:type="spellEnd"/>
            <w:r>
              <w:rPr>
                <w:lang w:val="en-US"/>
              </w:rPr>
              <w:t xml:space="preserve"> </w:t>
            </w:r>
          </w:p>
          <w:p w14:paraId="2127AD8F" w14:textId="1BD1DFFF" w:rsidR="0027190C" w:rsidRDefault="0027190C" w:rsidP="0027190C">
            <w:pPr>
              <w:jc w:val="center"/>
              <w:rPr>
                <w:lang w:val="en-US"/>
              </w:rPr>
            </w:pPr>
            <w:r>
              <w:rPr>
                <w:lang w:val="en-US"/>
              </w:rPr>
              <w:t>bit 8</w:t>
            </w:r>
          </w:p>
        </w:tc>
      </w:tr>
      <w:tr w:rsidR="0027190C" w14:paraId="58296C32" w14:textId="77777777" w:rsidTr="00446EE4">
        <w:tc>
          <w:tcPr>
            <w:tcW w:w="957" w:type="dxa"/>
          </w:tcPr>
          <w:p w14:paraId="53CBA3CB" w14:textId="5E06FCDF" w:rsidR="0027190C" w:rsidRDefault="0027190C" w:rsidP="0027190C">
            <w:pPr>
              <w:jc w:val="center"/>
              <w:rPr>
                <w:lang w:val="en-US"/>
              </w:rPr>
            </w:pPr>
            <w:r>
              <w:rPr>
                <w:lang w:val="en-US"/>
              </w:rPr>
              <w:t>Byte 6:</w:t>
            </w:r>
          </w:p>
        </w:tc>
        <w:tc>
          <w:tcPr>
            <w:tcW w:w="819" w:type="dxa"/>
          </w:tcPr>
          <w:p w14:paraId="2B44E383" w14:textId="77777777" w:rsidR="0027190C" w:rsidRDefault="0027190C" w:rsidP="0027190C">
            <w:pPr>
              <w:jc w:val="center"/>
              <w:rPr>
                <w:lang w:val="en-US"/>
              </w:rPr>
            </w:pPr>
            <w:r>
              <w:rPr>
                <w:lang w:val="en-US"/>
              </w:rPr>
              <w:t>Iin</w:t>
            </w:r>
          </w:p>
          <w:p w14:paraId="46577B50" w14:textId="0CD8EB2A" w:rsidR="0027190C" w:rsidRDefault="0027190C" w:rsidP="0027190C">
            <w:pPr>
              <w:jc w:val="center"/>
              <w:rPr>
                <w:lang w:val="en-US"/>
              </w:rPr>
            </w:pPr>
            <w:r>
              <w:rPr>
                <w:lang w:val="en-US"/>
              </w:rPr>
              <w:t>bit 7</w:t>
            </w:r>
          </w:p>
        </w:tc>
        <w:tc>
          <w:tcPr>
            <w:tcW w:w="871" w:type="dxa"/>
          </w:tcPr>
          <w:p w14:paraId="78C2642D" w14:textId="77777777" w:rsidR="0027190C" w:rsidRDefault="0027190C" w:rsidP="0027190C">
            <w:pPr>
              <w:jc w:val="center"/>
              <w:rPr>
                <w:lang w:val="en-US"/>
              </w:rPr>
            </w:pPr>
            <w:r>
              <w:rPr>
                <w:lang w:val="en-US"/>
              </w:rPr>
              <w:t>Iin</w:t>
            </w:r>
          </w:p>
          <w:p w14:paraId="25227A5D" w14:textId="5489FBD9" w:rsidR="0027190C" w:rsidRDefault="0027190C" w:rsidP="0027190C">
            <w:pPr>
              <w:jc w:val="center"/>
              <w:rPr>
                <w:lang w:val="en-US"/>
              </w:rPr>
            </w:pPr>
            <w:r>
              <w:rPr>
                <w:lang w:val="en-US"/>
              </w:rPr>
              <w:t>bit 6</w:t>
            </w:r>
          </w:p>
        </w:tc>
        <w:tc>
          <w:tcPr>
            <w:tcW w:w="871" w:type="dxa"/>
          </w:tcPr>
          <w:p w14:paraId="4C8F8414" w14:textId="77777777" w:rsidR="0027190C" w:rsidRDefault="0027190C" w:rsidP="0027190C">
            <w:pPr>
              <w:jc w:val="center"/>
              <w:rPr>
                <w:lang w:val="en-US"/>
              </w:rPr>
            </w:pPr>
            <w:r>
              <w:rPr>
                <w:lang w:val="en-US"/>
              </w:rPr>
              <w:t>Iin</w:t>
            </w:r>
          </w:p>
          <w:p w14:paraId="36BD1482" w14:textId="38CAE1B6" w:rsidR="0027190C" w:rsidRDefault="0027190C" w:rsidP="0027190C">
            <w:pPr>
              <w:jc w:val="center"/>
              <w:rPr>
                <w:lang w:val="en-US"/>
              </w:rPr>
            </w:pPr>
            <w:r>
              <w:rPr>
                <w:lang w:val="en-US"/>
              </w:rPr>
              <w:t>bit 5</w:t>
            </w:r>
          </w:p>
        </w:tc>
        <w:tc>
          <w:tcPr>
            <w:tcW w:w="872" w:type="dxa"/>
          </w:tcPr>
          <w:p w14:paraId="5A41D2EA" w14:textId="77777777" w:rsidR="0027190C" w:rsidRDefault="0027190C" w:rsidP="0027190C">
            <w:pPr>
              <w:jc w:val="center"/>
              <w:rPr>
                <w:lang w:val="en-US"/>
              </w:rPr>
            </w:pPr>
            <w:r>
              <w:rPr>
                <w:lang w:val="en-US"/>
              </w:rPr>
              <w:t>Iin</w:t>
            </w:r>
          </w:p>
          <w:p w14:paraId="0EC88716" w14:textId="2A454602" w:rsidR="0027190C" w:rsidRDefault="0027190C" w:rsidP="0027190C">
            <w:pPr>
              <w:jc w:val="center"/>
              <w:rPr>
                <w:lang w:val="en-US"/>
              </w:rPr>
            </w:pPr>
            <w:r>
              <w:rPr>
                <w:lang w:val="en-US"/>
              </w:rPr>
              <w:t>bit 4</w:t>
            </w:r>
          </w:p>
        </w:tc>
        <w:tc>
          <w:tcPr>
            <w:tcW w:w="872" w:type="dxa"/>
          </w:tcPr>
          <w:p w14:paraId="6BCCB657" w14:textId="77777777" w:rsidR="0027190C" w:rsidRDefault="0027190C" w:rsidP="0027190C">
            <w:pPr>
              <w:jc w:val="center"/>
              <w:rPr>
                <w:lang w:val="en-US"/>
              </w:rPr>
            </w:pPr>
            <w:r>
              <w:rPr>
                <w:lang w:val="en-US"/>
              </w:rPr>
              <w:t>Iin</w:t>
            </w:r>
          </w:p>
          <w:p w14:paraId="3DF311E3" w14:textId="277C2676" w:rsidR="0027190C" w:rsidRDefault="0027190C" w:rsidP="0027190C">
            <w:pPr>
              <w:jc w:val="center"/>
              <w:rPr>
                <w:lang w:val="en-US"/>
              </w:rPr>
            </w:pPr>
            <w:r>
              <w:rPr>
                <w:lang w:val="en-US"/>
              </w:rPr>
              <w:t>bit 3</w:t>
            </w:r>
          </w:p>
        </w:tc>
        <w:tc>
          <w:tcPr>
            <w:tcW w:w="872" w:type="dxa"/>
          </w:tcPr>
          <w:p w14:paraId="60DC4446" w14:textId="77777777" w:rsidR="0027190C" w:rsidRDefault="0027190C" w:rsidP="0027190C">
            <w:pPr>
              <w:jc w:val="center"/>
              <w:rPr>
                <w:lang w:val="en-US"/>
              </w:rPr>
            </w:pPr>
            <w:r>
              <w:rPr>
                <w:lang w:val="en-US"/>
              </w:rPr>
              <w:t xml:space="preserve">Iin </w:t>
            </w:r>
          </w:p>
          <w:p w14:paraId="31020277" w14:textId="7D340F3D" w:rsidR="0027190C" w:rsidRDefault="0027190C" w:rsidP="0027190C">
            <w:pPr>
              <w:jc w:val="center"/>
              <w:rPr>
                <w:lang w:val="en-US"/>
              </w:rPr>
            </w:pPr>
            <w:r>
              <w:rPr>
                <w:lang w:val="en-US"/>
              </w:rPr>
              <w:t>bit 2</w:t>
            </w:r>
          </w:p>
        </w:tc>
        <w:tc>
          <w:tcPr>
            <w:tcW w:w="872" w:type="dxa"/>
          </w:tcPr>
          <w:p w14:paraId="513980E2" w14:textId="77777777" w:rsidR="0027190C" w:rsidRDefault="0027190C" w:rsidP="0027190C">
            <w:pPr>
              <w:jc w:val="center"/>
              <w:rPr>
                <w:lang w:val="en-US"/>
              </w:rPr>
            </w:pPr>
            <w:r>
              <w:rPr>
                <w:lang w:val="en-US"/>
              </w:rPr>
              <w:t>Iin</w:t>
            </w:r>
          </w:p>
          <w:p w14:paraId="35255045" w14:textId="26124355" w:rsidR="0027190C" w:rsidRDefault="0027190C" w:rsidP="0027190C">
            <w:pPr>
              <w:jc w:val="center"/>
              <w:rPr>
                <w:lang w:val="en-US"/>
              </w:rPr>
            </w:pPr>
            <w:r>
              <w:rPr>
                <w:lang w:val="en-US"/>
              </w:rPr>
              <w:t>bit 1</w:t>
            </w:r>
          </w:p>
        </w:tc>
        <w:tc>
          <w:tcPr>
            <w:tcW w:w="930" w:type="dxa"/>
          </w:tcPr>
          <w:p w14:paraId="25ADD691" w14:textId="77777777" w:rsidR="0027190C" w:rsidRDefault="0027190C" w:rsidP="0027190C">
            <w:pPr>
              <w:jc w:val="center"/>
              <w:rPr>
                <w:lang w:val="en-US"/>
              </w:rPr>
            </w:pPr>
            <w:r>
              <w:rPr>
                <w:lang w:val="en-US"/>
              </w:rPr>
              <w:t>Iin</w:t>
            </w:r>
          </w:p>
          <w:p w14:paraId="73853404" w14:textId="190D457B" w:rsidR="0027190C" w:rsidRDefault="0027190C" w:rsidP="0027190C">
            <w:pPr>
              <w:jc w:val="center"/>
              <w:rPr>
                <w:lang w:val="en-US"/>
              </w:rPr>
            </w:pPr>
            <w:r>
              <w:rPr>
                <w:lang w:val="en-US"/>
              </w:rPr>
              <w:t>bit 0 (LSB)</w:t>
            </w:r>
          </w:p>
        </w:tc>
      </w:tr>
      <w:tr w:rsidR="009B06B2" w14:paraId="7A38F7A7" w14:textId="77777777" w:rsidTr="00446EE4">
        <w:tc>
          <w:tcPr>
            <w:tcW w:w="957" w:type="dxa"/>
          </w:tcPr>
          <w:p w14:paraId="784DFC7B" w14:textId="71A13CF9" w:rsidR="009B06B2" w:rsidRDefault="009B06B2" w:rsidP="009B06B2">
            <w:pPr>
              <w:jc w:val="center"/>
              <w:rPr>
                <w:lang w:val="en-US"/>
              </w:rPr>
            </w:pPr>
            <w:r>
              <w:rPr>
                <w:lang w:val="en-US"/>
              </w:rPr>
              <w:t>Byte 7:</w:t>
            </w:r>
          </w:p>
        </w:tc>
        <w:tc>
          <w:tcPr>
            <w:tcW w:w="819" w:type="dxa"/>
          </w:tcPr>
          <w:p w14:paraId="62DBE11C" w14:textId="42DB5CEB" w:rsidR="009B06B2" w:rsidRDefault="009B06B2" w:rsidP="009B06B2">
            <w:pPr>
              <w:jc w:val="center"/>
              <w:rPr>
                <w:lang w:val="en-US"/>
              </w:rPr>
            </w:pPr>
            <w:proofErr w:type="spellStart"/>
            <w:r>
              <w:rPr>
                <w:lang w:val="en-US"/>
              </w:rPr>
              <w:t>Iout</w:t>
            </w:r>
            <w:proofErr w:type="spellEnd"/>
            <w:r>
              <w:rPr>
                <w:lang w:val="en-US"/>
              </w:rPr>
              <w:t xml:space="preserve"> bit 7</w:t>
            </w:r>
          </w:p>
        </w:tc>
        <w:tc>
          <w:tcPr>
            <w:tcW w:w="871" w:type="dxa"/>
          </w:tcPr>
          <w:p w14:paraId="2857D4B4" w14:textId="3166A49C" w:rsidR="009B06B2" w:rsidRDefault="009B06B2" w:rsidP="009B06B2">
            <w:pPr>
              <w:jc w:val="center"/>
              <w:rPr>
                <w:lang w:val="en-US"/>
              </w:rPr>
            </w:pPr>
            <w:proofErr w:type="spellStart"/>
            <w:r>
              <w:rPr>
                <w:lang w:val="en-US"/>
              </w:rPr>
              <w:t>Iout</w:t>
            </w:r>
            <w:proofErr w:type="spellEnd"/>
            <w:r>
              <w:rPr>
                <w:lang w:val="en-US"/>
              </w:rPr>
              <w:t xml:space="preserve"> bit 6</w:t>
            </w:r>
          </w:p>
        </w:tc>
        <w:tc>
          <w:tcPr>
            <w:tcW w:w="871" w:type="dxa"/>
          </w:tcPr>
          <w:p w14:paraId="4C87B596" w14:textId="6D79C0EA" w:rsidR="009B06B2" w:rsidRDefault="009B06B2" w:rsidP="009B06B2">
            <w:pPr>
              <w:jc w:val="center"/>
              <w:rPr>
                <w:lang w:val="en-US"/>
              </w:rPr>
            </w:pPr>
            <w:proofErr w:type="spellStart"/>
            <w:r>
              <w:rPr>
                <w:lang w:val="en-US"/>
              </w:rPr>
              <w:t>Iout</w:t>
            </w:r>
            <w:proofErr w:type="spellEnd"/>
            <w:r>
              <w:rPr>
                <w:lang w:val="en-US"/>
              </w:rPr>
              <w:t xml:space="preserve"> bit 5</w:t>
            </w:r>
          </w:p>
        </w:tc>
        <w:tc>
          <w:tcPr>
            <w:tcW w:w="872" w:type="dxa"/>
          </w:tcPr>
          <w:p w14:paraId="0D4E1E2D" w14:textId="10A01DE8" w:rsidR="009B06B2" w:rsidRDefault="009B06B2" w:rsidP="009B06B2">
            <w:pPr>
              <w:jc w:val="center"/>
              <w:rPr>
                <w:lang w:val="en-US"/>
              </w:rPr>
            </w:pPr>
            <w:proofErr w:type="spellStart"/>
            <w:r>
              <w:rPr>
                <w:lang w:val="en-US"/>
              </w:rPr>
              <w:t>Iout</w:t>
            </w:r>
            <w:proofErr w:type="spellEnd"/>
            <w:r>
              <w:rPr>
                <w:lang w:val="en-US"/>
              </w:rPr>
              <w:t xml:space="preserve"> bit 4</w:t>
            </w:r>
          </w:p>
        </w:tc>
        <w:tc>
          <w:tcPr>
            <w:tcW w:w="872" w:type="dxa"/>
          </w:tcPr>
          <w:p w14:paraId="08E8604B" w14:textId="459F7771" w:rsidR="009B06B2" w:rsidRDefault="009B06B2" w:rsidP="009B06B2">
            <w:pPr>
              <w:jc w:val="center"/>
              <w:rPr>
                <w:lang w:val="en-US"/>
              </w:rPr>
            </w:pPr>
            <w:proofErr w:type="spellStart"/>
            <w:r>
              <w:rPr>
                <w:lang w:val="en-US"/>
              </w:rPr>
              <w:t>Iout</w:t>
            </w:r>
            <w:proofErr w:type="spellEnd"/>
            <w:r>
              <w:rPr>
                <w:lang w:val="en-US"/>
              </w:rPr>
              <w:t xml:space="preserve"> bit 3</w:t>
            </w:r>
          </w:p>
        </w:tc>
        <w:tc>
          <w:tcPr>
            <w:tcW w:w="872" w:type="dxa"/>
          </w:tcPr>
          <w:p w14:paraId="55C2DCB6" w14:textId="7AEE8851" w:rsidR="009B06B2" w:rsidRDefault="009B06B2" w:rsidP="009B06B2">
            <w:pPr>
              <w:jc w:val="center"/>
              <w:rPr>
                <w:lang w:val="en-US"/>
              </w:rPr>
            </w:pPr>
            <w:proofErr w:type="spellStart"/>
            <w:r>
              <w:rPr>
                <w:lang w:val="en-US"/>
              </w:rPr>
              <w:t>Iout</w:t>
            </w:r>
            <w:proofErr w:type="spellEnd"/>
            <w:r>
              <w:rPr>
                <w:lang w:val="en-US"/>
              </w:rPr>
              <w:t xml:space="preserve"> bit 2</w:t>
            </w:r>
          </w:p>
        </w:tc>
        <w:tc>
          <w:tcPr>
            <w:tcW w:w="872" w:type="dxa"/>
          </w:tcPr>
          <w:p w14:paraId="472DEFF3" w14:textId="257DF661" w:rsidR="009B06B2" w:rsidRDefault="009B06B2" w:rsidP="009B06B2">
            <w:pPr>
              <w:jc w:val="center"/>
              <w:rPr>
                <w:lang w:val="en-US"/>
              </w:rPr>
            </w:pPr>
            <w:proofErr w:type="spellStart"/>
            <w:r>
              <w:rPr>
                <w:lang w:val="en-US"/>
              </w:rPr>
              <w:t>Iout</w:t>
            </w:r>
            <w:proofErr w:type="spellEnd"/>
            <w:r>
              <w:rPr>
                <w:lang w:val="en-US"/>
              </w:rPr>
              <w:t xml:space="preserve"> </w:t>
            </w:r>
          </w:p>
          <w:p w14:paraId="2F9A0630" w14:textId="485B1D09" w:rsidR="009B06B2" w:rsidRDefault="009B06B2" w:rsidP="009B06B2">
            <w:pPr>
              <w:jc w:val="center"/>
              <w:rPr>
                <w:lang w:val="en-US"/>
              </w:rPr>
            </w:pPr>
            <w:r>
              <w:rPr>
                <w:lang w:val="en-US"/>
              </w:rPr>
              <w:t>bit 1</w:t>
            </w:r>
          </w:p>
        </w:tc>
        <w:tc>
          <w:tcPr>
            <w:tcW w:w="930" w:type="dxa"/>
          </w:tcPr>
          <w:p w14:paraId="6A75C15A" w14:textId="2761B658" w:rsidR="009B06B2" w:rsidRDefault="009B06B2" w:rsidP="009B06B2">
            <w:pPr>
              <w:jc w:val="center"/>
              <w:rPr>
                <w:lang w:val="en-US"/>
              </w:rPr>
            </w:pPr>
            <w:proofErr w:type="spellStart"/>
            <w:r>
              <w:rPr>
                <w:lang w:val="en-US"/>
              </w:rPr>
              <w:t>Iout</w:t>
            </w:r>
            <w:proofErr w:type="spellEnd"/>
            <w:r>
              <w:rPr>
                <w:lang w:val="en-US"/>
              </w:rPr>
              <w:t xml:space="preserve"> </w:t>
            </w:r>
          </w:p>
          <w:p w14:paraId="42EC31A2" w14:textId="26220DC5" w:rsidR="009B06B2" w:rsidRDefault="009B06B2" w:rsidP="009B06B2">
            <w:pPr>
              <w:jc w:val="center"/>
              <w:rPr>
                <w:lang w:val="en-US"/>
              </w:rPr>
            </w:pPr>
            <w:r>
              <w:rPr>
                <w:lang w:val="en-US"/>
              </w:rPr>
              <w:t>bit 0</w:t>
            </w:r>
            <w:r w:rsidR="00FC08E2">
              <w:rPr>
                <w:lang w:val="en-US"/>
              </w:rPr>
              <w:t xml:space="preserve"> (LSB)</w:t>
            </w:r>
          </w:p>
        </w:tc>
      </w:tr>
      <w:tr w:rsidR="007631AB" w14:paraId="72E39121" w14:textId="77777777" w:rsidTr="00446EE4">
        <w:tc>
          <w:tcPr>
            <w:tcW w:w="957" w:type="dxa"/>
          </w:tcPr>
          <w:p w14:paraId="6F101360" w14:textId="0351977D" w:rsidR="007631AB" w:rsidRDefault="007631AB" w:rsidP="007631AB">
            <w:pPr>
              <w:jc w:val="center"/>
              <w:rPr>
                <w:lang w:val="en-US"/>
              </w:rPr>
            </w:pPr>
            <w:r>
              <w:rPr>
                <w:lang w:val="en-US"/>
              </w:rPr>
              <w:t>Byte 8:</w:t>
            </w:r>
          </w:p>
        </w:tc>
        <w:tc>
          <w:tcPr>
            <w:tcW w:w="819" w:type="dxa"/>
          </w:tcPr>
          <w:p w14:paraId="56C44C19" w14:textId="22DD2DB0" w:rsidR="007631AB" w:rsidRDefault="00954380" w:rsidP="007631AB">
            <w:pPr>
              <w:jc w:val="center"/>
              <w:rPr>
                <w:lang w:val="en-US"/>
              </w:rPr>
            </w:pPr>
            <w:r w:rsidRPr="00954380">
              <w:rPr>
                <w:i/>
                <w:iCs/>
                <w:lang w:val="en-US"/>
              </w:rPr>
              <w:t>res</w:t>
            </w:r>
          </w:p>
        </w:tc>
        <w:tc>
          <w:tcPr>
            <w:tcW w:w="871" w:type="dxa"/>
          </w:tcPr>
          <w:p w14:paraId="43A84F98" w14:textId="1553FBBE" w:rsidR="007631AB" w:rsidRDefault="00954380" w:rsidP="007631AB">
            <w:pPr>
              <w:jc w:val="center"/>
              <w:rPr>
                <w:lang w:val="en-US"/>
              </w:rPr>
            </w:pPr>
            <w:r w:rsidRPr="00954380">
              <w:rPr>
                <w:i/>
                <w:iCs/>
                <w:lang w:val="en-US"/>
              </w:rPr>
              <w:t>res</w:t>
            </w:r>
          </w:p>
        </w:tc>
        <w:tc>
          <w:tcPr>
            <w:tcW w:w="871" w:type="dxa"/>
          </w:tcPr>
          <w:p w14:paraId="2B02655E" w14:textId="50D1D409" w:rsidR="007631AB" w:rsidRDefault="00954380" w:rsidP="007631AB">
            <w:pPr>
              <w:jc w:val="center"/>
              <w:rPr>
                <w:lang w:val="en-US"/>
              </w:rPr>
            </w:pPr>
            <w:r w:rsidRPr="00954380">
              <w:rPr>
                <w:i/>
                <w:iCs/>
                <w:lang w:val="en-US"/>
              </w:rPr>
              <w:t>res</w:t>
            </w:r>
          </w:p>
        </w:tc>
        <w:tc>
          <w:tcPr>
            <w:tcW w:w="872" w:type="dxa"/>
          </w:tcPr>
          <w:p w14:paraId="15F79740" w14:textId="61BF08A4" w:rsidR="007631AB" w:rsidRPr="00954380" w:rsidRDefault="00954380" w:rsidP="007631AB">
            <w:pPr>
              <w:jc w:val="center"/>
              <w:rPr>
                <w:i/>
                <w:iCs/>
                <w:lang w:val="en-US"/>
              </w:rPr>
            </w:pPr>
            <w:r w:rsidRPr="00954380">
              <w:rPr>
                <w:i/>
                <w:iCs/>
                <w:lang w:val="en-US"/>
              </w:rPr>
              <w:t>res</w:t>
            </w:r>
          </w:p>
        </w:tc>
        <w:tc>
          <w:tcPr>
            <w:tcW w:w="872" w:type="dxa"/>
          </w:tcPr>
          <w:p w14:paraId="31A72FB0" w14:textId="62B65913" w:rsidR="007631AB" w:rsidRDefault="007631AB" w:rsidP="007631AB">
            <w:pPr>
              <w:jc w:val="center"/>
              <w:rPr>
                <w:lang w:val="en-US"/>
              </w:rPr>
            </w:pPr>
            <w:proofErr w:type="spellStart"/>
            <w:r>
              <w:rPr>
                <w:lang w:val="en-US"/>
              </w:rPr>
              <w:t>Iout</w:t>
            </w:r>
            <w:proofErr w:type="spellEnd"/>
            <w:r>
              <w:rPr>
                <w:lang w:val="en-US"/>
              </w:rPr>
              <w:t xml:space="preserve"> </w:t>
            </w:r>
          </w:p>
          <w:p w14:paraId="56722C65" w14:textId="17634905" w:rsidR="007631AB" w:rsidRDefault="007631AB" w:rsidP="007631AB">
            <w:pPr>
              <w:jc w:val="center"/>
              <w:rPr>
                <w:lang w:val="en-US"/>
              </w:rPr>
            </w:pPr>
            <w:r>
              <w:rPr>
                <w:lang w:val="en-US"/>
              </w:rPr>
              <w:t>bit 11</w:t>
            </w:r>
            <w:r w:rsidR="00323A78">
              <w:rPr>
                <w:lang w:val="en-US"/>
              </w:rPr>
              <w:t xml:space="preserve"> (MSB)</w:t>
            </w:r>
          </w:p>
        </w:tc>
        <w:tc>
          <w:tcPr>
            <w:tcW w:w="872" w:type="dxa"/>
          </w:tcPr>
          <w:p w14:paraId="4372FB83" w14:textId="7F516CC3" w:rsidR="007631AB" w:rsidRDefault="007631AB" w:rsidP="007631AB">
            <w:pPr>
              <w:jc w:val="center"/>
              <w:rPr>
                <w:lang w:val="en-US"/>
              </w:rPr>
            </w:pPr>
            <w:proofErr w:type="spellStart"/>
            <w:r>
              <w:rPr>
                <w:lang w:val="en-US"/>
              </w:rPr>
              <w:t>Iout</w:t>
            </w:r>
            <w:proofErr w:type="spellEnd"/>
            <w:r>
              <w:rPr>
                <w:lang w:val="en-US"/>
              </w:rPr>
              <w:t xml:space="preserve"> </w:t>
            </w:r>
          </w:p>
          <w:p w14:paraId="751DF6BB" w14:textId="2D27A57C" w:rsidR="007631AB" w:rsidRDefault="007631AB" w:rsidP="007631AB">
            <w:pPr>
              <w:jc w:val="center"/>
              <w:rPr>
                <w:lang w:val="en-US"/>
              </w:rPr>
            </w:pPr>
            <w:r>
              <w:rPr>
                <w:lang w:val="en-US"/>
              </w:rPr>
              <w:t>bit 10</w:t>
            </w:r>
          </w:p>
        </w:tc>
        <w:tc>
          <w:tcPr>
            <w:tcW w:w="872" w:type="dxa"/>
          </w:tcPr>
          <w:p w14:paraId="6504582B" w14:textId="26A283E4" w:rsidR="007631AB" w:rsidRDefault="007631AB" w:rsidP="007631AB">
            <w:pPr>
              <w:jc w:val="center"/>
              <w:rPr>
                <w:lang w:val="en-US"/>
              </w:rPr>
            </w:pPr>
            <w:proofErr w:type="spellStart"/>
            <w:r>
              <w:rPr>
                <w:lang w:val="en-US"/>
              </w:rPr>
              <w:t>Iout</w:t>
            </w:r>
            <w:proofErr w:type="spellEnd"/>
            <w:r>
              <w:rPr>
                <w:lang w:val="en-US"/>
              </w:rPr>
              <w:t xml:space="preserve"> </w:t>
            </w:r>
          </w:p>
          <w:p w14:paraId="198F4E2F" w14:textId="72B74674" w:rsidR="007631AB" w:rsidRDefault="007631AB" w:rsidP="007631AB">
            <w:pPr>
              <w:jc w:val="center"/>
              <w:rPr>
                <w:lang w:val="en-US"/>
              </w:rPr>
            </w:pPr>
            <w:r>
              <w:rPr>
                <w:lang w:val="en-US"/>
              </w:rPr>
              <w:t>bit 9</w:t>
            </w:r>
          </w:p>
        </w:tc>
        <w:tc>
          <w:tcPr>
            <w:tcW w:w="930" w:type="dxa"/>
          </w:tcPr>
          <w:p w14:paraId="7C16D25D" w14:textId="23883673" w:rsidR="007631AB" w:rsidRDefault="007631AB" w:rsidP="007631AB">
            <w:pPr>
              <w:jc w:val="center"/>
              <w:rPr>
                <w:lang w:val="en-US"/>
              </w:rPr>
            </w:pPr>
            <w:proofErr w:type="spellStart"/>
            <w:r>
              <w:rPr>
                <w:lang w:val="en-US"/>
              </w:rPr>
              <w:t>Iout</w:t>
            </w:r>
            <w:proofErr w:type="spellEnd"/>
            <w:r>
              <w:rPr>
                <w:lang w:val="en-US"/>
              </w:rPr>
              <w:t xml:space="preserve"> </w:t>
            </w:r>
          </w:p>
          <w:p w14:paraId="29B72A6E" w14:textId="12912E4D" w:rsidR="007631AB" w:rsidRDefault="007631AB" w:rsidP="007631AB">
            <w:pPr>
              <w:jc w:val="center"/>
              <w:rPr>
                <w:lang w:val="en-US"/>
              </w:rPr>
            </w:pPr>
            <w:r>
              <w:rPr>
                <w:lang w:val="en-US"/>
              </w:rPr>
              <w:t>bit 8</w:t>
            </w:r>
          </w:p>
        </w:tc>
      </w:tr>
      <w:tr w:rsidR="00154CE6" w14:paraId="02E8F32A" w14:textId="77777777" w:rsidTr="00446EE4">
        <w:tc>
          <w:tcPr>
            <w:tcW w:w="957" w:type="dxa"/>
          </w:tcPr>
          <w:p w14:paraId="059FA1A4" w14:textId="02423BB9" w:rsidR="00154CE6" w:rsidRDefault="00154CE6" w:rsidP="00154CE6">
            <w:pPr>
              <w:jc w:val="center"/>
              <w:rPr>
                <w:lang w:val="en-US"/>
              </w:rPr>
            </w:pPr>
            <w:r>
              <w:rPr>
                <w:lang w:val="en-US"/>
              </w:rPr>
              <w:t>Byte 9:</w:t>
            </w:r>
          </w:p>
        </w:tc>
        <w:tc>
          <w:tcPr>
            <w:tcW w:w="819" w:type="dxa"/>
          </w:tcPr>
          <w:p w14:paraId="5808B6A4" w14:textId="0019DEE4" w:rsidR="00154CE6" w:rsidRDefault="00051857" w:rsidP="00154CE6">
            <w:pPr>
              <w:jc w:val="center"/>
              <w:rPr>
                <w:lang w:val="en-US"/>
              </w:rPr>
            </w:pPr>
            <w:r>
              <w:rPr>
                <w:lang w:val="en-US"/>
              </w:rPr>
              <w:t xml:space="preserve">crc8 </w:t>
            </w:r>
            <w:r w:rsidR="00154CE6">
              <w:rPr>
                <w:lang w:val="en-US"/>
              </w:rPr>
              <w:t>bit 7</w:t>
            </w:r>
            <w:r w:rsidR="00B63546">
              <w:rPr>
                <w:lang w:val="en-US"/>
              </w:rPr>
              <w:t xml:space="preserve"> (MSB)</w:t>
            </w:r>
          </w:p>
        </w:tc>
        <w:tc>
          <w:tcPr>
            <w:tcW w:w="871" w:type="dxa"/>
          </w:tcPr>
          <w:p w14:paraId="615395E8" w14:textId="74443EBB" w:rsidR="00154CE6" w:rsidRDefault="00051857" w:rsidP="00154CE6">
            <w:pPr>
              <w:jc w:val="center"/>
              <w:rPr>
                <w:lang w:val="en-US"/>
              </w:rPr>
            </w:pPr>
            <w:r>
              <w:rPr>
                <w:lang w:val="en-US"/>
              </w:rPr>
              <w:t xml:space="preserve">crc8 </w:t>
            </w:r>
            <w:r w:rsidR="00154CE6">
              <w:rPr>
                <w:lang w:val="en-US"/>
              </w:rPr>
              <w:t>bit 6</w:t>
            </w:r>
          </w:p>
        </w:tc>
        <w:tc>
          <w:tcPr>
            <w:tcW w:w="871" w:type="dxa"/>
          </w:tcPr>
          <w:p w14:paraId="5EAAC770" w14:textId="570B88EB" w:rsidR="00154CE6" w:rsidRDefault="00051857" w:rsidP="00154CE6">
            <w:pPr>
              <w:jc w:val="center"/>
              <w:rPr>
                <w:lang w:val="en-US"/>
              </w:rPr>
            </w:pPr>
            <w:r>
              <w:rPr>
                <w:lang w:val="en-US"/>
              </w:rPr>
              <w:t xml:space="preserve">crc8 </w:t>
            </w:r>
            <w:r w:rsidR="00154CE6">
              <w:rPr>
                <w:lang w:val="en-US"/>
              </w:rPr>
              <w:t>bit 5</w:t>
            </w:r>
          </w:p>
        </w:tc>
        <w:tc>
          <w:tcPr>
            <w:tcW w:w="872" w:type="dxa"/>
          </w:tcPr>
          <w:p w14:paraId="58B1EB94" w14:textId="543B3305" w:rsidR="00154CE6" w:rsidRDefault="00051857" w:rsidP="00154CE6">
            <w:pPr>
              <w:jc w:val="center"/>
              <w:rPr>
                <w:lang w:val="en-US"/>
              </w:rPr>
            </w:pPr>
            <w:r>
              <w:rPr>
                <w:lang w:val="en-US"/>
              </w:rPr>
              <w:t xml:space="preserve">crc8 </w:t>
            </w:r>
            <w:r w:rsidR="00154CE6">
              <w:rPr>
                <w:lang w:val="en-US"/>
              </w:rPr>
              <w:t>bit 4</w:t>
            </w:r>
          </w:p>
        </w:tc>
        <w:tc>
          <w:tcPr>
            <w:tcW w:w="872" w:type="dxa"/>
          </w:tcPr>
          <w:p w14:paraId="3CA76914" w14:textId="3FFEA297" w:rsidR="00154CE6" w:rsidRDefault="00051857" w:rsidP="00154CE6">
            <w:pPr>
              <w:jc w:val="center"/>
              <w:rPr>
                <w:lang w:val="en-US"/>
              </w:rPr>
            </w:pPr>
            <w:r>
              <w:rPr>
                <w:lang w:val="en-US"/>
              </w:rPr>
              <w:t xml:space="preserve">crc8 </w:t>
            </w:r>
            <w:r w:rsidR="00154CE6">
              <w:rPr>
                <w:lang w:val="en-US"/>
              </w:rPr>
              <w:t>bit 3</w:t>
            </w:r>
          </w:p>
        </w:tc>
        <w:tc>
          <w:tcPr>
            <w:tcW w:w="872" w:type="dxa"/>
          </w:tcPr>
          <w:p w14:paraId="7D76F5B6" w14:textId="699B5580" w:rsidR="00154CE6" w:rsidRDefault="00051857" w:rsidP="00154CE6">
            <w:pPr>
              <w:jc w:val="center"/>
              <w:rPr>
                <w:lang w:val="en-US"/>
              </w:rPr>
            </w:pPr>
            <w:r>
              <w:rPr>
                <w:lang w:val="en-US"/>
              </w:rPr>
              <w:t xml:space="preserve">crc8 </w:t>
            </w:r>
            <w:r w:rsidR="00154CE6">
              <w:rPr>
                <w:lang w:val="en-US"/>
              </w:rPr>
              <w:t>bit 2</w:t>
            </w:r>
          </w:p>
        </w:tc>
        <w:tc>
          <w:tcPr>
            <w:tcW w:w="872" w:type="dxa"/>
          </w:tcPr>
          <w:p w14:paraId="57BD31F7" w14:textId="4742AF70" w:rsidR="00154CE6" w:rsidRDefault="00051857" w:rsidP="00154CE6">
            <w:pPr>
              <w:jc w:val="center"/>
              <w:rPr>
                <w:lang w:val="en-US"/>
              </w:rPr>
            </w:pPr>
            <w:r>
              <w:rPr>
                <w:lang w:val="en-US"/>
              </w:rPr>
              <w:t xml:space="preserve">crc8 </w:t>
            </w:r>
            <w:r w:rsidR="00154CE6">
              <w:rPr>
                <w:lang w:val="en-US"/>
              </w:rPr>
              <w:t>bit 1</w:t>
            </w:r>
            <w:r w:rsidR="00B63546">
              <w:rPr>
                <w:lang w:val="en-US"/>
              </w:rPr>
              <w:t xml:space="preserve"> (LSB)</w:t>
            </w:r>
          </w:p>
        </w:tc>
        <w:tc>
          <w:tcPr>
            <w:tcW w:w="930" w:type="dxa"/>
          </w:tcPr>
          <w:p w14:paraId="1032AB79" w14:textId="3723453B" w:rsidR="00154CE6" w:rsidRDefault="00154CE6" w:rsidP="00154CE6">
            <w:pPr>
              <w:jc w:val="center"/>
              <w:rPr>
                <w:lang w:val="en-US"/>
              </w:rPr>
            </w:pPr>
            <w:r>
              <w:rPr>
                <w:lang w:val="en-US"/>
              </w:rPr>
              <w:t xml:space="preserve"> </w:t>
            </w:r>
            <w:r w:rsidR="00051857">
              <w:rPr>
                <w:lang w:val="en-US"/>
              </w:rPr>
              <w:t>c</w:t>
            </w:r>
            <w:r>
              <w:rPr>
                <w:lang w:val="en-US"/>
              </w:rPr>
              <w:t>rc</w:t>
            </w:r>
            <w:r w:rsidR="00051857">
              <w:rPr>
                <w:lang w:val="en-US"/>
              </w:rPr>
              <w:t>8</w:t>
            </w:r>
            <w:r>
              <w:rPr>
                <w:lang w:val="en-US"/>
              </w:rPr>
              <w:t xml:space="preserve"> bit 0</w:t>
            </w:r>
          </w:p>
        </w:tc>
      </w:tr>
    </w:tbl>
    <w:p w14:paraId="0E11A8D7" w14:textId="77777777" w:rsidR="00C33D7D" w:rsidRDefault="00C33D7D" w:rsidP="005D7344">
      <w:pPr>
        <w:ind w:left="360"/>
        <w:rPr>
          <w:lang w:val="en-US"/>
        </w:rPr>
      </w:pPr>
    </w:p>
    <w:p w14:paraId="58E1A13A" w14:textId="77777777" w:rsidR="00515269" w:rsidRDefault="00515269" w:rsidP="00B80B33">
      <w:pPr>
        <w:rPr>
          <w:lang w:val="en-US"/>
        </w:rPr>
      </w:pPr>
    </w:p>
    <w:p w14:paraId="19570317" w14:textId="5D82CD5D" w:rsidR="00836B81" w:rsidRDefault="00245C8F" w:rsidP="00836B81">
      <w:pPr>
        <w:pBdr>
          <w:top w:val="single" w:sz="4" w:space="1" w:color="auto"/>
          <w:left w:val="single" w:sz="4" w:space="4" w:color="auto"/>
          <w:bottom w:val="single" w:sz="4" w:space="1" w:color="auto"/>
          <w:right w:val="single" w:sz="4" w:space="4" w:color="auto"/>
        </w:pBdr>
        <w:ind w:left="360"/>
        <w:jc w:val="center"/>
        <w:rPr>
          <w:u w:val="single"/>
          <w:lang w:val="en-US"/>
        </w:rPr>
      </w:pPr>
      <w:r>
        <w:rPr>
          <w:u w:val="single"/>
          <w:lang w:val="en-US"/>
        </w:rPr>
        <w:t>Variable Description</w:t>
      </w:r>
    </w:p>
    <w:p w14:paraId="6F3EAB2C" w14:textId="5BE9E984" w:rsidR="00F71D88" w:rsidRPr="00F71D88" w:rsidRDefault="00F71D88" w:rsidP="00F71D88">
      <w:pPr>
        <w:pBdr>
          <w:top w:val="single" w:sz="4" w:space="1" w:color="auto"/>
          <w:left w:val="single" w:sz="4" w:space="4" w:color="auto"/>
          <w:bottom w:val="single" w:sz="4" w:space="1" w:color="auto"/>
          <w:right w:val="single" w:sz="4" w:space="4" w:color="auto"/>
        </w:pBdr>
        <w:ind w:left="360"/>
        <w:rPr>
          <w:lang w:val="en-US"/>
        </w:rPr>
      </w:pPr>
      <w:r>
        <w:rPr>
          <w:lang w:val="en-US"/>
        </w:rPr>
        <w:t xml:space="preserve">Important! The </w:t>
      </w:r>
      <w:r w:rsidR="0040268F">
        <w:rPr>
          <w:lang w:val="en-US"/>
        </w:rPr>
        <w:t>FPGA</w:t>
      </w:r>
      <w:r>
        <w:rPr>
          <w:lang w:val="en-US"/>
        </w:rPr>
        <w:t xml:space="preserve"> will convert all of the ADC reads into the values they represent</w:t>
      </w:r>
      <w:r w:rsidR="00756BEB">
        <w:rPr>
          <w:lang w:val="en-US"/>
        </w:rPr>
        <w:t>, except possibly for temperature.</w:t>
      </w:r>
    </w:p>
    <w:p w14:paraId="31175A0D" w14:textId="4ADAAC6A" w:rsidR="00933BBA" w:rsidRDefault="00770809" w:rsidP="00BA6EA9">
      <w:pPr>
        <w:pBdr>
          <w:top w:val="single" w:sz="4" w:space="1" w:color="auto"/>
          <w:left w:val="single" w:sz="4" w:space="4" w:color="auto"/>
          <w:bottom w:val="single" w:sz="4" w:space="1" w:color="auto"/>
          <w:right w:val="single" w:sz="4" w:space="4" w:color="auto"/>
        </w:pBdr>
        <w:ind w:left="360"/>
        <w:rPr>
          <w:lang w:val="en-US"/>
        </w:rPr>
      </w:pPr>
      <w:r>
        <w:rPr>
          <w:lang w:val="en-US"/>
        </w:rPr>
        <w:lastRenderedPageBreak/>
        <w:t>Temp</w:t>
      </w:r>
      <w:r w:rsidR="00946F80">
        <w:rPr>
          <w:lang w:val="en-US"/>
        </w:rPr>
        <w:t>.</w:t>
      </w:r>
      <w:r w:rsidR="00173406">
        <w:rPr>
          <w:lang w:val="en-US"/>
        </w:rPr>
        <w:t>[12</w:t>
      </w:r>
      <w:r w:rsidR="007477F5">
        <w:rPr>
          <w:lang w:val="en-US"/>
        </w:rPr>
        <w:t>:</w:t>
      </w:r>
      <w:r w:rsidR="00173406">
        <w:rPr>
          <w:lang w:val="en-US"/>
        </w:rPr>
        <w:t>0]</w:t>
      </w:r>
      <w:r>
        <w:rPr>
          <w:lang w:val="en-US"/>
        </w:rPr>
        <w:t xml:space="preserve">: </w:t>
      </w:r>
      <w:r w:rsidR="00933BBA">
        <w:rPr>
          <w:lang w:val="en-US"/>
        </w:rPr>
        <w:t xml:space="preserve">The 12-bit result read from the ADC. </w:t>
      </w:r>
      <w:r w:rsidR="0004232A">
        <w:rPr>
          <w:lang w:val="en-US"/>
        </w:rPr>
        <w:t>The maximal value</w:t>
      </w:r>
      <w:r w:rsidR="00341414">
        <w:rPr>
          <w:lang w:val="en-US"/>
        </w:rPr>
        <w:t xml:space="preserve"> of all of the ADC temperature results</w:t>
      </w:r>
      <w:r w:rsidR="00853099">
        <w:rPr>
          <w:lang w:val="en-US"/>
        </w:rPr>
        <w:t xml:space="preserve"> read by this MCU.</w:t>
      </w:r>
      <w:r w:rsidR="0010029B">
        <w:rPr>
          <w:lang w:val="en-US"/>
        </w:rPr>
        <w:t xml:space="preserve"> Has not been converted to temperature. </w:t>
      </w:r>
      <w:r w:rsidR="00962C87">
        <w:rPr>
          <w:lang w:val="en-US"/>
        </w:rPr>
        <w:t xml:space="preserve">Two </w:t>
      </w:r>
      <w:r w:rsidR="00127033">
        <w:rPr>
          <w:lang w:val="en-US"/>
        </w:rPr>
        <w:t>possible</w:t>
      </w:r>
      <w:r w:rsidR="00962C87">
        <w:rPr>
          <w:lang w:val="en-US"/>
        </w:rPr>
        <w:t xml:space="preserve"> functions for converting this value to temperature are included in appendix I.</w:t>
      </w:r>
      <w:r w:rsidR="00756BEB">
        <w:rPr>
          <w:lang w:val="en-US"/>
        </w:rPr>
        <w:t xml:space="preserve"> There is an optional mode on the secondary which first converts the 12-bit raw temperature value to an 8-bit temperature corresponding to actually Celsius temperature with an offset of -60</w:t>
      </w:r>
      <w:r w:rsidR="00756BEB">
        <w:rPr>
          <w:rFonts w:cstheme="minorHAnsi"/>
          <w:lang w:val="en-US"/>
        </w:rPr>
        <w:t>°</w:t>
      </w:r>
      <w:r w:rsidR="00756BEB">
        <w:rPr>
          <w:lang w:val="en-US"/>
        </w:rPr>
        <w:t>C.</w:t>
      </w:r>
    </w:p>
    <w:p w14:paraId="0E198B71" w14:textId="3A77E2F3" w:rsidR="006A473D" w:rsidRDefault="006A473D" w:rsidP="00057A43">
      <w:pPr>
        <w:pBdr>
          <w:top w:val="single" w:sz="4" w:space="1" w:color="auto"/>
          <w:left w:val="single" w:sz="4" w:space="4" w:color="auto"/>
          <w:bottom w:val="single" w:sz="4" w:space="1" w:color="auto"/>
          <w:right w:val="single" w:sz="4" w:space="4" w:color="auto"/>
        </w:pBdr>
        <w:ind w:left="360"/>
        <w:rPr>
          <w:lang w:val="en-US"/>
        </w:rPr>
      </w:pPr>
      <w:r>
        <w:rPr>
          <w:lang w:val="en-US"/>
        </w:rPr>
        <w:t>Vin</w:t>
      </w:r>
      <w:r w:rsidR="00C31A34">
        <w:rPr>
          <w:lang w:val="en-US"/>
        </w:rPr>
        <w:t>[12:0]</w:t>
      </w:r>
      <w:r>
        <w:rPr>
          <w:lang w:val="en-US"/>
        </w:rPr>
        <w:t>:</w:t>
      </w:r>
      <w:r w:rsidR="00EB7811">
        <w:rPr>
          <w:lang w:val="en-US"/>
        </w:rPr>
        <w:t xml:space="preserve"> The 12-bit result read from the ADC representing Vin. Has not been converted from ADC result to voltage. </w:t>
      </w:r>
    </w:p>
    <w:p w14:paraId="2D746A48" w14:textId="0D796C14" w:rsidR="006A473D" w:rsidRDefault="006A473D" w:rsidP="00BA6EA9">
      <w:pPr>
        <w:pBdr>
          <w:top w:val="single" w:sz="4" w:space="1" w:color="auto"/>
          <w:left w:val="single" w:sz="4" w:space="4" w:color="auto"/>
          <w:bottom w:val="single" w:sz="4" w:space="1" w:color="auto"/>
          <w:right w:val="single" w:sz="4" w:space="4" w:color="auto"/>
        </w:pBdr>
        <w:ind w:left="360"/>
        <w:rPr>
          <w:lang w:val="en-US"/>
        </w:rPr>
      </w:pPr>
      <w:proofErr w:type="spellStart"/>
      <w:r>
        <w:rPr>
          <w:lang w:val="en-US"/>
        </w:rPr>
        <w:t>Vout</w:t>
      </w:r>
      <w:proofErr w:type="spellEnd"/>
      <w:r w:rsidR="00C31A34">
        <w:rPr>
          <w:lang w:val="en-US"/>
        </w:rPr>
        <w:t>[12:0]</w:t>
      </w:r>
      <w:r>
        <w:rPr>
          <w:lang w:val="en-US"/>
        </w:rPr>
        <w:t>:</w:t>
      </w:r>
      <w:r w:rsidR="00B622FB">
        <w:rPr>
          <w:lang w:val="en-US"/>
        </w:rPr>
        <w:t xml:space="preserve"> The 12-bit result read from the ADC representing </w:t>
      </w:r>
      <w:proofErr w:type="spellStart"/>
      <w:r w:rsidR="00B622FB">
        <w:rPr>
          <w:lang w:val="en-US"/>
        </w:rPr>
        <w:t>Vout</w:t>
      </w:r>
      <w:proofErr w:type="spellEnd"/>
      <w:r w:rsidR="00B622FB">
        <w:rPr>
          <w:lang w:val="en-US"/>
        </w:rPr>
        <w:t xml:space="preserve">. Has not been converted from ADC result to voltage. </w:t>
      </w:r>
    </w:p>
    <w:p w14:paraId="5E270FB8" w14:textId="0633EA53" w:rsidR="006A473D" w:rsidRDefault="006A473D" w:rsidP="00BA6EA9">
      <w:pPr>
        <w:pBdr>
          <w:top w:val="single" w:sz="4" w:space="1" w:color="auto"/>
          <w:left w:val="single" w:sz="4" w:space="4" w:color="auto"/>
          <w:bottom w:val="single" w:sz="4" w:space="1" w:color="auto"/>
          <w:right w:val="single" w:sz="4" w:space="4" w:color="auto"/>
        </w:pBdr>
        <w:ind w:left="360"/>
        <w:rPr>
          <w:lang w:val="en-US"/>
        </w:rPr>
      </w:pPr>
      <w:r>
        <w:rPr>
          <w:lang w:val="en-US"/>
        </w:rPr>
        <w:t>Iin</w:t>
      </w:r>
      <w:r w:rsidR="00C31A34">
        <w:rPr>
          <w:lang w:val="en-US"/>
        </w:rPr>
        <w:t>[12:0]</w:t>
      </w:r>
      <w:r>
        <w:rPr>
          <w:lang w:val="en-US"/>
        </w:rPr>
        <w:t>:</w:t>
      </w:r>
      <w:r w:rsidR="00A920B2" w:rsidRPr="00A920B2">
        <w:rPr>
          <w:lang w:val="en-US"/>
        </w:rPr>
        <w:t xml:space="preserve"> </w:t>
      </w:r>
      <w:r w:rsidR="00A920B2">
        <w:rPr>
          <w:lang w:val="en-US"/>
        </w:rPr>
        <w:t xml:space="preserve">The 12-bit result read from the ADC representing Iin. Has not been converted from ADC result to </w:t>
      </w:r>
      <w:r w:rsidR="00552345">
        <w:rPr>
          <w:lang w:val="en-US"/>
        </w:rPr>
        <w:t>current</w:t>
      </w:r>
      <w:r w:rsidR="00A920B2">
        <w:rPr>
          <w:lang w:val="en-US"/>
        </w:rPr>
        <w:t xml:space="preserve">. </w:t>
      </w:r>
    </w:p>
    <w:p w14:paraId="60579A6F" w14:textId="10B12854" w:rsidR="006A473D" w:rsidRDefault="006A473D" w:rsidP="00BA6EA9">
      <w:pPr>
        <w:pBdr>
          <w:top w:val="single" w:sz="4" w:space="1" w:color="auto"/>
          <w:left w:val="single" w:sz="4" w:space="4" w:color="auto"/>
          <w:bottom w:val="single" w:sz="4" w:space="1" w:color="auto"/>
          <w:right w:val="single" w:sz="4" w:space="4" w:color="auto"/>
        </w:pBdr>
        <w:ind w:left="360"/>
        <w:rPr>
          <w:lang w:val="en-US"/>
        </w:rPr>
      </w:pPr>
      <w:proofErr w:type="spellStart"/>
      <w:r>
        <w:rPr>
          <w:lang w:val="en-US"/>
        </w:rPr>
        <w:t>Iout</w:t>
      </w:r>
      <w:proofErr w:type="spellEnd"/>
      <w:r w:rsidR="00C31A34">
        <w:rPr>
          <w:lang w:val="en-US"/>
        </w:rPr>
        <w:t>[12:0]</w:t>
      </w:r>
      <w:r>
        <w:rPr>
          <w:lang w:val="en-US"/>
        </w:rPr>
        <w:t>:</w:t>
      </w:r>
      <w:r w:rsidR="00FA05DF" w:rsidRPr="00FA05DF">
        <w:rPr>
          <w:lang w:val="en-US"/>
        </w:rPr>
        <w:t xml:space="preserve"> </w:t>
      </w:r>
      <w:r w:rsidR="00FA05DF">
        <w:rPr>
          <w:lang w:val="en-US"/>
        </w:rPr>
        <w:t xml:space="preserve">The 12-bit result read from the ADC representing </w:t>
      </w:r>
      <w:proofErr w:type="spellStart"/>
      <w:r w:rsidR="00FA05DF">
        <w:rPr>
          <w:lang w:val="en-US"/>
        </w:rPr>
        <w:t>Iout</w:t>
      </w:r>
      <w:proofErr w:type="spellEnd"/>
      <w:r w:rsidR="00FA05DF">
        <w:rPr>
          <w:lang w:val="en-US"/>
        </w:rPr>
        <w:t xml:space="preserve">. Has not been converted from ADC result to current. </w:t>
      </w:r>
    </w:p>
    <w:p w14:paraId="650DF758" w14:textId="6D74BDD6" w:rsidR="00861CC6" w:rsidRDefault="00FE48BA" w:rsidP="00BA6EA9">
      <w:pPr>
        <w:pBdr>
          <w:top w:val="single" w:sz="4" w:space="1" w:color="auto"/>
          <w:left w:val="single" w:sz="4" w:space="4" w:color="auto"/>
          <w:bottom w:val="single" w:sz="4" w:space="1" w:color="auto"/>
          <w:right w:val="single" w:sz="4" w:space="4" w:color="auto"/>
        </w:pBdr>
        <w:ind w:left="360"/>
        <w:rPr>
          <w:lang w:val="en-US"/>
        </w:rPr>
      </w:pPr>
      <w:r>
        <w:rPr>
          <w:i/>
          <w:iCs/>
          <w:lang w:val="en-US"/>
        </w:rPr>
        <w:t>r</w:t>
      </w:r>
      <w:r w:rsidR="00861CC6" w:rsidRPr="00954380">
        <w:rPr>
          <w:i/>
          <w:iCs/>
          <w:lang w:val="en-US"/>
        </w:rPr>
        <w:t>es</w:t>
      </w:r>
      <w:r w:rsidR="00861CC6">
        <w:rPr>
          <w:lang w:val="en-US"/>
        </w:rPr>
        <w:t xml:space="preserve">: </w:t>
      </w:r>
      <w:r w:rsidR="001D5B0E">
        <w:rPr>
          <w:lang w:val="en-US"/>
        </w:rPr>
        <w:t>Reserved bit.</w:t>
      </w:r>
    </w:p>
    <w:p w14:paraId="18183243" w14:textId="1577071F" w:rsidR="00224DF9" w:rsidRDefault="00224DF9" w:rsidP="00BA6EA9">
      <w:pPr>
        <w:pBdr>
          <w:top w:val="single" w:sz="4" w:space="1" w:color="auto"/>
          <w:left w:val="single" w:sz="4" w:space="4" w:color="auto"/>
          <w:bottom w:val="single" w:sz="4" w:space="1" w:color="auto"/>
          <w:right w:val="single" w:sz="4" w:space="4" w:color="auto"/>
        </w:pBdr>
        <w:ind w:left="360"/>
        <w:rPr>
          <w:lang w:val="en-US"/>
        </w:rPr>
      </w:pPr>
      <w:r>
        <w:rPr>
          <w:lang w:val="en-US"/>
        </w:rPr>
        <w:t>crc8</w:t>
      </w:r>
      <w:r w:rsidR="00C31A34">
        <w:rPr>
          <w:lang w:val="en-US"/>
        </w:rPr>
        <w:t>[8:0]</w:t>
      </w:r>
      <w:r>
        <w:rPr>
          <w:lang w:val="en-US"/>
        </w:rPr>
        <w:t xml:space="preserve">: </w:t>
      </w:r>
      <w:r w:rsidR="009E0EA8">
        <w:rPr>
          <w:lang w:val="en-US"/>
        </w:rPr>
        <w:t xml:space="preserve">The 8-bit CRC </w:t>
      </w:r>
      <w:r w:rsidR="00585B48">
        <w:rPr>
          <w:lang w:val="en-US"/>
        </w:rPr>
        <w:t>of all of the previous bytes</w:t>
      </w:r>
      <w:r w:rsidR="00911D9F">
        <w:rPr>
          <w:lang w:val="en-US"/>
        </w:rPr>
        <w:t xml:space="preserve"> (Not including the CRC byte)</w:t>
      </w:r>
      <w:r w:rsidR="00585B48">
        <w:rPr>
          <w:lang w:val="en-US"/>
        </w:rPr>
        <w:t xml:space="preserve">. </w:t>
      </w:r>
      <w:r w:rsidR="00911D9F">
        <w:rPr>
          <w:lang w:val="en-US"/>
        </w:rPr>
        <w:t>The Master must also calculate the CRC of all of the previous bytes</w:t>
      </w:r>
      <w:r w:rsidR="00107716">
        <w:rPr>
          <w:lang w:val="en-US"/>
        </w:rPr>
        <w:t xml:space="preserve"> (Not including the CRC byte) and verify that they are the same. Otherwise, the data has been corrupted. </w:t>
      </w:r>
      <w:r w:rsidR="009A6FB4">
        <w:rPr>
          <w:lang w:val="en-US"/>
        </w:rPr>
        <w:t>A function for calculating CRC in the same way that the STM32 calculates it has been included in appendix II.</w:t>
      </w:r>
    </w:p>
    <w:p w14:paraId="195A88B6" w14:textId="6E57468E" w:rsidR="00B34D75" w:rsidRDefault="00B34D75">
      <w:pPr>
        <w:rPr>
          <w:lang w:val="en-US"/>
        </w:rPr>
      </w:pPr>
      <w:r>
        <w:rPr>
          <w:lang w:val="en-US"/>
        </w:rPr>
        <w:br w:type="page"/>
      </w:r>
    </w:p>
    <w:p w14:paraId="20327DD7" w14:textId="5018DADF" w:rsidR="00B911B9" w:rsidRDefault="0050775C" w:rsidP="0050775C">
      <w:pPr>
        <w:jc w:val="center"/>
        <w:rPr>
          <w:sz w:val="28"/>
          <w:szCs w:val="28"/>
          <w:lang w:val="en-US"/>
        </w:rPr>
      </w:pPr>
      <w:r>
        <w:rPr>
          <w:sz w:val="28"/>
          <w:szCs w:val="28"/>
          <w:lang w:val="en-US"/>
        </w:rPr>
        <w:lastRenderedPageBreak/>
        <w:t>Appendix I</w:t>
      </w:r>
    </w:p>
    <w:p w14:paraId="3AA64516" w14:textId="29054DF3" w:rsidR="0050775C" w:rsidRDefault="009800FE" w:rsidP="0050775C">
      <w:pPr>
        <w:rPr>
          <w:lang w:val="en-US"/>
        </w:rPr>
      </w:pPr>
      <w:r>
        <w:rPr>
          <w:lang w:val="en-US"/>
        </w:rPr>
        <w:t>Ap</w:t>
      </w:r>
      <w:r w:rsidR="00265DEC">
        <w:rPr>
          <w:lang w:val="en-US"/>
        </w:rPr>
        <w:t>p</w:t>
      </w:r>
      <w:r>
        <w:rPr>
          <w:lang w:val="en-US"/>
        </w:rPr>
        <w:t xml:space="preserve">endix I </w:t>
      </w:r>
      <w:r w:rsidR="00CD5076">
        <w:rPr>
          <w:lang w:val="en-US"/>
        </w:rPr>
        <w:t>includes two different</w:t>
      </w:r>
      <w:r w:rsidR="00E20C7E">
        <w:rPr>
          <w:lang w:val="en-US"/>
        </w:rPr>
        <w:t xml:space="preserve"> C</w:t>
      </w:r>
      <w:r w:rsidR="00CD5076">
        <w:rPr>
          <w:lang w:val="en-US"/>
        </w:rPr>
        <w:t xml:space="preserve"> functions for</w:t>
      </w:r>
      <w:r>
        <w:rPr>
          <w:lang w:val="en-US"/>
        </w:rPr>
        <w:t xml:space="preserve"> converting Temp from the ADC value into</w:t>
      </w:r>
      <w:r w:rsidR="00E20C7E">
        <w:rPr>
          <w:lang w:val="en-US"/>
        </w:rPr>
        <w:t xml:space="preserve"> 8 bits </w:t>
      </w:r>
      <w:r w:rsidR="00C00057">
        <w:rPr>
          <w:lang w:val="en-US"/>
        </w:rPr>
        <w:t>of temperature</w:t>
      </w:r>
      <w:r w:rsidR="009A2EE1">
        <w:rPr>
          <w:lang w:val="en-US"/>
        </w:rPr>
        <w:t xml:space="preserve"> in degrees C offset so that the entire range fits in the 8 bits</w:t>
      </w:r>
      <w:r w:rsidR="00C00057">
        <w:rPr>
          <w:lang w:val="en-US"/>
        </w:rPr>
        <w:t>.</w:t>
      </w:r>
    </w:p>
    <w:p w14:paraId="5C9A025A" w14:textId="207A4856" w:rsidR="0099444B" w:rsidRDefault="0099444B" w:rsidP="0050775C">
      <w:pPr>
        <w:rPr>
          <w:lang w:val="en-US"/>
        </w:rPr>
      </w:pPr>
      <w:r>
        <w:rPr>
          <w:lang w:val="en-US"/>
        </w:rPr>
        <w:t>Both of the functions work only in the case that:</w:t>
      </w:r>
    </w:p>
    <w:p w14:paraId="3E6F6FB0" w14:textId="08BE3970" w:rsidR="0099444B" w:rsidRPr="00F969CE" w:rsidRDefault="0099444B" w:rsidP="00F969CE">
      <w:pPr>
        <w:pStyle w:val="ListParagraph"/>
        <w:numPr>
          <w:ilvl w:val="0"/>
          <w:numId w:val="2"/>
        </w:numPr>
        <w:rPr>
          <w:lang w:val="en-US"/>
        </w:rPr>
      </w:pPr>
      <w:r w:rsidRPr="00F969CE">
        <w:rPr>
          <w:lang w:val="en-US"/>
        </w:rPr>
        <w:t>The resistor in series with the NTC in the voltage divider is 10K Ohms.</w:t>
      </w:r>
    </w:p>
    <w:p w14:paraId="39415DBD" w14:textId="729F4DE7" w:rsidR="00F969CE" w:rsidRDefault="00F969CE" w:rsidP="00F969CE">
      <w:pPr>
        <w:pStyle w:val="ListParagraph"/>
        <w:numPr>
          <w:ilvl w:val="0"/>
          <w:numId w:val="2"/>
        </w:numPr>
        <w:rPr>
          <w:lang w:val="en-US"/>
        </w:rPr>
      </w:pPr>
      <w:proofErr w:type="spellStart"/>
      <w:r>
        <w:rPr>
          <w:lang w:val="en-US"/>
        </w:rPr>
        <w:t>Vref</w:t>
      </w:r>
      <w:proofErr w:type="spellEnd"/>
      <w:r>
        <w:rPr>
          <w:lang w:val="en-US"/>
        </w:rPr>
        <w:t xml:space="preserve"> = 3.3V</w:t>
      </w:r>
    </w:p>
    <w:p w14:paraId="1A6815E4" w14:textId="2E0F3931" w:rsidR="00F969CE" w:rsidRDefault="00F969CE" w:rsidP="00F969CE">
      <w:pPr>
        <w:pStyle w:val="ListParagraph"/>
        <w:numPr>
          <w:ilvl w:val="0"/>
          <w:numId w:val="2"/>
        </w:numPr>
        <w:rPr>
          <w:lang w:val="en-US"/>
        </w:rPr>
      </w:pPr>
      <w:proofErr w:type="spellStart"/>
      <w:r>
        <w:rPr>
          <w:lang w:val="en-US"/>
        </w:rPr>
        <w:t>Vcc</w:t>
      </w:r>
      <w:proofErr w:type="spellEnd"/>
      <w:r>
        <w:rPr>
          <w:lang w:val="en-US"/>
        </w:rPr>
        <w:t xml:space="preserve"> = 3.3V</w:t>
      </w:r>
    </w:p>
    <w:p w14:paraId="5C968C99" w14:textId="215DF49B" w:rsidR="00F969CE" w:rsidRDefault="007B7147" w:rsidP="00F969CE">
      <w:pPr>
        <w:pStyle w:val="ListParagraph"/>
        <w:numPr>
          <w:ilvl w:val="0"/>
          <w:numId w:val="2"/>
        </w:numPr>
        <w:rPr>
          <w:lang w:val="en-US"/>
        </w:rPr>
      </w:pPr>
      <w:r>
        <w:rPr>
          <w:lang w:val="en-US"/>
        </w:rPr>
        <w:t>The NTC is Horizon P.N. MIS-RN0002649</w:t>
      </w:r>
    </w:p>
    <w:p w14:paraId="78FB2554" w14:textId="2BE79B39" w:rsidR="00323380" w:rsidRDefault="00323380" w:rsidP="00323380">
      <w:pPr>
        <w:rPr>
          <w:lang w:val="en-US"/>
        </w:rPr>
      </w:pPr>
      <w:r>
        <w:rPr>
          <w:lang w:val="en-US"/>
        </w:rPr>
        <w:t xml:space="preserve">Both of these functions have been tested to make sure that they output the expected temperature but </w:t>
      </w:r>
      <w:r w:rsidR="00925B83">
        <w:rPr>
          <w:lang w:val="en-US"/>
        </w:rPr>
        <w:t xml:space="preserve">should be </w:t>
      </w:r>
      <w:r>
        <w:rPr>
          <w:lang w:val="en-US"/>
        </w:rPr>
        <w:t>tested on the actual NTC and calibrated.</w:t>
      </w:r>
    </w:p>
    <w:p w14:paraId="19587AF7" w14:textId="3F2298DF" w:rsidR="00025511" w:rsidRDefault="00025511" w:rsidP="00323380">
      <w:pPr>
        <w:rPr>
          <w:lang w:val="en-US"/>
        </w:rPr>
      </w:pPr>
      <w:r>
        <w:rPr>
          <w:lang w:val="en-US"/>
        </w:rPr>
        <w:t>The Excel sheet used to develop both of these functions is in R:</w:t>
      </w:r>
      <w:r w:rsidR="009810BF">
        <w:rPr>
          <w:lang w:val="en-US"/>
        </w:rPr>
        <w:t>/Team/Tzvi</w:t>
      </w:r>
      <w:r w:rsidR="00F25597">
        <w:rPr>
          <w:lang w:val="en-US"/>
        </w:rPr>
        <w:t>/Condor/DCDC_secondary/Used_For_Development/</w:t>
      </w:r>
      <w:r w:rsidR="00F25597" w:rsidRPr="00F25597">
        <w:rPr>
          <w:lang w:val="en-US"/>
        </w:rPr>
        <w:t>Development_Calculations_And_Tests</w:t>
      </w:r>
      <w:r w:rsidR="00F25597">
        <w:rPr>
          <w:lang w:val="en-US"/>
        </w:rPr>
        <w:t>/</w:t>
      </w:r>
      <w:r w:rsidR="00F25597" w:rsidRPr="00F25597">
        <w:rPr>
          <w:lang w:val="en-US"/>
        </w:rPr>
        <w:t>Temperature_lookup_table</w:t>
      </w:r>
      <w:r w:rsidR="00F25597">
        <w:rPr>
          <w:lang w:val="en-US"/>
        </w:rPr>
        <w:t>.xlsx</w:t>
      </w:r>
    </w:p>
    <w:p w14:paraId="1ADA2113" w14:textId="7526EAD3" w:rsidR="008D5910" w:rsidRPr="00323380" w:rsidRDefault="008D5910" w:rsidP="008D5910">
      <w:pPr>
        <w:jc w:val="center"/>
        <w:rPr>
          <w:lang w:val="en-US"/>
        </w:rPr>
      </w:pPr>
      <w:r>
        <w:rPr>
          <w:lang w:val="en-US"/>
        </w:rPr>
        <w:t>FUNCTION 1:</w:t>
      </w:r>
    </w:p>
    <w:p w14:paraId="04391D3F" w14:textId="29212481" w:rsidR="00B93F38" w:rsidRDefault="00B93F38" w:rsidP="0050775C">
      <w:pPr>
        <w:rPr>
          <w:lang w:val="en-US"/>
        </w:rPr>
      </w:pPr>
      <w:r>
        <w:rPr>
          <w:lang w:val="en-US"/>
        </w:rPr>
        <w:t xml:space="preserve">The first method uses </w:t>
      </w:r>
      <w:r w:rsidR="00697AC2">
        <w:rPr>
          <w:lang w:val="en-US"/>
        </w:rPr>
        <w:t xml:space="preserve">a lookup table. </w:t>
      </w:r>
      <w:r w:rsidR="003F5132">
        <w:rPr>
          <w:lang w:val="en-US"/>
        </w:rPr>
        <w:t xml:space="preserve">It has high accuracy </w:t>
      </w:r>
      <w:r w:rsidR="000D5169">
        <w:rPr>
          <w:lang w:val="en-US"/>
        </w:rPr>
        <w:t xml:space="preserve">between -40 degrees C and </w:t>
      </w:r>
      <w:r w:rsidR="003F5132">
        <w:rPr>
          <w:lang w:val="en-US"/>
        </w:rPr>
        <w:t xml:space="preserve"> </w:t>
      </w:r>
      <w:r w:rsidR="000D5169">
        <w:rPr>
          <w:lang w:val="en-US"/>
        </w:rPr>
        <w:t>145 degrees C.</w:t>
      </w:r>
    </w:p>
    <w:tbl>
      <w:tblPr>
        <w:tblStyle w:val="TableGrid"/>
        <w:tblW w:w="10490" w:type="dxa"/>
        <w:tblInd w:w="-1139" w:type="dxa"/>
        <w:tblLook w:val="04A0" w:firstRow="1" w:lastRow="0" w:firstColumn="1" w:lastColumn="0" w:noHBand="0" w:noVBand="1"/>
      </w:tblPr>
      <w:tblGrid>
        <w:gridCol w:w="10490"/>
      </w:tblGrid>
      <w:tr w:rsidR="00C6403F" w14:paraId="6F70E59F" w14:textId="77777777" w:rsidTr="0059369B">
        <w:tc>
          <w:tcPr>
            <w:tcW w:w="10490" w:type="dxa"/>
          </w:tcPr>
          <w:p w14:paraId="7A1E174D" w14:textId="40A2D0CC" w:rsidR="00C6403F" w:rsidRPr="00D62A7D" w:rsidRDefault="00C6403F" w:rsidP="00404250">
            <w:pPr>
              <w:autoSpaceDE w:val="0"/>
              <w:autoSpaceDN w:val="0"/>
              <w:adjustRightInd w:val="0"/>
              <w:rPr>
                <w:rFonts w:ascii="Courier New" w:hAnsi="Courier New" w:cs="Courier New"/>
                <w:kern w:val="0"/>
                <w:sz w:val="20"/>
                <w:szCs w:val="20"/>
                <w:highlight w:val="white"/>
                <w:lang w:val="en-US"/>
              </w:rPr>
            </w:pPr>
            <w:r w:rsidRPr="00D62A7D">
              <w:rPr>
                <w:rFonts w:ascii="Courier New" w:hAnsi="Courier New" w:cs="Courier New"/>
                <w:kern w:val="0"/>
                <w:sz w:val="20"/>
                <w:szCs w:val="20"/>
                <w:highlight w:val="white"/>
                <w:lang w:val="en-US"/>
              </w:rPr>
              <w:t>Temperature Calculate using Lookup Table: NOT TESTED/CALIBRATED WITH ACTUAL NTC</w:t>
            </w:r>
          </w:p>
        </w:tc>
      </w:tr>
      <w:tr w:rsidR="002540B6" w14:paraId="473BFB26" w14:textId="77777777" w:rsidTr="0059369B">
        <w:tc>
          <w:tcPr>
            <w:tcW w:w="10490" w:type="dxa"/>
          </w:tcPr>
          <w:p w14:paraId="4EE94C41" w14:textId="77777777" w:rsidR="00404250" w:rsidRDefault="00404250" w:rsidP="00404250">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w:t>
            </w:r>
            <w:proofErr w:type="spellStart"/>
            <w:r>
              <w:rPr>
                <w:rFonts w:ascii="Courier New" w:hAnsi="Courier New" w:cs="Courier New"/>
                <w:color w:val="804000"/>
                <w:kern w:val="0"/>
                <w:sz w:val="20"/>
                <w:szCs w:val="20"/>
                <w:highlight w:val="white"/>
              </w:rPr>
              <w:t>stdint.h</w:t>
            </w:r>
            <w:proofErr w:type="spellEnd"/>
            <w:r>
              <w:rPr>
                <w:rFonts w:ascii="Courier New" w:hAnsi="Courier New" w:cs="Courier New"/>
                <w:color w:val="804000"/>
                <w:kern w:val="0"/>
                <w:sz w:val="20"/>
                <w:szCs w:val="20"/>
                <w:highlight w:val="white"/>
              </w:rPr>
              <w:t>&gt;</w:t>
            </w:r>
          </w:p>
          <w:p w14:paraId="671F431C" w14:textId="77777777" w:rsidR="00404250" w:rsidRDefault="00404250" w:rsidP="00404250">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w:t>
            </w:r>
            <w:proofErr w:type="spellStart"/>
            <w:r>
              <w:rPr>
                <w:rFonts w:ascii="Courier New" w:hAnsi="Courier New" w:cs="Courier New"/>
                <w:color w:val="804000"/>
                <w:kern w:val="0"/>
                <w:sz w:val="20"/>
                <w:szCs w:val="20"/>
                <w:highlight w:val="white"/>
              </w:rPr>
              <w:t>math.h</w:t>
            </w:r>
            <w:proofErr w:type="spellEnd"/>
            <w:r>
              <w:rPr>
                <w:rFonts w:ascii="Courier New" w:hAnsi="Courier New" w:cs="Courier New"/>
                <w:color w:val="804000"/>
                <w:kern w:val="0"/>
                <w:sz w:val="20"/>
                <w:szCs w:val="20"/>
                <w:highlight w:val="white"/>
              </w:rPr>
              <w:t>&gt;</w:t>
            </w:r>
          </w:p>
          <w:p w14:paraId="355E7FC9"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43E5573E" w14:textId="77777777" w:rsidR="00404250" w:rsidRDefault="00404250" w:rsidP="00404250">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TEMP_OFFSET_FOR_RS485 213</w:t>
            </w:r>
          </w:p>
          <w:p w14:paraId="5050D085" w14:textId="77777777" w:rsidR="00404250" w:rsidRDefault="00404250" w:rsidP="00404250">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MIN_TEMP_KELVIN 213</w:t>
            </w:r>
          </w:p>
          <w:p w14:paraId="475C66D7" w14:textId="77777777" w:rsidR="00404250" w:rsidRDefault="00404250" w:rsidP="00404250">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MAX_TEMP_KELVIN 468</w:t>
            </w:r>
          </w:p>
          <w:p w14:paraId="062C5EDB"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6F3F9C1F"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 ADC breakpoints between 0 and 4095 for the temperature lookup table</w:t>
            </w:r>
          </w:p>
          <w:p w14:paraId="765543A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adc0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157</w:t>
            </w:r>
            <w:r>
              <w:rPr>
                <w:rFonts w:ascii="Courier New" w:hAnsi="Courier New" w:cs="Courier New"/>
                <w:b/>
                <w:bCs/>
                <w:color w:val="000080"/>
                <w:kern w:val="0"/>
                <w:sz w:val="20"/>
                <w:szCs w:val="20"/>
                <w:highlight w:val="white"/>
              </w:rPr>
              <w:t>;</w:t>
            </w:r>
          </w:p>
          <w:p w14:paraId="40122BC6"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511</w:t>
            </w:r>
            <w:r>
              <w:rPr>
                <w:rFonts w:ascii="Courier New" w:hAnsi="Courier New" w:cs="Courier New"/>
                <w:b/>
                <w:bCs/>
                <w:color w:val="000080"/>
                <w:kern w:val="0"/>
                <w:sz w:val="20"/>
                <w:szCs w:val="20"/>
                <w:highlight w:val="white"/>
              </w:rPr>
              <w:t>;</w:t>
            </w:r>
          </w:p>
          <w:p w14:paraId="1426226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1022</w:t>
            </w:r>
            <w:r>
              <w:rPr>
                <w:rFonts w:ascii="Courier New" w:hAnsi="Courier New" w:cs="Courier New"/>
                <w:b/>
                <w:bCs/>
                <w:color w:val="000080"/>
                <w:kern w:val="0"/>
                <w:sz w:val="20"/>
                <w:szCs w:val="20"/>
                <w:highlight w:val="white"/>
              </w:rPr>
              <w:t>;</w:t>
            </w:r>
          </w:p>
          <w:p w14:paraId="16016F61"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2434</w:t>
            </w:r>
            <w:r>
              <w:rPr>
                <w:rFonts w:ascii="Courier New" w:hAnsi="Courier New" w:cs="Courier New"/>
                <w:b/>
                <w:bCs/>
                <w:color w:val="000080"/>
                <w:kern w:val="0"/>
                <w:sz w:val="20"/>
                <w:szCs w:val="20"/>
                <w:highlight w:val="white"/>
              </w:rPr>
              <w:t>;</w:t>
            </w:r>
          </w:p>
          <w:p w14:paraId="501AA00C"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3020</w:t>
            </w:r>
            <w:r>
              <w:rPr>
                <w:rFonts w:ascii="Courier New" w:hAnsi="Courier New" w:cs="Courier New"/>
                <w:b/>
                <w:bCs/>
                <w:color w:val="000080"/>
                <w:kern w:val="0"/>
                <w:sz w:val="20"/>
                <w:szCs w:val="20"/>
                <w:highlight w:val="white"/>
              </w:rPr>
              <w:t>;</w:t>
            </w:r>
          </w:p>
          <w:p w14:paraId="287AD4F6"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3505</w:t>
            </w:r>
            <w:r>
              <w:rPr>
                <w:rFonts w:ascii="Courier New" w:hAnsi="Courier New" w:cs="Courier New"/>
                <w:b/>
                <w:bCs/>
                <w:color w:val="000080"/>
                <w:kern w:val="0"/>
                <w:sz w:val="20"/>
                <w:szCs w:val="20"/>
                <w:highlight w:val="white"/>
              </w:rPr>
              <w:t>;</w:t>
            </w:r>
          </w:p>
          <w:p w14:paraId="0B48AAB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3699</w:t>
            </w:r>
            <w:r>
              <w:rPr>
                <w:rFonts w:ascii="Courier New" w:hAnsi="Courier New" w:cs="Courier New"/>
                <w:b/>
                <w:bCs/>
                <w:color w:val="000080"/>
                <w:kern w:val="0"/>
                <w:sz w:val="20"/>
                <w:szCs w:val="20"/>
                <w:highlight w:val="white"/>
              </w:rPr>
              <w:t>;</w:t>
            </w:r>
          </w:p>
          <w:p w14:paraId="7DCA4E6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adc7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3871</w:t>
            </w:r>
            <w:r>
              <w:rPr>
                <w:rFonts w:ascii="Courier New" w:hAnsi="Courier New" w:cs="Courier New"/>
                <w:b/>
                <w:bCs/>
                <w:color w:val="000080"/>
                <w:kern w:val="0"/>
                <w:sz w:val="20"/>
                <w:szCs w:val="20"/>
                <w:highlight w:val="white"/>
              </w:rPr>
              <w:t>;</w:t>
            </w:r>
          </w:p>
          <w:p w14:paraId="552DAA8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adc8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3954</w:t>
            </w:r>
            <w:r>
              <w:rPr>
                <w:rFonts w:ascii="Courier New" w:hAnsi="Courier New" w:cs="Courier New"/>
                <w:b/>
                <w:bCs/>
                <w:color w:val="000080"/>
                <w:kern w:val="0"/>
                <w:sz w:val="20"/>
                <w:szCs w:val="20"/>
                <w:highlight w:val="white"/>
              </w:rPr>
              <w:t>;</w:t>
            </w:r>
          </w:p>
          <w:p w14:paraId="53F45F1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adc9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4035</w:t>
            </w:r>
            <w:r>
              <w:rPr>
                <w:rFonts w:ascii="Courier New" w:hAnsi="Courier New" w:cs="Courier New"/>
                <w:b/>
                <w:bCs/>
                <w:color w:val="000080"/>
                <w:kern w:val="0"/>
                <w:sz w:val="20"/>
                <w:szCs w:val="20"/>
                <w:highlight w:val="white"/>
              </w:rPr>
              <w:t>;</w:t>
            </w:r>
          </w:p>
          <w:p w14:paraId="60F142A8"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22971B8C"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 The temperature in degrees K for each ADC breakpoint</w:t>
            </w:r>
          </w:p>
          <w:p w14:paraId="1A088EA5"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temp0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233</w:t>
            </w:r>
            <w:r>
              <w:rPr>
                <w:rFonts w:ascii="Courier New" w:hAnsi="Courier New" w:cs="Courier New"/>
                <w:b/>
                <w:bCs/>
                <w:color w:val="000080"/>
                <w:kern w:val="0"/>
                <w:sz w:val="20"/>
                <w:szCs w:val="20"/>
                <w:highlight w:val="white"/>
              </w:rPr>
              <w:t>;</w:t>
            </w:r>
          </w:p>
          <w:p w14:paraId="5555200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255</w:t>
            </w:r>
            <w:r>
              <w:rPr>
                <w:rFonts w:ascii="Courier New" w:hAnsi="Courier New" w:cs="Courier New"/>
                <w:b/>
                <w:bCs/>
                <w:color w:val="000080"/>
                <w:kern w:val="0"/>
                <w:sz w:val="20"/>
                <w:szCs w:val="20"/>
                <w:highlight w:val="white"/>
              </w:rPr>
              <w:t>;</w:t>
            </w:r>
          </w:p>
          <w:p w14:paraId="3DBB002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272</w:t>
            </w:r>
            <w:r>
              <w:rPr>
                <w:rFonts w:ascii="Courier New" w:hAnsi="Courier New" w:cs="Courier New"/>
                <w:b/>
                <w:bCs/>
                <w:color w:val="000080"/>
                <w:kern w:val="0"/>
                <w:sz w:val="20"/>
                <w:szCs w:val="20"/>
                <w:highlight w:val="white"/>
              </w:rPr>
              <w:t>;</w:t>
            </w:r>
          </w:p>
          <w:p w14:paraId="4A013D1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308</w:t>
            </w:r>
            <w:r>
              <w:rPr>
                <w:rFonts w:ascii="Courier New" w:hAnsi="Courier New" w:cs="Courier New"/>
                <w:b/>
                <w:bCs/>
                <w:color w:val="000080"/>
                <w:kern w:val="0"/>
                <w:sz w:val="20"/>
                <w:szCs w:val="20"/>
                <w:highlight w:val="white"/>
              </w:rPr>
              <w:t>;</w:t>
            </w:r>
          </w:p>
          <w:p w14:paraId="2C929226"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327</w:t>
            </w:r>
            <w:r>
              <w:rPr>
                <w:rFonts w:ascii="Courier New" w:hAnsi="Courier New" w:cs="Courier New"/>
                <w:b/>
                <w:bCs/>
                <w:color w:val="000080"/>
                <w:kern w:val="0"/>
                <w:sz w:val="20"/>
                <w:szCs w:val="20"/>
                <w:highlight w:val="white"/>
              </w:rPr>
              <w:t>;</w:t>
            </w:r>
          </w:p>
          <w:p w14:paraId="0DFD8503"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352</w:t>
            </w:r>
            <w:r>
              <w:rPr>
                <w:rFonts w:ascii="Courier New" w:hAnsi="Courier New" w:cs="Courier New"/>
                <w:b/>
                <w:bCs/>
                <w:color w:val="000080"/>
                <w:kern w:val="0"/>
                <w:sz w:val="20"/>
                <w:szCs w:val="20"/>
                <w:highlight w:val="white"/>
              </w:rPr>
              <w:t>;</w:t>
            </w:r>
          </w:p>
          <w:p w14:paraId="51E48953"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369</w:t>
            </w:r>
            <w:r>
              <w:rPr>
                <w:rFonts w:ascii="Courier New" w:hAnsi="Courier New" w:cs="Courier New"/>
                <w:b/>
                <w:bCs/>
                <w:color w:val="000080"/>
                <w:kern w:val="0"/>
                <w:sz w:val="20"/>
                <w:szCs w:val="20"/>
                <w:highlight w:val="white"/>
              </w:rPr>
              <w:t>;</w:t>
            </w:r>
          </w:p>
          <w:p w14:paraId="477508B2"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temp7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395</w:t>
            </w:r>
            <w:r>
              <w:rPr>
                <w:rFonts w:ascii="Courier New" w:hAnsi="Courier New" w:cs="Courier New"/>
                <w:b/>
                <w:bCs/>
                <w:color w:val="000080"/>
                <w:kern w:val="0"/>
                <w:sz w:val="20"/>
                <w:szCs w:val="20"/>
                <w:highlight w:val="white"/>
              </w:rPr>
              <w:t>;</w:t>
            </w:r>
          </w:p>
          <w:p w14:paraId="6FDB82C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temp8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418</w:t>
            </w:r>
            <w:r>
              <w:rPr>
                <w:rFonts w:ascii="Courier New" w:hAnsi="Courier New" w:cs="Courier New"/>
                <w:b/>
                <w:bCs/>
                <w:color w:val="000080"/>
                <w:kern w:val="0"/>
                <w:sz w:val="20"/>
                <w:szCs w:val="20"/>
                <w:highlight w:val="white"/>
              </w:rPr>
              <w:t>;</w:t>
            </w:r>
          </w:p>
          <w:p w14:paraId="5336197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temp9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468</w:t>
            </w:r>
            <w:r>
              <w:rPr>
                <w:rFonts w:ascii="Courier New" w:hAnsi="Courier New" w:cs="Courier New"/>
                <w:b/>
                <w:bCs/>
                <w:color w:val="000080"/>
                <w:kern w:val="0"/>
                <w:sz w:val="20"/>
                <w:szCs w:val="20"/>
                <w:highlight w:val="white"/>
              </w:rPr>
              <w:t>;</w:t>
            </w:r>
          </w:p>
          <w:p w14:paraId="5D7CA59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11E9F2F1"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 The slopes of each linear range</w:t>
            </w:r>
          </w:p>
          <w:p w14:paraId="5719D3E7"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adc0</w:t>
            </w:r>
            <w:r>
              <w:rPr>
                <w:rFonts w:ascii="Courier New" w:hAnsi="Courier New" w:cs="Courier New"/>
                <w:b/>
                <w:bCs/>
                <w:color w:val="000080"/>
                <w:kern w:val="0"/>
                <w:sz w:val="20"/>
                <w:szCs w:val="20"/>
                <w:highlight w:val="white"/>
              </w:rPr>
              <w:t>);</w:t>
            </w:r>
          </w:p>
          <w:p w14:paraId="14E32248"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adc1</w:t>
            </w:r>
            <w:r>
              <w:rPr>
                <w:rFonts w:ascii="Courier New" w:hAnsi="Courier New" w:cs="Courier New"/>
                <w:b/>
                <w:bCs/>
                <w:color w:val="000080"/>
                <w:kern w:val="0"/>
                <w:sz w:val="20"/>
                <w:szCs w:val="20"/>
                <w:highlight w:val="white"/>
              </w:rPr>
              <w:t>);</w:t>
            </w:r>
          </w:p>
          <w:p w14:paraId="68A6E411"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lastRenderedPageBreak/>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adc2</w:t>
            </w:r>
            <w:r>
              <w:rPr>
                <w:rFonts w:ascii="Courier New" w:hAnsi="Courier New" w:cs="Courier New"/>
                <w:b/>
                <w:bCs/>
                <w:color w:val="000080"/>
                <w:kern w:val="0"/>
                <w:sz w:val="20"/>
                <w:szCs w:val="20"/>
                <w:highlight w:val="white"/>
              </w:rPr>
              <w:t>);</w:t>
            </w:r>
          </w:p>
          <w:p w14:paraId="65885E0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adc3</w:t>
            </w:r>
            <w:r>
              <w:rPr>
                <w:rFonts w:ascii="Courier New" w:hAnsi="Courier New" w:cs="Courier New"/>
                <w:b/>
                <w:bCs/>
                <w:color w:val="000080"/>
                <w:kern w:val="0"/>
                <w:sz w:val="20"/>
                <w:szCs w:val="20"/>
                <w:highlight w:val="white"/>
              </w:rPr>
              <w:t>);</w:t>
            </w:r>
          </w:p>
          <w:p w14:paraId="3B8D1EEB"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adc4</w:t>
            </w:r>
            <w:r>
              <w:rPr>
                <w:rFonts w:ascii="Courier New" w:hAnsi="Courier New" w:cs="Courier New"/>
                <w:b/>
                <w:bCs/>
                <w:color w:val="000080"/>
                <w:kern w:val="0"/>
                <w:sz w:val="20"/>
                <w:szCs w:val="20"/>
                <w:highlight w:val="white"/>
              </w:rPr>
              <w:t>);</w:t>
            </w:r>
          </w:p>
          <w:p w14:paraId="2FE8036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adc5</w:t>
            </w:r>
            <w:r>
              <w:rPr>
                <w:rFonts w:ascii="Courier New" w:hAnsi="Courier New" w:cs="Courier New"/>
                <w:b/>
                <w:bCs/>
                <w:color w:val="000080"/>
                <w:kern w:val="0"/>
                <w:sz w:val="20"/>
                <w:szCs w:val="20"/>
                <w:highlight w:val="white"/>
              </w:rPr>
              <w:t>);</w:t>
            </w:r>
          </w:p>
          <w:p w14:paraId="72D82F35"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slope7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temp7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adc7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adc6</w:t>
            </w:r>
            <w:r>
              <w:rPr>
                <w:rFonts w:ascii="Courier New" w:hAnsi="Courier New" w:cs="Courier New"/>
                <w:b/>
                <w:bCs/>
                <w:color w:val="000080"/>
                <w:kern w:val="0"/>
                <w:sz w:val="20"/>
                <w:szCs w:val="20"/>
                <w:highlight w:val="white"/>
              </w:rPr>
              <w:t>);</w:t>
            </w:r>
          </w:p>
          <w:p w14:paraId="6A97F073"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slope8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temp8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adc8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adc7</w:t>
            </w:r>
            <w:r>
              <w:rPr>
                <w:rFonts w:ascii="Courier New" w:hAnsi="Courier New" w:cs="Courier New"/>
                <w:b/>
                <w:bCs/>
                <w:color w:val="000080"/>
                <w:kern w:val="0"/>
                <w:sz w:val="20"/>
                <w:szCs w:val="20"/>
                <w:highlight w:val="white"/>
              </w:rPr>
              <w:t>);</w:t>
            </w:r>
          </w:p>
          <w:p w14:paraId="61F050B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slope9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temp9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adc9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adc8</w:t>
            </w:r>
            <w:r>
              <w:rPr>
                <w:rFonts w:ascii="Courier New" w:hAnsi="Courier New" w:cs="Courier New"/>
                <w:b/>
                <w:bCs/>
                <w:color w:val="000080"/>
                <w:kern w:val="0"/>
                <w:sz w:val="20"/>
                <w:szCs w:val="20"/>
                <w:highlight w:val="white"/>
              </w:rPr>
              <w:t>);</w:t>
            </w:r>
          </w:p>
          <w:p w14:paraId="5B54FCE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667813BF"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279A65B3"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t>
            </w:r>
          </w:p>
          <w:p w14:paraId="693C394D"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@brief</w:t>
            </w:r>
            <w:r>
              <w:rPr>
                <w:rFonts w:ascii="Courier New" w:hAnsi="Courier New" w:cs="Courier New"/>
                <w:color w:val="008080"/>
                <w:kern w:val="0"/>
                <w:sz w:val="20"/>
                <w:szCs w:val="20"/>
                <w:highlight w:val="white"/>
              </w:rPr>
              <w:t xml:space="preserve"> Lookup Temperature Calculation</w:t>
            </w:r>
          </w:p>
          <w:p w14:paraId="466F1E6E"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w:t>
            </w:r>
          </w:p>
          <w:p w14:paraId="2FEF4B89"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uint16_t </w:t>
            </w:r>
            <w:proofErr w:type="spellStart"/>
            <w:r>
              <w:rPr>
                <w:rFonts w:ascii="Courier New" w:hAnsi="Courier New" w:cs="Courier New"/>
                <w:color w:val="008080"/>
                <w:kern w:val="0"/>
                <w:sz w:val="20"/>
                <w:szCs w:val="20"/>
                <w:highlight w:val="white"/>
              </w:rPr>
              <w:t>adc_val</w:t>
            </w:r>
            <w:proofErr w:type="spellEnd"/>
            <w:r>
              <w:rPr>
                <w:rFonts w:ascii="Courier New" w:hAnsi="Courier New" w:cs="Courier New"/>
                <w:color w:val="008080"/>
                <w:kern w:val="0"/>
                <w:sz w:val="20"/>
                <w:szCs w:val="20"/>
                <w:highlight w:val="white"/>
              </w:rPr>
              <w:t xml:space="preserve"> the 12 bit value read from the ADC</w:t>
            </w:r>
          </w:p>
          <w:p w14:paraId="0A319DFD"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int8_t </w:t>
            </w:r>
            <w:proofErr w:type="spellStart"/>
            <w:r>
              <w:rPr>
                <w:rFonts w:ascii="Courier New" w:hAnsi="Courier New" w:cs="Courier New"/>
                <w:color w:val="008080"/>
                <w:kern w:val="0"/>
                <w:sz w:val="20"/>
                <w:szCs w:val="20"/>
                <w:highlight w:val="white"/>
              </w:rPr>
              <w:t>calibration_value</w:t>
            </w:r>
            <w:proofErr w:type="spellEnd"/>
            <w:r>
              <w:rPr>
                <w:rFonts w:ascii="Courier New" w:hAnsi="Courier New" w:cs="Courier New"/>
                <w:color w:val="008080"/>
                <w:kern w:val="0"/>
                <w:sz w:val="20"/>
                <w:szCs w:val="20"/>
                <w:highlight w:val="white"/>
              </w:rPr>
              <w:t xml:space="preserve"> the constant to add to the temperature so that it is calibrated. The temperature has not yet been calibrated</w:t>
            </w:r>
          </w:p>
          <w:p w14:paraId="2C86B6DF"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@retval</w:t>
            </w:r>
            <w:r>
              <w:rPr>
                <w:rFonts w:ascii="Courier New" w:hAnsi="Courier New" w:cs="Courier New"/>
                <w:color w:val="008080"/>
                <w:kern w:val="0"/>
                <w:sz w:val="20"/>
                <w:szCs w:val="20"/>
                <w:highlight w:val="white"/>
              </w:rPr>
              <w:t xml:space="preserve"> uint8_t the temperature in the range -60 to 195 degrees (C) in an 8 bit format (subtract 60 to get the temperature in degrees C)</w:t>
            </w:r>
          </w:p>
          <w:p w14:paraId="4722592F"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w:t>
            </w:r>
          </w:p>
          <w:p w14:paraId="0BC4478E"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&lt;BR&gt;</w:t>
            </w:r>
          </w:p>
          <w:p w14:paraId="03F9C025"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\par&lt;b&gt;Description:&lt;/</w:t>
            </w:r>
            <w:r>
              <w:rPr>
                <w:rFonts w:ascii="Courier New" w:hAnsi="Courier New" w:cs="Courier New"/>
                <w:b/>
                <w:bCs/>
                <w:color w:val="008080"/>
                <w:kern w:val="0"/>
                <w:sz w:val="20"/>
                <w:szCs w:val="20"/>
                <w:highlight w:val="white"/>
              </w:rPr>
              <w:t>b</w:t>
            </w:r>
            <w:r>
              <w:rPr>
                <w:rFonts w:ascii="Courier New" w:hAnsi="Courier New" w:cs="Courier New"/>
                <w:color w:val="008080"/>
                <w:kern w:val="0"/>
                <w:sz w:val="20"/>
                <w:szCs w:val="20"/>
                <w:highlight w:val="white"/>
              </w:rPr>
              <w:t>&gt;&lt;</w:t>
            </w:r>
            <w:proofErr w:type="spellStart"/>
            <w:r>
              <w:rPr>
                <w:rFonts w:ascii="Courier New" w:hAnsi="Courier New" w:cs="Courier New"/>
                <w:color w:val="008080"/>
                <w:kern w:val="0"/>
                <w:sz w:val="20"/>
                <w:szCs w:val="20"/>
                <w:highlight w:val="white"/>
              </w:rPr>
              <w:t>br</w:t>
            </w:r>
            <w:proofErr w:type="spellEnd"/>
            <w:r>
              <w:rPr>
                <w:rFonts w:ascii="Courier New" w:hAnsi="Courier New" w:cs="Courier New"/>
                <w:color w:val="008080"/>
                <w:kern w:val="0"/>
                <w:sz w:val="20"/>
                <w:szCs w:val="20"/>
                <w:highlight w:val="white"/>
              </w:rPr>
              <w:t>&gt;</w:t>
            </w:r>
          </w:p>
          <w:p w14:paraId="1F4D0FB4" w14:textId="2417BF71"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Uses a lookup table to </w:t>
            </w:r>
            <w:r w:rsidR="007A3D30">
              <w:rPr>
                <w:rFonts w:ascii="Courier New" w:hAnsi="Courier New" w:cs="Courier New"/>
                <w:color w:val="008080"/>
                <w:kern w:val="0"/>
                <w:sz w:val="20"/>
                <w:szCs w:val="20"/>
                <w:highlight w:val="white"/>
              </w:rPr>
              <w:t>approximate</w:t>
            </w:r>
            <w:r>
              <w:rPr>
                <w:rFonts w:ascii="Courier New" w:hAnsi="Courier New" w:cs="Courier New"/>
                <w:color w:val="008080"/>
                <w:kern w:val="0"/>
                <w:sz w:val="20"/>
                <w:szCs w:val="20"/>
                <w:highlight w:val="white"/>
              </w:rPr>
              <w:t xml:space="preserve"> the NTC curve as 9 different linear functions to convert the ADC value into a Kelvin temperature. </w:t>
            </w:r>
            <w:r>
              <w:rPr>
                <w:rFonts w:ascii="Courier New" w:hAnsi="Courier New" w:cs="Courier New"/>
                <w:b/>
                <w:bCs/>
                <w:color w:val="008080"/>
                <w:kern w:val="0"/>
                <w:sz w:val="20"/>
                <w:szCs w:val="20"/>
                <w:highlight w:val="white"/>
              </w:rPr>
              <w:t>\n</w:t>
            </w:r>
          </w:p>
          <w:p w14:paraId="6A603212"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The Kelvin temperature is then offset to create the 8 bit return value. </w:t>
            </w:r>
            <w:r>
              <w:rPr>
                <w:rFonts w:ascii="Courier New" w:hAnsi="Courier New" w:cs="Courier New"/>
                <w:b/>
                <w:bCs/>
                <w:color w:val="008080"/>
                <w:kern w:val="0"/>
                <w:sz w:val="20"/>
                <w:szCs w:val="20"/>
                <w:highlight w:val="white"/>
              </w:rPr>
              <w:t>\n</w:t>
            </w:r>
          </w:p>
          <w:p w14:paraId="076DD9E6"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This function is not always completely accurate. </w:t>
            </w:r>
            <w:r>
              <w:rPr>
                <w:rFonts w:ascii="Courier New" w:hAnsi="Courier New" w:cs="Courier New"/>
                <w:b/>
                <w:bCs/>
                <w:color w:val="008080"/>
                <w:kern w:val="0"/>
                <w:sz w:val="20"/>
                <w:szCs w:val="20"/>
                <w:highlight w:val="white"/>
              </w:rPr>
              <w:t>\n</w:t>
            </w:r>
          </w:p>
          <w:p w14:paraId="1C4CFB9D"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Accuracy should be as follows: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505D6C35"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Temperature (C) =&gt;</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2B0D139C"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Less than -60 degrees: NOT A VALID INPUT (it will be rounded up to -60 degrees) </w:t>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2FB5FFCB"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-60 to -40: Within 13 degrees </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7422EA75"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-40 to -18: Within 02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7A8970ED"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-18 to -01: Within 01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05BE3FFE"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-01 to +35: Accurate</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6EA9AB8B"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+35 to +54: Within 01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7E26DD24"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+54 to +79: Within 02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33FEB2C7"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+79 to +96: Within 01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4D1D4A25"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+96 to 122: Within 02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77B23CB6"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122 to 145: Within 02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0BD01911"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145 to 195: Within 06 degrees</w:t>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b/>
                <w:bCs/>
                <w:color w:val="008080"/>
                <w:kern w:val="0"/>
                <w:sz w:val="20"/>
                <w:szCs w:val="20"/>
                <w:highlight w:val="white"/>
              </w:rPr>
              <w:t>\n</w:t>
            </w:r>
          </w:p>
          <w:p w14:paraId="495E59E5"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Higher than 195 degrees: NOT A VALID INPUT (it will be rounded down to 195 degrees) </w:t>
            </w:r>
            <w:r>
              <w:rPr>
                <w:rFonts w:ascii="Courier New" w:hAnsi="Courier New" w:cs="Courier New"/>
                <w:b/>
                <w:bCs/>
                <w:color w:val="008080"/>
                <w:kern w:val="0"/>
                <w:sz w:val="20"/>
                <w:szCs w:val="20"/>
                <w:highlight w:val="white"/>
              </w:rPr>
              <w:t>\n</w:t>
            </w:r>
          </w:p>
          <w:p w14:paraId="43AB9349" w14:textId="77777777" w:rsidR="00404250" w:rsidRDefault="00404250" w:rsidP="00404250">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&lt;BR&gt;</w:t>
            </w:r>
          </w:p>
          <w:p w14:paraId="283E4358"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p>
          <w:p w14:paraId="77AA490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Lookup_Temp_Calc</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calibration_value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AC17FD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p>
          <w:p w14:paraId="4C534323"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In degrees Kelvin</w:t>
            </w:r>
          </w:p>
          <w:p w14:paraId="3143673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14:paraId="01DC5A9E"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Check which range the </w:t>
            </w:r>
            <w:proofErr w:type="spellStart"/>
            <w:r>
              <w:rPr>
                <w:rFonts w:ascii="Courier New" w:hAnsi="Courier New" w:cs="Courier New"/>
                <w:color w:val="008000"/>
                <w:kern w:val="0"/>
                <w:sz w:val="20"/>
                <w:szCs w:val="20"/>
                <w:highlight w:val="white"/>
              </w:rPr>
              <w:t>adc</w:t>
            </w:r>
            <w:proofErr w:type="spellEnd"/>
            <w:r>
              <w:rPr>
                <w:rFonts w:ascii="Courier New" w:hAnsi="Courier New" w:cs="Courier New"/>
                <w:color w:val="008000"/>
                <w:kern w:val="0"/>
                <w:sz w:val="20"/>
                <w:szCs w:val="20"/>
                <w:highlight w:val="white"/>
              </w:rPr>
              <w:t xml:space="preserve"> value is in and then calculate the temperature </w:t>
            </w:r>
            <w:proofErr w:type="spellStart"/>
            <w:r>
              <w:rPr>
                <w:rFonts w:ascii="Courier New" w:hAnsi="Courier New" w:cs="Courier New"/>
                <w:color w:val="008000"/>
                <w:kern w:val="0"/>
                <w:sz w:val="20"/>
                <w:szCs w:val="20"/>
                <w:highlight w:val="white"/>
              </w:rPr>
              <w:t>aproximating</w:t>
            </w:r>
            <w:proofErr w:type="spellEnd"/>
            <w:r>
              <w:rPr>
                <w:rFonts w:ascii="Courier New" w:hAnsi="Courier New" w:cs="Courier New"/>
                <w:color w:val="008000"/>
                <w:kern w:val="0"/>
                <w:sz w:val="20"/>
                <w:szCs w:val="20"/>
                <w:highlight w:val="white"/>
              </w:rPr>
              <w:t xml:space="preserve"> the range to a linear function.</w:t>
            </w:r>
          </w:p>
          <w:p w14:paraId="7D8D0F8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79892DF"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temp0</w:t>
            </w:r>
            <w:r>
              <w:rPr>
                <w:rFonts w:ascii="Courier New" w:hAnsi="Courier New" w:cs="Courier New"/>
                <w:b/>
                <w:bCs/>
                <w:color w:val="000080"/>
                <w:kern w:val="0"/>
                <w:sz w:val="20"/>
                <w:szCs w:val="20"/>
                <w:highlight w:val="white"/>
              </w:rPr>
              <w:t>);</w:t>
            </w:r>
          </w:p>
          <w:p w14:paraId="234738A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7E55F925"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343F867"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14:paraId="219D59EB"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C8F3F53"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E7D1A6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temp2</w:t>
            </w:r>
            <w:r>
              <w:rPr>
                <w:rFonts w:ascii="Courier New" w:hAnsi="Courier New" w:cs="Courier New"/>
                <w:b/>
                <w:bCs/>
                <w:color w:val="000080"/>
                <w:kern w:val="0"/>
                <w:sz w:val="20"/>
                <w:szCs w:val="20"/>
                <w:highlight w:val="white"/>
              </w:rPr>
              <w:t>);</w:t>
            </w:r>
          </w:p>
          <w:p w14:paraId="706AFE0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539FD16B"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531DA5A"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temp3</w:t>
            </w:r>
            <w:r>
              <w:rPr>
                <w:rFonts w:ascii="Courier New" w:hAnsi="Courier New" w:cs="Courier New"/>
                <w:b/>
                <w:bCs/>
                <w:color w:val="000080"/>
                <w:kern w:val="0"/>
                <w:sz w:val="20"/>
                <w:szCs w:val="20"/>
                <w:highlight w:val="white"/>
              </w:rPr>
              <w:t>);</w:t>
            </w:r>
          </w:p>
          <w:p w14:paraId="5492786C"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1222BD4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9C2F6F2"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temp4</w:t>
            </w:r>
            <w:r>
              <w:rPr>
                <w:rFonts w:ascii="Courier New" w:hAnsi="Courier New" w:cs="Courier New"/>
                <w:b/>
                <w:bCs/>
                <w:color w:val="000080"/>
                <w:kern w:val="0"/>
                <w:sz w:val="20"/>
                <w:szCs w:val="20"/>
                <w:highlight w:val="white"/>
              </w:rPr>
              <w:t>);</w:t>
            </w:r>
          </w:p>
          <w:p w14:paraId="278892AF"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3D700536"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84C6F5"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temp5</w:t>
            </w:r>
            <w:r>
              <w:rPr>
                <w:rFonts w:ascii="Courier New" w:hAnsi="Courier New" w:cs="Courier New"/>
                <w:b/>
                <w:bCs/>
                <w:color w:val="000080"/>
                <w:kern w:val="0"/>
                <w:sz w:val="20"/>
                <w:szCs w:val="20"/>
                <w:highlight w:val="white"/>
              </w:rPr>
              <w:t>);</w:t>
            </w:r>
          </w:p>
          <w:p w14:paraId="39D14C6B"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D6D6D2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A023C0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slope7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temp6</w:t>
            </w:r>
            <w:r>
              <w:rPr>
                <w:rFonts w:ascii="Courier New" w:hAnsi="Courier New" w:cs="Courier New"/>
                <w:b/>
                <w:bCs/>
                <w:color w:val="000080"/>
                <w:kern w:val="0"/>
                <w:sz w:val="20"/>
                <w:szCs w:val="20"/>
                <w:highlight w:val="white"/>
              </w:rPr>
              <w:t>);</w:t>
            </w:r>
          </w:p>
          <w:p w14:paraId="22C69D5C"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388F95B5"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adc7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adc8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76F1EF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slope8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temp7</w:t>
            </w:r>
            <w:r>
              <w:rPr>
                <w:rFonts w:ascii="Courier New" w:hAnsi="Courier New" w:cs="Courier New"/>
                <w:b/>
                <w:bCs/>
                <w:color w:val="000080"/>
                <w:kern w:val="0"/>
                <w:sz w:val="20"/>
                <w:szCs w:val="20"/>
                <w:highlight w:val="white"/>
              </w:rPr>
              <w:t>);</w:t>
            </w:r>
          </w:p>
          <w:p w14:paraId="7D02C363"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6E0EA3E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2B1AC68"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slope9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adc8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temp8</w:t>
            </w:r>
            <w:r>
              <w:rPr>
                <w:rFonts w:ascii="Courier New" w:hAnsi="Courier New" w:cs="Courier New"/>
                <w:b/>
                <w:bCs/>
                <w:color w:val="000080"/>
                <w:kern w:val="0"/>
                <w:sz w:val="20"/>
                <w:szCs w:val="20"/>
                <w:highlight w:val="white"/>
              </w:rPr>
              <w:t>);</w:t>
            </w:r>
          </w:p>
          <w:p w14:paraId="352FD82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0783A610"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14:paraId="6086642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calibration_value</w:t>
            </w:r>
            <w:proofErr w:type="spellEnd"/>
            <w:r>
              <w:rPr>
                <w:rFonts w:ascii="Courier New" w:hAnsi="Courier New" w:cs="Courier New"/>
                <w:b/>
                <w:bCs/>
                <w:color w:val="000080"/>
                <w:kern w:val="0"/>
                <w:sz w:val="20"/>
                <w:szCs w:val="20"/>
                <w:highlight w:val="white"/>
              </w:rPr>
              <w:t>;</w:t>
            </w:r>
          </w:p>
          <w:p w14:paraId="1EBC98F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14:paraId="4445E891"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Verify that the temperature is in the -60 to 195 (or other) range</w:t>
            </w:r>
          </w:p>
          <w:p w14:paraId="48F7E787"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MAX_TEMP_KELVIN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97A129D"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MAX_TEMP_KELVIN</w:t>
            </w:r>
            <w:r>
              <w:rPr>
                <w:rFonts w:ascii="Courier New" w:hAnsi="Courier New" w:cs="Courier New"/>
                <w:b/>
                <w:bCs/>
                <w:color w:val="000080"/>
                <w:kern w:val="0"/>
                <w:sz w:val="20"/>
                <w:szCs w:val="20"/>
                <w:highlight w:val="white"/>
              </w:rPr>
              <w:t>;</w:t>
            </w:r>
          </w:p>
          <w:p w14:paraId="0B28F272"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3CE9B7FC"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MIN_TEMP_KELVIN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D441DB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MIN_TEMP_KELVIN</w:t>
            </w:r>
            <w:r>
              <w:rPr>
                <w:rFonts w:ascii="Courier New" w:hAnsi="Courier New" w:cs="Courier New"/>
                <w:b/>
                <w:bCs/>
                <w:color w:val="000080"/>
                <w:kern w:val="0"/>
                <w:sz w:val="20"/>
                <w:szCs w:val="20"/>
                <w:highlight w:val="white"/>
              </w:rPr>
              <w:t>;</w:t>
            </w:r>
          </w:p>
          <w:p w14:paraId="69347674"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1CB127EB"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14:paraId="53552BCD" w14:textId="77777777" w:rsidR="00404250" w:rsidRDefault="00404250" w:rsidP="00404250">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offset_temp</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TEMP_OFFSET_FOR_RS485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Offset the temperature so that it takes up 8 bits.</w:t>
            </w:r>
          </w:p>
          <w:p w14:paraId="057E319E"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offset_temp</w:t>
            </w:r>
            <w:proofErr w:type="spellEnd"/>
            <w:r>
              <w:rPr>
                <w:rFonts w:ascii="Courier New" w:hAnsi="Courier New" w:cs="Courier New"/>
                <w:b/>
                <w:bCs/>
                <w:color w:val="000080"/>
                <w:kern w:val="0"/>
                <w:sz w:val="20"/>
                <w:szCs w:val="20"/>
                <w:highlight w:val="white"/>
              </w:rPr>
              <w:t>;</w:t>
            </w:r>
          </w:p>
          <w:p w14:paraId="55421B37" w14:textId="77777777" w:rsidR="00404250" w:rsidRDefault="00404250" w:rsidP="00404250">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2583AACB" w14:textId="480500C9" w:rsidR="002540B6" w:rsidRPr="00404250" w:rsidRDefault="002540B6" w:rsidP="00404250">
            <w:pPr>
              <w:autoSpaceDE w:val="0"/>
              <w:autoSpaceDN w:val="0"/>
              <w:adjustRightInd w:val="0"/>
              <w:rPr>
                <w:rFonts w:ascii="Courier New" w:hAnsi="Courier New" w:cs="Courier New"/>
                <w:color w:val="000000"/>
                <w:kern w:val="0"/>
                <w:sz w:val="20"/>
                <w:szCs w:val="20"/>
                <w:highlight w:val="white"/>
              </w:rPr>
            </w:pPr>
          </w:p>
        </w:tc>
      </w:tr>
    </w:tbl>
    <w:p w14:paraId="7682A9A2" w14:textId="06781337" w:rsidR="002540B6" w:rsidRDefault="002540B6" w:rsidP="0050775C">
      <w:pPr>
        <w:rPr>
          <w:lang w:val="en-US"/>
        </w:rPr>
      </w:pPr>
    </w:p>
    <w:p w14:paraId="0EA64DF3" w14:textId="03ABD9E8" w:rsidR="008D5910" w:rsidRPr="00323380" w:rsidRDefault="008D5910" w:rsidP="008D5910">
      <w:pPr>
        <w:jc w:val="center"/>
        <w:rPr>
          <w:lang w:val="en-US"/>
        </w:rPr>
      </w:pPr>
      <w:r>
        <w:rPr>
          <w:lang w:val="en-US"/>
        </w:rPr>
        <w:t>FUNCTION 2:</w:t>
      </w:r>
    </w:p>
    <w:p w14:paraId="3458E028" w14:textId="77777777" w:rsidR="0023754C" w:rsidRDefault="008D5910" w:rsidP="0050775C">
      <w:pPr>
        <w:rPr>
          <w:lang w:val="en-US"/>
        </w:rPr>
      </w:pPr>
      <w:r>
        <w:rPr>
          <w:lang w:val="en-US"/>
        </w:rPr>
        <w:t xml:space="preserve">The second method uses a </w:t>
      </w:r>
      <w:r w:rsidR="00370BC1">
        <w:rPr>
          <w:lang w:val="en-US"/>
        </w:rPr>
        <w:t xml:space="preserve">Maclaurin series polynomial </w:t>
      </w:r>
      <w:r w:rsidR="00F62EAA">
        <w:rPr>
          <w:lang w:val="en-US"/>
        </w:rPr>
        <w:t xml:space="preserve">to calculate the </w:t>
      </w:r>
      <w:r w:rsidR="007A3D30">
        <w:rPr>
          <w:lang w:val="en-US"/>
        </w:rPr>
        <w:t>temperature</w:t>
      </w:r>
      <w:r>
        <w:rPr>
          <w:lang w:val="en-US"/>
        </w:rPr>
        <w:t>.</w:t>
      </w:r>
      <w:r w:rsidR="005C2EC5">
        <w:rPr>
          <w:lang w:val="en-US"/>
        </w:rPr>
        <w:t xml:space="preserve"> It has high accuracy from -60 degrees C to 37 degrees C and above 37 degrees loses accuracy. The </w:t>
      </w:r>
      <w:proofErr w:type="spellStart"/>
      <w:r w:rsidR="005C2EC5">
        <w:rPr>
          <w:lang w:val="en-US"/>
        </w:rPr>
        <w:t>MatLab</w:t>
      </w:r>
      <w:proofErr w:type="spellEnd"/>
      <w:r w:rsidR="005C2EC5">
        <w:rPr>
          <w:lang w:val="en-US"/>
        </w:rPr>
        <w:t xml:space="preserve"> produced polynomial should be more accurate at the higher temperatures according to </w:t>
      </w:r>
      <w:proofErr w:type="spellStart"/>
      <w:r w:rsidR="005C2EC5">
        <w:rPr>
          <w:lang w:val="en-US"/>
        </w:rPr>
        <w:t>MatLab</w:t>
      </w:r>
      <w:proofErr w:type="spellEnd"/>
      <w:r w:rsidR="005C2EC5">
        <w:rPr>
          <w:lang w:val="en-US"/>
        </w:rPr>
        <w:t>. If the user finds a mistake in this function, the accuracy may become greater than the lookup table accuracy.</w:t>
      </w:r>
    </w:p>
    <w:p w14:paraId="536B5255" w14:textId="77777777" w:rsidR="00755076" w:rsidRDefault="005C2EC5" w:rsidP="0050775C">
      <w:pPr>
        <w:rPr>
          <w:lang w:val="en-US"/>
        </w:rPr>
      </w:pPr>
      <w:r>
        <w:rPr>
          <w:lang w:val="en-US"/>
        </w:rPr>
        <w:t xml:space="preserve"> </w:t>
      </w:r>
    </w:p>
    <w:tbl>
      <w:tblPr>
        <w:tblStyle w:val="TableGrid"/>
        <w:tblW w:w="9781" w:type="dxa"/>
        <w:tblInd w:w="-714" w:type="dxa"/>
        <w:tblLook w:val="04A0" w:firstRow="1" w:lastRow="0" w:firstColumn="1" w:lastColumn="0" w:noHBand="0" w:noVBand="1"/>
      </w:tblPr>
      <w:tblGrid>
        <w:gridCol w:w="9781"/>
      </w:tblGrid>
      <w:tr w:rsidR="00A2523F" w14:paraId="25DA9E0F" w14:textId="77777777" w:rsidTr="0038685A">
        <w:tc>
          <w:tcPr>
            <w:tcW w:w="9781" w:type="dxa"/>
          </w:tcPr>
          <w:p w14:paraId="33036F89" w14:textId="72D91C6A" w:rsidR="00A2523F" w:rsidRPr="00D62A7D" w:rsidRDefault="00A2523F" w:rsidP="00A2523F">
            <w:pPr>
              <w:autoSpaceDE w:val="0"/>
              <w:autoSpaceDN w:val="0"/>
              <w:adjustRightInd w:val="0"/>
              <w:rPr>
                <w:rFonts w:ascii="Courier New" w:hAnsi="Courier New" w:cs="Courier New"/>
                <w:kern w:val="0"/>
                <w:sz w:val="20"/>
                <w:szCs w:val="20"/>
                <w:highlight w:val="white"/>
              </w:rPr>
            </w:pPr>
            <w:r w:rsidRPr="00D62A7D">
              <w:rPr>
                <w:rFonts w:ascii="Courier New" w:hAnsi="Courier New" w:cs="Courier New"/>
                <w:kern w:val="0"/>
                <w:sz w:val="20"/>
                <w:szCs w:val="20"/>
                <w:highlight w:val="white"/>
                <w:lang w:val="en-US"/>
              </w:rPr>
              <w:t>Temperature Calculate using Polynomial: NOT TESTED/CALIBRATED WITH ACTUAL NTC</w:t>
            </w:r>
          </w:p>
        </w:tc>
      </w:tr>
      <w:tr w:rsidR="00755076" w14:paraId="56C1FE13" w14:textId="77777777" w:rsidTr="0038685A">
        <w:tc>
          <w:tcPr>
            <w:tcW w:w="9781" w:type="dxa"/>
          </w:tcPr>
          <w:p w14:paraId="7F26B521"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w:t>
            </w:r>
            <w:proofErr w:type="spellStart"/>
            <w:r>
              <w:rPr>
                <w:rFonts w:ascii="Courier New" w:hAnsi="Courier New" w:cs="Courier New"/>
                <w:color w:val="804000"/>
                <w:kern w:val="0"/>
                <w:sz w:val="20"/>
                <w:szCs w:val="20"/>
                <w:highlight w:val="white"/>
              </w:rPr>
              <w:t>stdint.h</w:t>
            </w:r>
            <w:proofErr w:type="spellEnd"/>
            <w:r>
              <w:rPr>
                <w:rFonts w:ascii="Courier New" w:hAnsi="Courier New" w:cs="Courier New"/>
                <w:color w:val="804000"/>
                <w:kern w:val="0"/>
                <w:sz w:val="20"/>
                <w:szCs w:val="20"/>
                <w:highlight w:val="white"/>
              </w:rPr>
              <w:t>&gt;</w:t>
            </w:r>
          </w:p>
          <w:p w14:paraId="0AFFA6C2"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w:t>
            </w:r>
            <w:proofErr w:type="spellStart"/>
            <w:r>
              <w:rPr>
                <w:rFonts w:ascii="Courier New" w:hAnsi="Courier New" w:cs="Courier New"/>
                <w:color w:val="804000"/>
                <w:kern w:val="0"/>
                <w:sz w:val="20"/>
                <w:szCs w:val="20"/>
                <w:highlight w:val="white"/>
              </w:rPr>
              <w:t>math.h</w:t>
            </w:r>
            <w:proofErr w:type="spellEnd"/>
            <w:r>
              <w:rPr>
                <w:rFonts w:ascii="Courier New" w:hAnsi="Courier New" w:cs="Courier New"/>
                <w:color w:val="804000"/>
                <w:kern w:val="0"/>
                <w:sz w:val="20"/>
                <w:szCs w:val="20"/>
                <w:highlight w:val="white"/>
              </w:rPr>
              <w:t>&gt;</w:t>
            </w:r>
          </w:p>
          <w:p w14:paraId="0CAD0605" w14:textId="77777777" w:rsidR="0081698F" w:rsidRDefault="0081698F" w:rsidP="0081698F">
            <w:pPr>
              <w:autoSpaceDE w:val="0"/>
              <w:autoSpaceDN w:val="0"/>
              <w:adjustRightInd w:val="0"/>
              <w:rPr>
                <w:rFonts w:ascii="Courier New" w:hAnsi="Courier New" w:cs="Courier New"/>
                <w:color w:val="000000"/>
                <w:kern w:val="0"/>
                <w:sz w:val="20"/>
                <w:szCs w:val="20"/>
                <w:highlight w:val="white"/>
              </w:rPr>
            </w:pPr>
          </w:p>
          <w:p w14:paraId="64CCA15D"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POLYNOMIAL_TERMS 8</w:t>
            </w:r>
          </w:p>
          <w:p w14:paraId="19576BCB"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TEMP_OFFSET_FOR_RS485 213</w:t>
            </w:r>
          </w:p>
          <w:p w14:paraId="49CEF9A7"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lastRenderedPageBreak/>
              <w:t>#define MIN_TEMP_KELVIN 213</w:t>
            </w:r>
          </w:p>
          <w:p w14:paraId="244C4A45"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MAX_TEMP_KELVIN 468</w:t>
            </w:r>
          </w:p>
          <w:p w14:paraId="1DCA014D" w14:textId="77777777" w:rsidR="0081698F" w:rsidRDefault="0081698F" w:rsidP="0081698F">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MAX_EXPONENT 10</w:t>
            </w:r>
          </w:p>
          <w:p w14:paraId="6B3D0A1F"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p>
          <w:p w14:paraId="1FBA44B2"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single_nomial</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base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expn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coefficient</w:t>
            </w:r>
            <w:r>
              <w:rPr>
                <w:rFonts w:ascii="Courier New" w:hAnsi="Courier New" w:cs="Courier New"/>
                <w:b/>
                <w:bCs/>
                <w:color w:val="000080"/>
                <w:kern w:val="0"/>
                <w:sz w:val="20"/>
                <w:szCs w:val="20"/>
                <w:highlight w:val="white"/>
              </w:rPr>
              <w:t>);</w:t>
            </w:r>
          </w:p>
          <w:p w14:paraId="47EA16D6"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Polynomial_Temp_Calc</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adc_val</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calibration_value</w:t>
            </w:r>
            <w:proofErr w:type="spellEnd"/>
            <w:r>
              <w:rPr>
                <w:rFonts w:ascii="Courier New" w:hAnsi="Courier New" w:cs="Courier New"/>
                <w:b/>
                <w:bCs/>
                <w:color w:val="000080"/>
                <w:kern w:val="0"/>
                <w:sz w:val="20"/>
                <w:szCs w:val="20"/>
                <w:highlight w:val="white"/>
              </w:rPr>
              <w:t>);</w:t>
            </w:r>
          </w:p>
          <w:p w14:paraId="7A7AF617"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p>
          <w:p w14:paraId="1EEC40FE"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8000"/>
                <w:kern w:val="0"/>
                <w:sz w:val="20"/>
                <w:szCs w:val="20"/>
                <w:lang w:eastAsia="en-IL"/>
                <w14:ligatures w14:val="none"/>
              </w:rPr>
              <w:t>// Polynomial coefficients:</w:t>
            </w:r>
          </w:p>
          <w:p w14:paraId="68861E1F"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8000"/>
                <w:kern w:val="0"/>
                <w:sz w:val="20"/>
                <w:szCs w:val="20"/>
                <w:lang w:eastAsia="en-IL"/>
                <w14:ligatures w14:val="none"/>
              </w:rPr>
              <w:t>// The order of the coefficients is: P(POLYNOMIAL_TERMS) ... P6, P5, P4, P3, P2, P1</w:t>
            </w:r>
          </w:p>
          <w:p w14:paraId="7C3E80E5"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8000"/>
                <w:kern w:val="0"/>
                <w:sz w:val="20"/>
                <w:szCs w:val="20"/>
                <w:lang w:eastAsia="en-IL"/>
                <w14:ligatures w14:val="none"/>
              </w:rPr>
              <w:t>// The use will be: P(POLYNOMIAL_TERMS) + P(POLYNOMIAL_TERMS-1)*ADC^1 + ... + P2*ADC^(POLYNOMIAL_TERMS-2) + P1*ADC^(POLYNOMIAL_TERMS-1)</w:t>
            </w:r>
          </w:p>
          <w:p w14:paraId="04E3D824"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8000"/>
                <w:kern w:val="0"/>
                <w:sz w:val="20"/>
                <w:szCs w:val="20"/>
                <w:lang w:eastAsia="en-IL"/>
                <w14:ligatures w14:val="none"/>
              </w:rPr>
              <w:t xml:space="preserve">// </w:t>
            </w:r>
            <w:proofErr w:type="spellStart"/>
            <w:r w:rsidRPr="00D67482">
              <w:rPr>
                <w:rFonts w:ascii="Courier New" w:eastAsia="Times New Roman" w:hAnsi="Courier New" w:cs="Courier New"/>
                <w:color w:val="008000"/>
                <w:kern w:val="0"/>
                <w:sz w:val="20"/>
                <w:szCs w:val="20"/>
                <w:lang w:eastAsia="en-IL"/>
                <w14:ligatures w14:val="none"/>
              </w:rPr>
              <w:t>ie</w:t>
            </w:r>
            <w:proofErr w:type="spellEnd"/>
            <w:r w:rsidRPr="00D67482">
              <w:rPr>
                <w:rFonts w:ascii="Courier New" w:eastAsia="Times New Roman" w:hAnsi="Courier New" w:cs="Courier New"/>
                <w:color w:val="008000"/>
                <w:kern w:val="0"/>
                <w:sz w:val="20"/>
                <w:szCs w:val="20"/>
                <w:lang w:eastAsia="en-IL"/>
                <w14:ligatures w14:val="none"/>
              </w:rPr>
              <w:t>. The first coefficient is multiplied by the highest exponent and the last coefficient is multiplied by 1 (The base to the 0th power)</w:t>
            </w:r>
          </w:p>
          <w:p w14:paraId="33E795CD"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8000FF"/>
                <w:kern w:val="0"/>
                <w:sz w:val="20"/>
                <w:szCs w:val="20"/>
                <w:lang w:eastAsia="en-IL"/>
                <w14:ligatures w14:val="none"/>
              </w:rPr>
              <w:t>const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8000FF"/>
                <w:kern w:val="0"/>
                <w:sz w:val="20"/>
                <w:szCs w:val="20"/>
                <w:lang w:eastAsia="en-IL"/>
                <w14:ligatures w14:val="none"/>
              </w:rPr>
              <w:t>double</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polynomial_coefficients</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POLYNOMIAL_TERMS</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FF8000"/>
                <w:kern w:val="0"/>
                <w:sz w:val="20"/>
                <w:szCs w:val="20"/>
                <w:lang w:eastAsia="en-IL"/>
                <w14:ligatures w14:val="none"/>
              </w:rPr>
              <w:t>2.043E+02</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FF8000"/>
                <w:kern w:val="0"/>
                <w:sz w:val="20"/>
                <w:szCs w:val="20"/>
                <w:lang w:eastAsia="en-IL"/>
                <w14:ligatures w14:val="none"/>
              </w:rPr>
              <w:t>2.605E-01</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FF8000"/>
                <w:kern w:val="0"/>
                <w:sz w:val="20"/>
                <w:szCs w:val="20"/>
                <w:lang w:eastAsia="en-IL"/>
                <w14:ligatures w14:val="none"/>
              </w:rPr>
              <w:t>5.876E-04</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FF8000"/>
                <w:kern w:val="0"/>
                <w:sz w:val="20"/>
                <w:szCs w:val="20"/>
                <w:lang w:eastAsia="en-IL"/>
                <w14:ligatures w14:val="none"/>
              </w:rPr>
              <w:t>7.448E-07</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FF8000"/>
                <w:kern w:val="0"/>
                <w:sz w:val="20"/>
                <w:szCs w:val="20"/>
                <w:lang w:eastAsia="en-IL"/>
                <w14:ligatures w14:val="none"/>
              </w:rPr>
              <w:t>5.033E-10</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FF8000"/>
                <w:kern w:val="0"/>
                <w:sz w:val="20"/>
                <w:szCs w:val="20"/>
                <w:lang w:eastAsia="en-IL"/>
                <w14:ligatures w14:val="none"/>
              </w:rPr>
              <w:t>1.834E-13</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FF8000"/>
                <w:kern w:val="0"/>
                <w:sz w:val="20"/>
                <w:szCs w:val="20"/>
                <w:lang w:eastAsia="en-IL"/>
                <w14:ligatures w14:val="none"/>
              </w:rPr>
              <w:t>3.394E-17</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FF8000"/>
                <w:kern w:val="0"/>
                <w:sz w:val="20"/>
                <w:szCs w:val="20"/>
                <w:lang w:eastAsia="en-IL"/>
                <w14:ligatures w14:val="none"/>
              </w:rPr>
              <w:t>2.504E-21</w:t>
            </w:r>
            <w:r w:rsidRPr="00D67482">
              <w:rPr>
                <w:rFonts w:ascii="Courier New" w:eastAsia="Times New Roman" w:hAnsi="Courier New" w:cs="Courier New"/>
                <w:b/>
                <w:bCs/>
                <w:color w:val="000080"/>
                <w:kern w:val="0"/>
                <w:sz w:val="20"/>
                <w:szCs w:val="20"/>
                <w:lang w:eastAsia="en-IL"/>
                <w14:ligatures w14:val="none"/>
              </w:rPr>
              <w:t>};</w:t>
            </w:r>
          </w:p>
          <w:p w14:paraId="566AA034"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p>
          <w:p w14:paraId="5390D6B6"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w:t>
            </w:r>
          </w:p>
          <w:p w14:paraId="7689EC90"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w:t>
            </w:r>
            <w:r w:rsidRPr="00D67482">
              <w:rPr>
                <w:rFonts w:ascii="Courier New" w:eastAsia="Times New Roman" w:hAnsi="Courier New" w:cs="Courier New"/>
                <w:b/>
                <w:bCs/>
                <w:color w:val="008080"/>
                <w:kern w:val="0"/>
                <w:sz w:val="20"/>
                <w:szCs w:val="20"/>
                <w:lang w:eastAsia="en-IL"/>
                <w14:ligatures w14:val="none"/>
              </w:rPr>
              <w:t>@brief</w:t>
            </w:r>
            <w:r w:rsidRPr="00D67482">
              <w:rPr>
                <w:rFonts w:ascii="Courier New" w:eastAsia="Times New Roman" w:hAnsi="Courier New" w:cs="Courier New"/>
                <w:color w:val="008080"/>
                <w:kern w:val="0"/>
                <w:sz w:val="20"/>
                <w:szCs w:val="20"/>
                <w:lang w:eastAsia="en-IL"/>
                <w14:ligatures w14:val="none"/>
              </w:rPr>
              <w:t xml:space="preserve"> polynomial temperature calculation</w:t>
            </w:r>
          </w:p>
          <w:p w14:paraId="24455876"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w:t>
            </w:r>
          </w:p>
          <w:p w14:paraId="135F5BFF"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w:t>
            </w:r>
            <w:r w:rsidRPr="00D67482">
              <w:rPr>
                <w:rFonts w:ascii="Courier New" w:eastAsia="Times New Roman" w:hAnsi="Courier New" w:cs="Courier New"/>
                <w:b/>
                <w:bCs/>
                <w:color w:val="008080"/>
                <w:kern w:val="0"/>
                <w:sz w:val="20"/>
                <w:szCs w:val="20"/>
                <w:lang w:eastAsia="en-IL"/>
                <w14:ligatures w14:val="none"/>
              </w:rPr>
              <w:t>@param</w:t>
            </w:r>
            <w:r w:rsidRPr="00D67482">
              <w:rPr>
                <w:rFonts w:ascii="Courier New" w:eastAsia="Times New Roman" w:hAnsi="Courier New" w:cs="Courier New"/>
                <w:color w:val="008080"/>
                <w:kern w:val="0"/>
                <w:sz w:val="20"/>
                <w:szCs w:val="20"/>
                <w:lang w:eastAsia="en-IL"/>
                <w14:ligatures w14:val="none"/>
              </w:rPr>
              <w:t xml:space="preserve"> uint16_t </w:t>
            </w:r>
            <w:proofErr w:type="spellStart"/>
            <w:r w:rsidRPr="00D67482">
              <w:rPr>
                <w:rFonts w:ascii="Courier New" w:eastAsia="Times New Roman" w:hAnsi="Courier New" w:cs="Courier New"/>
                <w:color w:val="008080"/>
                <w:kern w:val="0"/>
                <w:sz w:val="20"/>
                <w:szCs w:val="20"/>
                <w:lang w:eastAsia="en-IL"/>
                <w14:ligatures w14:val="none"/>
              </w:rPr>
              <w:t>adc_val</w:t>
            </w:r>
            <w:proofErr w:type="spellEnd"/>
            <w:r w:rsidRPr="00D67482">
              <w:rPr>
                <w:rFonts w:ascii="Courier New" w:eastAsia="Times New Roman" w:hAnsi="Courier New" w:cs="Courier New"/>
                <w:color w:val="008080"/>
                <w:kern w:val="0"/>
                <w:sz w:val="20"/>
                <w:szCs w:val="20"/>
                <w:lang w:eastAsia="en-IL"/>
                <w14:ligatures w14:val="none"/>
              </w:rPr>
              <w:t xml:space="preserve">, the </w:t>
            </w:r>
            <w:proofErr w:type="spellStart"/>
            <w:r w:rsidRPr="00D67482">
              <w:rPr>
                <w:rFonts w:ascii="Courier New" w:eastAsia="Times New Roman" w:hAnsi="Courier New" w:cs="Courier New"/>
                <w:color w:val="008080"/>
                <w:kern w:val="0"/>
                <w:sz w:val="20"/>
                <w:szCs w:val="20"/>
                <w:lang w:eastAsia="en-IL"/>
                <w14:ligatures w14:val="none"/>
              </w:rPr>
              <w:t>adc</w:t>
            </w:r>
            <w:proofErr w:type="spellEnd"/>
            <w:r w:rsidRPr="00D67482">
              <w:rPr>
                <w:rFonts w:ascii="Courier New" w:eastAsia="Times New Roman" w:hAnsi="Courier New" w:cs="Courier New"/>
                <w:color w:val="008080"/>
                <w:kern w:val="0"/>
                <w:sz w:val="20"/>
                <w:szCs w:val="20"/>
                <w:lang w:eastAsia="en-IL"/>
                <w14:ligatures w14:val="none"/>
              </w:rPr>
              <w:t xml:space="preserve"> read to convert into temperature.</w:t>
            </w:r>
          </w:p>
          <w:p w14:paraId="4C58F0CC"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w:t>
            </w:r>
            <w:r w:rsidRPr="00D67482">
              <w:rPr>
                <w:rFonts w:ascii="Courier New" w:eastAsia="Times New Roman" w:hAnsi="Courier New" w:cs="Courier New"/>
                <w:b/>
                <w:bCs/>
                <w:color w:val="008080"/>
                <w:kern w:val="0"/>
                <w:sz w:val="20"/>
                <w:szCs w:val="20"/>
                <w:lang w:eastAsia="en-IL"/>
                <w14:ligatures w14:val="none"/>
              </w:rPr>
              <w:t>@param</w:t>
            </w:r>
            <w:r w:rsidRPr="00D67482">
              <w:rPr>
                <w:rFonts w:ascii="Courier New" w:eastAsia="Times New Roman" w:hAnsi="Courier New" w:cs="Courier New"/>
                <w:color w:val="008080"/>
                <w:kern w:val="0"/>
                <w:sz w:val="20"/>
                <w:szCs w:val="20"/>
                <w:lang w:eastAsia="en-IL"/>
                <w14:ligatures w14:val="none"/>
              </w:rPr>
              <w:t xml:space="preserve"> int8_t </w:t>
            </w:r>
            <w:proofErr w:type="spellStart"/>
            <w:r w:rsidRPr="00D67482">
              <w:rPr>
                <w:rFonts w:ascii="Courier New" w:eastAsia="Times New Roman" w:hAnsi="Courier New" w:cs="Courier New"/>
                <w:color w:val="008080"/>
                <w:kern w:val="0"/>
                <w:sz w:val="20"/>
                <w:szCs w:val="20"/>
                <w:lang w:eastAsia="en-IL"/>
                <w14:ligatures w14:val="none"/>
              </w:rPr>
              <w:t>calibration_value</w:t>
            </w:r>
            <w:proofErr w:type="spellEnd"/>
            <w:r w:rsidRPr="00D67482">
              <w:rPr>
                <w:rFonts w:ascii="Courier New" w:eastAsia="Times New Roman" w:hAnsi="Courier New" w:cs="Courier New"/>
                <w:color w:val="008080"/>
                <w:kern w:val="0"/>
                <w:sz w:val="20"/>
                <w:szCs w:val="20"/>
                <w:lang w:eastAsia="en-IL"/>
                <w14:ligatures w14:val="none"/>
              </w:rPr>
              <w:t xml:space="preserve"> the constant to add to the temperature so that it is calibrated. The temperature has not yet been calibrated</w:t>
            </w:r>
          </w:p>
          <w:p w14:paraId="0B1A8D91"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w:t>
            </w:r>
            <w:r w:rsidRPr="00D67482">
              <w:rPr>
                <w:rFonts w:ascii="Courier New" w:eastAsia="Times New Roman" w:hAnsi="Courier New" w:cs="Courier New"/>
                <w:b/>
                <w:bCs/>
                <w:color w:val="008080"/>
                <w:kern w:val="0"/>
                <w:sz w:val="20"/>
                <w:szCs w:val="20"/>
                <w:lang w:eastAsia="en-IL"/>
                <w14:ligatures w14:val="none"/>
              </w:rPr>
              <w:t>@retval</w:t>
            </w:r>
            <w:r w:rsidRPr="00D67482">
              <w:rPr>
                <w:rFonts w:ascii="Courier New" w:eastAsia="Times New Roman" w:hAnsi="Courier New" w:cs="Courier New"/>
                <w:color w:val="008080"/>
                <w:kern w:val="0"/>
                <w:sz w:val="20"/>
                <w:szCs w:val="20"/>
                <w:lang w:eastAsia="en-IL"/>
                <w14:ligatures w14:val="none"/>
              </w:rPr>
              <w:t xml:space="preserve"> uint8_t the temperature in the range -60 to 195 degrees (C) (or as specified) in an 8 bit format (subtract 60 (or as specified) to get the temperature in degrees C)</w:t>
            </w:r>
          </w:p>
          <w:p w14:paraId="14B5A3C8"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w:t>
            </w:r>
          </w:p>
          <w:p w14:paraId="1758FAAA"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&lt;BR&gt;</w:t>
            </w:r>
          </w:p>
          <w:p w14:paraId="4B94F86A"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\par&lt;b&gt;Description:&lt;/</w:t>
            </w:r>
            <w:r w:rsidRPr="00D67482">
              <w:rPr>
                <w:rFonts w:ascii="Courier New" w:eastAsia="Times New Roman" w:hAnsi="Courier New" w:cs="Courier New"/>
                <w:b/>
                <w:bCs/>
                <w:color w:val="008080"/>
                <w:kern w:val="0"/>
                <w:sz w:val="20"/>
                <w:szCs w:val="20"/>
                <w:lang w:eastAsia="en-IL"/>
                <w14:ligatures w14:val="none"/>
              </w:rPr>
              <w:t>b</w:t>
            </w:r>
            <w:r w:rsidRPr="00D67482">
              <w:rPr>
                <w:rFonts w:ascii="Courier New" w:eastAsia="Times New Roman" w:hAnsi="Courier New" w:cs="Courier New"/>
                <w:color w:val="008080"/>
                <w:kern w:val="0"/>
                <w:sz w:val="20"/>
                <w:szCs w:val="20"/>
                <w:lang w:eastAsia="en-IL"/>
                <w14:ligatures w14:val="none"/>
              </w:rPr>
              <w:t>&gt;&lt;</w:t>
            </w:r>
            <w:proofErr w:type="spellStart"/>
            <w:r w:rsidRPr="00D67482">
              <w:rPr>
                <w:rFonts w:ascii="Courier New" w:eastAsia="Times New Roman" w:hAnsi="Courier New" w:cs="Courier New"/>
                <w:color w:val="008080"/>
                <w:kern w:val="0"/>
                <w:sz w:val="20"/>
                <w:szCs w:val="20"/>
                <w:lang w:eastAsia="en-IL"/>
                <w14:ligatures w14:val="none"/>
              </w:rPr>
              <w:t>br</w:t>
            </w:r>
            <w:proofErr w:type="spellEnd"/>
            <w:r w:rsidRPr="00D67482">
              <w:rPr>
                <w:rFonts w:ascii="Courier New" w:eastAsia="Times New Roman" w:hAnsi="Courier New" w:cs="Courier New"/>
                <w:color w:val="008080"/>
                <w:kern w:val="0"/>
                <w:sz w:val="20"/>
                <w:szCs w:val="20"/>
                <w:lang w:eastAsia="en-IL"/>
                <w14:ligatures w14:val="none"/>
              </w:rPr>
              <w:t>&gt;</w:t>
            </w:r>
          </w:p>
          <w:p w14:paraId="2D0ADE3D"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Uses a polynomial to approximate the NTC curve as a polynomial to convert the ADC value into a Kelvin temperature. </w:t>
            </w:r>
            <w:r w:rsidRPr="00D67482">
              <w:rPr>
                <w:rFonts w:ascii="Courier New" w:eastAsia="Times New Roman" w:hAnsi="Courier New" w:cs="Courier New"/>
                <w:b/>
                <w:bCs/>
                <w:color w:val="008080"/>
                <w:kern w:val="0"/>
                <w:sz w:val="20"/>
                <w:szCs w:val="20"/>
                <w:lang w:eastAsia="en-IL"/>
                <w14:ligatures w14:val="none"/>
              </w:rPr>
              <w:t>\n</w:t>
            </w:r>
          </w:p>
          <w:p w14:paraId="14FC9AF0"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The Kelvin temperature is then offset to create the 8 bit return value. </w:t>
            </w:r>
            <w:r w:rsidRPr="00D67482">
              <w:rPr>
                <w:rFonts w:ascii="Courier New" w:eastAsia="Times New Roman" w:hAnsi="Courier New" w:cs="Courier New"/>
                <w:b/>
                <w:bCs/>
                <w:color w:val="008080"/>
                <w:kern w:val="0"/>
                <w:sz w:val="20"/>
                <w:szCs w:val="20"/>
                <w:lang w:eastAsia="en-IL"/>
                <w14:ligatures w14:val="none"/>
              </w:rPr>
              <w:t>\n</w:t>
            </w:r>
          </w:p>
          <w:p w14:paraId="39D09552"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This function is not always completely accurate. </w:t>
            </w:r>
            <w:r w:rsidRPr="00D67482">
              <w:rPr>
                <w:rFonts w:ascii="Courier New" w:eastAsia="Times New Roman" w:hAnsi="Courier New" w:cs="Courier New"/>
                <w:b/>
                <w:bCs/>
                <w:color w:val="008080"/>
                <w:kern w:val="0"/>
                <w:sz w:val="20"/>
                <w:szCs w:val="20"/>
                <w:lang w:eastAsia="en-IL"/>
                <w14:ligatures w14:val="none"/>
              </w:rPr>
              <w:t>\n</w:t>
            </w:r>
          </w:p>
          <w:p w14:paraId="11FD441B"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Accuracy should be as follows:                                                      </w:t>
            </w:r>
            <w:r w:rsidRPr="00D67482">
              <w:rPr>
                <w:rFonts w:ascii="Courier New" w:eastAsia="Times New Roman" w:hAnsi="Courier New" w:cs="Courier New"/>
                <w:b/>
                <w:bCs/>
                <w:color w:val="008080"/>
                <w:kern w:val="0"/>
                <w:sz w:val="20"/>
                <w:szCs w:val="20"/>
                <w:lang w:eastAsia="en-IL"/>
                <w14:ligatures w14:val="none"/>
              </w:rPr>
              <w:t>\n</w:t>
            </w:r>
          </w:p>
          <w:p w14:paraId="3C2A8711"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Temperature (C) =&gt;                                                                  </w:t>
            </w:r>
            <w:r w:rsidRPr="00D67482">
              <w:rPr>
                <w:rFonts w:ascii="Courier New" w:eastAsia="Times New Roman" w:hAnsi="Courier New" w:cs="Courier New"/>
                <w:b/>
                <w:bCs/>
                <w:color w:val="008080"/>
                <w:kern w:val="0"/>
                <w:sz w:val="20"/>
                <w:szCs w:val="20"/>
                <w:lang w:eastAsia="en-IL"/>
                <w14:ligatures w14:val="none"/>
              </w:rPr>
              <w:t>\n</w:t>
            </w:r>
          </w:p>
          <w:p w14:paraId="468C670D"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Less than -60 degrees: NOT A VALID INPUT (it will be rounded up to -60 degrees)     </w:t>
            </w:r>
            <w:r w:rsidRPr="00D67482">
              <w:rPr>
                <w:rFonts w:ascii="Courier New" w:eastAsia="Times New Roman" w:hAnsi="Courier New" w:cs="Courier New"/>
                <w:b/>
                <w:bCs/>
                <w:color w:val="008080"/>
                <w:kern w:val="0"/>
                <w:sz w:val="20"/>
                <w:szCs w:val="20"/>
                <w:lang w:eastAsia="en-IL"/>
                <w14:ligatures w14:val="none"/>
              </w:rPr>
              <w:t>\n</w:t>
            </w:r>
          </w:p>
          <w:p w14:paraId="135A2954"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-60 to +37: Within 03 degrees                                                       </w:t>
            </w:r>
            <w:r w:rsidRPr="00D67482">
              <w:rPr>
                <w:rFonts w:ascii="Courier New" w:eastAsia="Times New Roman" w:hAnsi="Courier New" w:cs="Courier New"/>
                <w:b/>
                <w:bCs/>
                <w:color w:val="008080"/>
                <w:kern w:val="0"/>
                <w:sz w:val="20"/>
                <w:szCs w:val="20"/>
                <w:lang w:eastAsia="en-IL"/>
                <w14:ligatures w14:val="none"/>
              </w:rPr>
              <w:t>\n</w:t>
            </w:r>
          </w:p>
          <w:p w14:paraId="04F0398F"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+37 to 195: Within 38 degrees (NOT ACCURATE AT ALL)                                 </w:t>
            </w:r>
            <w:r w:rsidRPr="00D67482">
              <w:rPr>
                <w:rFonts w:ascii="Courier New" w:eastAsia="Times New Roman" w:hAnsi="Courier New" w:cs="Courier New"/>
                <w:b/>
                <w:bCs/>
                <w:color w:val="008080"/>
                <w:kern w:val="0"/>
                <w:sz w:val="20"/>
                <w:szCs w:val="20"/>
                <w:lang w:eastAsia="en-IL"/>
                <w14:ligatures w14:val="none"/>
              </w:rPr>
              <w:t>\n</w:t>
            </w:r>
          </w:p>
          <w:p w14:paraId="0EDCE5B7"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Higher than 195 degrees: NOT A VALID INPUT (it will be rounded down to 195 degrees) </w:t>
            </w:r>
            <w:r w:rsidRPr="00D67482">
              <w:rPr>
                <w:rFonts w:ascii="Courier New" w:eastAsia="Times New Roman" w:hAnsi="Courier New" w:cs="Courier New"/>
                <w:b/>
                <w:bCs/>
                <w:color w:val="008080"/>
                <w:kern w:val="0"/>
                <w:sz w:val="20"/>
                <w:szCs w:val="20"/>
                <w:lang w:eastAsia="en-IL"/>
                <w14:ligatures w14:val="none"/>
              </w:rPr>
              <w:t>\n</w:t>
            </w:r>
          </w:p>
          <w:p w14:paraId="4B654AE3"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p>
          <w:p w14:paraId="07F6C328" w14:textId="77777777" w:rsidR="00D67482" w:rsidRPr="00D67482" w:rsidRDefault="00D67482" w:rsidP="00D67482">
            <w:pPr>
              <w:shd w:val="clear" w:color="auto" w:fill="FFFFFF"/>
              <w:rPr>
                <w:rFonts w:ascii="Courier New" w:eastAsia="Times New Roman" w:hAnsi="Courier New" w:cs="Courier New"/>
                <w:color w:val="00808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 &lt;BR&gt;</w:t>
            </w:r>
          </w:p>
          <w:p w14:paraId="20A97D18"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8080"/>
                <w:kern w:val="0"/>
                <w:sz w:val="20"/>
                <w:szCs w:val="20"/>
                <w:lang w:eastAsia="en-IL"/>
                <w14:ligatures w14:val="none"/>
              </w:rPr>
              <w:t xml:space="preserve">  */</w:t>
            </w:r>
          </w:p>
          <w:p w14:paraId="2130D7F7"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8000FF"/>
                <w:kern w:val="0"/>
                <w:sz w:val="20"/>
                <w:szCs w:val="20"/>
                <w:lang w:eastAsia="en-IL"/>
                <w14:ligatures w14:val="none"/>
              </w:rPr>
              <w:t>uint8_t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Polynomial_Temp_Calc</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8000FF"/>
                <w:kern w:val="0"/>
                <w:sz w:val="20"/>
                <w:szCs w:val="20"/>
                <w:lang w:eastAsia="en-IL"/>
                <w14:ligatures w14:val="none"/>
              </w:rPr>
              <w:t>uint16_t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adc_val</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8000FF"/>
                <w:kern w:val="0"/>
                <w:sz w:val="20"/>
                <w:szCs w:val="20"/>
                <w:lang w:eastAsia="en-IL"/>
                <w14:ligatures w14:val="none"/>
              </w:rPr>
              <w:t>int8_t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calibration_value</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69D9D4D4"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8000FF"/>
                <w:kern w:val="0"/>
                <w:sz w:val="20"/>
                <w:szCs w:val="20"/>
                <w:lang w:eastAsia="en-IL"/>
                <w14:ligatures w14:val="none"/>
              </w:rPr>
              <w:t>double</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curr_polynomial_sum</w:t>
            </w:r>
            <w:proofErr w:type="spellEnd"/>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polynomial_coefficients</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FF8000"/>
                <w:kern w:val="0"/>
                <w:sz w:val="20"/>
                <w:szCs w:val="20"/>
                <w:lang w:eastAsia="en-IL"/>
                <w14:ligatures w14:val="none"/>
              </w:rPr>
              <w:t>0</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008000"/>
                <w:kern w:val="0"/>
                <w:sz w:val="20"/>
                <w:szCs w:val="20"/>
                <w:lang w:eastAsia="en-IL"/>
                <w14:ligatures w14:val="none"/>
              </w:rPr>
              <w:t xml:space="preserve">// Set the first </w:t>
            </w:r>
            <w:proofErr w:type="spellStart"/>
            <w:r w:rsidRPr="00D67482">
              <w:rPr>
                <w:rFonts w:ascii="Courier New" w:eastAsia="Times New Roman" w:hAnsi="Courier New" w:cs="Courier New"/>
                <w:color w:val="008000"/>
                <w:kern w:val="0"/>
                <w:sz w:val="20"/>
                <w:szCs w:val="20"/>
                <w:lang w:eastAsia="en-IL"/>
                <w14:ligatures w14:val="none"/>
              </w:rPr>
              <w:t>nomial</w:t>
            </w:r>
            <w:proofErr w:type="spellEnd"/>
            <w:r w:rsidRPr="00D67482">
              <w:rPr>
                <w:rFonts w:ascii="Courier New" w:eastAsia="Times New Roman" w:hAnsi="Courier New" w:cs="Courier New"/>
                <w:color w:val="008000"/>
                <w:kern w:val="0"/>
                <w:sz w:val="20"/>
                <w:szCs w:val="20"/>
                <w:lang w:eastAsia="en-IL"/>
                <w14:ligatures w14:val="none"/>
              </w:rPr>
              <w:t xml:space="preserve"> to </w:t>
            </w:r>
            <w:proofErr w:type="spellStart"/>
            <w:r w:rsidRPr="00D67482">
              <w:rPr>
                <w:rFonts w:ascii="Courier New" w:eastAsia="Times New Roman" w:hAnsi="Courier New" w:cs="Courier New"/>
                <w:color w:val="008000"/>
                <w:kern w:val="0"/>
                <w:sz w:val="20"/>
                <w:szCs w:val="20"/>
                <w:lang w:eastAsia="en-IL"/>
                <w14:ligatures w14:val="none"/>
              </w:rPr>
              <w:t>first_coefficient</w:t>
            </w:r>
            <w:proofErr w:type="spellEnd"/>
            <w:r w:rsidRPr="00D67482">
              <w:rPr>
                <w:rFonts w:ascii="Courier New" w:eastAsia="Times New Roman" w:hAnsi="Courier New" w:cs="Courier New"/>
                <w:color w:val="008000"/>
                <w:kern w:val="0"/>
                <w:sz w:val="20"/>
                <w:szCs w:val="20"/>
                <w:lang w:eastAsia="en-IL"/>
                <w14:ligatures w14:val="none"/>
              </w:rPr>
              <w:t>*x^0</w:t>
            </w:r>
          </w:p>
          <w:p w14:paraId="64C6A866"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FF"/>
                <w:kern w:val="0"/>
                <w:sz w:val="20"/>
                <w:szCs w:val="20"/>
                <w:lang w:eastAsia="en-IL"/>
                <w14:ligatures w14:val="none"/>
              </w:rPr>
              <w:t>for</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8000FF"/>
                <w:kern w:val="0"/>
                <w:sz w:val="20"/>
                <w:szCs w:val="20"/>
                <w:lang w:eastAsia="en-IL"/>
                <w14:ligatures w14:val="none"/>
              </w:rPr>
              <w:t>int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i</w:t>
            </w:r>
            <w:proofErr w:type="spellEnd"/>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FF8000"/>
                <w:kern w:val="0"/>
                <w:sz w:val="20"/>
                <w:szCs w:val="20"/>
                <w:lang w:eastAsia="en-IL"/>
                <w14:ligatures w14:val="none"/>
              </w:rPr>
              <w:t>1</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i</w:t>
            </w:r>
            <w:proofErr w:type="spellEnd"/>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&lt;</w:t>
            </w:r>
            <w:r w:rsidRPr="00D67482">
              <w:rPr>
                <w:rFonts w:ascii="Courier New" w:eastAsia="Times New Roman" w:hAnsi="Courier New" w:cs="Courier New"/>
                <w:color w:val="000000"/>
                <w:kern w:val="0"/>
                <w:sz w:val="20"/>
                <w:szCs w:val="20"/>
                <w:lang w:eastAsia="en-IL"/>
                <w14:ligatures w14:val="none"/>
              </w:rPr>
              <w:t xml:space="preserve"> POLYNOMIAL_TERMS</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i</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343733A9"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curr_polynomial_sum</w:t>
            </w:r>
            <w:proofErr w:type="spellEnd"/>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single_nomial</w:t>
            </w:r>
            <w:proofErr w:type="spellEnd"/>
            <w:r w:rsidRPr="00D67482">
              <w:rPr>
                <w:rFonts w:ascii="Courier New" w:eastAsia="Times New Roman" w:hAnsi="Courier New" w:cs="Courier New"/>
                <w:b/>
                <w:bCs/>
                <w:color w:val="000080"/>
                <w:kern w:val="0"/>
                <w:sz w:val="20"/>
                <w:szCs w:val="20"/>
                <w:lang w:eastAsia="en-IL"/>
                <w14:ligatures w14:val="none"/>
              </w:rPr>
              <w:t>(</w:t>
            </w:r>
            <w:proofErr w:type="spellStart"/>
            <w:r w:rsidRPr="00D67482">
              <w:rPr>
                <w:rFonts w:ascii="Courier New" w:eastAsia="Times New Roman" w:hAnsi="Courier New" w:cs="Courier New"/>
                <w:color w:val="000000"/>
                <w:kern w:val="0"/>
                <w:sz w:val="20"/>
                <w:szCs w:val="20"/>
                <w:lang w:eastAsia="en-IL"/>
                <w14:ligatures w14:val="none"/>
              </w:rPr>
              <w:t>adc_val</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i</w:t>
            </w:r>
            <w:proofErr w:type="spellEnd"/>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polynomial_coefficients</w:t>
            </w:r>
            <w:proofErr w:type="spellEnd"/>
            <w:r w:rsidRPr="00D67482">
              <w:rPr>
                <w:rFonts w:ascii="Courier New" w:eastAsia="Times New Roman" w:hAnsi="Courier New" w:cs="Courier New"/>
                <w:b/>
                <w:bCs/>
                <w:color w:val="000080"/>
                <w:kern w:val="0"/>
                <w:sz w:val="20"/>
                <w:szCs w:val="20"/>
                <w:lang w:eastAsia="en-IL"/>
                <w14:ligatures w14:val="none"/>
              </w:rPr>
              <w:t>[</w:t>
            </w:r>
            <w:proofErr w:type="spellStart"/>
            <w:r w:rsidRPr="00D67482">
              <w:rPr>
                <w:rFonts w:ascii="Courier New" w:eastAsia="Times New Roman" w:hAnsi="Courier New" w:cs="Courier New"/>
                <w:color w:val="000000"/>
                <w:kern w:val="0"/>
                <w:sz w:val="20"/>
                <w:szCs w:val="20"/>
                <w:lang w:eastAsia="en-IL"/>
                <w14:ligatures w14:val="none"/>
              </w:rPr>
              <w:t>i</w:t>
            </w:r>
            <w:proofErr w:type="spellEnd"/>
            <w:r w:rsidRPr="00D67482">
              <w:rPr>
                <w:rFonts w:ascii="Courier New" w:eastAsia="Times New Roman" w:hAnsi="Courier New" w:cs="Courier New"/>
                <w:b/>
                <w:bCs/>
                <w:color w:val="000080"/>
                <w:kern w:val="0"/>
                <w:sz w:val="20"/>
                <w:szCs w:val="20"/>
                <w:lang w:eastAsia="en-IL"/>
                <w14:ligatures w14:val="none"/>
              </w:rPr>
              <w:t>]);</w:t>
            </w:r>
          </w:p>
          <w:p w14:paraId="44C5B5BB"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6FD9B0E1"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p>
          <w:p w14:paraId="0D63A1CD"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8000FF"/>
                <w:kern w:val="0"/>
                <w:sz w:val="20"/>
                <w:szCs w:val="20"/>
                <w:lang w:eastAsia="en-IL"/>
                <w14:ligatures w14:val="none"/>
              </w:rPr>
              <w:t>uint16_t</w:t>
            </w:r>
            <w:r w:rsidRPr="00D67482">
              <w:rPr>
                <w:rFonts w:ascii="Courier New" w:eastAsia="Times New Roman" w:hAnsi="Courier New" w:cs="Courier New"/>
                <w:color w:val="000000"/>
                <w:kern w:val="0"/>
                <w:sz w:val="20"/>
                <w:szCs w:val="20"/>
                <w:lang w:eastAsia="en-IL"/>
                <w14:ligatures w14:val="none"/>
              </w:rPr>
              <w:t xml:space="preserve"> temp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round </w:t>
            </w:r>
            <w:r w:rsidRPr="00D67482">
              <w:rPr>
                <w:rFonts w:ascii="Courier New" w:eastAsia="Times New Roman" w:hAnsi="Courier New" w:cs="Courier New"/>
                <w:b/>
                <w:bCs/>
                <w:color w:val="000080"/>
                <w:kern w:val="0"/>
                <w:sz w:val="20"/>
                <w:szCs w:val="20"/>
                <w:lang w:eastAsia="en-IL"/>
                <w14:ligatures w14:val="none"/>
              </w:rPr>
              <w:t>(</w:t>
            </w:r>
            <w:proofErr w:type="spellStart"/>
            <w:r w:rsidRPr="00D67482">
              <w:rPr>
                <w:rFonts w:ascii="Courier New" w:eastAsia="Times New Roman" w:hAnsi="Courier New" w:cs="Courier New"/>
                <w:color w:val="000000"/>
                <w:kern w:val="0"/>
                <w:sz w:val="20"/>
                <w:szCs w:val="20"/>
                <w:lang w:eastAsia="en-IL"/>
                <w14:ligatures w14:val="none"/>
              </w:rPr>
              <w:t>curr_polynomial_sum</w:t>
            </w:r>
            <w:proofErr w:type="spellEnd"/>
            <w:r w:rsidRPr="00D67482">
              <w:rPr>
                <w:rFonts w:ascii="Courier New" w:eastAsia="Times New Roman" w:hAnsi="Courier New" w:cs="Courier New"/>
                <w:b/>
                <w:bCs/>
                <w:color w:val="000080"/>
                <w:kern w:val="0"/>
                <w:sz w:val="20"/>
                <w:szCs w:val="20"/>
                <w:lang w:eastAsia="en-IL"/>
                <w14:ligatures w14:val="none"/>
              </w:rPr>
              <w:t>);</w:t>
            </w:r>
          </w:p>
          <w:p w14:paraId="4242E4E7"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p>
          <w:p w14:paraId="1B544AEF"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temp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calibration_value</w:t>
            </w:r>
            <w:proofErr w:type="spellEnd"/>
            <w:r w:rsidRPr="00D67482">
              <w:rPr>
                <w:rFonts w:ascii="Courier New" w:eastAsia="Times New Roman" w:hAnsi="Courier New" w:cs="Courier New"/>
                <w:b/>
                <w:bCs/>
                <w:color w:val="000080"/>
                <w:kern w:val="0"/>
                <w:sz w:val="20"/>
                <w:szCs w:val="20"/>
                <w:lang w:eastAsia="en-IL"/>
                <w14:ligatures w14:val="none"/>
              </w:rPr>
              <w:t>;</w:t>
            </w:r>
          </w:p>
          <w:p w14:paraId="0BCB8493"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p>
          <w:p w14:paraId="19A9B566"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008000"/>
                <w:kern w:val="0"/>
                <w:sz w:val="20"/>
                <w:szCs w:val="20"/>
                <w:lang w:eastAsia="en-IL"/>
                <w14:ligatures w14:val="none"/>
              </w:rPr>
              <w:t>// Verify that the temperature is in the -60 to 195 (or other) range</w:t>
            </w:r>
          </w:p>
          <w:p w14:paraId="1EA0D429"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lastRenderedPageBreak/>
              <w:t xml:space="preserve">    </w:t>
            </w:r>
            <w:r w:rsidRPr="00D67482">
              <w:rPr>
                <w:rFonts w:ascii="Courier New" w:eastAsia="Times New Roman" w:hAnsi="Courier New" w:cs="Courier New"/>
                <w:b/>
                <w:bCs/>
                <w:color w:val="0000FF"/>
                <w:kern w:val="0"/>
                <w:sz w:val="20"/>
                <w:szCs w:val="20"/>
                <w:lang w:eastAsia="en-IL"/>
                <w14:ligatures w14:val="none"/>
              </w:rPr>
              <w:t>if</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temp </w:t>
            </w:r>
            <w:r w:rsidRPr="00D67482">
              <w:rPr>
                <w:rFonts w:ascii="Courier New" w:eastAsia="Times New Roman" w:hAnsi="Courier New" w:cs="Courier New"/>
                <w:b/>
                <w:bCs/>
                <w:color w:val="000080"/>
                <w:kern w:val="0"/>
                <w:sz w:val="20"/>
                <w:szCs w:val="20"/>
                <w:lang w:eastAsia="en-IL"/>
                <w14:ligatures w14:val="none"/>
              </w:rPr>
              <w:t>&gt;</w:t>
            </w:r>
            <w:r w:rsidRPr="00D67482">
              <w:rPr>
                <w:rFonts w:ascii="Courier New" w:eastAsia="Times New Roman" w:hAnsi="Courier New" w:cs="Courier New"/>
                <w:color w:val="000000"/>
                <w:kern w:val="0"/>
                <w:sz w:val="20"/>
                <w:szCs w:val="20"/>
                <w:lang w:eastAsia="en-IL"/>
                <w14:ligatures w14:val="none"/>
              </w:rPr>
              <w:t xml:space="preserve"> MAX_TEMP_KELVIN</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1AF7F506"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temp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MAX_TEMP_KELVIN</w:t>
            </w:r>
            <w:r w:rsidRPr="00D67482">
              <w:rPr>
                <w:rFonts w:ascii="Courier New" w:eastAsia="Times New Roman" w:hAnsi="Courier New" w:cs="Courier New"/>
                <w:b/>
                <w:bCs/>
                <w:color w:val="000080"/>
                <w:kern w:val="0"/>
                <w:sz w:val="20"/>
                <w:szCs w:val="20"/>
                <w:lang w:eastAsia="en-IL"/>
                <w14:ligatures w14:val="none"/>
              </w:rPr>
              <w:t>;</w:t>
            </w:r>
          </w:p>
          <w:p w14:paraId="357FAFA3"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7E81CC7D"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FF"/>
                <w:kern w:val="0"/>
                <w:sz w:val="20"/>
                <w:szCs w:val="20"/>
                <w:lang w:eastAsia="en-IL"/>
                <w14:ligatures w14:val="none"/>
              </w:rPr>
              <w:t>else</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FF"/>
                <w:kern w:val="0"/>
                <w:sz w:val="20"/>
                <w:szCs w:val="20"/>
                <w:lang w:eastAsia="en-IL"/>
                <w14:ligatures w14:val="none"/>
              </w:rPr>
              <w:t>if</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temp </w:t>
            </w:r>
            <w:r w:rsidRPr="00D67482">
              <w:rPr>
                <w:rFonts w:ascii="Courier New" w:eastAsia="Times New Roman" w:hAnsi="Courier New" w:cs="Courier New"/>
                <w:b/>
                <w:bCs/>
                <w:color w:val="000080"/>
                <w:kern w:val="0"/>
                <w:sz w:val="20"/>
                <w:szCs w:val="20"/>
                <w:lang w:eastAsia="en-IL"/>
                <w14:ligatures w14:val="none"/>
              </w:rPr>
              <w:t>&lt;</w:t>
            </w:r>
            <w:r w:rsidRPr="00D67482">
              <w:rPr>
                <w:rFonts w:ascii="Courier New" w:eastAsia="Times New Roman" w:hAnsi="Courier New" w:cs="Courier New"/>
                <w:color w:val="000000"/>
                <w:kern w:val="0"/>
                <w:sz w:val="20"/>
                <w:szCs w:val="20"/>
                <w:lang w:eastAsia="en-IL"/>
                <w14:ligatures w14:val="none"/>
              </w:rPr>
              <w:t xml:space="preserve"> MIN_TEMP_KELVIN</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548ED42A"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temp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MIN_TEMP_KELVIN</w:t>
            </w:r>
            <w:r w:rsidRPr="00D67482">
              <w:rPr>
                <w:rFonts w:ascii="Courier New" w:eastAsia="Times New Roman" w:hAnsi="Courier New" w:cs="Courier New"/>
                <w:b/>
                <w:bCs/>
                <w:color w:val="000080"/>
                <w:kern w:val="0"/>
                <w:sz w:val="20"/>
                <w:szCs w:val="20"/>
                <w:lang w:eastAsia="en-IL"/>
                <w14:ligatures w14:val="none"/>
              </w:rPr>
              <w:t>;</w:t>
            </w:r>
          </w:p>
          <w:p w14:paraId="066E39BC"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p>
          <w:p w14:paraId="4DA9990B"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p>
          <w:p w14:paraId="7E611A3A" w14:textId="77777777" w:rsidR="00D67482" w:rsidRPr="00D67482" w:rsidRDefault="00D67482" w:rsidP="00D67482">
            <w:pPr>
              <w:shd w:val="clear" w:color="auto" w:fill="FFFFFF"/>
              <w:rPr>
                <w:rFonts w:ascii="Courier New" w:eastAsia="Times New Roman" w:hAnsi="Courier New" w:cs="Courier New"/>
                <w:color w:val="008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8000FF"/>
                <w:kern w:val="0"/>
                <w:sz w:val="20"/>
                <w:szCs w:val="20"/>
                <w:lang w:eastAsia="en-IL"/>
                <w14:ligatures w14:val="none"/>
              </w:rPr>
              <w:t>uint8_t</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offset_temp</w:t>
            </w:r>
            <w:proofErr w:type="spellEnd"/>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8000FF"/>
                <w:kern w:val="0"/>
                <w:sz w:val="20"/>
                <w:szCs w:val="20"/>
                <w:lang w:eastAsia="en-IL"/>
                <w14:ligatures w14:val="none"/>
              </w:rPr>
              <w:t>uint8_t</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temp </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TEMP_OFFSET_FOR_RS485</w:t>
            </w:r>
            <w:r w:rsidRPr="00D67482">
              <w:rPr>
                <w:rFonts w:ascii="Courier New" w:eastAsia="Times New Roman" w:hAnsi="Courier New" w:cs="Courier New"/>
                <w:b/>
                <w:bCs/>
                <w:color w:val="000080"/>
                <w:kern w:val="0"/>
                <w:sz w:val="20"/>
                <w:szCs w:val="20"/>
                <w:lang w:eastAsia="en-IL"/>
                <w14:ligatures w14:val="none"/>
              </w:rPr>
              <w:t>);</w:t>
            </w: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color w:val="008000"/>
                <w:kern w:val="0"/>
                <w:sz w:val="20"/>
                <w:szCs w:val="20"/>
                <w:lang w:eastAsia="en-IL"/>
                <w14:ligatures w14:val="none"/>
              </w:rPr>
              <w:t>// Offset the temperature so that it takes up 8 bits.</w:t>
            </w:r>
          </w:p>
          <w:p w14:paraId="6E381E1A" w14:textId="77777777" w:rsidR="00D67482" w:rsidRPr="00D67482" w:rsidRDefault="00D67482" w:rsidP="00D67482">
            <w:pPr>
              <w:shd w:val="clear" w:color="auto" w:fill="FFFFFF"/>
              <w:rPr>
                <w:rFonts w:ascii="Courier New" w:eastAsia="Times New Roman" w:hAnsi="Courier New" w:cs="Courier New"/>
                <w:color w:val="000000"/>
                <w:kern w:val="0"/>
                <w:sz w:val="20"/>
                <w:szCs w:val="20"/>
                <w:lang w:eastAsia="en-IL"/>
                <w14:ligatures w14:val="none"/>
              </w:rPr>
            </w:pPr>
            <w:r w:rsidRPr="00D67482">
              <w:rPr>
                <w:rFonts w:ascii="Courier New" w:eastAsia="Times New Roman" w:hAnsi="Courier New" w:cs="Courier New"/>
                <w:color w:val="000000"/>
                <w:kern w:val="0"/>
                <w:sz w:val="20"/>
                <w:szCs w:val="20"/>
                <w:lang w:eastAsia="en-IL"/>
                <w14:ligatures w14:val="none"/>
              </w:rPr>
              <w:t xml:space="preserve">    </w:t>
            </w:r>
            <w:r w:rsidRPr="00D67482">
              <w:rPr>
                <w:rFonts w:ascii="Courier New" w:eastAsia="Times New Roman" w:hAnsi="Courier New" w:cs="Courier New"/>
                <w:b/>
                <w:bCs/>
                <w:color w:val="0000FF"/>
                <w:kern w:val="0"/>
                <w:sz w:val="20"/>
                <w:szCs w:val="20"/>
                <w:lang w:eastAsia="en-IL"/>
                <w14:ligatures w14:val="none"/>
              </w:rPr>
              <w:t>return</w:t>
            </w:r>
            <w:r w:rsidRPr="00D67482">
              <w:rPr>
                <w:rFonts w:ascii="Courier New" w:eastAsia="Times New Roman" w:hAnsi="Courier New" w:cs="Courier New"/>
                <w:color w:val="000000"/>
                <w:kern w:val="0"/>
                <w:sz w:val="20"/>
                <w:szCs w:val="20"/>
                <w:lang w:eastAsia="en-IL"/>
                <w14:ligatures w14:val="none"/>
              </w:rPr>
              <w:t xml:space="preserve"> </w:t>
            </w:r>
            <w:proofErr w:type="spellStart"/>
            <w:r w:rsidRPr="00D67482">
              <w:rPr>
                <w:rFonts w:ascii="Courier New" w:eastAsia="Times New Roman" w:hAnsi="Courier New" w:cs="Courier New"/>
                <w:color w:val="000000"/>
                <w:kern w:val="0"/>
                <w:sz w:val="20"/>
                <w:szCs w:val="20"/>
                <w:lang w:eastAsia="en-IL"/>
                <w14:ligatures w14:val="none"/>
              </w:rPr>
              <w:t>offset_temp</w:t>
            </w:r>
            <w:proofErr w:type="spellEnd"/>
            <w:r w:rsidRPr="00D67482">
              <w:rPr>
                <w:rFonts w:ascii="Courier New" w:eastAsia="Times New Roman" w:hAnsi="Courier New" w:cs="Courier New"/>
                <w:b/>
                <w:bCs/>
                <w:color w:val="000080"/>
                <w:kern w:val="0"/>
                <w:sz w:val="20"/>
                <w:szCs w:val="20"/>
                <w:lang w:eastAsia="en-IL"/>
                <w14:ligatures w14:val="none"/>
              </w:rPr>
              <w:t>;</w:t>
            </w:r>
          </w:p>
          <w:p w14:paraId="79E7AF2C" w14:textId="77777777" w:rsidR="00D67482" w:rsidRPr="00D67482" w:rsidRDefault="00D67482" w:rsidP="00D67482">
            <w:pPr>
              <w:shd w:val="clear" w:color="auto" w:fill="FFFFFF"/>
              <w:rPr>
                <w:rFonts w:ascii="Times New Roman" w:eastAsia="Times New Roman" w:hAnsi="Times New Roman" w:cs="Times New Roman"/>
                <w:kern w:val="0"/>
                <w:sz w:val="24"/>
                <w:szCs w:val="24"/>
                <w:lang w:eastAsia="en-IL"/>
                <w14:ligatures w14:val="none"/>
              </w:rPr>
            </w:pPr>
            <w:r w:rsidRPr="00D67482">
              <w:rPr>
                <w:rFonts w:ascii="Courier New" w:eastAsia="Times New Roman" w:hAnsi="Courier New" w:cs="Courier New"/>
                <w:b/>
                <w:bCs/>
                <w:color w:val="000080"/>
                <w:kern w:val="0"/>
                <w:sz w:val="20"/>
                <w:szCs w:val="20"/>
                <w:lang w:eastAsia="en-IL"/>
                <w14:ligatures w14:val="none"/>
              </w:rPr>
              <w:t>}</w:t>
            </w:r>
          </w:p>
          <w:p w14:paraId="171F5014"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p>
          <w:p w14:paraId="274FCBF6"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p>
          <w:p w14:paraId="3B5054CA"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t>
            </w:r>
          </w:p>
          <w:p w14:paraId="13D19A9C"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@brief</w:t>
            </w:r>
            <w:r>
              <w:rPr>
                <w:rFonts w:ascii="Courier New" w:hAnsi="Courier New" w:cs="Courier New"/>
                <w:color w:val="008080"/>
                <w:kern w:val="0"/>
                <w:sz w:val="20"/>
                <w:szCs w:val="20"/>
                <w:highlight w:val="white"/>
              </w:rPr>
              <w:t xml:space="preserve"> single </w:t>
            </w:r>
            <w:proofErr w:type="spellStart"/>
            <w:r>
              <w:rPr>
                <w:rFonts w:ascii="Courier New" w:hAnsi="Courier New" w:cs="Courier New"/>
                <w:color w:val="008080"/>
                <w:kern w:val="0"/>
                <w:sz w:val="20"/>
                <w:szCs w:val="20"/>
                <w:highlight w:val="white"/>
              </w:rPr>
              <w:t>nomial</w:t>
            </w:r>
            <w:proofErr w:type="spellEnd"/>
          </w:p>
          <w:p w14:paraId="6B250240"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w:t>
            </w:r>
          </w:p>
          <w:p w14:paraId="05D43835"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uint16_t base, the base of the power. The base should be 12 bits.</w:t>
            </w:r>
          </w:p>
          <w:p w14:paraId="397CEC8C"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uint8_t </w:t>
            </w:r>
            <w:proofErr w:type="spellStart"/>
            <w:r>
              <w:rPr>
                <w:rFonts w:ascii="Courier New" w:hAnsi="Courier New" w:cs="Courier New"/>
                <w:color w:val="008080"/>
                <w:kern w:val="0"/>
                <w:sz w:val="20"/>
                <w:szCs w:val="20"/>
                <w:highlight w:val="white"/>
              </w:rPr>
              <w:t>expn</w:t>
            </w:r>
            <w:proofErr w:type="spellEnd"/>
            <w:r>
              <w:rPr>
                <w:rFonts w:ascii="Courier New" w:hAnsi="Courier New" w:cs="Courier New"/>
                <w:color w:val="008080"/>
                <w:kern w:val="0"/>
                <w:sz w:val="20"/>
                <w:szCs w:val="20"/>
                <w:highlight w:val="white"/>
              </w:rPr>
              <w:t xml:space="preserve">, the exponent of the power. </w:t>
            </w:r>
            <w:proofErr w:type="spellStart"/>
            <w:r>
              <w:rPr>
                <w:rFonts w:ascii="Courier New" w:hAnsi="Courier New" w:cs="Courier New"/>
                <w:color w:val="008080"/>
                <w:kern w:val="0"/>
                <w:sz w:val="20"/>
                <w:szCs w:val="20"/>
                <w:highlight w:val="white"/>
              </w:rPr>
              <w:t>expn</w:t>
            </w:r>
            <w:proofErr w:type="spellEnd"/>
            <w:r>
              <w:rPr>
                <w:rFonts w:ascii="Courier New" w:hAnsi="Courier New" w:cs="Courier New"/>
                <w:color w:val="008080"/>
                <w:kern w:val="0"/>
                <w:sz w:val="20"/>
                <w:szCs w:val="20"/>
                <w:highlight w:val="white"/>
              </w:rPr>
              <w:t xml:space="preserve"> should be less than equal to ten.</w:t>
            </w:r>
          </w:p>
          <w:p w14:paraId="088B7F8B"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double coefficient, the coefficient multiplied by the power.</w:t>
            </w:r>
          </w:p>
          <w:p w14:paraId="6AA8B250"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@retval</w:t>
            </w:r>
            <w:r>
              <w:rPr>
                <w:rFonts w:ascii="Courier New" w:hAnsi="Courier New" w:cs="Courier New"/>
                <w:color w:val="008080"/>
                <w:kern w:val="0"/>
                <w:sz w:val="20"/>
                <w:szCs w:val="20"/>
                <w:highlight w:val="white"/>
              </w:rPr>
              <w:t xml:space="preserve"> double the coefficient times the base to the power of </w:t>
            </w:r>
            <w:proofErr w:type="spellStart"/>
            <w:r>
              <w:rPr>
                <w:rFonts w:ascii="Courier New" w:hAnsi="Courier New" w:cs="Courier New"/>
                <w:color w:val="008080"/>
                <w:kern w:val="0"/>
                <w:sz w:val="20"/>
                <w:szCs w:val="20"/>
                <w:highlight w:val="white"/>
              </w:rPr>
              <w:t>expn</w:t>
            </w:r>
            <w:proofErr w:type="spellEnd"/>
            <w:r>
              <w:rPr>
                <w:rFonts w:ascii="Courier New" w:hAnsi="Courier New" w:cs="Courier New"/>
                <w:color w:val="008080"/>
                <w:kern w:val="0"/>
                <w:sz w:val="20"/>
                <w:szCs w:val="20"/>
                <w:highlight w:val="white"/>
              </w:rPr>
              <w:t>: coefficient*</w:t>
            </w:r>
            <w:proofErr w:type="spellStart"/>
            <w:r>
              <w:rPr>
                <w:rFonts w:ascii="Courier New" w:hAnsi="Courier New" w:cs="Courier New"/>
                <w:color w:val="008080"/>
                <w:kern w:val="0"/>
                <w:sz w:val="20"/>
                <w:szCs w:val="20"/>
                <w:highlight w:val="white"/>
              </w:rPr>
              <w:t>base^expn</w:t>
            </w:r>
            <w:proofErr w:type="spellEnd"/>
          </w:p>
          <w:p w14:paraId="64CD9774"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w:t>
            </w:r>
          </w:p>
          <w:p w14:paraId="3E3828AA"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&lt;BR&gt;</w:t>
            </w:r>
          </w:p>
          <w:p w14:paraId="0B7CCE57"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\par&lt;b&gt;Description:&lt;/</w:t>
            </w:r>
            <w:r>
              <w:rPr>
                <w:rFonts w:ascii="Courier New" w:hAnsi="Courier New" w:cs="Courier New"/>
                <w:b/>
                <w:bCs/>
                <w:color w:val="008080"/>
                <w:kern w:val="0"/>
                <w:sz w:val="20"/>
                <w:szCs w:val="20"/>
                <w:highlight w:val="white"/>
              </w:rPr>
              <w:t>b</w:t>
            </w:r>
            <w:r>
              <w:rPr>
                <w:rFonts w:ascii="Courier New" w:hAnsi="Courier New" w:cs="Courier New"/>
                <w:color w:val="008080"/>
                <w:kern w:val="0"/>
                <w:sz w:val="20"/>
                <w:szCs w:val="20"/>
                <w:highlight w:val="white"/>
              </w:rPr>
              <w:t>&gt;&lt;</w:t>
            </w:r>
            <w:proofErr w:type="spellStart"/>
            <w:r>
              <w:rPr>
                <w:rFonts w:ascii="Courier New" w:hAnsi="Courier New" w:cs="Courier New"/>
                <w:color w:val="008080"/>
                <w:kern w:val="0"/>
                <w:sz w:val="20"/>
                <w:szCs w:val="20"/>
                <w:highlight w:val="white"/>
              </w:rPr>
              <w:t>br</w:t>
            </w:r>
            <w:proofErr w:type="spellEnd"/>
            <w:r>
              <w:rPr>
                <w:rFonts w:ascii="Courier New" w:hAnsi="Courier New" w:cs="Courier New"/>
                <w:color w:val="008080"/>
                <w:kern w:val="0"/>
                <w:sz w:val="20"/>
                <w:szCs w:val="20"/>
                <w:highlight w:val="white"/>
              </w:rPr>
              <w:t>&gt;</w:t>
            </w:r>
          </w:p>
          <w:p w14:paraId="4E048525"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Receives a coefficient, a base, and an exponent. Returns coefficient*</w:t>
            </w:r>
            <w:proofErr w:type="spellStart"/>
            <w:r>
              <w:rPr>
                <w:rFonts w:ascii="Courier New" w:hAnsi="Courier New" w:cs="Courier New"/>
                <w:color w:val="008080"/>
                <w:kern w:val="0"/>
                <w:sz w:val="20"/>
                <w:szCs w:val="20"/>
                <w:highlight w:val="white"/>
              </w:rPr>
              <w:t>base^expn</w:t>
            </w:r>
            <w:proofErr w:type="spellEnd"/>
            <w:r>
              <w:rPr>
                <w:rFonts w:ascii="Courier New" w:hAnsi="Courier New" w:cs="Courier New"/>
                <w:color w:val="008080"/>
                <w:kern w:val="0"/>
                <w:sz w:val="20"/>
                <w:szCs w:val="20"/>
                <w:highlight w:val="white"/>
              </w:rPr>
              <w:t xml:space="preserve"> </w:t>
            </w:r>
            <w:r>
              <w:rPr>
                <w:rFonts w:ascii="Courier New" w:hAnsi="Courier New" w:cs="Courier New"/>
                <w:b/>
                <w:bCs/>
                <w:color w:val="008080"/>
                <w:kern w:val="0"/>
                <w:sz w:val="20"/>
                <w:szCs w:val="20"/>
                <w:highlight w:val="white"/>
              </w:rPr>
              <w:t>\n</w:t>
            </w:r>
          </w:p>
          <w:p w14:paraId="1E74B65C"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The user should verify that there is no overflow from the double return type. </w:t>
            </w:r>
            <w:r>
              <w:rPr>
                <w:rFonts w:ascii="Courier New" w:hAnsi="Courier New" w:cs="Courier New"/>
                <w:b/>
                <w:bCs/>
                <w:color w:val="008080"/>
                <w:kern w:val="0"/>
                <w:sz w:val="20"/>
                <w:szCs w:val="20"/>
                <w:highlight w:val="white"/>
              </w:rPr>
              <w:t>\n</w:t>
            </w:r>
          </w:p>
          <w:p w14:paraId="7E8499B2"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To that end, base should not be more than 12 bits, </w:t>
            </w:r>
            <w:proofErr w:type="spellStart"/>
            <w:r>
              <w:rPr>
                <w:rFonts w:ascii="Courier New" w:hAnsi="Courier New" w:cs="Courier New"/>
                <w:color w:val="008080"/>
                <w:kern w:val="0"/>
                <w:sz w:val="20"/>
                <w:szCs w:val="20"/>
                <w:highlight w:val="white"/>
              </w:rPr>
              <w:t>expn</w:t>
            </w:r>
            <w:proofErr w:type="spellEnd"/>
            <w:r>
              <w:rPr>
                <w:rFonts w:ascii="Courier New" w:hAnsi="Courier New" w:cs="Courier New"/>
                <w:color w:val="008080"/>
                <w:kern w:val="0"/>
                <w:sz w:val="20"/>
                <w:szCs w:val="20"/>
                <w:highlight w:val="white"/>
              </w:rPr>
              <w:t xml:space="preserve"> should not be greater than the maximum allowed exponent.</w:t>
            </w:r>
          </w:p>
          <w:p w14:paraId="40093D4C" w14:textId="77777777" w:rsidR="00755076" w:rsidRDefault="00755076" w:rsidP="0075507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&lt;BR&gt;</w:t>
            </w:r>
          </w:p>
          <w:p w14:paraId="3D815B5C"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p>
          <w:p w14:paraId="269AAE97"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single_nomial</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base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expn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coefficient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728AC5A" w14:textId="77777777" w:rsidR="00755076" w:rsidRDefault="00755076" w:rsidP="00755076">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base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base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Verify that base is 12 bits.</w:t>
            </w:r>
          </w:p>
          <w:p w14:paraId="0E68B5D7"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expn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MAX_EXPONENT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14B4F9" w14:textId="77777777" w:rsidR="00755076" w:rsidRDefault="00755076" w:rsidP="00755076">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expn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MAX_EXPONENT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Verify that the exponent is not greater than the maximum</w:t>
            </w:r>
          </w:p>
          <w:p w14:paraId="4F6F9351"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0673629F" w14:textId="77777777" w:rsidR="00755076" w:rsidRDefault="00755076" w:rsidP="00755076">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Check edge case </w:t>
            </w:r>
            <w:proofErr w:type="spellStart"/>
            <w:r>
              <w:rPr>
                <w:rFonts w:ascii="Courier New" w:hAnsi="Courier New" w:cs="Courier New"/>
                <w:color w:val="008000"/>
                <w:kern w:val="0"/>
                <w:sz w:val="20"/>
                <w:szCs w:val="20"/>
                <w:highlight w:val="white"/>
              </w:rPr>
              <w:t>expn</w:t>
            </w:r>
            <w:proofErr w:type="spellEnd"/>
            <w:r>
              <w:rPr>
                <w:rFonts w:ascii="Courier New" w:hAnsi="Courier New" w:cs="Courier New"/>
                <w:color w:val="008000"/>
                <w:kern w:val="0"/>
                <w:sz w:val="20"/>
                <w:szCs w:val="20"/>
                <w:highlight w:val="white"/>
              </w:rPr>
              <w:t xml:space="preserve"> = 0. </w:t>
            </w:r>
          </w:p>
          <w:p w14:paraId="139B1939" w14:textId="77777777" w:rsidR="00755076" w:rsidRDefault="00755076" w:rsidP="00755076">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(If the base and the exponent are both 0, the function will return the coefficient even though it is not defined)</w:t>
            </w:r>
          </w:p>
          <w:p w14:paraId="402360AC"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expn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8406C78"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coefficient</w:t>
            </w:r>
            <w:r>
              <w:rPr>
                <w:rFonts w:ascii="Courier New" w:hAnsi="Courier New" w:cs="Courier New"/>
                <w:b/>
                <w:bCs/>
                <w:color w:val="000080"/>
                <w:kern w:val="0"/>
                <w:sz w:val="20"/>
                <w:szCs w:val="20"/>
                <w:highlight w:val="white"/>
              </w:rPr>
              <w:t>;</w:t>
            </w:r>
          </w:p>
          <w:p w14:paraId="4A8E0418"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453FF804"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14:paraId="421A8F7D"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nomial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coefficient</w:t>
            </w:r>
            <w:r>
              <w:rPr>
                <w:rFonts w:ascii="Courier New" w:hAnsi="Courier New" w:cs="Courier New"/>
                <w:b/>
                <w:bCs/>
                <w:color w:val="000080"/>
                <w:kern w:val="0"/>
                <w:sz w:val="20"/>
                <w:szCs w:val="20"/>
                <w:highlight w:val="white"/>
              </w:rPr>
              <w:t>;</w:t>
            </w:r>
          </w:p>
          <w:p w14:paraId="0FFF86AE" w14:textId="77777777" w:rsidR="00755076" w:rsidRDefault="00755076" w:rsidP="00755076">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Calculate the power</w:t>
            </w:r>
          </w:p>
          <w:p w14:paraId="58DE73A3"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expn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907176B"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nomial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base</w:t>
            </w:r>
            <w:r>
              <w:rPr>
                <w:rFonts w:ascii="Courier New" w:hAnsi="Courier New" w:cs="Courier New"/>
                <w:b/>
                <w:bCs/>
                <w:color w:val="000080"/>
                <w:kern w:val="0"/>
                <w:sz w:val="20"/>
                <w:szCs w:val="20"/>
                <w:highlight w:val="white"/>
              </w:rPr>
              <w:t>;</w:t>
            </w:r>
          </w:p>
          <w:p w14:paraId="501A5097"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1C92A034" w14:textId="77777777" w:rsidR="00755076" w:rsidRDefault="00755076" w:rsidP="00755076">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nomial</w:t>
            </w:r>
            <w:proofErr w:type="spellEnd"/>
            <w:r>
              <w:rPr>
                <w:rFonts w:ascii="Courier New" w:hAnsi="Courier New" w:cs="Courier New"/>
                <w:b/>
                <w:bCs/>
                <w:color w:val="000080"/>
                <w:kern w:val="0"/>
                <w:sz w:val="20"/>
                <w:szCs w:val="20"/>
                <w:highlight w:val="white"/>
              </w:rPr>
              <w:t>;</w:t>
            </w:r>
          </w:p>
          <w:p w14:paraId="283D67C0" w14:textId="40189B38" w:rsidR="00755076" w:rsidRDefault="00755076" w:rsidP="00755076">
            <w:pPr>
              <w:rPr>
                <w:lang w:val="en-US"/>
              </w:rPr>
            </w:pPr>
            <w:r>
              <w:rPr>
                <w:rFonts w:ascii="Courier New" w:hAnsi="Courier New" w:cs="Courier New"/>
                <w:b/>
                <w:bCs/>
                <w:color w:val="000080"/>
                <w:kern w:val="0"/>
                <w:sz w:val="20"/>
                <w:szCs w:val="20"/>
                <w:highlight w:val="white"/>
              </w:rPr>
              <w:t>}</w:t>
            </w:r>
          </w:p>
        </w:tc>
      </w:tr>
    </w:tbl>
    <w:p w14:paraId="6C3D06C9" w14:textId="4AEF2500" w:rsidR="00B72A25" w:rsidRDefault="00B72A25" w:rsidP="0050775C">
      <w:pPr>
        <w:rPr>
          <w:lang w:val="en-US"/>
        </w:rPr>
      </w:pPr>
    </w:p>
    <w:p w14:paraId="3F0DE123" w14:textId="563CF0B3" w:rsidR="00266DDA" w:rsidRDefault="00266DDA" w:rsidP="00A3542E">
      <w:pPr>
        <w:rPr>
          <w:lang w:val="en-US"/>
        </w:rPr>
      </w:pPr>
    </w:p>
    <w:p w14:paraId="41868BE7" w14:textId="77777777" w:rsidR="00266DDA" w:rsidRDefault="00266DDA" w:rsidP="0050775C">
      <w:pPr>
        <w:rPr>
          <w:lang w:val="en-US"/>
        </w:rPr>
      </w:pPr>
    </w:p>
    <w:p w14:paraId="03B31DE2" w14:textId="098E2B97" w:rsidR="00266DDA" w:rsidRDefault="00266DDA">
      <w:pPr>
        <w:rPr>
          <w:lang w:val="en-US"/>
        </w:rPr>
      </w:pPr>
      <w:r>
        <w:rPr>
          <w:lang w:val="en-US"/>
        </w:rPr>
        <w:br w:type="page"/>
      </w:r>
    </w:p>
    <w:p w14:paraId="09B53CF7" w14:textId="7AEADED0" w:rsidR="00B37295" w:rsidRDefault="00B37295" w:rsidP="00B37295">
      <w:pPr>
        <w:jc w:val="center"/>
        <w:rPr>
          <w:sz w:val="28"/>
          <w:szCs w:val="28"/>
          <w:lang w:val="en-US"/>
        </w:rPr>
      </w:pPr>
      <w:r>
        <w:rPr>
          <w:sz w:val="28"/>
          <w:szCs w:val="28"/>
          <w:lang w:val="en-US"/>
        </w:rPr>
        <w:lastRenderedPageBreak/>
        <w:t>Appendix II</w:t>
      </w:r>
    </w:p>
    <w:p w14:paraId="02B0B92B" w14:textId="02B46D3D" w:rsidR="008457E8" w:rsidRDefault="00F33F42" w:rsidP="00D5715B">
      <w:pPr>
        <w:rPr>
          <w:lang w:val="en-US"/>
        </w:rPr>
      </w:pPr>
      <w:r>
        <w:rPr>
          <w:lang w:val="en-US"/>
        </w:rPr>
        <w:t>A C function for calculating the 8-bit CRC</w:t>
      </w:r>
      <w:r w:rsidR="00750668">
        <w:rPr>
          <w:lang w:val="en-US"/>
        </w:rPr>
        <w:t xml:space="preserve"> (calc_crc_8)</w:t>
      </w:r>
      <w:r>
        <w:rPr>
          <w:lang w:val="en-US"/>
        </w:rPr>
        <w:t>.</w:t>
      </w:r>
      <w:r w:rsidR="0009217A">
        <w:rPr>
          <w:lang w:val="en-US"/>
        </w:rPr>
        <w:t xml:space="preserve"> The STM32 uses hardware to implement </w:t>
      </w:r>
      <w:r w:rsidR="00F35B79">
        <w:rPr>
          <w:lang w:val="en-US"/>
        </w:rPr>
        <w:t>this function.</w:t>
      </w:r>
    </w:p>
    <w:tbl>
      <w:tblPr>
        <w:tblStyle w:val="TableGrid"/>
        <w:tblW w:w="0" w:type="auto"/>
        <w:tblLook w:val="04A0" w:firstRow="1" w:lastRow="0" w:firstColumn="1" w:lastColumn="0" w:noHBand="0" w:noVBand="1"/>
      </w:tblPr>
      <w:tblGrid>
        <w:gridCol w:w="8296"/>
      </w:tblGrid>
      <w:tr w:rsidR="00E5358D" w14:paraId="380451C7" w14:textId="77777777" w:rsidTr="00E5358D">
        <w:tc>
          <w:tcPr>
            <w:tcW w:w="8296" w:type="dxa"/>
          </w:tcPr>
          <w:p w14:paraId="4110AE87" w14:textId="0ADD2B49" w:rsidR="00E5358D" w:rsidRDefault="00022CAE" w:rsidP="008457E8">
            <w:pPr>
              <w:rPr>
                <w:lang w:val="en-US"/>
              </w:rPr>
            </w:pPr>
            <w:r>
              <w:rPr>
                <w:lang w:val="en-US"/>
              </w:rPr>
              <w:t>CRC functio</w:t>
            </w:r>
            <w:r w:rsidR="00D34D2C">
              <w:rPr>
                <w:lang w:val="en-US"/>
              </w:rPr>
              <w:t>n</w:t>
            </w:r>
            <w:r w:rsidR="00E05BF0">
              <w:rPr>
                <w:lang w:val="en-US"/>
              </w:rPr>
              <w:t>s</w:t>
            </w:r>
            <w:r>
              <w:rPr>
                <w:lang w:val="en-US"/>
              </w:rPr>
              <w:t>:</w:t>
            </w:r>
            <w:r w:rsidR="001D6D48">
              <w:rPr>
                <w:lang w:val="en-US"/>
              </w:rPr>
              <w:t xml:space="preserve"> TESTED</w:t>
            </w:r>
          </w:p>
        </w:tc>
      </w:tr>
      <w:tr w:rsidR="00D5715B" w:rsidRPr="00E347F3" w14:paraId="09254BFC" w14:textId="77777777" w:rsidTr="00D5715B">
        <w:tc>
          <w:tcPr>
            <w:tcW w:w="8296" w:type="dxa"/>
          </w:tcPr>
          <w:p w14:paraId="6651DB53" w14:textId="77777777" w:rsidR="00D5715B" w:rsidRDefault="00D5715B" w:rsidP="00325CBC">
            <w:pPr>
              <w:autoSpaceDE w:val="0"/>
              <w:autoSpaceDN w:val="0"/>
              <w:adjustRightInd w:val="0"/>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w:t>
            </w:r>
            <w:proofErr w:type="spellStart"/>
            <w:r>
              <w:rPr>
                <w:rFonts w:ascii="Courier New" w:hAnsi="Courier New" w:cs="Courier New"/>
                <w:color w:val="804000"/>
                <w:kern w:val="0"/>
                <w:sz w:val="20"/>
                <w:szCs w:val="20"/>
                <w:highlight w:val="white"/>
              </w:rPr>
              <w:t>stdint.h</w:t>
            </w:r>
            <w:proofErr w:type="spellEnd"/>
            <w:r>
              <w:rPr>
                <w:rFonts w:ascii="Courier New" w:hAnsi="Courier New" w:cs="Courier New"/>
                <w:color w:val="804000"/>
                <w:kern w:val="0"/>
                <w:sz w:val="20"/>
                <w:szCs w:val="20"/>
                <w:highlight w:val="white"/>
              </w:rPr>
              <w:t>&gt;</w:t>
            </w:r>
          </w:p>
          <w:p w14:paraId="6D57E0EE" w14:textId="77777777" w:rsidR="00D5715B" w:rsidRPr="00E347F3" w:rsidRDefault="00D5715B" w:rsidP="00325CBC">
            <w:pPr>
              <w:shd w:val="clear" w:color="auto" w:fill="FFFFFF"/>
              <w:rPr>
                <w:rFonts w:ascii="Courier New" w:eastAsia="Times New Roman" w:hAnsi="Courier New" w:cs="Courier New"/>
                <w:color w:val="008000"/>
                <w:kern w:val="0"/>
                <w:sz w:val="20"/>
                <w:szCs w:val="20"/>
                <w:lang w:eastAsia="en-IL"/>
                <w14:ligatures w14:val="none"/>
              </w:rPr>
            </w:pPr>
            <w:r w:rsidRPr="00E347F3">
              <w:rPr>
                <w:rFonts w:ascii="Courier New" w:eastAsia="Times New Roman" w:hAnsi="Courier New" w:cs="Courier New"/>
                <w:color w:val="804000"/>
                <w:kern w:val="0"/>
                <w:sz w:val="20"/>
                <w:szCs w:val="20"/>
                <w:lang w:eastAsia="en-IL"/>
                <w14:ligatures w14:val="none"/>
              </w:rPr>
              <w:t xml:space="preserve">#define POLY 0x8D </w:t>
            </w:r>
            <w:r w:rsidRPr="00E347F3">
              <w:rPr>
                <w:rFonts w:ascii="Courier New" w:eastAsia="Times New Roman" w:hAnsi="Courier New" w:cs="Courier New"/>
                <w:color w:val="008000"/>
                <w:kern w:val="0"/>
                <w:sz w:val="20"/>
                <w:szCs w:val="20"/>
                <w:lang w:eastAsia="en-IL"/>
                <w14:ligatures w14:val="none"/>
              </w:rPr>
              <w:t>// The binary polynomial coefficients used for calculating the CRC</w:t>
            </w:r>
          </w:p>
          <w:p w14:paraId="5F5D0C3C" w14:textId="77777777" w:rsidR="00D5715B" w:rsidRPr="00E347F3" w:rsidRDefault="00D5715B" w:rsidP="00325CBC">
            <w:pPr>
              <w:shd w:val="clear" w:color="auto" w:fill="FFFFFF"/>
              <w:rPr>
                <w:rFonts w:ascii="Courier New" w:eastAsia="Times New Roman" w:hAnsi="Courier New" w:cs="Courier New"/>
                <w:color w:val="008000"/>
                <w:kern w:val="0"/>
                <w:sz w:val="20"/>
                <w:szCs w:val="20"/>
                <w:lang w:eastAsia="en-IL"/>
                <w14:ligatures w14:val="none"/>
              </w:rPr>
            </w:pPr>
            <w:r w:rsidRPr="00E347F3">
              <w:rPr>
                <w:rFonts w:ascii="Courier New" w:eastAsia="Times New Roman" w:hAnsi="Courier New" w:cs="Courier New"/>
                <w:color w:val="804000"/>
                <w:kern w:val="0"/>
                <w:sz w:val="20"/>
                <w:szCs w:val="20"/>
                <w:lang w:eastAsia="en-IL"/>
                <w14:ligatures w14:val="none"/>
              </w:rPr>
              <w:t xml:space="preserve">#define MSB_MASK 0x80 </w:t>
            </w:r>
            <w:r w:rsidRPr="00E347F3">
              <w:rPr>
                <w:rFonts w:ascii="Courier New" w:eastAsia="Times New Roman" w:hAnsi="Courier New" w:cs="Courier New"/>
                <w:color w:val="008000"/>
                <w:kern w:val="0"/>
                <w:sz w:val="20"/>
                <w:szCs w:val="20"/>
                <w:lang w:eastAsia="en-IL"/>
                <w14:ligatures w14:val="none"/>
              </w:rPr>
              <w:t>// The mask for the MSB of an 8 bit variable</w:t>
            </w:r>
          </w:p>
          <w:p w14:paraId="0FAB4AB8"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p>
          <w:p w14:paraId="395E1E0E"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calc_crc_8</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bytes</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num_bytes</w:t>
            </w:r>
            <w:proofErr w:type="spellEnd"/>
            <w:r w:rsidRPr="00E347F3">
              <w:rPr>
                <w:rFonts w:ascii="Courier New" w:eastAsia="Times New Roman" w:hAnsi="Courier New" w:cs="Courier New"/>
                <w:b/>
                <w:bCs/>
                <w:color w:val="000080"/>
                <w:kern w:val="0"/>
                <w:sz w:val="20"/>
                <w:szCs w:val="20"/>
                <w:lang w:eastAsia="en-IL"/>
                <w14:ligatures w14:val="none"/>
              </w:rPr>
              <w:t>);</w:t>
            </w:r>
          </w:p>
          <w:p w14:paraId="6AB3D52D" w14:textId="77777777" w:rsidR="00D5715B" w:rsidRPr="00E347F3" w:rsidRDefault="00D5715B" w:rsidP="00325CBC">
            <w:pPr>
              <w:shd w:val="clear" w:color="auto" w:fill="FFFFFF"/>
              <w:rPr>
                <w:rFonts w:ascii="Times New Roman" w:eastAsia="Times New Roman" w:hAnsi="Times New Roman" w:cs="Times New Roman"/>
                <w:kern w:val="0"/>
                <w:sz w:val="24"/>
                <w:szCs w:val="24"/>
                <w:lang w:eastAsia="en-IL"/>
                <w14:ligatures w14:val="none"/>
              </w:rPr>
            </w:pP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crc_8</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initial_crc</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input_data</w:t>
            </w:r>
            <w:proofErr w:type="spellEnd"/>
            <w:r w:rsidRPr="00E347F3">
              <w:rPr>
                <w:rFonts w:ascii="Courier New" w:eastAsia="Times New Roman" w:hAnsi="Courier New" w:cs="Courier New"/>
                <w:b/>
                <w:bCs/>
                <w:color w:val="000080"/>
                <w:kern w:val="0"/>
                <w:sz w:val="20"/>
                <w:szCs w:val="20"/>
                <w:lang w:eastAsia="en-IL"/>
                <w14:ligatures w14:val="none"/>
              </w:rPr>
              <w:t>);</w:t>
            </w:r>
          </w:p>
          <w:p w14:paraId="1006143D" w14:textId="77777777" w:rsidR="00D5715B" w:rsidRPr="00E347F3" w:rsidRDefault="00D5715B" w:rsidP="00325CBC">
            <w:pPr>
              <w:autoSpaceDE w:val="0"/>
              <w:autoSpaceDN w:val="0"/>
              <w:adjustRightInd w:val="0"/>
              <w:rPr>
                <w:rFonts w:ascii="Courier New" w:hAnsi="Courier New" w:cs="Courier New"/>
                <w:color w:val="000000"/>
                <w:kern w:val="0"/>
                <w:sz w:val="20"/>
                <w:szCs w:val="20"/>
                <w:highlight w:val="white"/>
              </w:rPr>
            </w:pPr>
          </w:p>
          <w:p w14:paraId="5443296C"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w:t>
            </w:r>
          </w:p>
          <w:p w14:paraId="2F98F618"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@brief</w:t>
            </w:r>
            <w:r w:rsidRPr="00E347F3">
              <w:rPr>
                <w:rFonts w:ascii="Courier New" w:eastAsia="Times New Roman" w:hAnsi="Courier New" w:cs="Courier New"/>
                <w:color w:val="008080"/>
                <w:kern w:val="0"/>
                <w:sz w:val="20"/>
                <w:szCs w:val="20"/>
                <w:lang w:eastAsia="en-IL"/>
                <w14:ligatures w14:val="none"/>
              </w:rPr>
              <w:t xml:space="preserve"> 8 bit CRC of multiple bytes</w:t>
            </w:r>
          </w:p>
          <w:p w14:paraId="1A25B2BD"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@param</w:t>
            </w:r>
            <w:r w:rsidRPr="00E347F3">
              <w:rPr>
                <w:rFonts w:ascii="Courier New" w:eastAsia="Times New Roman" w:hAnsi="Courier New" w:cs="Courier New"/>
                <w:color w:val="008080"/>
                <w:kern w:val="0"/>
                <w:sz w:val="20"/>
                <w:szCs w:val="20"/>
                <w:lang w:eastAsia="en-IL"/>
                <w14:ligatures w14:val="none"/>
              </w:rPr>
              <w:t xml:space="preserve"> uint8_t* bytes - the array of bytes of which to calculate the CRC</w:t>
            </w:r>
          </w:p>
          <w:p w14:paraId="3346C318"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@param</w:t>
            </w:r>
            <w:r w:rsidRPr="00E347F3">
              <w:rPr>
                <w:rFonts w:ascii="Courier New" w:eastAsia="Times New Roman" w:hAnsi="Courier New" w:cs="Courier New"/>
                <w:color w:val="008080"/>
                <w:kern w:val="0"/>
                <w:sz w:val="20"/>
                <w:szCs w:val="20"/>
                <w:lang w:eastAsia="en-IL"/>
                <w14:ligatures w14:val="none"/>
              </w:rPr>
              <w:t xml:space="preserve"> uint8_t </w:t>
            </w:r>
            <w:proofErr w:type="spellStart"/>
            <w:r w:rsidRPr="00E347F3">
              <w:rPr>
                <w:rFonts w:ascii="Courier New" w:eastAsia="Times New Roman" w:hAnsi="Courier New" w:cs="Courier New"/>
                <w:color w:val="008080"/>
                <w:kern w:val="0"/>
                <w:sz w:val="20"/>
                <w:szCs w:val="20"/>
                <w:lang w:eastAsia="en-IL"/>
                <w14:ligatures w14:val="none"/>
              </w:rPr>
              <w:t>num_bytes</w:t>
            </w:r>
            <w:proofErr w:type="spellEnd"/>
            <w:r w:rsidRPr="00E347F3">
              <w:rPr>
                <w:rFonts w:ascii="Courier New" w:eastAsia="Times New Roman" w:hAnsi="Courier New" w:cs="Courier New"/>
                <w:color w:val="008080"/>
                <w:kern w:val="0"/>
                <w:sz w:val="20"/>
                <w:szCs w:val="20"/>
                <w:lang w:eastAsia="en-IL"/>
                <w14:ligatures w14:val="none"/>
              </w:rPr>
              <w:t xml:space="preserve"> - the number of bytes in bytes[]</w:t>
            </w:r>
          </w:p>
          <w:p w14:paraId="3CB73FAB"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@retval</w:t>
            </w:r>
            <w:r w:rsidRPr="00E347F3">
              <w:rPr>
                <w:rFonts w:ascii="Courier New" w:eastAsia="Times New Roman" w:hAnsi="Courier New" w:cs="Courier New"/>
                <w:color w:val="008080"/>
                <w:kern w:val="0"/>
                <w:sz w:val="20"/>
                <w:szCs w:val="20"/>
                <w:lang w:eastAsia="en-IL"/>
                <w14:ligatures w14:val="none"/>
              </w:rPr>
              <w:t xml:space="preserve"> uint8_t the 8 bit CRC</w:t>
            </w:r>
          </w:p>
          <w:p w14:paraId="5D1255B1"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w:t>
            </w:r>
          </w:p>
          <w:p w14:paraId="236E4796"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&lt;BR&gt;</w:t>
            </w:r>
          </w:p>
          <w:p w14:paraId="58BD08A0"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\par&lt;b&gt;Description:&lt;/</w:t>
            </w:r>
            <w:r w:rsidRPr="00E347F3">
              <w:rPr>
                <w:rFonts w:ascii="Courier New" w:eastAsia="Times New Roman" w:hAnsi="Courier New" w:cs="Courier New"/>
                <w:b/>
                <w:bCs/>
                <w:color w:val="008080"/>
                <w:kern w:val="0"/>
                <w:sz w:val="20"/>
                <w:szCs w:val="20"/>
                <w:lang w:eastAsia="en-IL"/>
                <w14:ligatures w14:val="none"/>
              </w:rPr>
              <w:t>b</w:t>
            </w:r>
            <w:r w:rsidRPr="00E347F3">
              <w:rPr>
                <w:rFonts w:ascii="Courier New" w:eastAsia="Times New Roman" w:hAnsi="Courier New" w:cs="Courier New"/>
                <w:color w:val="008080"/>
                <w:kern w:val="0"/>
                <w:sz w:val="20"/>
                <w:szCs w:val="20"/>
                <w:lang w:eastAsia="en-IL"/>
                <w14:ligatures w14:val="none"/>
              </w:rPr>
              <w:t>&gt;&lt;</w:t>
            </w:r>
            <w:proofErr w:type="spellStart"/>
            <w:r w:rsidRPr="00E347F3">
              <w:rPr>
                <w:rFonts w:ascii="Courier New" w:eastAsia="Times New Roman" w:hAnsi="Courier New" w:cs="Courier New"/>
                <w:color w:val="008080"/>
                <w:kern w:val="0"/>
                <w:sz w:val="20"/>
                <w:szCs w:val="20"/>
                <w:lang w:eastAsia="en-IL"/>
                <w14:ligatures w14:val="none"/>
              </w:rPr>
              <w:t>br</w:t>
            </w:r>
            <w:proofErr w:type="spellEnd"/>
            <w:r w:rsidRPr="00E347F3">
              <w:rPr>
                <w:rFonts w:ascii="Courier New" w:eastAsia="Times New Roman" w:hAnsi="Courier New" w:cs="Courier New"/>
                <w:color w:val="008080"/>
                <w:kern w:val="0"/>
                <w:sz w:val="20"/>
                <w:szCs w:val="20"/>
                <w:lang w:eastAsia="en-IL"/>
                <w14:ligatures w14:val="none"/>
              </w:rPr>
              <w:t>&gt;</w:t>
            </w:r>
          </w:p>
          <w:p w14:paraId="6700D8BC"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Uses crc_8 to calculate the total CRC of all of the input bytes.</w:t>
            </w:r>
          </w:p>
          <w:p w14:paraId="268792BE"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&lt;BR&gt;</w:t>
            </w:r>
          </w:p>
          <w:p w14:paraId="3A1552D3"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w:t>
            </w:r>
          </w:p>
          <w:p w14:paraId="5F172D49"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calc_crc_8</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bytes</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num_bytes</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1731320C"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total_crc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0</w:t>
            </w:r>
            <w:r w:rsidRPr="00E347F3">
              <w:rPr>
                <w:rFonts w:ascii="Courier New" w:eastAsia="Times New Roman" w:hAnsi="Courier New" w:cs="Courier New"/>
                <w:b/>
                <w:bCs/>
                <w:color w:val="000080"/>
                <w:kern w:val="0"/>
                <w:sz w:val="20"/>
                <w:szCs w:val="20"/>
                <w:lang w:eastAsia="en-IL"/>
                <w14:ligatures w14:val="none"/>
              </w:rPr>
              <w:t>;</w:t>
            </w:r>
          </w:p>
          <w:p w14:paraId="5559B8BF"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FF"/>
                <w:kern w:val="0"/>
                <w:sz w:val="20"/>
                <w:szCs w:val="20"/>
                <w:lang w:eastAsia="en-IL"/>
                <w14:ligatures w14:val="none"/>
              </w:rPr>
              <w:t>for</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8000FF"/>
                <w:kern w:val="0"/>
                <w:sz w:val="20"/>
                <w:szCs w:val="20"/>
                <w:lang w:eastAsia="en-IL"/>
                <w14:ligatures w14:val="none"/>
              </w:rPr>
              <w:t>int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0</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&lt;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num_bytes</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6E114EAD"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total_crc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crc_8</w:t>
            </w:r>
            <w:r w:rsidRPr="00E347F3">
              <w:rPr>
                <w:rFonts w:ascii="Courier New" w:eastAsia="Times New Roman" w:hAnsi="Courier New" w:cs="Courier New"/>
                <w:b/>
                <w:bCs/>
                <w:color w:val="000080"/>
                <w:kern w:val="0"/>
                <w:sz w:val="20"/>
                <w:szCs w:val="20"/>
                <w:lang w:eastAsia="en-IL"/>
                <w14:ligatures w14:val="none"/>
              </w:rPr>
              <w:t>(</w:t>
            </w:r>
            <w:proofErr w:type="spellStart"/>
            <w:r w:rsidRPr="00E347F3">
              <w:rPr>
                <w:rFonts w:ascii="Courier New" w:eastAsia="Times New Roman" w:hAnsi="Courier New" w:cs="Courier New"/>
                <w:color w:val="000000"/>
                <w:kern w:val="0"/>
                <w:sz w:val="20"/>
                <w:szCs w:val="20"/>
                <w:lang w:eastAsia="en-IL"/>
                <w14:ligatures w14:val="none"/>
              </w:rPr>
              <w:t>total_crc</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bytes</w:t>
            </w:r>
            <w:r w:rsidRPr="00E347F3">
              <w:rPr>
                <w:rFonts w:ascii="Courier New" w:eastAsia="Times New Roman" w:hAnsi="Courier New" w:cs="Courier New"/>
                <w:b/>
                <w:bCs/>
                <w:color w:val="000080"/>
                <w:kern w:val="0"/>
                <w:sz w:val="20"/>
                <w:szCs w:val="20"/>
                <w:lang w:eastAsia="en-IL"/>
                <w14:ligatures w14:val="none"/>
              </w:rPr>
              <w:t>[</w:t>
            </w:r>
            <w:proofErr w:type="spellStart"/>
            <w:r w:rsidRPr="00E347F3">
              <w:rPr>
                <w:rFonts w:ascii="Courier New" w:eastAsia="Times New Roman" w:hAnsi="Courier New" w:cs="Courier New"/>
                <w:color w:val="000000"/>
                <w:kern w:val="0"/>
                <w:sz w:val="20"/>
                <w:szCs w:val="20"/>
                <w:lang w:eastAsia="en-IL"/>
                <w14:ligatures w14:val="none"/>
              </w:rPr>
              <w:t>i</w:t>
            </w:r>
            <w:proofErr w:type="spellEnd"/>
            <w:r w:rsidRPr="00E347F3">
              <w:rPr>
                <w:rFonts w:ascii="Courier New" w:eastAsia="Times New Roman" w:hAnsi="Courier New" w:cs="Courier New"/>
                <w:b/>
                <w:bCs/>
                <w:color w:val="000080"/>
                <w:kern w:val="0"/>
                <w:sz w:val="20"/>
                <w:szCs w:val="20"/>
                <w:lang w:eastAsia="en-IL"/>
                <w14:ligatures w14:val="none"/>
              </w:rPr>
              <w:t>]);</w:t>
            </w:r>
          </w:p>
          <w:p w14:paraId="29043424"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21511522"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FF"/>
                <w:kern w:val="0"/>
                <w:sz w:val="20"/>
                <w:szCs w:val="20"/>
                <w:lang w:eastAsia="en-IL"/>
                <w14:ligatures w14:val="none"/>
              </w:rPr>
              <w:t>return</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total_crc</w:t>
            </w:r>
            <w:proofErr w:type="spellEnd"/>
            <w:r w:rsidRPr="00E347F3">
              <w:rPr>
                <w:rFonts w:ascii="Courier New" w:eastAsia="Times New Roman" w:hAnsi="Courier New" w:cs="Courier New"/>
                <w:b/>
                <w:bCs/>
                <w:color w:val="000080"/>
                <w:kern w:val="0"/>
                <w:sz w:val="20"/>
                <w:szCs w:val="20"/>
                <w:lang w:eastAsia="en-IL"/>
                <w14:ligatures w14:val="none"/>
              </w:rPr>
              <w:t>;</w:t>
            </w:r>
          </w:p>
          <w:p w14:paraId="3EA47AD7"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b/>
                <w:bCs/>
                <w:color w:val="000080"/>
                <w:kern w:val="0"/>
                <w:sz w:val="20"/>
                <w:szCs w:val="20"/>
                <w:lang w:eastAsia="en-IL"/>
                <w14:ligatures w14:val="none"/>
              </w:rPr>
              <w:t>}</w:t>
            </w:r>
          </w:p>
          <w:p w14:paraId="47095A81"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p>
          <w:p w14:paraId="4CE1DCE1"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p>
          <w:p w14:paraId="0FE391A9"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p>
          <w:p w14:paraId="2857C5C8"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w:t>
            </w:r>
          </w:p>
          <w:p w14:paraId="4A4B44C6"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@brief</w:t>
            </w:r>
            <w:r w:rsidRPr="00E347F3">
              <w:rPr>
                <w:rFonts w:ascii="Courier New" w:eastAsia="Times New Roman" w:hAnsi="Courier New" w:cs="Courier New"/>
                <w:color w:val="008080"/>
                <w:kern w:val="0"/>
                <w:sz w:val="20"/>
                <w:szCs w:val="20"/>
                <w:lang w:eastAsia="en-IL"/>
                <w14:ligatures w14:val="none"/>
              </w:rPr>
              <w:t xml:space="preserve"> 8 bit CRC</w:t>
            </w:r>
          </w:p>
          <w:p w14:paraId="449A45D5"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@param</w:t>
            </w:r>
            <w:r w:rsidRPr="00E347F3">
              <w:rPr>
                <w:rFonts w:ascii="Courier New" w:eastAsia="Times New Roman" w:hAnsi="Courier New" w:cs="Courier New"/>
                <w:color w:val="008080"/>
                <w:kern w:val="0"/>
                <w:sz w:val="20"/>
                <w:szCs w:val="20"/>
                <w:lang w:eastAsia="en-IL"/>
                <w14:ligatures w14:val="none"/>
              </w:rPr>
              <w:t xml:space="preserve"> uint8_t </w:t>
            </w:r>
            <w:proofErr w:type="spellStart"/>
            <w:r w:rsidRPr="00E347F3">
              <w:rPr>
                <w:rFonts w:ascii="Courier New" w:eastAsia="Times New Roman" w:hAnsi="Courier New" w:cs="Courier New"/>
                <w:color w:val="008080"/>
                <w:kern w:val="0"/>
                <w:sz w:val="20"/>
                <w:szCs w:val="20"/>
                <w:lang w:eastAsia="en-IL"/>
                <w14:ligatures w14:val="none"/>
              </w:rPr>
              <w:t>initial_crc</w:t>
            </w:r>
            <w:proofErr w:type="spellEnd"/>
            <w:r w:rsidRPr="00E347F3">
              <w:rPr>
                <w:rFonts w:ascii="Courier New" w:eastAsia="Times New Roman" w:hAnsi="Courier New" w:cs="Courier New"/>
                <w:color w:val="008080"/>
                <w:kern w:val="0"/>
                <w:sz w:val="20"/>
                <w:szCs w:val="20"/>
                <w:lang w:eastAsia="en-IL"/>
                <w14:ligatures w14:val="none"/>
              </w:rPr>
              <w:t xml:space="preserve"> - the CRC of the previous input, or 0 if it is the first input.</w:t>
            </w:r>
          </w:p>
          <w:p w14:paraId="6D75D76A"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@param</w:t>
            </w:r>
            <w:r w:rsidRPr="00E347F3">
              <w:rPr>
                <w:rFonts w:ascii="Courier New" w:eastAsia="Times New Roman" w:hAnsi="Courier New" w:cs="Courier New"/>
                <w:color w:val="008080"/>
                <w:kern w:val="0"/>
                <w:sz w:val="20"/>
                <w:szCs w:val="20"/>
                <w:lang w:eastAsia="en-IL"/>
                <w14:ligatures w14:val="none"/>
              </w:rPr>
              <w:t xml:space="preserve"> uint8_t </w:t>
            </w:r>
            <w:proofErr w:type="spellStart"/>
            <w:r w:rsidRPr="00E347F3">
              <w:rPr>
                <w:rFonts w:ascii="Courier New" w:eastAsia="Times New Roman" w:hAnsi="Courier New" w:cs="Courier New"/>
                <w:color w:val="008080"/>
                <w:kern w:val="0"/>
                <w:sz w:val="20"/>
                <w:szCs w:val="20"/>
                <w:lang w:eastAsia="en-IL"/>
                <w14:ligatures w14:val="none"/>
              </w:rPr>
              <w:t>input_data</w:t>
            </w:r>
            <w:proofErr w:type="spellEnd"/>
            <w:r w:rsidRPr="00E347F3">
              <w:rPr>
                <w:rFonts w:ascii="Courier New" w:eastAsia="Times New Roman" w:hAnsi="Courier New" w:cs="Courier New"/>
                <w:color w:val="008080"/>
                <w:kern w:val="0"/>
                <w:sz w:val="20"/>
                <w:szCs w:val="20"/>
                <w:lang w:eastAsia="en-IL"/>
                <w14:ligatures w14:val="none"/>
              </w:rPr>
              <w:t xml:space="preserve"> - the newest byte of which to calculate the CRC</w:t>
            </w:r>
          </w:p>
          <w:p w14:paraId="5CD5F1F2"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w:t>
            </w:r>
            <w:r w:rsidRPr="00E347F3">
              <w:rPr>
                <w:rFonts w:ascii="Courier New" w:eastAsia="Times New Roman" w:hAnsi="Courier New" w:cs="Courier New"/>
                <w:b/>
                <w:bCs/>
                <w:color w:val="008080"/>
                <w:kern w:val="0"/>
                <w:sz w:val="20"/>
                <w:szCs w:val="20"/>
                <w:lang w:eastAsia="en-IL"/>
                <w14:ligatures w14:val="none"/>
              </w:rPr>
              <w:t>@retval</w:t>
            </w:r>
            <w:r w:rsidRPr="00E347F3">
              <w:rPr>
                <w:rFonts w:ascii="Courier New" w:eastAsia="Times New Roman" w:hAnsi="Courier New" w:cs="Courier New"/>
                <w:color w:val="008080"/>
                <w:kern w:val="0"/>
                <w:sz w:val="20"/>
                <w:szCs w:val="20"/>
                <w:lang w:eastAsia="en-IL"/>
                <w14:ligatures w14:val="none"/>
              </w:rPr>
              <w:t xml:space="preserve"> uint8_t the 8 bit CRC</w:t>
            </w:r>
          </w:p>
          <w:p w14:paraId="16AFB53F"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w:t>
            </w:r>
          </w:p>
          <w:p w14:paraId="6DC8EDAD"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&lt;BR&gt;</w:t>
            </w:r>
          </w:p>
          <w:p w14:paraId="5053041A"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\par&lt;b&gt;Description:&lt;/</w:t>
            </w:r>
            <w:r w:rsidRPr="00E347F3">
              <w:rPr>
                <w:rFonts w:ascii="Courier New" w:eastAsia="Times New Roman" w:hAnsi="Courier New" w:cs="Courier New"/>
                <w:b/>
                <w:bCs/>
                <w:color w:val="008080"/>
                <w:kern w:val="0"/>
                <w:sz w:val="20"/>
                <w:szCs w:val="20"/>
                <w:lang w:eastAsia="en-IL"/>
                <w14:ligatures w14:val="none"/>
              </w:rPr>
              <w:t>b</w:t>
            </w:r>
            <w:r w:rsidRPr="00E347F3">
              <w:rPr>
                <w:rFonts w:ascii="Courier New" w:eastAsia="Times New Roman" w:hAnsi="Courier New" w:cs="Courier New"/>
                <w:color w:val="008080"/>
                <w:kern w:val="0"/>
                <w:sz w:val="20"/>
                <w:szCs w:val="20"/>
                <w:lang w:eastAsia="en-IL"/>
                <w14:ligatures w14:val="none"/>
              </w:rPr>
              <w:t>&gt;&lt;</w:t>
            </w:r>
            <w:proofErr w:type="spellStart"/>
            <w:r w:rsidRPr="00E347F3">
              <w:rPr>
                <w:rFonts w:ascii="Courier New" w:eastAsia="Times New Roman" w:hAnsi="Courier New" w:cs="Courier New"/>
                <w:color w:val="008080"/>
                <w:kern w:val="0"/>
                <w:sz w:val="20"/>
                <w:szCs w:val="20"/>
                <w:lang w:eastAsia="en-IL"/>
                <w14:ligatures w14:val="none"/>
              </w:rPr>
              <w:t>br</w:t>
            </w:r>
            <w:proofErr w:type="spellEnd"/>
            <w:r w:rsidRPr="00E347F3">
              <w:rPr>
                <w:rFonts w:ascii="Courier New" w:eastAsia="Times New Roman" w:hAnsi="Courier New" w:cs="Courier New"/>
                <w:color w:val="008080"/>
                <w:kern w:val="0"/>
                <w:sz w:val="20"/>
                <w:szCs w:val="20"/>
                <w:lang w:eastAsia="en-IL"/>
                <w14:ligatures w14:val="none"/>
              </w:rPr>
              <w:t>&gt;</w:t>
            </w:r>
          </w:p>
          <w:p w14:paraId="1BD135D6"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Receives the previous CRC and a new byte and calculates a total CRC.</w:t>
            </w:r>
          </w:p>
          <w:p w14:paraId="440B04CB" w14:textId="77777777" w:rsidR="00D5715B" w:rsidRPr="00E347F3" w:rsidRDefault="00D5715B" w:rsidP="00325CBC">
            <w:pPr>
              <w:shd w:val="clear" w:color="auto" w:fill="FFFFFF"/>
              <w:rPr>
                <w:rFonts w:ascii="Courier New" w:eastAsia="Times New Roman" w:hAnsi="Courier New" w:cs="Courier New"/>
                <w:color w:val="00808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 &lt;BR&gt;</w:t>
            </w:r>
          </w:p>
          <w:p w14:paraId="75C3C678"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8080"/>
                <w:kern w:val="0"/>
                <w:sz w:val="20"/>
                <w:szCs w:val="20"/>
                <w:lang w:eastAsia="en-IL"/>
                <w14:ligatures w14:val="none"/>
              </w:rPr>
              <w:t xml:space="preserve">  */</w:t>
            </w:r>
          </w:p>
          <w:p w14:paraId="72A1EAEB"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crc_8</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initial_crc</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input_data</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48BE26FE"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bindex</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0</w:t>
            </w:r>
            <w:r w:rsidRPr="00E347F3">
              <w:rPr>
                <w:rFonts w:ascii="Courier New" w:eastAsia="Times New Roman" w:hAnsi="Courier New" w:cs="Courier New"/>
                <w:b/>
                <w:bCs/>
                <w:color w:val="000080"/>
                <w:kern w:val="0"/>
                <w:sz w:val="20"/>
                <w:szCs w:val="20"/>
                <w:lang w:eastAsia="en-IL"/>
                <w14:ligatures w14:val="none"/>
              </w:rPr>
              <w:t>;</w:t>
            </w:r>
          </w:p>
          <w:p w14:paraId="41EAAE39"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8000FF"/>
                <w:kern w:val="0"/>
                <w:sz w:val="20"/>
                <w:szCs w:val="20"/>
                <w:lang w:eastAsia="en-IL"/>
                <w14:ligatures w14:val="none"/>
              </w:rPr>
              <w:t>uint8_t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0</w:t>
            </w:r>
            <w:r w:rsidRPr="00E347F3">
              <w:rPr>
                <w:rFonts w:ascii="Courier New" w:eastAsia="Times New Roman" w:hAnsi="Courier New" w:cs="Courier New"/>
                <w:b/>
                <w:bCs/>
                <w:color w:val="000080"/>
                <w:kern w:val="0"/>
                <w:sz w:val="20"/>
                <w:szCs w:val="20"/>
                <w:lang w:eastAsia="en-IL"/>
                <w14:ligatures w14:val="none"/>
              </w:rPr>
              <w:t>;</w:t>
            </w:r>
          </w:p>
          <w:p w14:paraId="632A9347"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p>
          <w:p w14:paraId="7360EB13" w14:textId="77777777" w:rsidR="00D5715B" w:rsidRPr="00E347F3" w:rsidRDefault="00D5715B" w:rsidP="00325CBC">
            <w:pPr>
              <w:shd w:val="clear" w:color="auto" w:fill="FFFFFF"/>
              <w:rPr>
                <w:rFonts w:ascii="Courier New" w:eastAsia="Times New Roman" w:hAnsi="Courier New" w:cs="Courier New"/>
                <w:color w:val="008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008000"/>
                <w:kern w:val="0"/>
                <w:sz w:val="20"/>
                <w:szCs w:val="20"/>
                <w:lang w:eastAsia="en-IL"/>
                <w14:ligatures w14:val="none"/>
              </w:rPr>
              <w:t>// Initial XOR operation with the previous CRC value</w:t>
            </w:r>
          </w:p>
          <w:p w14:paraId="68272166"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input_data</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initial_crc</w:t>
            </w:r>
            <w:proofErr w:type="spellEnd"/>
            <w:r w:rsidRPr="00E347F3">
              <w:rPr>
                <w:rFonts w:ascii="Courier New" w:eastAsia="Times New Roman" w:hAnsi="Courier New" w:cs="Courier New"/>
                <w:b/>
                <w:bCs/>
                <w:color w:val="000080"/>
                <w:kern w:val="0"/>
                <w:sz w:val="20"/>
                <w:szCs w:val="20"/>
                <w:lang w:eastAsia="en-IL"/>
                <w14:ligatures w14:val="none"/>
              </w:rPr>
              <w:t>;</w:t>
            </w:r>
          </w:p>
          <w:p w14:paraId="40393CAB"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p>
          <w:p w14:paraId="6ED93433" w14:textId="77777777" w:rsidR="00D5715B" w:rsidRPr="00E347F3" w:rsidRDefault="00D5715B" w:rsidP="00325CBC">
            <w:pPr>
              <w:shd w:val="clear" w:color="auto" w:fill="FFFFFF"/>
              <w:rPr>
                <w:rFonts w:ascii="Courier New" w:eastAsia="Times New Roman" w:hAnsi="Courier New" w:cs="Courier New"/>
                <w:color w:val="008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008000"/>
                <w:kern w:val="0"/>
                <w:sz w:val="20"/>
                <w:szCs w:val="20"/>
                <w:lang w:eastAsia="en-IL"/>
                <w14:ligatures w14:val="none"/>
              </w:rPr>
              <w:t>// The CRC algorithm routine</w:t>
            </w:r>
          </w:p>
          <w:p w14:paraId="1DB47EB1"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FF"/>
                <w:kern w:val="0"/>
                <w:sz w:val="20"/>
                <w:szCs w:val="20"/>
                <w:lang w:eastAsia="en-IL"/>
                <w14:ligatures w14:val="none"/>
              </w:rPr>
              <w:t>for</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roofErr w:type="spellStart"/>
            <w:r w:rsidRPr="00E347F3">
              <w:rPr>
                <w:rFonts w:ascii="Courier New" w:eastAsia="Times New Roman" w:hAnsi="Courier New" w:cs="Courier New"/>
                <w:color w:val="000000"/>
                <w:kern w:val="0"/>
                <w:sz w:val="20"/>
                <w:szCs w:val="20"/>
                <w:lang w:eastAsia="en-IL"/>
                <w14:ligatures w14:val="none"/>
              </w:rPr>
              <w:t>bindex</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0</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bindex</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&lt;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8</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bindex</w:t>
            </w:r>
            <w:proofErr w:type="spellEnd"/>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306D1103"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lastRenderedPageBreak/>
              <w:t xml:space="preserve">        </w:t>
            </w:r>
            <w:r w:rsidRPr="00E347F3">
              <w:rPr>
                <w:rFonts w:ascii="Courier New" w:eastAsia="Times New Roman" w:hAnsi="Courier New" w:cs="Courier New"/>
                <w:b/>
                <w:bCs/>
                <w:color w:val="0000FF"/>
                <w:kern w:val="0"/>
                <w:sz w:val="20"/>
                <w:szCs w:val="20"/>
                <w:lang w:eastAsia="en-IL"/>
                <w14:ligatures w14:val="none"/>
              </w:rPr>
              <w:t>if</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&amp;</w:t>
            </w:r>
            <w:r w:rsidRPr="00E347F3">
              <w:rPr>
                <w:rFonts w:ascii="Courier New" w:eastAsia="Times New Roman" w:hAnsi="Courier New" w:cs="Courier New"/>
                <w:color w:val="000000"/>
                <w:kern w:val="0"/>
                <w:sz w:val="20"/>
                <w:szCs w:val="20"/>
                <w:lang w:eastAsia="en-IL"/>
                <w14:ligatures w14:val="none"/>
              </w:rPr>
              <w:t xml:space="preserve"> MSB_MASK</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&gt;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1</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63326938"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&lt;&lt;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1</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POLY</w:t>
            </w:r>
            <w:r w:rsidRPr="00E347F3">
              <w:rPr>
                <w:rFonts w:ascii="Courier New" w:eastAsia="Times New Roman" w:hAnsi="Courier New" w:cs="Courier New"/>
                <w:b/>
                <w:bCs/>
                <w:color w:val="000080"/>
                <w:kern w:val="0"/>
                <w:sz w:val="20"/>
                <w:szCs w:val="20"/>
                <w:lang w:eastAsia="en-IL"/>
                <w14:ligatures w14:val="none"/>
              </w:rPr>
              <w:t>;</w:t>
            </w:r>
          </w:p>
          <w:p w14:paraId="1FFB6DFA"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0BB6C120"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FF"/>
                <w:kern w:val="0"/>
                <w:sz w:val="20"/>
                <w:szCs w:val="20"/>
                <w:lang w:eastAsia="en-IL"/>
                <w14:ligatures w14:val="none"/>
              </w:rPr>
              <w:t>else</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7D1BB007"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&lt;&lt;</w:t>
            </w: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color w:val="FF8000"/>
                <w:kern w:val="0"/>
                <w:sz w:val="20"/>
                <w:szCs w:val="20"/>
                <w:lang w:eastAsia="en-IL"/>
                <w14:ligatures w14:val="none"/>
              </w:rPr>
              <w:t>1</w:t>
            </w:r>
            <w:r w:rsidRPr="00E347F3">
              <w:rPr>
                <w:rFonts w:ascii="Courier New" w:eastAsia="Times New Roman" w:hAnsi="Courier New" w:cs="Courier New"/>
                <w:b/>
                <w:bCs/>
                <w:color w:val="000080"/>
                <w:kern w:val="0"/>
                <w:sz w:val="20"/>
                <w:szCs w:val="20"/>
                <w:lang w:eastAsia="en-IL"/>
                <w14:ligatures w14:val="none"/>
              </w:rPr>
              <w:t>);</w:t>
            </w:r>
          </w:p>
          <w:p w14:paraId="2A3D00B8"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01515635"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80"/>
                <w:kern w:val="0"/>
                <w:sz w:val="20"/>
                <w:szCs w:val="20"/>
                <w:lang w:eastAsia="en-IL"/>
                <w14:ligatures w14:val="none"/>
              </w:rPr>
              <w:t>}</w:t>
            </w:r>
          </w:p>
          <w:p w14:paraId="2864EE0C" w14:textId="77777777" w:rsidR="00D5715B" w:rsidRPr="00E347F3" w:rsidRDefault="00D5715B" w:rsidP="00325CBC">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color w:val="000000"/>
                <w:kern w:val="0"/>
                <w:sz w:val="20"/>
                <w:szCs w:val="20"/>
                <w:lang w:eastAsia="en-IL"/>
                <w14:ligatures w14:val="none"/>
              </w:rPr>
              <w:t xml:space="preserve">    </w:t>
            </w:r>
            <w:r w:rsidRPr="00E347F3">
              <w:rPr>
                <w:rFonts w:ascii="Courier New" w:eastAsia="Times New Roman" w:hAnsi="Courier New" w:cs="Courier New"/>
                <w:b/>
                <w:bCs/>
                <w:color w:val="0000FF"/>
                <w:kern w:val="0"/>
                <w:sz w:val="20"/>
                <w:szCs w:val="20"/>
                <w:lang w:eastAsia="en-IL"/>
                <w14:ligatures w14:val="none"/>
              </w:rPr>
              <w:t>return</w:t>
            </w:r>
            <w:r w:rsidRPr="00E347F3">
              <w:rPr>
                <w:rFonts w:ascii="Courier New" w:eastAsia="Times New Roman" w:hAnsi="Courier New" w:cs="Courier New"/>
                <w:color w:val="000000"/>
                <w:kern w:val="0"/>
                <w:sz w:val="20"/>
                <w:szCs w:val="20"/>
                <w:lang w:eastAsia="en-IL"/>
                <w14:ligatures w14:val="none"/>
              </w:rPr>
              <w:t xml:space="preserve"> </w:t>
            </w:r>
            <w:proofErr w:type="spellStart"/>
            <w:r w:rsidRPr="00E347F3">
              <w:rPr>
                <w:rFonts w:ascii="Courier New" w:eastAsia="Times New Roman" w:hAnsi="Courier New" w:cs="Courier New"/>
                <w:color w:val="000000"/>
                <w:kern w:val="0"/>
                <w:sz w:val="20"/>
                <w:szCs w:val="20"/>
                <w:lang w:eastAsia="en-IL"/>
                <w14:ligatures w14:val="none"/>
              </w:rPr>
              <w:t>crc</w:t>
            </w:r>
            <w:proofErr w:type="spellEnd"/>
            <w:r w:rsidRPr="00E347F3">
              <w:rPr>
                <w:rFonts w:ascii="Courier New" w:eastAsia="Times New Roman" w:hAnsi="Courier New" w:cs="Courier New"/>
                <w:b/>
                <w:bCs/>
                <w:color w:val="000080"/>
                <w:kern w:val="0"/>
                <w:sz w:val="20"/>
                <w:szCs w:val="20"/>
                <w:lang w:eastAsia="en-IL"/>
                <w14:ligatures w14:val="none"/>
              </w:rPr>
              <w:t>;</w:t>
            </w:r>
          </w:p>
          <w:p w14:paraId="647C21B0" w14:textId="0429A3A7" w:rsidR="00D5715B" w:rsidRPr="000A2F83" w:rsidRDefault="00D5715B" w:rsidP="000A2F83">
            <w:pPr>
              <w:shd w:val="clear" w:color="auto" w:fill="FFFFFF"/>
              <w:rPr>
                <w:rFonts w:ascii="Courier New" w:eastAsia="Times New Roman" w:hAnsi="Courier New" w:cs="Courier New"/>
                <w:color w:val="000000"/>
                <w:kern w:val="0"/>
                <w:sz w:val="20"/>
                <w:szCs w:val="20"/>
                <w:lang w:eastAsia="en-IL"/>
                <w14:ligatures w14:val="none"/>
              </w:rPr>
            </w:pPr>
            <w:r w:rsidRPr="00E347F3">
              <w:rPr>
                <w:rFonts w:ascii="Courier New" w:eastAsia="Times New Roman" w:hAnsi="Courier New" w:cs="Courier New"/>
                <w:b/>
                <w:bCs/>
                <w:color w:val="000080"/>
                <w:kern w:val="0"/>
                <w:sz w:val="20"/>
                <w:szCs w:val="20"/>
                <w:lang w:eastAsia="en-IL"/>
                <w14:ligatures w14:val="none"/>
              </w:rPr>
              <w:t>}</w:t>
            </w:r>
          </w:p>
        </w:tc>
      </w:tr>
    </w:tbl>
    <w:p w14:paraId="1F57D9D4" w14:textId="77777777" w:rsidR="002F06E2" w:rsidRPr="00F33F42" w:rsidRDefault="002F06E2" w:rsidP="008457E8">
      <w:pPr>
        <w:rPr>
          <w:lang w:val="en-US"/>
        </w:rPr>
      </w:pPr>
    </w:p>
    <w:sectPr w:rsidR="002F06E2" w:rsidRPr="00F33F42">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BCC65" w14:textId="77777777" w:rsidR="00C60A27" w:rsidRDefault="00C60A27" w:rsidP="00CD126E">
      <w:pPr>
        <w:spacing w:after="0" w:line="240" w:lineRule="auto"/>
      </w:pPr>
      <w:r>
        <w:separator/>
      </w:r>
    </w:p>
  </w:endnote>
  <w:endnote w:type="continuationSeparator" w:id="0">
    <w:p w14:paraId="387B7A23" w14:textId="77777777" w:rsidR="00C60A27" w:rsidRDefault="00C60A27" w:rsidP="00CD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598781"/>
      <w:docPartObj>
        <w:docPartGallery w:val="Page Numbers (Bottom of Page)"/>
        <w:docPartUnique/>
      </w:docPartObj>
    </w:sdtPr>
    <w:sdtEndPr>
      <w:rPr>
        <w:noProof/>
      </w:rPr>
    </w:sdtEndPr>
    <w:sdtContent>
      <w:p w14:paraId="578AAD18" w14:textId="109CEA65" w:rsidR="00CD126E" w:rsidRDefault="00CD12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3DB96E" w14:textId="77777777" w:rsidR="00CD126E" w:rsidRDefault="00CD1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6D2E" w14:textId="77777777" w:rsidR="00C60A27" w:rsidRDefault="00C60A27" w:rsidP="00CD126E">
      <w:pPr>
        <w:spacing w:after="0" w:line="240" w:lineRule="auto"/>
      </w:pPr>
      <w:r>
        <w:separator/>
      </w:r>
    </w:p>
  </w:footnote>
  <w:footnote w:type="continuationSeparator" w:id="0">
    <w:p w14:paraId="25D5ABF5" w14:textId="77777777" w:rsidR="00C60A27" w:rsidRDefault="00C60A27" w:rsidP="00CD126E">
      <w:pPr>
        <w:spacing w:after="0" w:line="240" w:lineRule="auto"/>
      </w:pPr>
      <w:r>
        <w:continuationSeparator/>
      </w:r>
    </w:p>
  </w:footnote>
  <w:footnote w:id="1">
    <w:p w14:paraId="180D8BE8" w14:textId="22B24934" w:rsidR="00150120" w:rsidRPr="00150120" w:rsidRDefault="00150120" w:rsidP="00150120">
      <w:pPr>
        <w:ind w:left="360"/>
        <w:rPr>
          <w:lang w:val="en-US"/>
        </w:rPr>
      </w:pPr>
      <w:r>
        <w:rPr>
          <w:rStyle w:val="FootnoteReference"/>
        </w:rPr>
        <w:footnoteRef/>
      </w:r>
      <w:r>
        <w:t xml:space="preserve"> </w:t>
      </w:r>
      <w:r>
        <w:rPr>
          <w:lang w:val="en-US"/>
        </w:rPr>
        <w:t>Note: The Secondary STM32 has been programmed for the possibility of adding different types of data transmissions depending on the data request frame. Code must be added to the Secondary STM32 in order to use this possibility.</w:t>
      </w:r>
    </w:p>
  </w:footnote>
  <w:footnote w:id="2">
    <w:p w14:paraId="635B22AC" w14:textId="41491AAB" w:rsidR="00756BEB" w:rsidRPr="00756BEB" w:rsidRDefault="00756BEB">
      <w:pPr>
        <w:pStyle w:val="FootnoteText"/>
        <w:rPr>
          <w:lang w:val="en-US"/>
        </w:rPr>
      </w:pPr>
      <w:r>
        <w:rPr>
          <w:rStyle w:val="FootnoteReference"/>
        </w:rPr>
        <w:footnoteRef/>
      </w:r>
      <w:r>
        <w:t xml:space="preserve"> </w:t>
      </w:r>
      <w:r>
        <w:rPr>
          <w:lang w:val="en-US"/>
        </w:rPr>
        <w:t>Raw temp data uses 12 bits. If the temperature data is converted to an 8-bit number, Byte2 bits 0-3 will be set to 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2DBF" w14:textId="5C5B2EC8" w:rsidR="00CD126E" w:rsidRPr="00CD126E" w:rsidRDefault="00CD126E">
    <w:pPr>
      <w:pStyle w:val="Header"/>
      <w:rPr>
        <w:lang w:val="en-US"/>
      </w:rPr>
    </w:pPr>
    <w:r>
      <w:rPr>
        <w:lang w:val="en-US"/>
      </w:rPr>
      <w:t>Tzvi</w:t>
    </w:r>
    <w:r w:rsidR="00F156CE">
      <w:rPr>
        <w:lang w:val="en-US"/>
      </w:rPr>
      <w:t xml:space="preserve"> </w:t>
    </w:r>
    <w:r>
      <w:rPr>
        <w:lang w:val="en-US"/>
      </w:rPr>
      <w:t>J</w:t>
    </w:r>
    <w:r w:rsidR="00F156CE">
      <w:rPr>
        <w:lang w:val="en-US"/>
      </w:rPr>
      <w:t>ungreis</w:t>
    </w:r>
    <w:r w:rsidR="00712BFE">
      <w:rPr>
        <w:lang w:val="en-US"/>
      </w:rPr>
      <w:t xml:space="preserve"> </w:t>
    </w:r>
    <w:r w:rsidR="00712BFE">
      <w:rPr>
        <w:lang w:val="en-US"/>
      </w:rPr>
      <w:tab/>
      <w:t>December 11,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EA4D4A"/>
    <w:multiLevelType w:val="hybridMultilevel"/>
    <w:tmpl w:val="28BC1E1C"/>
    <w:lvl w:ilvl="0" w:tplc="5AD63FF6">
      <w:start w:val="1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2415294">
    <w:abstractNumId w:val="0"/>
  </w:num>
  <w:num w:numId="2" w16cid:durableId="317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6E"/>
    <w:rsid w:val="000061B4"/>
    <w:rsid w:val="00017FF3"/>
    <w:rsid w:val="0002191A"/>
    <w:rsid w:val="00021B9E"/>
    <w:rsid w:val="00022CAE"/>
    <w:rsid w:val="00025511"/>
    <w:rsid w:val="0004232A"/>
    <w:rsid w:val="00047925"/>
    <w:rsid w:val="00051857"/>
    <w:rsid w:val="0005500E"/>
    <w:rsid w:val="00056E84"/>
    <w:rsid w:val="00057A43"/>
    <w:rsid w:val="0009217A"/>
    <w:rsid w:val="000A2F83"/>
    <w:rsid w:val="000C38F5"/>
    <w:rsid w:val="000C5513"/>
    <w:rsid w:val="000D5169"/>
    <w:rsid w:val="000F0F15"/>
    <w:rsid w:val="000F18EE"/>
    <w:rsid w:val="000F5953"/>
    <w:rsid w:val="0010029B"/>
    <w:rsid w:val="00107716"/>
    <w:rsid w:val="00127033"/>
    <w:rsid w:val="00150120"/>
    <w:rsid w:val="00154CE6"/>
    <w:rsid w:val="00173406"/>
    <w:rsid w:val="001A3E36"/>
    <w:rsid w:val="001A5852"/>
    <w:rsid w:val="001A7E70"/>
    <w:rsid w:val="001B0CDA"/>
    <w:rsid w:val="001B27A3"/>
    <w:rsid w:val="001B56D6"/>
    <w:rsid w:val="001D1AE9"/>
    <w:rsid w:val="001D5B0E"/>
    <w:rsid w:val="001D6D48"/>
    <w:rsid w:val="002030C2"/>
    <w:rsid w:val="00224DF9"/>
    <w:rsid w:val="0023754C"/>
    <w:rsid w:val="002401AE"/>
    <w:rsid w:val="00245C8F"/>
    <w:rsid w:val="00247D17"/>
    <w:rsid w:val="002540B6"/>
    <w:rsid w:val="00265DEC"/>
    <w:rsid w:val="00266DDA"/>
    <w:rsid w:val="0027190C"/>
    <w:rsid w:val="00285BD0"/>
    <w:rsid w:val="002C6580"/>
    <w:rsid w:val="002F06E2"/>
    <w:rsid w:val="00322677"/>
    <w:rsid w:val="00322FA0"/>
    <w:rsid w:val="00323380"/>
    <w:rsid w:val="00323A78"/>
    <w:rsid w:val="00341414"/>
    <w:rsid w:val="00342460"/>
    <w:rsid w:val="00342C4E"/>
    <w:rsid w:val="00361C3A"/>
    <w:rsid w:val="0037041C"/>
    <w:rsid w:val="00370BC1"/>
    <w:rsid w:val="00371C92"/>
    <w:rsid w:val="0038685A"/>
    <w:rsid w:val="00391B65"/>
    <w:rsid w:val="00397737"/>
    <w:rsid w:val="003B653A"/>
    <w:rsid w:val="003C0325"/>
    <w:rsid w:val="003C7345"/>
    <w:rsid w:val="003D77B3"/>
    <w:rsid w:val="003E0C3B"/>
    <w:rsid w:val="003F5132"/>
    <w:rsid w:val="003F54B0"/>
    <w:rsid w:val="003F7802"/>
    <w:rsid w:val="0040268F"/>
    <w:rsid w:val="00404250"/>
    <w:rsid w:val="00422322"/>
    <w:rsid w:val="00424E2E"/>
    <w:rsid w:val="00466115"/>
    <w:rsid w:val="0047244C"/>
    <w:rsid w:val="004810DC"/>
    <w:rsid w:val="004A4646"/>
    <w:rsid w:val="004A5585"/>
    <w:rsid w:val="004B6338"/>
    <w:rsid w:val="004B6EAC"/>
    <w:rsid w:val="004E55F9"/>
    <w:rsid w:val="005008AA"/>
    <w:rsid w:val="0050775C"/>
    <w:rsid w:val="00515269"/>
    <w:rsid w:val="0052387C"/>
    <w:rsid w:val="00530FE7"/>
    <w:rsid w:val="00552345"/>
    <w:rsid w:val="005556A5"/>
    <w:rsid w:val="00570236"/>
    <w:rsid w:val="00576A81"/>
    <w:rsid w:val="00585B48"/>
    <w:rsid w:val="0059369B"/>
    <w:rsid w:val="005C2EC5"/>
    <w:rsid w:val="005C7FBD"/>
    <w:rsid w:val="005D7344"/>
    <w:rsid w:val="005E25CE"/>
    <w:rsid w:val="005E441C"/>
    <w:rsid w:val="00623AF3"/>
    <w:rsid w:val="00630D4A"/>
    <w:rsid w:val="00643139"/>
    <w:rsid w:val="00662DBD"/>
    <w:rsid w:val="00672E98"/>
    <w:rsid w:val="0067403D"/>
    <w:rsid w:val="00697924"/>
    <w:rsid w:val="00697AC2"/>
    <w:rsid w:val="006A33F1"/>
    <w:rsid w:val="006A45F7"/>
    <w:rsid w:val="006A473D"/>
    <w:rsid w:val="006C77ED"/>
    <w:rsid w:val="006E6C5D"/>
    <w:rsid w:val="006F6BD8"/>
    <w:rsid w:val="00700AF5"/>
    <w:rsid w:val="00712BFE"/>
    <w:rsid w:val="00744E2A"/>
    <w:rsid w:val="007477F5"/>
    <w:rsid w:val="00750668"/>
    <w:rsid w:val="00752314"/>
    <w:rsid w:val="00755076"/>
    <w:rsid w:val="00755B8C"/>
    <w:rsid w:val="00756BEB"/>
    <w:rsid w:val="007631AB"/>
    <w:rsid w:val="00764433"/>
    <w:rsid w:val="00765A06"/>
    <w:rsid w:val="00770809"/>
    <w:rsid w:val="007842C4"/>
    <w:rsid w:val="00785EC7"/>
    <w:rsid w:val="007A3D30"/>
    <w:rsid w:val="007B6165"/>
    <w:rsid w:val="007B7147"/>
    <w:rsid w:val="007D49D7"/>
    <w:rsid w:val="007E290C"/>
    <w:rsid w:val="008075F7"/>
    <w:rsid w:val="008134DC"/>
    <w:rsid w:val="0081698F"/>
    <w:rsid w:val="00830628"/>
    <w:rsid w:val="00832E86"/>
    <w:rsid w:val="0083536D"/>
    <w:rsid w:val="00835D3A"/>
    <w:rsid w:val="00836B81"/>
    <w:rsid w:val="008457E8"/>
    <w:rsid w:val="00853099"/>
    <w:rsid w:val="008549FA"/>
    <w:rsid w:val="00861CC6"/>
    <w:rsid w:val="00867BA3"/>
    <w:rsid w:val="0087014F"/>
    <w:rsid w:val="00871147"/>
    <w:rsid w:val="00872236"/>
    <w:rsid w:val="008A534A"/>
    <w:rsid w:val="008A6F39"/>
    <w:rsid w:val="008A6FF2"/>
    <w:rsid w:val="008D026A"/>
    <w:rsid w:val="008D5910"/>
    <w:rsid w:val="009038AB"/>
    <w:rsid w:val="009053A1"/>
    <w:rsid w:val="00911D9F"/>
    <w:rsid w:val="00925B83"/>
    <w:rsid w:val="00925FEC"/>
    <w:rsid w:val="009336C7"/>
    <w:rsid w:val="00933BBA"/>
    <w:rsid w:val="0094362B"/>
    <w:rsid w:val="00946F80"/>
    <w:rsid w:val="00954380"/>
    <w:rsid w:val="00962C87"/>
    <w:rsid w:val="00974CB7"/>
    <w:rsid w:val="009755B3"/>
    <w:rsid w:val="009800FE"/>
    <w:rsid w:val="009810BF"/>
    <w:rsid w:val="00981ECB"/>
    <w:rsid w:val="0099444B"/>
    <w:rsid w:val="009A2EE1"/>
    <w:rsid w:val="009A6FB4"/>
    <w:rsid w:val="009B06B2"/>
    <w:rsid w:val="009E0EA8"/>
    <w:rsid w:val="009F0524"/>
    <w:rsid w:val="00A227DF"/>
    <w:rsid w:val="00A2523F"/>
    <w:rsid w:val="00A26C91"/>
    <w:rsid w:val="00A3542E"/>
    <w:rsid w:val="00A36608"/>
    <w:rsid w:val="00A43AA0"/>
    <w:rsid w:val="00A73854"/>
    <w:rsid w:val="00A82620"/>
    <w:rsid w:val="00A87883"/>
    <w:rsid w:val="00A90CF3"/>
    <w:rsid w:val="00A920B2"/>
    <w:rsid w:val="00AA34F5"/>
    <w:rsid w:val="00AB7678"/>
    <w:rsid w:val="00AC0378"/>
    <w:rsid w:val="00AC42BF"/>
    <w:rsid w:val="00AD330B"/>
    <w:rsid w:val="00AD7AF9"/>
    <w:rsid w:val="00B04326"/>
    <w:rsid w:val="00B0576A"/>
    <w:rsid w:val="00B07414"/>
    <w:rsid w:val="00B22CF5"/>
    <w:rsid w:val="00B24D89"/>
    <w:rsid w:val="00B34D75"/>
    <w:rsid w:val="00B37295"/>
    <w:rsid w:val="00B37802"/>
    <w:rsid w:val="00B379BE"/>
    <w:rsid w:val="00B622FB"/>
    <w:rsid w:val="00B63546"/>
    <w:rsid w:val="00B72A25"/>
    <w:rsid w:val="00B80B33"/>
    <w:rsid w:val="00B911B9"/>
    <w:rsid w:val="00B93F38"/>
    <w:rsid w:val="00BA6EA9"/>
    <w:rsid w:val="00BD03EC"/>
    <w:rsid w:val="00BD268A"/>
    <w:rsid w:val="00C00057"/>
    <w:rsid w:val="00C21D48"/>
    <w:rsid w:val="00C31A34"/>
    <w:rsid w:val="00C33D7D"/>
    <w:rsid w:val="00C37D0F"/>
    <w:rsid w:val="00C60A27"/>
    <w:rsid w:val="00C6403F"/>
    <w:rsid w:val="00C729A6"/>
    <w:rsid w:val="00CB0849"/>
    <w:rsid w:val="00CB7A46"/>
    <w:rsid w:val="00CD126E"/>
    <w:rsid w:val="00CD5076"/>
    <w:rsid w:val="00CD6081"/>
    <w:rsid w:val="00CD77AC"/>
    <w:rsid w:val="00CF6BA6"/>
    <w:rsid w:val="00D02BA4"/>
    <w:rsid w:val="00D34D2C"/>
    <w:rsid w:val="00D36016"/>
    <w:rsid w:val="00D5715B"/>
    <w:rsid w:val="00D62A7D"/>
    <w:rsid w:val="00D67482"/>
    <w:rsid w:val="00DE73AB"/>
    <w:rsid w:val="00E05BF0"/>
    <w:rsid w:val="00E10178"/>
    <w:rsid w:val="00E20C7E"/>
    <w:rsid w:val="00E33C99"/>
    <w:rsid w:val="00E47365"/>
    <w:rsid w:val="00E5209C"/>
    <w:rsid w:val="00E5358D"/>
    <w:rsid w:val="00E72F7A"/>
    <w:rsid w:val="00E84440"/>
    <w:rsid w:val="00E92E8F"/>
    <w:rsid w:val="00EB7811"/>
    <w:rsid w:val="00EC521C"/>
    <w:rsid w:val="00ED078B"/>
    <w:rsid w:val="00ED53B6"/>
    <w:rsid w:val="00ED6208"/>
    <w:rsid w:val="00ED69B7"/>
    <w:rsid w:val="00F14C27"/>
    <w:rsid w:val="00F156CE"/>
    <w:rsid w:val="00F1675F"/>
    <w:rsid w:val="00F25597"/>
    <w:rsid w:val="00F33F42"/>
    <w:rsid w:val="00F35B79"/>
    <w:rsid w:val="00F4240B"/>
    <w:rsid w:val="00F429BB"/>
    <w:rsid w:val="00F45932"/>
    <w:rsid w:val="00F538D4"/>
    <w:rsid w:val="00F62EAA"/>
    <w:rsid w:val="00F71D88"/>
    <w:rsid w:val="00F772D5"/>
    <w:rsid w:val="00F77817"/>
    <w:rsid w:val="00F969CE"/>
    <w:rsid w:val="00FA05DF"/>
    <w:rsid w:val="00FA4154"/>
    <w:rsid w:val="00FB039C"/>
    <w:rsid w:val="00FB4677"/>
    <w:rsid w:val="00FC08E2"/>
    <w:rsid w:val="00FC7B07"/>
    <w:rsid w:val="00FE48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7875"/>
  <w15:chartTrackingRefBased/>
  <w15:docId w15:val="{AF7E8379-BCE8-42F1-9AE0-4051CF9C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2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CD126E"/>
  </w:style>
  <w:style w:type="paragraph" w:styleId="Footer">
    <w:name w:val="footer"/>
    <w:basedOn w:val="Normal"/>
    <w:link w:val="FooterChar"/>
    <w:uiPriority w:val="99"/>
    <w:unhideWhenUsed/>
    <w:rsid w:val="00CD12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CD126E"/>
  </w:style>
  <w:style w:type="paragraph" w:styleId="ListParagraph">
    <w:name w:val="List Paragraph"/>
    <w:basedOn w:val="Normal"/>
    <w:uiPriority w:val="34"/>
    <w:qFormat/>
    <w:rsid w:val="00974CB7"/>
    <w:pPr>
      <w:ind w:left="720"/>
      <w:contextualSpacing/>
    </w:pPr>
  </w:style>
  <w:style w:type="table" w:styleId="TableGrid">
    <w:name w:val="Table Grid"/>
    <w:basedOn w:val="TableNormal"/>
    <w:uiPriority w:val="39"/>
    <w:rsid w:val="00AB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01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120"/>
    <w:rPr>
      <w:sz w:val="20"/>
      <w:szCs w:val="20"/>
    </w:rPr>
  </w:style>
  <w:style w:type="character" w:styleId="FootnoteReference">
    <w:name w:val="footnote reference"/>
    <w:basedOn w:val="DefaultParagraphFont"/>
    <w:uiPriority w:val="99"/>
    <w:semiHidden/>
    <w:unhideWhenUsed/>
    <w:rsid w:val="00150120"/>
    <w:rPr>
      <w:vertAlign w:val="superscript"/>
    </w:rPr>
  </w:style>
  <w:style w:type="character" w:customStyle="1" w:styleId="sc21">
    <w:name w:val="sc21"/>
    <w:basedOn w:val="DefaultParagraphFont"/>
    <w:rsid w:val="00D67482"/>
    <w:rPr>
      <w:rFonts w:ascii="Courier New" w:hAnsi="Courier New" w:cs="Courier New" w:hint="default"/>
      <w:color w:val="008000"/>
      <w:sz w:val="20"/>
      <w:szCs w:val="20"/>
    </w:rPr>
  </w:style>
  <w:style w:type="character" w:customStyle="1" w:styleId="sc161">
    <w:name w:val="sc161"/>
    <w:basedOn w:val="DefaultParagraphFont"/>
    <w:rsid w:val="00D67482"/>
    <w:rPr>
      <w:rFonts w:ascii="Courier New" w:hAnsi="Courier New" w:cs="Courier New" w:hint="default"/>
      <w:color w:val="8000FF"/>
      <w:sz w:val="20"/>
      <w:szCs w:val="20"/>
    </w:rPr>
  </w:style>
  <w:style w:type="character" w:customStyle="1" w:styleId="sc0">
    <w:name w:val="sc0"/>
    <w:basedOn w:val="DefaultParagraphFont"/>
    <w:rsid w:val="00D67482"/>
    <w:rPr>
      <w:rFonts w:ascii="Courier New" w:hAnsi="Courier New" w:cs="Courier New" w:hint="default"/>
      <w:color w:val="000000"/>
      <w:sz w:val="20"/>
      <w:szCs w:val="20"/>
    </w:rPr>
  </w:style>
  <w:style w:type="character" w:customStyle="1" w:styleId="sc11">
    <w:name w:val="sc11"/>
    <w:basedOn w:val="DefaultParagraphFont"/>
    <w:rsid w:val="00D67482"/>
    <w:rPr>
      <w:rFonts w:ascii="Courier New" w:hAnsi="Courier New" w:cs="Courier New" w:hint="default"/>
      <w:color w:val="000000"/>
      <w:sz w:val="20"/>
      <w:szCs w:val="20"/>
    </w:rPr>
  </w:style>
  <w:style w:type="character" w:customStyle="1" w:styleId="sc101">
    <w:name w:val="sc101"/>
    <w:basedOn w:val="DefaultParagraphFont"/>
    <w:rsid w:val="00D67482"/>
    <w:rPr>
      <w:rFonts w:ascii="Courier New" w:hAnsi="Courier New" w:cs="Courier New" w:hint="default"/>
      <w:b/>
      <w:bCs/>
      <w:color w:val="000080"/>
      <w:sz w:val="20"/>
      <w:szCs w:val="20"/>
    </w:rPr>
  </w:style>
  <w:style w:type="character" w:customStyle="1" w:styleId="sc41">
    <w:name w:val="sc41"/>
    <w:basedOn w:val="DefaultParagraphFont"/>
    <w:rsid w:val="00D67482"/>
    <w:rPr>
      <w:rFonts w:ascii="Courier New" w:hAnsi="Courier New" w:cs="Courier New" w:hint="default"/>
      <w:color w:val="FF8000"/>
      <w:sz w:val="20"/>
      <w:szCs w:val="20"/>
    </w:rPr>
  </w:style>
  <w:style w:type="character" w:customStyle="1" w:styleId="sc31">
    <w:name w:val="sc31"/>
    <w:basedOn w:val="DefaultParagraphFont"/>
    <w:rsid w:val="00D67482"/>
    <w:rPr>
      <w:rFonts w:ascii="Courier New" w:hAnsi="Courier New" w:cs="Courier New" w:hint="default"/>
      <w:color w:val="008080"/>
      <w:sz w:val="20"/>
      <w:szCs w:val="20"/>
    </w:rPr>
  </w:style>
  <w:style w:type="character" w:customStyle="1" w:styleId="sc171">
    <w:name w:val="sc171"/>
    <w:basedOn w:val="DefaultParagraphFont"/>
    <w:rsid w:val="00D67482"/>
    <w:rPr>
      <w:rFonts w:ascii="Courier New" w:hAnsi="Courier New" w:cs="Courier New" w:hint="default"/>
      <w:b/>
      <w:bCs/>
      <w:color w:val="008080"/>
      <w:sz w:val="20"/>
      <w:szCs w:val="20"/>
    </w:rPr>
  </w:style>
  <w:style w:type="character" w:customStyle="1" w:styleId="sc181">
    <w:name w:val="sc181"/>
    <w:basedOn w:val="DefaultParagraphFont"/>
    <w:rsid w:val="00D67482"/>
    <w:rPr>
      <w:rFonts w:ascii="Courier New" w:hAnsi="Courier New" w:cs="Courier New" w:hint="default"/>
      <w:color w:val="008080"/>
      <w:sz w:val="20"/>
      <w:szCs w:val="20"/>
    </w:rPr>
  </w:style>
  <w:style w:type="character" w:customStyle="1" w:styleId="sc51">
    <w:name w:val="sc51"/>
    <w:basedOn w:val="DefaultParagraphFont"/>
    <w:rsid w:val="00D67482"/>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24023">
      <w:bodyDiv w:val="1"/>
      <w:marLeft w:val="0"/>
      <w:marRight w:val="0"/>
      <w:marTop w:val="0"/>
      <w:marBottom w:val="0"/>
      <w:divBdr>
        <w:top w:val="none" w:sz="0" w:space="0" w:color="auto"/>
        <w:left w:val="none" w:sz="0" w:space="0" w:color="auto"/>
        <w:bottom w:val="none" w:sz="0" w:space="0" w:color="auto"/>
        <w:right w:val="none" w:sz="0" w:space="0" w:color="auto"/>
      </w:divBdr>
      <w:divsChild>
        <w:div w:id="1368605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CCDC-B4C7-40DA-AF69-27FC41A1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Jungreis</dc:creator>
  <cp:keywords/>
  <dc:description/>
  <cp:lastModifiedBy>Aaron Jungreis</cp:lastModifiedBy>
  <cp:revision>271</cp:revision>
  <dcterms:created xsi:type="dcterms:W3CDTF">2023-12-11T07:23:00Z</dcterms:created>
  <dcterms:modified xsi:type="dcterms:W3CDTF">2023-12-28T18:14:00Z</dcterms:modified>
</cp:coreProperties>
</file>