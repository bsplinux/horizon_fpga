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03CFC" w14:textId="4C7EDC92" w:rsidR="004D4C22" w:rsidRPr="002B0541" w:rsidRDefault="004D4C22" w:rsidP="005E0405"/>
    <w:sdt>
      <w:sdtPr>
        <w:rPr>
          <w:rFonts w:asciiTheme="majorBidi" w:eastAsiaTheme="minorHAnsi" w:hAnsiTheme="majorBidi" w:cstheme="majorBidi"/>
          <w:kern w:val="2"/>
          <w:sz w:val="22"/>
          <w:szCs w:val="22"/>
          <w:lang w:bidi="he-IL"/>
          <w14:ligatures w14:val="standardContextual"/>
        </w:rPr>
        <w:id w:val="-360820613"/>
        <w:docPartObj>
          <w:docPartGallery w:val="Cover Pages"/>
          <w:docPartUnique/>
        </w:docPartObj>
      </w:sdtPr>
      <w:sdtEndPr>
        <w:rPr>
          <w:sz w:val="24"/>
          <w:szCs w:val="24"/>
        </w:rPr>
      </w:sdtEndPr>
      <w:sdtContent>
        <w:p w14:paraId="2A35BB83" w14:textId="5EC4D01A" w:rsidR="00267533" w:rsidRPr="002B0541" w:rsidRDefault="0087787F" w:rsidP="00CF2525">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 xml:space="preserve">Elop Condor </w:t>
          </w:r>
          <w:r w:rsidR="004C7471" w:rsidRPr="002B0541">
            <w:rPr>
              <w:rFonts w:asciiTheme="majorBidi" w:hAnsiTheme="majorBidi" w:cstheme="majorBidi"/>
              <w:b/>
              <w:sz w:val="48"/>
              <w:szCs w:val="48"/>
            </w:rPr>
            <w:t>MS-</w:t>
          </w:r>
          <w:r w:rsidRPr="002B0541">
            <w:rPr>
              <w:rFonts w:asciiTheme="majorBidi" w:hAnsiTheme="majorBidi" w:cstheme="majorBidi"/>
              <w:b/>
              <w:sz w:val="48"/>
              <w:szCs w:val="48"/>
            </w:rPr>
            <w:t>C10A</w:t>
          </w:r>
          <w:r w:rsidR="000D22A9" w:rsidRPr="002B0541">
            <w:rPr>
              <w:rFonts w:asciiTheme="majorBidi" w:hAnsiTheme="majorBidi" w:cstheme="majorBidi"/>
              <w:b/>
              <w:sz w:val="48"/>
              <w:szCs w:val="48"/>
            </w:rPr>
            <w:t xml:space="preserve"> </w:t>
          </w:r>
          <w:r w:rsidRPr="002B0541">
            <w:rPr>
              <w:rFonts w:asciiTheme="majorBidi" w:hAnsiTheme="majorBidi" w:cstheme="majorBidi"/>
              <w:b/>
              <w:sz w:val="48"/>
              <w:szCs w:val="48"/>
            </w:rPr>
            <w:t>SBC Board</w:t>
          </w:r>
        </w:p>
        <w:p w14:paraId="532E2EB9" w14:textId="77777777" w:rsidR="00CF2525" w:rsidRPr="002B0541" w:rsidRDefault="00CF2525" w:rsidP="00CF2525">
          <w:pPr>
            <w:pStyle w:val="Standard"/>
            <w:ind w:left="-851" w:right="-720"/>
            <w:jc w:val="center"/>
            <w:rPr>
              <w:rFonts w:asciiTheme="majorBidi" w:hAnsiTheme="majorBidi" w:cstheme="majorBidi"/>
              <w:b/>
              <w:sz w:val="48"/>
              <w:szCs w:val="48"/>
            </w:rPr>
          </w:pPr>
        </w:p>
        <w:p w14:paraId="73D0F6DF" w14:textId="2D66F653" w:rsidR="0087787F" w:rsidRPr="002B0541" w:rsidRDefault="000C54B4" w:rsidP="000D22A9">
          <w:pPr>
            <w:pStyle w:val="Standard"/>
            <w:ind w:left="-851" w:right="-720"/>
            <w:jc w:val="center"/>
            <w:rPr>
              <w:rFonts w:asciiTheme="majorBidi" w:hAnsiTheme="majorBidi" w:cstheme="majorBidi"/>
              <w:b/>
              <w:sz w:val="48"/>
              <w:szCs w:val="48"/>
            </w:rPr>
          </w:pPr>
          <w:r w:rsidRPr="002B0541">
            <w:rPr>
              <w:rFonts w:asciiTheme="majorBidi" w:hAnsiTheme="majorBidi" w:cstheme="majorBidi"/>
              <w:b/>
              <w:sz w:val="48"/>
              <w:szCs w:val="48"/>
            </w:rPr>
            <w:t>Software Requirements Specifications</w:t>
          </w:r>
          <w:r w:rsidR="00A10F59" w:rsidRPr="002B0541">
            <w:rPr>
              <w:rFonts w:asciiTheme="majorBidi" w:hAnsiTheme="majorBidi" w:cstheme="majorBidi"/>
              <w:b/>
              <w:sz w:val="48"/>
              <w:szCs w:val="48"/>
            </w:rPr>
            <w:t xml:space="preserve"> (SRS)</w:t>
          </w:r>
        </w:p>
        <w:p w14:paraId="5EF9C76B" w14:textId="77777777" w:rsidR="00FE3C00" w:rsidRPr="002B0541" w:rsidRDefault="00FE3C00" w:rsidP="001975DD">
          <w:pPr>
            <w:pStyle w:val="Standard"/>
            <w:ind w:right="-720"/>
            <w:jc w:val="center"/>
            <w:rPr>
              <w:rFonts w:asciiTheme="majorBidi" w:hAnsiTheme="majorBidi" w:cstheme="majorBidi"/>
              <w:b/>
              <w:sz w:val="48"/>
              <w:szCs w:val="48"/>
            </w:rPr>
          </w:pPr>
        </w:p>
        <w:tbl>
          <w:tblPr>
            <w:tblStyle w:val="TableGrid"/>
            <w:tblpPr w:leftFromText="180" w:rightFromText="180" w:vertAnchor="text" w:horzAnchor="margin" w:tblpXSpec="center" w:tblpY="399"/>
            <w:tblW w:w="9936" w:type="dxa"/>
            <w:tblLayout w:type="fixed"/>
            <w:tblLook w:val="0000" w:firstRow="0" w:lastRow="0" w:firstColumn="0" w:lastColumn="0" w:noHBand="0" w:noVBand="0"/>
          </w:tblPr>
          <w:tblGrid>
            <w:gridCol w:w="1583"/>
            <w:gridCol w:w="4747"/>
            <w:gridCol w:w="2069"/>
            <w:gridCol w:w="1537"/>
          </w:tblGrid>
          <w:tr w:rsidR="000D22A9" w:rsidRPr="002B0541" w14:paraId="4EBDBFFF" w14:textId="77777777" w:rsidTr="000D22A9">
            <w:tc>
              <w:tcPr>
                <w:tcW w:w="1583" w:type="dxa"/>
              </w:tcPr>
              <w:p w14:paraId="05B732AE" w14:textId="77777777" w:rsidR="000D22A9" w:rsidRPr="002B0541" w:rsidRDefault="000D22A9" w:rsidP="000D22A9">
                <w:pPr>
                  <w:pStyle w:val="Standard"/>
                  <w:snapToGrid w:val="0"/>
                  <w:jc w:val="center"/>
                  <w:rPr>
                    <w:rFonts w:asciiTheme="majorBidi" w:hAnsiTheme="majorBidi" w:cstheme="majorBidi"/>
                  </w:rPr>
                </w:pPr>
              </w:p>
            </w:tc>
            <w:tc>
              <w:tcPr>
                <w:tcW w:w="4747" w:type="dxa"/>
              </w:tcPr>
              <w:p w14:paraId="601FDF4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Name and Title</w:t>
                </w:r>
              </w:p>
            </w:tc>
            <w:tc>
              <w:tcPr>
                <w:tcW w:w="2069" w:type="dxa"/>
              </w:tcPr>
              <w:p w14:paraId="41C67F9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Signature</w:t>
                </w:r>
              </w:p>
            </w:tc>
            <w:tc>
              <w:tcPr>
                <w:tcW w:w="1537" w:type="dxa"/>
              </w:tcPr>
              <w:p w14:paraId="771A806D" w14:textId="77777777" w:rsidR="000D22A9" w:rsidRPr="002B0541" w:rsidRDefault="000D22A9" w:rsidP="000D22A9">
                <w:pPr>
                  <w:pStyle w:val="Standard"/>
                  <w:snapToGrid w:val="0"/>
                  <w:jc w:val="center"/>
                  <w:rPr>
                    <w:rFonts w:asciiTheme="majorBidi" w:hAnsiTheme="majorBidi" w:cstheme="majorBidi"/>
                    <w:b/>
                    <w:bCs/>
                  </w:rPr>
                </w:pPr>
                <w:r w:rsidRPr="002B0541">
                  <w:rPr>
                    <w:rFonts w:asciiTheme="majorBidi" w:hAnsiTheme="majorBidi" w:cstheme="majorBidi"/>
                    <w:b/>
                    <w:bCs/>
                  </w:rPr>
                  <w:t>Date</w:t>
                </w:r>
              </w:p>
            </w:tc>
          </w:tr>
          <w:tr w:rsidR="00972393" w:rsidRPr="002B0541" w14:paraId="7D07173F" w14:textId="77777777" w:rsidTr="000D22A9">
            <w:tc>
              <w:tcPr>
                <w:tcW w:w="1583" w:type="dxa"/>
                <w:vMerge w:val="restart"/>
              </w:tcPr>
              <w:p w14:paraId="5D52FCAB" w14:textId="61C66C60" w:rsidR="00972393" w:rsidRPr="002B0541" w:rsidRDefault="00972393" w:rsidP="005E0405">
                <w:pPr>
                  <w:pStyle w:val="Header"/>
                </w:pPr>
                <w:r w:rsidRPr="002B0541">
                  <w:t>Issued by:</w:t>
                </w:r>
              </w:p>
            </w:tc>
            <w:tc>
              <w:tcPr>
                <w:tcW w:w="4747" w:type="dxa"/>
              </w:tcPr>
              <w:p w14:paraId="53B41CD0" w14:textId="60EFAFEA" w:rsidR="00972393" w:rsidRPr="002B0541" w:rsidRDefault="00972393" w:rsidP="005E0405">
                <w:pPr>
                  <w:pStyle w:val="Header"/>
                </w:pPr>
                <w:r w:rsidRPr="002B0541">
                  <w:t>Lior Yosef, R&amp;D Engineer</w:t>
                </w:r>
              </w:p>
            </w:tc>
            <w:tc>
              <w:tcPr>
                <w:tcW w:w="2069" w:type="dxa"/>
              </w:tcPr>
              <w:p w14:paraId="3FC23898" w14:textId="77777777" w:rsidR="00972393" w:rsidRPr="002B0541" w:rsidRDefault="00972393" w:rsidP="005E0405">
                <w:pPr>
                  <w:pStyle w:val="Header"/>
                </w:pPr>
              </w:p>
            </w:tc>
            <w:tc>
              <w:tcPr>
                <w:tcW w:w="1537" w:type="dxa"/>
              </w:tcPr>
              <w:p w14:paraId="190201AD" w14:textId="5E67F407" w:rsidR="00972393" w:rsidRPr="002B0541" w:rsidRDefault="00CB6180" w:rsidP="005E0405">
                <w:pPr>
                  <w:pStyle w:val="Header"/>
                </w:pPr>
                <w:r w:rsidRPr="002B0541">
                  <w:t>First Issue</w:t>
                </w:r>
              </w:p>
            </w:tc>
          </w:tr>
          <w:tr w:rsidR="00972393" w:rsidRPr="002B0541" w14:paraId="3E3841E3" w14:textId="77777777" w:rsidTr="000D22A9">
            <w:tc>
              <w:tcPr>
                <w:tcW w:w="1583" w:type="dxa"/>
                <w:vMerge/>
              </w:tcPr>
              <w:p w14:paraId="607B70C7" w14:textId="546FD836" w:rsidR="00972393" w:rsidRPr="002B0541" w:rsidRDefault="00972393" w:rsidP="005E0405">
                <w:pPr>
                  <w:pStyle w:val="Header"/>
                </w:pPr>
              </w:p>
            </w:tc>
            <w:tc>
              <w:tcPr>
                <w:tcW w:w="4747" w:type="dxa"/>
              </w:tcPr>
              <w:p w14:paraId="7AA265A5" w14:textId="77777777" w:rsidR="00972393" w:rsidRPr="002B0541" w:rsidRDefault="00972393" w:rsidP="005E0405">
                <w:pPr>
                  <w:pStyle w:val="Header"/>
                </w:pPr>
                <w:r w:rsidRPr="002B0541">
                  <w:t>Michael Khomyakov, Firmware Engineer</w:t>
                </w:r>
              </w:p>
            </w:tc>
            <w:tc>
              <w:tcPr>
                <w:tcW w:w="2069" w:type="dxa"/>
              </w:tcPr>
              <w:p w14:paraId="43226599" w14:textId="77777777" w:rsidR="00972393" w:rsidRPr="002B0541" w:rsidRDefault="00972393" w:rsidP="005E0405">
                <w:pPr>
                  <w:pStyle w:val="Header"/>
                </w:pPr>
              </w:p>
            </w:tc>
            <w:tc>
              <w:tcPr>
                <w:tcW w:w="1537" w:type="dxa"/>
              </w:tcPr>
              <w:p w14:paraId="19A085C3" w14:textId="77777777" w:rsidR="00972393" w:rsidRPr="002B0541" w:rsidRDefault="00972393" w:rsidP="005E0405">
                <w:pPr>
                  <w:pStyle w:val="Header"/>
                </w:pPr>
                <w:r w:rsidRPr="002B0541">
                  <w:t>10/06/2024</w:t>
                </w:r>
              </w:p>
            </w:tc>
          </w:tr>
          <w:tr w:rsidR="000D22A9" w:rsidRPr="002B0541" w14:paraId="42E02649" w14:textId="77777777" w:rsidTr="000D22A9">
            <w:trPr>
              <w:trHeight w:val="217"/>
            </w:trPr>
            <w:tc>
              <w:tcPr>
                <w:tcW w:w="1583" w:type="dxa"/>
              </w:tcPr>
              <w:p w14:paraId="0F447636" w14:textId="77777777" w:rsidR="000D22A9" w:rsidRPr="002B0541" w:rsidRDefault="000D22A9" w:rsidP="005E0405">
                <w:pPr>
                  <w:pStyle w:val="Header"/>
                </w:pPr>
                <w:r w:rsidRPr="002B0541">
                  <w:t>Approved by:</w:t>
                </w:r>
              </w:p>
            </w:tc>
            <w:tc>
              <w:tcPr>
                <w:tcW w:w="4747" w:type="dxa"/>
              </w:tcPr>
              <w:p w14:paraId="5077B9CD" w14:textId="77777777" w:rsidR="000D22A9" w:rsidRPr="002B0541" w:rsidRDefault="000D22A9" w:rsidP="005E0405">
                <w:pPr>
                  <w:pStyle w:val="Header"/>
                </w:pPr>
                <w:r w:rsidRPr="002B0541">
                  <w:t>Bar Shpilman, R&amp;D Team Leader</w:t>
                </w:r>
              </w:p>
            </w:tc>
            <w:tc>
              <w:tcPr>
                <w:tcW w:w="2069" w:type="dxa"/>
              </w:tcPr>
              <w:p w14:paraId="1C1FD28E" w14:textId="77777777" w:rsidR="000D22A9" w:rsidRPr="002B0541" w:rsidRDefault="000D22A9" w:rsidP="005E0405">
                <w:pPr>
                  <w:pStyle w:val="Header"/>
                </w:pPr>
              </w:p>
            </w:tc>
            <w:tc>
              <w:tcPr>
                <w:tcW w:w="1537" w:type="dxa"/>
              </w:tcPr>
              <w:p w14:paraId="0BDD4657" w14:textId="77777777" w:rsidR="000D22A9" w:rsidRPr="002B0541" w:rsidRDefault="000D22A9" w:rsidP="005E0405">
                <w:pPr>
                  <w:pStyle w:val="Header"/>
                </w:pPr>
              </w:p>
            </w:tc>
          </w:tr>
        </w:tbl>
        <w:p w14:paraId="3433C148" w14:textId="2EF028FD" w:rsidR="001533B8" w:rsidRPr="002B0541" w:rsidRDefault="00773E77" w:rsidP="005E0405">
          <w:r w:rsidRPr="00394390">
            <w:rPr>
              <w:b/>
              <w:bCs/>
            </w:rPr>
            <w:t>Effective Date:</w:t>
          </w:r>
          <w:r w:rsidRPr="002B0541">
            <w:t xml:space="preserve"> </w:t>
          </w:r>
          <w:r w:rsidR="00A73EC4">
            <w:t>24</w:t>
          </w:r>
          <w:r w:rsidRPr="002B0541">
            <w:t>/0</w:t>
          </w:r>
          <w:r w:rsidR="00186469">
            <w:t>7</w:t>
          </w:r>
          <w:r w:rsidRPr="002B0541">
            <w:t>/2024</w:t>
          </w:r>
          <w:r w:rsidR="00D7350C" w:rsidRPr="002B0541">
            <w:tab/>
          </w:r>
          <w:r w:rsidR="00155297">
            <w:tab/>
          </w:r>
          <w:r w:rsidR="00155297">
            <w:tab/>
          </w:r>
          <w:r w:rsidR="00D7350C" w:rsidRPr="00A50BC0">
            <w:rPr>
              <w:b/>
              <w:bCs/>
            </w:rPr>
            <w:t>Last Updated By:</w:t>
          </w:r>
          <w:r w:rsidR="00D7350C" w:rsidRPr="002B0541">
            <w:t xml:space="preserve"> Michael K.</w:t>
          </w:r>
        </w:p>
        <w:p w14:paraId="6EBB69BC" w14:textId="77777777" w:rsidR="00484297" w:rsidRPr="002B0541" w:rsidRDefault="00484297" w:rsidP="005E0405"/>
        <w:p w14:paraId="3A3BEDC4" w14:textId="77777777" w:rsidR="00484297" w:rsidRPr="002B0541" w:rsidRDefault="00484297" w:rsidP="005E0405"/>
        <w:p w14:paraId="0593FC2F" w14:textId="77777777" w:rsidR="00484297" w:rsidRPr="002B0541" w:rsidRDefault="00484297" w:rsidP="005E0405"/>
        <w:p w14:paraId="05CD3440" w14:textId="77777777" w:rsidR="00484297" w:rsidRPr="002B0541" w:rsidRDefault="00484297" w:rsidP="005E0405"/>
        <w:p w14:paraId="1D57695F" w14:textId="77777777" w:rsidR="00484297" w:rsidRPr="002B0541" w:rsidRDefault="00484297" w:rsidP="005E0405"/>
        <w:p w14:paraId="5D9BD412" w14:textId="77777777" w:rsidR="00484297" w:rsidRPr="002B0541" w:rsidRDefault="00484297" w:rsidP="005E0405"/>
        <w:p w14:paraId="77DC2E96" w14:textId="77777777" w:rsidR="00484297" w:rsidRPr="002B0541" w:rsidRDefault="00484297" w:rsidP="005E0405"/>
        <w:p w14:paraId="33E671E7" w14:textId="77777777" w:rsidR="00484297" w:rsidRPr="002B0541" w:rsidRDefault="00484297" w:rsidP="005E0405"/>
        <w:p w14:paraId="34B91751" w14:textId="77777777" w:rsidR="00484297" w:rsidRPr="002B0541" w:rsidRDefault="00484297" w:rsidP="005E0405"/>
        <w:p w14:paraId="5C51E285" w14:textId="77777777" w:rsidR="00484297" w:rsidRPr="002B0541" w:rsidRDefault="00484297" w:rsidP="005E0405"/>
        <w:p w14:paraId="66285827" w14:textId="77777777" w:rsidR="00484297" w:rsidRPr="002B0541" w:rsidRDefault="00484297" w:rsidP="005E0405"/>
        <w:p w14:paraId="604D24DA" w14:textId="77777777" w:rsidR="00484297" w:rsidRPr="002B0541" w:rsidRDefault="00484297" w:rsidP="005E0405"/>
        <w:p w14:paraId="2918D8D5" w14:textId="77777777" w:rsidR="00484297" w:rsidRPr="002B0541" w:rsidRDefault="00484297" w:rsidP="005E0405"/>
        <w:p w14:paraId="5E467BED" w14:textId="77777777" w:rsidR="00484297" w:rsidRPr="002B0541" w:rsidRDefault="00484297" w:rsidP="005E0405"/>
        <w:p w14:paraId="617BA8EA" w14:textId="77777777" w:rsidR="00484297" w:rsidRPr="002B0541" w:rsidRDefault="00484297" w:rsidP="005E0405"/>
        <w:p w14:paraId="41D6401A" w14:textId="77777777" w:rsidR="00EF0731" w:rsidRPr="002B0541" w:rsidRDefault="00EF0731" w:rsidP="005E0405"/>
        <w:p w14:paraId="3FE4CA2D" w14:textId="6DDC2458" w:rsidR="00FE3C00" w:rsidRPr="002B0541" w:rsidRDefault="00D719C0" w:rsidP="005E0405">
          <w:pPr>
            <w:rPr>
              <w:rtl/>
            </w:rPr>
          </w:pPr>
          <w:r w:rsidRPr="002B0541">
            <w:rPr>
              <w:noProof/>
            </w:rPr>
            <mc:AlternateContent>
              <mc:Choice Requires="wps">
                <w:drawing>
                  <wp:anchor distT="0" distB="0" distL="114300" distR="114300" simplePos="0" relativeHeight="251772928" behindDoc="0" locked="0" layoutInCell="1" allowOverlap="1" wp14:anchorId="7B02A0A9" wp14:editId="00119E32">
                    <wp:simplePos x="0" y="0"/>
                    <wp:positionH relativeFrom="column">
                      <wp:posOffset>554477</wp:posOffset>
                    </wp:positionH>
                    <wp:positionV relativeFrom="paragraph">
                      <wp:posOffset>6222054</wp:posOffset>
                    </wp:positionV>
                    <wp:extent cx="1896893" cy="321013"/>
                    <wp:effectExtent l="0" t="0" r="27305" b="22225"/>
                    <wp:wrapNone/>
                    <wp:docPr id="409341235" name="Text Box 8"/>
                    <wp:cNvGraphicFramePr/>
                    <a:graphic xmlns:a="http://schemas.openxmlformats.org/drawingml/2006/main">
                      <a:graphicData uri="http://schemas.microsoft.com/office/word/2010/wordprocessingShape">
                        <wps:wsp>
                          <wps:cNvSpPr txBox="1"/>
                          <wps:spPr>
                            <a:xfrm>
                              <a:off x="0" y="0"/>
                              <a:ext cx="1896893" cy="321013"/>
                            </a:xfrm>
                            <a:prstGeom prst="rect">
                              <a:avLst/>
                            </a:prstGeom>
                            <a:solidFill>
                              <a:schemeClr val="lt1"/>
                            </a:solidFill>
                            <a:ln w="6350">
                              <a:solidFill>
                                <a:prstClr val="black"/>
                              </a:solidFill>
                            </a:ln>
                          </wps:spPr>
                          <wps:txb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02A0A9" id="_x0000_t202" coordsize="21600,21600" o:spt="202" path="m,l,21600r21600,l21600,xe">
                    <v:stroke joinstyle="miter"/>
                    <v:path gradientshapeok="t" o:connecttype="rect"/>
                  </v:shapetype>
                  <v:shape id="Text Box 8" o:spid="_x0000_s1026" type="#_x0000_t202" style="position:absolute;margin-left:43.65pt;margin-top:489.95pt;width:149.35pt;height:25.3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" fillcolor="white [3201]" strokeweight=".5pt">
                    <v:textbox>
                      <w:txbxContent>
                        <w:p w14:paraId="05D7537E" w14:textId="3356507D" w:rsidR="00D719C0" w:rsidRDefault="00AB1340" w:rsidP="005E0405">
                          <w:r>
                            <w:t xml:space="preserve">Date </w:t>
                          </w:r>
                          <w:r w:rsidR="00CC1233">
                            <w:t>15</w:t>
                          </w:r>
                          <w:r w:rsidR="00D719C0">
                            <w:t>-0</w:t>
                          </w:r>
                          <w:r w:rsidR="00CC1233">
                            <w:t>4</w:t>
                          </w:r>
                          <w:r w:rsidR="00D719C0">
                            <w:t xml:space="preserve">-2024  </w:t>
                          </w:r>
                        </w:p>
                      </w:txbxContent>
                    </v:textbox>
                  </v:shape>
                </w:pict>
              </mc:Fallback>
            </mc:AlternateContent>
          </w:r>
        </w:p>
      </w:sdtContent>
    </w:sdt>
    <w:p w14:paraId="7654D514" w14:textId="77777777" w:rsidR="00940BE1" w:rsidRPr="002B0541" w:rsidRDefault="00940BE1" w:rsidP="005E0405"/>
    <w:bookmarkStart w:id="0" w:name="_Toc172102986" w:displacedByCustomXml="next"/>
    <w:sdt>
      <w:sdtPr>
        <w:rPr>
          <w:rFonts w:eastAsiaTheme="minorHAnsi"/>
          <w:b w:val="0"/>
          <w:bCs w:val="0"/>
          <w:color w:val="auto"/>
          <w:sz w:val="24"/>
          <w:szCs w:val="24"/>
        </w:rPr>
        <w:id w:val="235205745"/>
        <w:docPartObj>
          <w:docPartGallery w:val="Table of Contents"/>
          <w:docPartUnique/>
        </w:docPartObj>
      </w:sdtPr>
      <w:sdtEndPr>
        <w:rPr>
          <w:noProof/>
        </w:rPr>
      </w:sdtEndPr>
      <w:sdtContent>
        <w:p w14:paraId="03677DA6" w14:textId="25DC1444" w:rsidR="00940BE1" w:rsidRPr="002B0541" w:rsidRDefault="00940BE1" w:rsidP="005E0405">
          <w:pPr>
            <w:pStyle w:val="Heading1"/>
          </w:pPr>
          <w:r w:rsidRPr="002B0541">
            <w:t>Contents</w:t>
          </w:r>
          <w:bookmarkEnd w:id="0"/>
        </w:p>
        <w:p w14:paraId="1D2A9ADF" w14:textId="6004EB1B" w:rsidR="00023CD8" w:rsidRDefault="00940BE1">
          <w:pPr>
            <w:pStyle w:val="TOC1"/>
            <w:rPr>
              <w:rFonts w:asciiTheme="minorHAnsi" w:eastAsiaTheme="minorEastAsia" w:hAnsiTheme="minorHAnsi" w:cstheme="minorBidi"/>
              <w:noProof/>
              <w:lang w:val="en-IL" w:eastAsia="en-IL"/>
            </w:rPr>
          </w:pPr>
          <w:r w:rsidRPr="002B0541">
            <w:fldChar w:fldCharType="begin"/>
          </w:r>
          <w:r w:rsidRPr="002B0541">
            <w:instrText xml:space="preserve"> TOC \o "1-3" \h \z \u </w:instrText>
          </w:r>
          <w:r w:rsidRPr="002B0541">
            <w:fldChar w:fldCharType="separate"/>
          </w:r>
          <w:hyperlink w:anchor="_Toc172102986" w:history="1">
            <w:r w:rsidR="00023CD8" w:rsidRPr="005A4885">
              <w:rPr>
                <w:rStyle w:val="Hyperlink"/>
                <w:noProof/>
              </w:rPr>
              <w:t>1.</w:t>
            </w:r>
            <w:r w:rsidR="00023CD8">
              <w:rPr>
                <w:rFonts w:asciiTheme="minorHAnsi" w:eastAsiaTheme="minorEastAsia" w:hAnsiTheme="minorHAnsi" w:cstheme="minorBidi"/>
                <w:noProof/>
                <w:lang w:val="en-IL" w:eastAsia="en-IL"/>
              </w:rPr>
              <w:tab/>
            </w:r>
            <w:r w:rsidR="00023CD8" w:rsidRPr="005A4885">
              <w:rPr>
                <w:rStyle w:val="Hyperlink"/>
                <w:noProof/>
              </w:rPr>
              <w:t>Contents</w:t>
            </w:r>
            <w:r w:rsidR="00023CD8">
              <w:rPr>
                <w:noProof/>
                <w:webHidden/>
              </w:rPr>
              <w:tab/>
            </w:r>
            <w:r w:rsidR="00023CD8">
              <w:rPr>
                <w:noProof/>
                <w:webHidden/>
              </w:rPr>
              <w:fldChar w:fldCharType="begin"/>
            </w:r>
            <w:r w:rsidR="00023CD8">
              <w:rPr>
                <w:noProof/>
                <w:webHidden/>
              </w:rPr>
              <w:instrText xml:space="preserve"> PAGEREF _Toc172102986 \h </w:instrText>
            </w:r>
            <w:r w:rsidR="00023CD8">
              <w:rPr>
                <w:noProof/>
                <w:webHidden/>
              </w:rPr>
            </w:r>
            <w:r w:rsidR="00023CD8">
              <w:rPr>
                <w:noProof/>
                <w:webHidden/>
              </w:rPr>
              <w:fldChar w:fldCharType="separate"/>
            </w:r>
            <w:r w:rsidR="00023CD8">
              <w:rPr>
                <w:noProof/>
                <w:webHidden/>
              </w:rPr>
              <w:t>1</w:t>
            </w:r>
            <w:r w:rsidR="00023CD8">
              <w:rPr>
                <w:noProof/>
                <w:webHidden/>
              </w:rPr>
              <w:fldChar w:fldCharType="end"/>
            </w:r>
          </w:hyperlink>
        </w:p>
        <w:p w14:paraId="06841FC7" w14:textId="1CE29627" w:rsidR="00023CD8" w:rsidRDefault="00000000">
          <w:pPr>
            <w:pStyle w:val="TOC1"/>
            <w:rPr>
              <w:rFonts w:asciiTheme="minorHAnsi" w:eastAsiaTheme="minorEastAsia" w:hAnsiTheme="minorHAnsi" w:cstheme="minorBidi"/>
              <w:noProof/>
              <w:lang w:val="en-IL" w:eastAsia="en-IL"/>
            </w:rPr>
          </w:pPr>
          <w:hyperlink w:anchor="_Toc172102987" w:history="1">
            <w:r w:rsidR="00023CD8" w:rsidRPr="005A4885">
              <w:rPr>
                <w:rStyle w:val="Hyperlink"/>
                <w:noProof/>
              </w:rPr>
              <w:t>2.</w:t>
            </w:r>
            <w:r w:rsidR="00023CD8">
              <w:rPr>
                <w:rFonts w:asciiTheme="minorHAnsi" w:eastAsiaTheme="minorEastAsia" w:hAnsiTheme="minorHAnsi" w:cstheme="minorBidi"/>
                <w:noProof/>
                <w:lang w:val="en-IL" w:eastAsia="en-IL"/>
              </w:rPr>
              <w:tab/>
            </w:r>
            <w:r w:rsidR="00023CD8" w:rsidRPr="005A4885">
              <w:rPr>
                <w:rStyle w:val="Hyperlink"/>
                <w:noProof/>
              </w:rPr>
              <w:t>General Description</w:t>
            </w:r>
            <w:r w:rsidR="00023CD8">
              <w:rPr>
                <w:noProof/>
                <w:webHidden/>
              </w:rPr>
              <w:tab/>
            </w:r>
            <w:r w:rsidR="00023CD8">
              <w:rPr>
                <w:noProof/>
                <w:webHidden/>
              </w:rPr>
              <w:fldChar w:fldCharType="begin"/>
            </w:r>
            <w:r w:rsidR="00023CD8">
              <w:rPr>
                <w:noProof/>
                <w:webHidden/>
              </w:rPr>
              <w:instrText xml:space="preserve"> PAGEREF _Toc172102987 \h </w:instrText>
            </w:r>
            <w:r w:rsidR="00023CD8">
              <w:rPr>
                <w:noProof/>
                <w:webHidden/>
              </w:rPr>
            </w:r>
            <w:r w:rsidR="00023CD8">
              <w:rPr>
                <w:noProof/>
                <w:webHidden/>
              </w:rPr>
              <w:fldChar w:fldCharType="separate"/>
            </w:r>
            <w:r w:rsidR="00023CD8">
              <w:rPr>
                <w:noProof/>
                <w:webHidden/>
              </w:rPr>
              <w:t>3</w:t>
            </w:r>
            <w:r w:rsidR="00023CD8">
              <w:rPr>
                <w:noProof/>
                <w:webHidden/>
              </w:rPr>
              <w:fldChar w:fldCharType="end"/>
            </w:r>
          </w:hyperlink>
        </w:p>
        <w:p w14:paraId="15C3C2B4" w14:textId="7314BC10" w:rsidR="00023CD8" w:rsidRDefault="00000000">
          <w:pPr>
            <w:pStyle w:val="TOC2"/>
            <w:tabs>
              <w:tab w:val="left" w:pos="800"/>
            </w:tabs>
            <w:rPr>
              <w:rFonts w:asciiTheme="minorHAnsi" w:eastAsiaTheme="minorEastAsia" w:hAnsiTheme="minorHAnsi" w:cstheme="minorBidi"/>
              <w:lang w:val="en-IL" w:eastAsia="en-IL"/>
            </w:rPr>
          </w:pPr>
          <w:hyperlink w:anchor="_Toc172102988" w:history="1">
            <w:r w:rsidR="00023CD8" w:rsidRPr="005A4885">
              <w:rPr>
                <w:rStyle w:val="Hyperlink"/>
              </w:rPr>
              <w:t>2.1.</w:t>
            </w:r>
            <w:r w:rsidR="00023CD8">
              <w:rPr>
                <w:rFonts w:asciiTheme="minorHAnsi" w:eastAsiaTheme="minorEastAsia" w:hAnsiTheme="minorHAnsi" w:cstheme="minorBidi"/>
                <w:lang w:val="en-IL" w:eastAsia="en-IL"/>
              </w:rPr>
              <w:tab/>
            </w:r>
            <w:r w:rsidR="00023CD8" w:rsidRPr="005A4885">
              <w:rPr>
                <w:rStyle w:val="Hyperlink"/>
              </w:rPr>
              <w:t>System Architecture Diagram</w:t>
            </w:r>
            <w:r w:rsidR="00023CD8">
              <w:rPr>
                <w:webHidden/>
              </w:rPr>
              <w:tab/>
            </w:r>
            <w:r w:rsidR="00023CD8">
              <w:rPr>
                <w:webHidden/>
              </w:rPr>
              <w:fldChar w:fldCharType="begin"/>
            </w:r>
            <w:r w:rsidR="00023CD8">
              <w:rPr>
                <w:webHidden/>
              </w:rPr>
              <w:instrText xml:space="preserve"> PAGEREF _Toc172102988 \h </w:instrText>
            </w:r>
            <w:r w:rsidR="00023CD8">
              <w:rPr>
                <w:webHidden/>
              </w:rPr>
            </w:r>
            <w:r w:rsidR="00023CD8">
              <w:rPr>
                <w:webHidden/>
              </w:rPr>
              <w:fldChar w:fldCharType="separate"/>
            </w:r>
            <w:r w:rsidR="00023CD8">
              <w:rPr>
                <w:webHidden/>
              </w:rPr>
              <w:t>3</w:t>
            </w:r>
            <w:r w:rsidR="00023CD8">
              <w:rPr>
                <w:webHidden/>
              </w:rPr>
              <w:fldChar w:fldCharType="end"/>
            </w:r>
          </w:hyperlink>
        </w:p>
        <w:p w14:paraId="121129B7" w14:textId="7740031B" w:rsidR="00023CD8" w:rsidRDefault="00000000">
          <w:pPr>
            <w:pStyle w:val="TOC2"/>
            <w:tabs>
              <w:tab w:val="left" w:pos="800"/>
            </w:tabs>
            <w:rPr>
              <w:rFonts w:asciiTheme="minorHAnsi" w:eastAsiaTheme="minorEastAsia" w:hAnsiTheme="minorHAnsi" w:cstheme="minorBidi"/>
              <w:lang w:val="en-IL" w:eastAsia="en-IL"/>
            </w:rPr>
          </w:pPr>
          <w:hyperlink w:anchor="_Toc172102989" w:history="1">
            <w:r w:rsidR="00023CD8" w:rsidRPr="005A4885">
              <w:rPr>
                <w:rStyle w:val="Hyperlink"/>
              </w:rPr>
              <w:t>2.2.</w:t>
            </w:r>
            <w:r w:rsidR="00023CD8">
              <w:rPr>
                <w:rFonts w:asciiTheme="minorHAnsi" w:eastAsiaTheme="minorEastAsia" w:hAnsiTheme="minorHAnsi" w:cstheme="minorBidi"/>
                <w:lang w:val="en-IL" w:eastAsia="en-IL"/>
              </w:rPr>
              <w:tab/>
            </w:r>
            <w:r w:rsidR="00023CD8" w:rsidRPr="005A4885">
              <w:rPr>
                <w:rStyle w:val="Hyperlink"/>
              </w:rPr>
              <w:t>Module Design and Requirements Description</w:t>
            </w:r>
            <w:r w:rsidR="00023CD8">
              <w:rPr>
                <w:webHidden/>
              </w:rPr>
              <w:tab/>
            </w:r>
            <w:r w:rsidR="00023CD8">
              <w:rPr>
                <w:webHidden/>
              </w:rPr>
              <w:fldChar w:fldCharType="begin"/>
            </w:r>
            <w:r w:rsidR="00023CD8">
              <w:rPr>
                <w:webHidden/>
              </w:rPr>
              <w:instrText xml:space="preserve"> PAGEREF _Toc172102989 \h </w:instrText>
            </w:r>
            <w:r w:rsidR="00023CD8">
              <w:rPr>
                <w:webHidden/>
              </w:rPr>
            </w:r>
            <w:r w:rsidR="00023CD8">
              <w:rPr>
                <w:webHidden/>
              </w:rPr>
              <w:fldChar w:fldCharType="separate"/>
            </w:r>
            <w:r w:rsidR="00023CD8">
              <w:rPr>
                <w:webHidden/>
              </w:rPr>
              <w:t>4</w:t>
            </w:r>
            <w:r w:rsidR="00023CD8">
              <w:rPr>
                <w:webHidden/>
              </w:rPr>
              <w:fldChar w:fldCharType="end"/>
            </w:r>
          </w:hyperlink>
        </w:p>
        <w:p w14:paraId="377A1F68" w14:textId="5413BDDF" w:rsidR="00023CD8" w:rsidRDefault="00000000">
          <w:pPr>
            <w:pStyle w:val="TOC3"/>
            <w:tabs>
              <w:tab w:val="left" w:pos="1400"/>
            </w:tabs>
            <w:rPr>
              <w:rFonts w:asciiTheme="minorHAnsi" w:eastAsiaTheme="minorEastAsia" w:hAnsiTheme="minorHAnsi" w:cstheme="minorBidi"/>
              <w:noProof/>
              <w:lang w:val="en-IL" w:eastAsia="en-IL"/>
            </w:rPr>
          </w:pPr>
          <w:hyperlink w:anchor="_Toc172102990" w:history="1">
            <w:r w:rsidR="00023CD8" w:rsidRPr="005A4885">
              <w:rPr>
                <w:rStyle w:val="Hyperlink"/>
                <w:noProof/>
              </w:rPr>
              <w:t>2.2.1.</w:t>
            </w:r>
            <w:r w:rsidR="00023CD8">
              <w:rPr>
                <w:rFonts w:asciiTheme="minorHAnsi" w:eastAsiaTheme="minorEastAsia" w:hAnsiTheme="minorHAnsi" w:cstheme="minorBidi"/>
                <w:noProof/>
                <w:lang w:val="en-IL" w:eastAsia="en-IL"/>
              </w:rPr>
              <w:tab/>
            </w:r>
            <w:r w:rsidR="00023CD8" w:rsidRPr="005A4885">
              <w:rPr>
                <w:rStyle w:val="Hyperlink"/>
                <w:noProof/>
              </w:rPr>
              <w:t>Sensing Module</w:t>
            </w:r>
            <w:r w:rsidR="00023CD8">
              <w:rPr>
                <w:noProof/>
                <w:webHidden/>
              </w:rPr>
              <w:tab/>
            </w:r>
            <w:r w:rsidR="00023CD8">
              <w:rPr>
                <w:noProof/>
                <w:webHidden/>
              </w:rPr>
              <w:fldChar w:fldCharType="begin"/>
            </w:r>
            <w:r w:rsidR="00023CD8">
              <w:rPr>
                <w:noProof/>
                <w:webHidden/>
              </w:rPr>
              <w:instrText xml:space="preserve"> PAGEREF _Toc172102990 \h </w:instrText>
            </w:r>
            <w:r w:rsidR="00023CD8">
              <w:rPr>
                <w:noProof/>
                <w:webHidden/>
              </w:rPr>
            </w:r>
            <w:r w:rsidR="00023CD8">
              <w:rPr>
                <w:noProof/>
                <w:webHidden/>
              </w:rPr>
              <w:fldChar w:fldCharType="separate"/>
            </w:r>
            <w:r w:rsidR="00023CD8">
              <w:rPr>
                <w:noProof/>
                <w:webHidden/>
              </w:rPr>
              <w:t>4</w:t>
            </w:r>
            <w:r w:rsidR="00023CD8">
              <w:rPr>
                <w:noProof/>
                <w:webHidden/>
              </w:rPr>
              <w:fldChar w:fldCharType="end"/>
            </w:r>
          </w:hyperlink>
        </w:p>
        <w:p w14:paraId="6313AF06" w14:textId="5EEB60B8" w:rsidR="00023CD8" w:rsidRDefault="00000000">
          <w:pPr>
            <w:pStyle w:val="TOC3"/>
            <w:tabs>
              <w:tab w:val="left" w:pos="1400"/>
            </w:tabs>
            <w:rPr>
              <w:rFonts w:asciiTheme="minorHAnsi" w:eastAsiaTheme="minorEastAsia" w:hAnsiTheme="minorHAnsi" w:cstheme="minorBidi"/>
              <w:noProof/>
              <w:lang w:val="en-IL" w:eastAsia="en-IL"/>
            </w:rPr>
          </w:pPr>
          <w:hyperlink w:anchor="_Toc172102991" w:history="1">
            <w:r w:rsidR="00023CD8" w:rsidRPr="005A4885">
              <w:rPr>
                <w:rStyle w:val="Hyperlink"/>
                <w:noProof/>
              </w:rPr>
              <w:t>2.2.2.</w:t>
            </w:r>
            <w:r w:rsidR="00023CD8">
              <w:rPr>
                <w:rFonts w:asciiTheme="minorHAnsi" w:eastAsiaTheme="minorEastAsia" w:hAnsiTheme="minorHAnsi" w:cstheme="minorBidi"/>
                <w:noProof/>
                <w:lang w:val="en-IL" w:eastAsia="en-IL"/>
              </w:rPr>
              <w:tab/>
            </w:r>
            <w:r w:rsidR="00023CD8" w:rsidRPr="005A4885">
              <w:rPr>
                <w:rStyle w:val="Hyperlink"/>
                <w:noProof/>
              </w:rPr>
              <w:t>DC/DC Boards</w:t>
            </w:r>
            <w:r w:rsidR="00023CD8">
              <w:rPr>
                <w:noProof/>
                <w:webHidden/>
              </w:rPr>
              <w:tab/>
            </w:r>
            <w:r w:rsidR="00023CD8">
              <w:rPr>
                <w:noProof/>
                <w:webHidden/>
              </w:rPr>
              <w:fldChar w:fldCharType="begin"/>
            </w:r>
            <w:r w:rsidR="00023CD8">
              <w:rPr>
                <w:noProof/>
                <w:webHidden/>
              </w:rPr>
              <w:instrText xml:space="preserve"> PAGEREF _Toc172102991 \h </w:instrText>
            </w:r>
            <w:r w:rsidR="00023CD8">
              <w:rPr>
                <w:noProof/>
                <w:webHidden/>
              </w:rPr>
            </w:r>
            <w:r w:rsidR="00023CD8">
              <w:rPr>
                <w:noProof/>
                <w:webHidden/>
              </w:rPr>
              <w:fldChar w:fldCharType="separate"/>
            </w:r>
            <w:r w:rsidR="00023CD8">
              <w:rPr>
                <w:noProof/>
                <w:webHidden/>
              </w:rPr>
              <w:t>11</w:t>
            </w:r>
            <w:r w:rsidR="00023CD8">
              <w:rPr>
                <w:noProof/>
                <w:webHidden/>
              </w:rPr>
              <w:fldChar w:fldCharType="end"/>
            </w:r>
          </w:hyperlink>
        </w:p>
        <w:p w14:paraId="052E55A5" w14:textId="57E0F098" w:rsidR="00023CD8" w:rsidRDefault="00000000">
          <w:pPr>
            <w:pStyle w:val="TOC3"/>
            <w:tabs>
              <w:tab w:val="left" w:pos="1400"/>
            </w:tabs>
            <w:rPr>
              <w:rFonts w:asciiTheme="minorHAnsi" w:eastAsiaTheme="minorEastAsia" w:hAnsiTheme="minorHAnsi" w:cstheme="minorBidi"/>
              <w:noProof/>
              <w:lang w:val="en-IL" w:eastAsia="en-IL"/>
            </w:rPr>
          </w:pPr>
          <w:hyperlink w:anchor="_Toc172102992" w:history="1">
            <w:r w:rsidR="00023CD8" w:rsidRPr="005A4885">
              <w:rPr>
                <w:rStyle w:val="Hyperlink"/>
                <w:noProof/>
              </w:rPr>
              <w:t>2.2.3.</w:t>
            </w:r>
            <w:r w:rsidR="00023CD8">
              <w:rPr>
                <w:rFonts w:asciiTheme="minorHAnsi" w:eastAsiaTheme="minorEastAsia" w:hAnsiTheme="minorHAnsi" w:cstheme="minorBidi"/>
                <w:noProof/>
                <w:lang w:val="en-IL" w:eastAsia="en-IL"/>
              </w:rPr>
              <w:tab/>
            </w:r>
            <w:r w:rsidR="00023CD8" w:rsidRPr="005A4885">
              <w:rPr>
                <w:rStyle w:val="Hyperlink"/>
                <w:noProof/>
              </w:rPr>
              <w:t>Relay Module</w:t>
            </w:r>
            <w:r w:rsidR="00023CD8">
              <w:rPr>
                <w:noProof/>
                <w:webHidden/>
              </w:rPr>
              <w:tab/>
            </w:r>
            <w:r w:rsidR="00023CD8">
              <w:rPr>
                <w:noProof/>
                <w:webHidden/>
              </w:rPr>
              <w:fldChar w:fldCharType="begin"/>
            </w:r>
            <w:r w:rsidR="00023CD8">
              <w:rPr>
                <w:noProof/>
                <w:webHidden/>
              </w:rPr>
              <w:instrText xml:space="preserve"> PAGEREF _Toc172102992 \h </w:instrText>
            </w:r>
            <w:r w:rsidR="00023CD8">
              <w:rPr>
                <w:noProof/>
                <w:webHidden/>
              </w:rPr>
            </w:r>
            <w:r w:rsidR="00023CD8">
              <w:rPr>
                <w:noProof/>
                <w:webHidden/>
              </w:rPr>
              <w:fldChar w:fldCharType="separate"/>
            </w:r>
            <w:r w:rsidR="00023CD8">
              <w:rPr>
                <w:noProof/>
                <w:webHidden/>
              </w:rPr>
              <w:t>19</w:t>
            </w:r>
            <w:r w:rsidR="00023CD8">
              <w:rPr>
                <w:noProof/>
                <w:webHidden/>
              </w:rPr>
              <w:fldChar w:fldCharType="end"/>
            </w:r>
          </w:hyperlink>
        </w:p>
        <w:p w14:paraId="5D9853F6" w14:textId="30DDC83D" w:rsidR="00023CD8" w:rsidRDefault="00000000">
          <w:pPr>
            <w:pStyle w:val="TOC3"/>
            <w:tabs>
              <w:tab w:val="left" w:pos="1400"/>
            </w:tabs>
            <w:rPr>
              <w:rFonts w:asciiTheme="minorHAnsi" w:eastAsiaTheme="minorEastAsia" w:hAnsiTheme="minorHAnsi" w:cstheme="minorBidi"/>
              <w:noProof/>
              <w:lang w:val="en-IL" w:eastAsia="en-IL"/>
            </w:rPr>
          </w:pPr>
          <w:hyperlink w:anchor="_Toc172102993" w:history="1">
            <w:r w:rsidR="00023CD8" w:rsidRPr="005A4885">
              <w:rPr>
                <w:rStyle w:val="Hyperlink"/>
                <w:noProof/>
              </w:rPr>
              <w:t>2.2.4.</w:t>
            </w:r>
            <w:r w:rsidR="00023CD8">
              <w:rPr>
                <w:rFonts w:asciiTheme="minorHAnsi" w:eastAsiaTheme="minorEastAsia" w:hAnsiTheme="minorHAnsi" w:cstheme="minorBidi"/>
                <w:noProof/>
                <w:lang w:val="en-IL" w:eastAsia="en-IL"/>
              </w:rPr>
              <w:tab/>
            </w:r>
            <w:r w:rsidR="00023CD8" w:rsidRPr="005A4885">
              <w:rPr>
                <w:rStyle w:val="Hyperlink"/>
                <w:noProof/>
              </w:rPr>
              <w:t>Fans Control Module</w:t>
            </w:r>
            <w:r w:rsidR="00023CD8">
              <w:rPr>
                <w:noProof/>
                <w:webHidden/>
              </w:rPr>
              <w:tab/>
            </w:r>
            <w:r w:rsidR="00023CD8">
              <w:rPr>
                <w:noProof/>
                <w:webHidden/>
              </w:rPr>
              <w:fldChar w:fldCharType="begin"/>
            </w:r>
            <w:r w:rsidR="00023CD8">
              <w:rPr>
                <w:noProof/>
                <w:webHidden/>
              </w:rPr>
              <w:instrText xml:space="preserve"> PAGEREF _Toc172102993 \h </w:instrText>
            </w:r>
            <w:r w:rsidR="00023CD8">
              <w:rPr>
                <w:noProof/>
                <w:webHidden/>
              </w:rPr>
            </w:r>
            <w:r w:rsidR="00023CD8">
              <w:rPr>
                <w:noProof/>
                <w:webHidden/>
              </w:rPr>
              <w:fldChar w:fldCharType="separate"/>
            </w:r>
            <w:r w:rsidR="00023CD8">
              <w:rPr>
                <w:noProof/>
                <w:webHidden/>
              </w:rPr>
              <w:t>20</w:t>
            </w:r>
            <w:r w:rsidR="00023CD8">
              <w:rPr>
                <w:noProof/>
                <w:webHidden/>
              </w:rPr>
              <w:fldChar w:fldCharType="end"/>
            </w:r>
          </w:hyperlink>
        </w:p>
        <w:p w14:paraId="37D9E6F9" w14:textId="5F54173B" w:rsidR="00023CD8" w:rsidRDefault="00000000">
          <w:pPr>
            <w:pStyle w:val="TOC3"/>
            <w:tabs>
              <w:tab w:val="left" w:pos="1400"/>
            </w:tabs>
            <w:rPr>
              <w:rFonts w:asciiTheme="minorHAnsi" w:eastAsiaTheme="minorEastAsia" w:hAnsiTheme="minorHAnsi" w:cstheme="minorBidi"/>
              <w:noProof/>
              <w:lang w:val="en-IL" w:eastAsia="en-IL"/>
            </w:rPr>
          </w:pPr>
          <w:hyperlink w:anchor="_Toc172102994" w:history="1">
            <w:r w:rsidR="00023CD8" w:rsidRPr="005A4885">
              <w:rPr>
                <w:rStyle w:val="Hyperlink"/>
                <w:noProof/>
              </w:rPr>
              <w:t>2.2.5.</w:t>
            </w:r>
            <w:r w:rsidR="00023CD8">
              <w:rPr>
                <w:rFonts w:asciiTheme="minorHAnsi" w:eastAsiaTheme="minorEastAsia" w:hAnsiTheme="minorHAnsi" w:cstheme="minorBidi"/>
                <w:noProof/>
                <w:lang w:val="en-IL" w:eastAsia="en-IL"/>
              </w:rPr>
              <w:tab/>
            </w:r>
            <w:r w:rsidR="00023CD8" w:rsidRPr="005A4885">
              <w:rPr>
                <w:rStyle w:val="Hyperlink"/>
                <w:noProof/>
              </w:rPr>
              <w:t>Power Status Indication Module</w:t>
            </w:r>
            <w:r w:rsidR="00023CD8">
              <w:rPr>
                <w:noProof/>
                <w:webHidden/>
              </w:rPr>
              <w:tab/>
            </w:r>
            <w:r w:rsidR="00023CD8">
              <w:rPr>
                <w:noProof/>
                <w:webHidden/>
              </w:rPr>
              <w:fldChar w:fldCharType="begin"/>
            </w:r>
            <w:r w:rsidR="00023CD8">
              <w:rPr>
                <w:noProof/>
                <w:webHidden/>
              </w:rPr>
              <w:instrText xml:space="preserve"> PAGEREF _Toc172102994 \h </w:instrText>
            </w:r>
            <w:r w:rsidR="00023CD8">
              <w:rPr>
                <w:noProof/>
                <w:webHidden/>
              </w:rPr>
            </w:r>
            <w:r w:rsidR="00023CD8">
              <w:rPr>
                <w:noProof/>
                <w:webHidden/>
              </w:rPr>
              <w:fldChar w:fldCharType="separate"/>
            </w:r>
            <w:r w:rsidR="00023CD8">
              <w:rPr>
                <w:noProof/>
                <w:webHidden/>
              </w:rPr>
              <w:t>22</w:t>
            </w:r>
            <w:r w:rsidR="00023CD8">
              <w:rPr>
                <w:noProof/>
                <w:webHidden/>
              </w:rPr>
              <w:fldChar w:fldCharType="end"/>
            </w:r>
          </w:hyperlink>
        </w:p>
        <w:p w14:paraId="3D7EB9CC" w14:textId="59668E9A" w:rsidR="00023CD8" w:rsidRDefault="00000000">
          <w:pPr>
            <w:pStyle w:val="TOC3"/>
            <w:tabs>
              <w:tab w:val="left" w:pos="1400"/>
            </w:tabs>
            <w:rPr>
              <w:rFonts w:asciiTheme="minorHAnsi" w:eastAsiaTheme="minorEastAsia" w:hAnsiTheme="minorHAnsi" w:cstheme="minorBidi"/>
              <w:noProof/>
              <w:lang w:val="en-IL" w:eastAsia="en-IL"/>
            </w:rPr>
          </w:pPr>
          <w:hyperlink w:anchor="_Toc172102995" w:history="1">
            <w:r w:rsidR="00023CD8" w:rsidRPr="005A4885">
              <w:rPr>
                <w:rStyle w:val="Hyperlink"/>
                <w:noProof/>
              </w:rPr>
              <w:t>2.2.6.</w:t>
            </w:r>
            <w:r w:rsidR="00023CD8">
              <w:rPr>
                <w:rFonts w:asciiTheme="minorHAnsi" w:eastAsiaTheme="minorEastAsia" w:hAnsiTheme="minorHAnsi" w:cstheme="minorBidi"/>
                <w:noProof/>
                <w:lang w:val="en-IL" w:eastAsia="en-IL"/>
              </w:rPr>
              <w:tab/>
            </w:r>
            <w:r w:rsidR="00023CD8" w:rsidRPr="005A4885">
              <w:rPr>
                <w:rStyle w:val="Hyperlink"/>
                <w:noProof/>
              </w:rPr>
              <w:t>External Interfaces</w:t>
            </w:r>
            <w:r w:rsidR="00023CD8">
              <w:rPr>
                <w:noProof/>
                <w:webHidden/>
              </w:rPr>
              <w:tab/>
            </w:r>
            <w:r w:rsidR="00023CD8">
              <w:rPr>
                <w:noProof/>
                <w:webHidden/>
              </w:rPr>
              <w:fldChar w:fldCharType="begin"/>
            </w:r>
            <w:r w:rsidR="00023CD8">
              <w:rPr>
                <w:noProof/>
                <w:webHidden/>
              </w:rPr>
              <w:instrText xml:space="preserve"> PAGEREF _Toc172102995 \h </w:instrText>
            </w:r>
            <w:r w:rsidR="00023CD8">
              <w:rPr>
                <w:noProof/>
                <w:webHidden/>
              </w:rPr>
            </w:r>
            <w:r w:rsidR="00023CD8">
              <w:rPr>
                <w:noProof/>
                <w:webHidden/>
              </w:rPr>
              <w:fldChar w:fldCharType="separate"/>
            </w:r>
            <w:r w:rsidR="00023CD8">
              <w:rPr>
                <w:noProof/>
                <w:webHidden/>
              </w:rPr>
              <w:t>23</w:t>
            </w:r>
            <w:r w:rsidR="00023CD8">
              <w:rPr>
                <w:noProof/>
                <w:webHidden/>
              </w:rPr>
              <w:fldChar w:fldCharType="end"/>
            </w:r>
          </w:hyperlink>
        </w:p>
        <w:p w14:paraId="41AA8AB2" w14:textId="63ABA164" w:rsidR="00023CD8" w:rsidRDefault="00000000">
          <w:pPr>
            <w:pStyle w:val="TOC3"/>
            <w:tabs>
              <w:tab w:val="left" w:pos="1400"/>
            </w:tabs>
            <w:rPr>
              <w:rFonts w:asciiTheme="minorHAnsi" w:eastAsiaTheme="minorEastAsia" w:hAnsiTheme="minorHAnsi" w:cstheme="minorBidi"/>
              <w:noProof/>
              <w:lang w:val="en-IL" w:eastAsia="en-IL"/>
            </w:rPr>
          </w:pPr>
          <w:hyperlink w:anchor="_Toc172102996" w:history="1">
            <w:r w:rsidR="00023CD8" w:rsidRPr="005A4885">
              <w:rPr>
                <w:rStyle w:val="Hyperlink"/>
                <w:noProof/>
              </w:rPr>
              <w:t>2.2.7.</w:t>
            </w:r>
            <w:r w:rsidR="00023CD8">
              <w:rPr>
                <w:rFonts w:asciiTheme="minorHAnsi" w:eastAsiaTheme="minorEastAsia" w:hAnsiTheme="minorHAnsi" w:cstheme="minorBidi"/>
                <w:noProof/>
                <w:lang w:val="en-IL" w:eastAsia="en-IL"/>
              </w:rPr>
              <w:tab/>
            </w:r>
            <w:r w:rsidR="00023CD8" w:rsidRPr="005A4885">
              <w:rPr>
                <w:rStyle w:val="Hyperlink"/>
                <w:noProof/>
              </w:rPr>
              <w:t>MIU Interface</w:t>
            </w:r>
            <w:r w:rsidR="00023CD8">
              <w:rPr>
                <w:noProof/>
                <w:webHidden/>
              </w:rPr>
              <w:tab/>
            </w:r>
            <w:r w:rsidR="00023CD8">
              <w:rPr>
                <w:noProof/>
                <w:webHidden/>
              </w:rPr>
              <w:fldChar w:fldCharType="begin"/>
            </w:r>
            <w:r w:rsidR="00023CD8">
              <w:rPr>
                <w:noProof/>
                <w:webHidden/>
              </w:rPr>
              <w:instrText xml:space="preserve"> PAGEREF _Toc172102996 \h </w:instrText>
            </w:r>
            <w:r w:rsidR="00023CD8">
              <w:rPr>
                <w:noProof/>
                <w:webHidden/>
              </w:rPr>
            </w:r>
            <w:r w:rsidR="00023CD8">
              <w:rPr>
                <w:noProof/>
                <w:webHidden/>
              </w:rPr>
              <w:fldChar w:fldCharType="separate"/>
            </w:r>
            <w:r w:rsidR="00023CD8">
              <w:rPr>
                <w:noProof/>
                <w:webHidden/>
              </w:rPr>
              <w:t>25</w:t>
            </w:r>
            <w:r w:rsidR="00023CD8">
              <w:rPr>
                <w:noProof/>
                <w:webHidden/>
              </w:rPr>
              <w:fldChar w:fldCharType="end"/>
            </w:r>
          </w:hyperlink>
        </w:p>
        <w:p w14:paraId="4697A25C" w14:textId="3313551C" w:rsidR="00023CD8" w:rsidRDefault="00000000">
          <w:pPr>
            <w:pStyle w:val="TOC1"/>
            <w:rPr>
              <w:rFonts w:asciiTheme="minorHAnsi" w:eastAsiaTheme="minorEastAsia" w:hAnsiTheme="minorHAnsi" w:cstheme="minorBidi"/>
              <w:noProof/>
              <w:lang w:val="en-IL" w:eastAsia="en-IL"/>
            </w:rPr>
          </w:pPr>
          <w:hyperlink w:anchor="_Toc172102997" w:history="1">
            <w:r w:rsidR="00023CD8" w:rsidRPr="005A4885">
              <w:rPr>
                <w:rStyle w:val="Hyperlink"/>
                <w:noProof/>
              </w:rPr>
              <w:t>3.</w:t>
            </w:r>
            <w:r w:rsidR="00023CD8">
              <w:rPr>
                <w:rFonts w:asciiTheme="minorHAnsi" w:eastAsiaTheme="minorEastAsia" w:hAnsiTheme="minorHAnsi" w:cstheme="minorBidi"/>
                <w:noProof/>
                <w:lang w:val="en-IL" w:eastAsia="en-IL"/>
              </w:rPr>
              <w:tab/>
            </w:r>
            <w:r w:rsidR="00023CD8" w:rsidRPr="005A4885">
              <w:rPr>
                <w:rStyle w:val="Hyperlink"/>
                <w:noProof/>
              </w:rPr>
              <w:t>Runtime Operation Specifications</w:t>
            </w:r>
            <w:r w:rsidR="00023CD8">
              <w:rPr>
                <w:noProof/>
                <w:webHidden/>
              </w:rPr>
              <w:tab/>
            </w:r>
            <w:r w:rsidR="00023CD8">
              <w:rPr>
                <w:noProof/>
                <w:webHidden/>
              </w:rPr>
              <w:fldChar w:fldCharType="begin"/>
            </w:r>
            <w:r w:rsidR="00023CD8">
              <w:rPr>
                <w:noProof/>
                <w:webHidden/>
              </w:rPr>
              <w:instrText xml:space="preserve"> PAGEREF _Toc172102997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423C7924" w14:textId="5FEEA487" w:rsidR="00023CD8" w:rsidRDefault="00000000">
          <w:pPr>
            <w:pStyle w:val="TOC2"/>
            <w:tabs>
              <w:tab w:val="left" w:pos="800"/>
            </w:tabs>
            <w:rPr>
              <w:rFonts w:asciiTheme="minorHAnsi" w:eastAsiaTheme="minorEastAsia" w:hAnsiTheme="minorHAnsi" w:cstheme="minorBidi"/>
              <w:lang w:val="en-IL" w:eastAsia="en-IL"/>
            </w:rPr>
          </w:pPr>
          <w:hyperlink w:anchor="_Toc172102998" w:history="1">
            <w:r w:rsidR="00023CD8" w:rsidRPr="005A4885">
              <w:rPr>
                <w:rStyle w:val="Hyperlink"/>
              </w:rPr>
              <w:t>3.1.</w:t>
            </w:r>
            <w:r w:rsidR="00023CD8">
              <w:rPr>
                <w:rFonts w:asciiTheme="minorHAnsi" w:eastAsiaTheme="minorEastAsia" w:hAnsiTheme="minorHAnsi" w:cstheme="minorBidi"/>
                <w:lang w:val="en-IL" w:eastAsia="en-IL"/>
              </w:rPr>
              <w:tab/>
            </w:r>
            <w:r w:rsidR="00023CD8" w:rsidRPr="005A4885">
              <w:rPr>
                <w:rStyle w:val="Hyperlink"/>
              </w:rPr>
              <w:t>Start-Up Sequence</w:t>
            </w:r>
            <w:r w:rsidR="00023CD8">
              <w:rPr>
                <w:webHidden/>
              </w:rPr>
              <w:tab/>
            </w:r>
            <w:r w:rsidR="00023CD8">
              <w:rPr>
                <w:webHidden/>
              </w:rPr>
              <w:fldChar w:fldCharType="begin"/>
            </w:r>
            <w:r w:rsidR="00023CD8">
              <w:rPr>
                <w:webHidden/>
              </w:rPr>
              <w:instrText xml:space="preserve"> PAGEREF _Toc172102998 \h </w:instrText>
            </w:r>
            <w:r w:rsidR="00023CD8">
              <w:rPr>
                <w:webHidden/>
              </w:rPr>
            </w:r>
            <w:r w:rsidR="00023CD8">
              <w:rPr>
                <w:webHidden/>
              </w:rPr>
              <w:fldChar w:fldCharType="separate"/>
            </w:r>
            <w:r w:rsidR="00023CD8">
              <w:rPr>
                <w:webHidden/>
              </w:rPr>
              <w:t>27</w:t>
            </w:r>
            <w:r w:rsidR="00023CD8">
              <w:rPr>
                <w:webHidden/>
              </w:rPr>
              <w:fldChar w:fldCharType="end"/>
            </w:r>
          </w:hyperlink>
        </w:p>
        <w:p w14:paraId="25002C20" w14:textId="6220D1C2" w:rsidR="00023CD8" w:rsidRDefault="00000000">
          <w:pPr>
            <w:pStyle w:val="TOC3"/>
            <w:tabs>
              <w:tab w:val="left" w:pos="1400"/>
            </w:tabs>
            <w:rPr>
              <w:rFonts w:asciiTheme="minorHAnsi" w:eastAsiaTheme="minorEastAsia" w:hAnsiTheme="minorHAnsi" w:cstheme="minorBidi"/>
              <w:noProof/>
              <w:lang w:val="en-IL" w:eastAsia="en-IL"/>
            </w:rPr>
          </w:pPr>
          <w:hyperlink w:anchor="_Toc172102999" w:history="1">
            <w:r w:rsidR="00023CD8" w:rsidRPr="005A4885">
              <w:rPr>
                <w:rStyle w:val="Hyperlink"/>
                <w:noProof/>
                <w:rtl/>
              </w:rPr>
              <w:t>3.1.1.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_Toc172102999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2A99D7F" w14:textId="4973F49E" w:rsidR="00023CD8" w:rsidRDefault="00000000">
          <w:pPr>
            <w:pStyle w:val="TOC3"/>
            <w:tabs>
              <w:tab w:val="left" w:pos="1400"/>
            </w:tabs>
            <w:rPr>
              <w:rFonts w:asciiTheme="minorHAnsi" w:eastAsiaTheme="minorEastAsia" w:hAnsiTheme="minorHAnsi" w:cstheme="minorBidi"/>
              <w:noProof/>
              <w:lang w:val="en-IL" w:eastAsia="en-IL"/>
            </w:rPr>
          </w:pPr>
          <w:hyperlink w:anchor="_Toc172103000" w:history="1">
            <w:r w:rsidR="00023CD8" w:rsidRPr="005A4885">
              <w:rPr>
                <w:rStyle w:val="Hyperlink"/>
                <w:noProof/>
              </w:rPr>
              <w:t>3.1.2.</w:t>
            </w:r>
            <w:r w:rsidR="00023CD8">
              <w:rPr>
                <w:rFonts w:asciiTheme="minorHAnsi" w:eastAsiaTheme="minorEastAsia" w:hAnsiTheme="minorHAnsi" w:cstheme="minorBidi"/>
                <w:noProof/>
                <w:lang w:val="en-IL" w:eastAsia="en-IL"/>
              </w:rPr>
              <w:tab/>
            </w:r>
            <w:r w:rsidR="00023CD8" w:rsidRPr="005A4885">
              <w:rPr>
                <w:rStyle w:val="Hyperlink"/>
                <w:noProof/>
              </w:rPr>
              <w:t>System Power ON Sequence Requirements</w:t>
            </w:r>
            <w:r w:rsidR="00023CD8">
              <w:rPr>
                <w:noProof/>
                <w:webHidden/>
              </w:rPr>
              <w:tab/>
            </w:r>
            <w:r w:rsidR="00023CD8">
              <w:rPr>
                <w:noProof/>
                <w:webHidden/>
              </w:rPr>
              <w:fldChar w:fldCharType="begin"/>
            </w:r>
            <w:r w:rsidR="00023CD8">
              <w:rPr>
                <w:noProof/>
                <w:webHidden/>
              </w:rPr>
              <w:instrText xml:space="preserve"> PAGEREF _Toc172103000 \h </w:instrText>
            </w:r>
            <w:r w:rsidR="00023CD8">
              <w:rPr>
                <w:noProof/>
                <w:webHidden/>
              </w:rPr>
            </w:r>
            <w:r w:rsidR="00023CD8">
              <w:rPr>
                <w:noProof/>
                <w:webHidden/>
              </w:rPr>
              <w:fldChar w:fldCharType="separate"/>
            </w:r>
            <w:r w:rsidR="00023CD8">
              <w:rPr>
                <w:noProof/>
                <w:webHidden/>
              </w:rPr>
              <w:t>27</w:t>
            </w:r>
            <w:r w:rsidR="00023CD8">
              <w:rPr>
                <w:noProof/>
                <w:webHidden/>
              </w:rPr>
              <w:fldChar w:fldCharType="end"/>
            </w:r>
          </w:hyperlink>
        </w:p>
        <w:p w14:paraId="100BCAC3" w14:textId="52B5866D" w:rsidR="00023CD8" w:rsidRDefault="00000000">
          <w:pPr>
            <w:pStyle w:val="TOC2"/>
            <w:tabs>
              <w:tab w:val="left" w:pos="800"/>
            </w:tabs>
            <w:rPr>
              <w:rFonts w:asciiTheme="minorHAnsi" w:eastAsiaTheme="minorEastAsia" w:hAnsiTheme="minorHAnsi" w:cstheme="minorBidi"/>
              <w:lang w:val="en-IL" w:eastAsia="en-IL"/>
            </w:rPr>
          </w:pPr>
          <w:hyperlink w:anchor="_Toc172103001" w:history="1">
            <w:r w:rsidR="00023CD8" w:rsidRPr="005A4885">
              <w:rPr>
                <w:rStyle w:val="Hyperlink"/>
              </w:rPr>
              <w:t>3.2.</w:t>
            </w:r>
            <w:r w:rsidR="00023CD8">
              <w:rPr>
                <w:rFonts w:asciiTheme="minorHAnsi" w:eastAsiaTheme="minorEastAsia" w:hAnsiTheme="minorHAnsi" w:cstheme="minorBidi"/>
                <w:lang w:val="en-IL" w:eastAsia="en-IL"/>
              </w:rPr>
              <w:tab/>
            </w:r>
            <w:r w:rsidR="00023CD8" w:rsidRPr="005A4885">
              <w:rPr>
                <w:rStyle w:val="Hyperlink"/>
              </w:rPr>
              <w:t>System Reset</w:t>
            </w:r>
            <w:r w:rsidR="00023CD8">
              <w:rPr>
                <w:webHidden/>
              </w:rPr>
              <w:tab/>
            </w:r>
            <w:r w:rsidR="00023CD8">
              <w:rPr>
                <w:webHidden/>
              </w:rPr>
              <w:fldChar w:fldCharType="begin"/>
            </w:r>
            <w:r w:rsidR="00023CD8">
              <w:rPr>
                <w:webHidden/>
              </w:rPr>
              <w:instrText xml:space="preserve"> PAGEREF _Toc172103001 \h </w:instrText>
            </w:r>
            <w:r w:rsidR="00023CD8">
              <w:rPr>
                <w:webHidden/>
              </w:rPr>
            </w:r>
            <w:r w:rsidR="00023CD8">
              <w:rPr>
                <w:webHidden/>
              </w:rPr>
              <w:fldChar w:fldCharType="separate"/>
            </w:r>
            <w:r w:rsidR="00023CD8">
              <w:rPr>
                <w:webHidden/>
              </w:rPr>
              <w:t>29</w:t>
            </w:r>
            <w:r w:rsidR="00023CD8">
              <w:rPr>
                <w:webHidden/>
              </w:rPr>
              <w:fldChar w:fldCharType="end"/>
            </w:r>
          </w:hyperlink>
        </w:p>
        <w:p w14:paraId="2F6E421B" w14:textId="2FC73A53" w:rsidR="00023CD8" w:rsidRDefault="00000000">
          <w:pPr>
            <w:pStyle w:val="TOC3"/>
            <w:tabs>
              <w:tab w:val="left" w:pos="1400"/>
            </w:tabs>
            <w:rPr>
              <w:rFonts w:asciiTheme="minorHAnsi" w:eastAsiaTheme="minorEastAsia" w:hAnsiTheme="minorHAnsi" w:cstheme="minorBidi"/>
              <w:noProof/>
              <w:lang w:val="en-IL" w:eastAsia="en-IL"/>
            </w:rPr>
          </w:pPr>
          <w:hyperlink w:anchor="_Toc172103002" w:history="1">
            <w:r w:rsidR="00023CD8" w:rsidRPr="005A4885">
              <w:rPr>
                <w:rStyle w:val="Hyperlink"/>
                <w:noProof/>
              </w:rPr>
              <w:t>3.2.1.</w:t>
            </w:r>
            <w:r w:rsidR="00023CD8">
              <w:rPr>
                <w:rFonts w:asciiTheme="minorHAnsi" w:eastAsiaTheme="minorEastAsia" w:hAnsiTheme="minorHAnsi" w:cstheme="minorBidi"/>
                <w:noProof/>
                <w:lang w:val="en-IL" w:eastAsia="en-IL"/>
              </w:rPr>
              <w:tab/>
            </w:r>
            <w:r w:rsidR="00023CD8" w:rsidRPr="005A4885">
              <w:rPr>
                <w:rStyle w:val="Hyperlink"/>
                <w:noProof/>
              </w:rPr>
              <w:t>Specific Requirements</w:t>
            </w:r>
            <w:r w:rsidR="00023CD8">
              <w:rPr>
                <w:noProof/>
                <w:webHidden/>
              </w:rPr>
              <w:tab/>
            </w:r>
            <w:r w:rsidR="00023CD8">
              <w:rPr>
                <w:noProof/>
                <w:webHidden/>
              </w:rPr>
              <w:fldChar w:fldCharType="begin"/>
            </w:r>
            <w:r w:rsidR="00023CD8">
              <w:rPr>
                <w:noProof/>
                <w:webHidden/>
              </w:rPr>
              <w:instrText xml:space="preserve"> PAGEREF _Toc172103002 \h </w:instrText>
            </w:r>
            <w:r w:rsidR="00023CD8">
              <w:rPr>
                <w:noProof/>
                <w:webHidden/>
              </w:rPr>
            </w:r>
            <w:r w:rsidR="00023CD8">
              <w:rPr>
                <w:noProof/>
                <w:webHidden/>
              </w:rPr>
              <w:fldChar w:fldCharType="separate"/>
            </w:r>
            <w:r w:rsidR="00023CD8">
              <w:rPr>
                <w:noProof/>
                <w:webHidden/>
              </w:rPr>
              <w:t>29</w:t>
            </w:r>
            <w:r w:rsidR="00023CD8">
              <w:rPr>
                <w:noProof/>
                <w:webHidden/>
              </w:rPr>
              <w:fldChar w:fldCharType="end"/>
            </w:r>
          </w:hyperlink>
        </w:p>
        <w:p w14:paraId="33EAC02E" w14:textId="35FC7ABF" w:rsidR="00023CD8" w:rsidRDefault="00000000">
          <w:pPr>
            <w:pStyle w:val="TOC2"/>
            <w:tabs>
              <w:tab w:val="left" w:pos="800"/>
            </w:tabs>
            <w:rPr>
              <w:rFonts w:asciiTheme="minorHAnsi" w:eastAsiaTheme="minorEastAsia" w:hAnsiTheme="minorHAnsi" w:cstheme="minorBidi"/>
              <w:lang w:val="en-IL" w:eastAsia="en-IL"/>
            </w:rPr>
          </w:pPr>
          <w:hyperlink w:anchor="_Toc172103003" w:history="1">
            <w:r w:rsidR="00023CD8" w:rsidRPr="005A4885">
              <w:rPr>
                <w:rStyle w:val="Hyperlink"/>
              </w:rPr>
              <w:t>3.3.</w:t>
            </w:r>
            <w:r w:rsidR="00023CD8">
              <w:rPr>
                <w:rFonts w:asciiTheme="minorHAnsi" w:eastAsiaTheme="minorEastAsia" w:hAnsiTheme="minorHAnsi" w:cstheme="minorBidi"/>
                <w:lang w:val="en-IL" w:eastAsia="en-IL"/>
              </w:rPr>
              <w:tab/>
            </w:r>
            <w:r w:rsidR="00023CD8" w:rsidRPr="005A4885">
              <w:rPr>
                <w:rStyle w:val="Hyperlink"/>
              </w:rPr>
              <w:t>Shutdown Sequences</w:t>
            </w:r>
            <w:r w:rsidR="00023CD8">
              <w:rPr>
                <w:webHidden/>
              </w:rPr>
              <w:tab/>
            </w:r>
            <w:r w:rsidR="00023CD8">
              <w:rPr>
                <w:webHidden/>
              </w:rPr>
              <w:fldChar w:fldCharType="begin"/>
            </w:r>
            <w:r w:rsidR="00023CD8">
              <w:rPr>
                <w:webHidden/>
              </w:rPr>
              <w:instrText xml:space="preserve"> PAGEREF _Toc172103003 \h </w:instrText>
            </w:r>
            <w:r w:rsidR="00023CD8">
              <w:rPr>
                <w:webHidden/>
              </w:rPr>
            </w:r>
            <w:r w:rsidR="00023CD8">
              <w:rPr>
                <w:webHidden/>
              </w:rPr>
              <w:fldChar w:fldCharType="separate"/>
            </w:r>
            <w:r w:rsidR="00023CD8">
              <w:rPr>
                <w:webHidden/>
              </w:rPr>
              <w:t>30</w:t>
            </w:r>
            <w:r w:rsidR="00023CD8">
              <w:rPr>
                <w:webHidden/>
              </w:rPr>
              <w:fldChar w:fldCharType="end"/>
            </w:r>
          </w:hyperlink>
        </w:p>
        <w:p w14:paraId="4FDB6B4B" w14:textId="7E110DA2" w:rsidR="00023CD8" w:rsidRDefault="00000000">
          <w:pPr>
            <w:pStyle w:val="TOC3"/>
            <w:tabs>
              <w:tab w:val="left" w:pos="1400"/>
            </w:tabs>
            <w:rPr>
              <w:rFonts w:asciiTheme="minorHAnsi" w:eastAsiaTheme="minorEastAsia" w:hAnsiTheme="minorHAnsi" w:cstheme="minorBidi"/>
              <w:noProof/>
              <w:lang w:val="en-IL" w:eastAsia="en-IL"/>
            </w:rPr>
          </w:pPr>
          <w:hyperlink w:anchor="_Toc172103004" w:history="1">
            <w:r w:rsidR="00023CD8" w:rsidRPr="005A4885">
              <w:rPr>
                <w:rStyle w:val="Hyperlink"/>
                <w:noProof/>
              </w:rPr>
              <w:t>3.3.1.</w:t>
            </w:r>
            <w:r w:rsidR="00023CD8">
              <w:rPr>
                <w:rFonts w:asciiTheme="minorHAnsi" w:eastAsiaTheme="minorEastAsia" w:hAnsiTheme="minorHAnsi" w:cstheme="minorBidi"/>
                <w:noProof/>
                <w:lang w:val="en-IL" w:eastAsia="en-IL"/>
              </w:rPr>
              <w:tab/>
            </w:r>
            <w:r w:rsidR="00023CD8" w:rsidRPr="005A4885">
              <w:rPr>
                <w:rStyle w:val="Hyperlink"/>
                <w:noProof/>
              </w:rPr>
              <w:t>Overview</w:t>
            </w:r>
            <w:r w:rsidR="00023CD8">
              <w:rPr>
                <w:noProof/>
                <w:webHidden/>
              </w:rPr>
              <w:tab/>
            </w:r>
            <w:r w:rsidR="00023CD8">
              <w:rPr>
                <w:noProof/>
                <w:webHidden/>
              </w:rPr>
              <w:fldChar w:fldCharType="begin"/>
            </w:r>
            <w:r w:rsidR="00023CD8">
              <w:rPr>
                <w:noProof/>
                <w:webHidden/>
              </w:rPr>
              <w:instrText xml:space="preserve"> PAGEREF _Toc172103004 \h </w:instrText>
            </w:r>
            <w:r w:rsidR="00023CD8">
              <w:rPr>
                <w:noProof/>
                <w:webHidden/>
              </w:rPr>
            </w:r>
            <w:r w:rsidR="00023CD8">
              <w:rPr>
                <w:noProof/>
                <w:webHidden/>
              </w:rPr>
              <w:fldChar w:fldCharType="separate"/>
            </w:r>
            <w:r w:rsidR="00023CD8">
              <w:rPr>
                <w:noProof/>
                <w:webHidden/>
              </w:rPr>
              <w:t>30</w:t>
            </w:r>
            <w:r w:rsidR="00023CD8">
              <w:rPr>
                <w:noProof/>
                <w:webHidden/>
              </w:rPr>
              <w:fldChar w:fldCharType="end"/>
            </w:r>
          </w:hyperlink>
        </w:p>
        <w:p w14:paraId="2FAFFA22" w14:textId="7299E9BF" w:rsidR="00023CD8" w:rsidRDefault="00000000">
          <w:pPr>
            <w:pStyle w:val="TOC3"/>
            <w:tabs>
              <w:tab w:val="left" w:pos="1400"/>
            </w:tabs>
            <w:rPr>
              <w:rFonts w:asciiTheme="minorHAnsi" w:eastAsiaTheme="minorEastAsia" w:hAnsiTheme="minorHAnsi" w:cstheme="minorBidi"/>
              <w:noProof/>
              <w:lang w:val="en-IL" w:eastAsia="en-IL"/>
            </w:rPr>
          </w:pPr>
          <w:hyperlink w:anchor="_Toc172103005" w:history="1">
            <w:r w:rsidR="00023CD8" w:rsidRPr="005A4885">
              <w:rPr>
                <w:rStyle w:val="Hyperlink"/>
                <w:noProof/>
                <w:lang w:val="en-IL"/>
              </w:rPr>
              <w:t>3.3.2.</w:t>
            </w:r>
            <w:r w:rsidR="00023CD8">
              <w:rPr>
                <w:rFonts w:asciiTheme="minorHAnsi" w:eastAsiaTheme="minorEastAsia" w:hAnsiTheme="minorHAnsi" w:cstheme="minorBidi"/>
                <w:noProof/>
                <w:lang w:val="en-IL" w:eastAsia="en-IL"/>
              </w:rPr>
              <w:tab/>
            </w:r>
            <w:r w:rsidR="00023CD8" w:rsidRPr="005A4885">
              <w:rPr>
                <w:rStyle w:val="Hyperlink"/>
                <w:noProof/>
                <w:lang w:val="en-IL"/>
              </w:rPr>
              <w:t>Standard Shutdown Specific Requirements</w:t>
            </w:r>
            <w:r w:rsidR="00023CD8">
              <w:rPr>
                <w:noProof/>
                <w:webHidden/>
              </w:rPr>
              <w:tab/>
            </w:r>
            <w:r w:rsidR="00023CD8">
              <w:rPr>
                <w:noProof/>
                <w:webHidden/>
              </w:rPr>
              <w:fldChar w:fldCharType="begin"/>
            </w:r>
            <w:r w:rsidR="00023CD8">
              <w:rPr>
                <w:noProof/>
                <w:webHidden/>
              </w:rPr>
              <w:instrText xml:space="preserve"> PAGEREF _Toc172103005 \h </w:instrText>
            </w:r>
            <w:r w:rsidR="00023CD8">
              <w:rPr>
                <w:noProof/>
                <w:webHidden/>
              </w:rPr>
            </w:r>
            <w:r w:rsidR="00023CD8">
              <w:rPr>
                <w:noProof/>
                <w:webHidden/>
              </w:rPr>
              <w:fldChar w:fldCharType="separate"/>
            </w:r>
            <w:r w:rsidR="00023CD8">
              <w:rPr>
                <w:noProof/>
                <w:webHidden/>
              </w:rPr>
              <w:t>31</w:t>
            </w:r>
            <w:r w:rsidR="00023CD8">
              <w:rPr>
                <w:noProof/>
                <w:webHidden/>
              </w:rPr>
              <w:fldChar w:fldCharType="end"/>
            </w:r>
          </w:hyperlink>
        </w:p>
        <w:p w14:paraId="0D1BB4AF" w14:textId="7F5CC8A5" w:rsidR="00023CD8" w:rsidRDefault="00000000">
          <w:pPr>
            <w:pStyle w:val="TOC3"/>
            <w:tabs>
              <w:tab w:val="left" w:pos="1400"/>
            </w:tabs>
            <w:rPr>
              <w:rFonts w:asciiTheme="minorHAnsi" w:eastAsiaTheme="minorEastAsia" w:hAnsiTheme="minorHAnsi" w:cstheme="minorBidi"/>
              <w:noProof/>
              <w:lang w:val="en-IL" w:eastAsia="en-IL"/>
            </w:rPr>
          </w:pPr>
          <w:hyperlink w:anchor="_Toc172103006" w:history="1">
            <w:r w:rsidR="00023CD8" w:rsidRPr="005A4885">
              <w:rPr>
                <w:rStyle w:val="Hyperlink"/>
                <w:noProof/>
                <w:lang w:val="en-IL"/>
              </w:rPr>
              <w:t>3.3.3.</w:t>
            </w:r>
            <w:r w:rsidR="00023CD8">
              <w:rPr>
                <w:rFonts w:asciiTheme="minorHAnsi" w:eastAsiaTheme="minorEastAsia" w:hAnsiTheme="minorHAnsi" w:cstheme="minorBidi"/>
                <w:noProof/>
                <w:lang w:val="en-IL" w:eastAsia="en-IL"/>
              </w:rPr>
              <w:tab/>
            </w:r>
            <w:r w:rsidR="00023CD8" w:rsidRPr="005A4885">
              <w:rPr>
                <w:rStyle w:val="Hyperlink"/>
                <w:noProof/>
                <w:lang w:val="en-IL"/>
              </w:rPr>
              <w:t>Emergency Shutdown Specific Requirements</w:t>
            </w:r>
            <w:r w:rsidR="00023CD8">
              <w:rPr>
                <w:noProof/>
                <w:webHidden/>
              </w:rPr>
              <w:tab/>
            </w:r>
            <w:r w:rsidR="00023CD8">
              <w:rPr>
                <w:noProof/>
                <w:webHidden/>
              </w:rPr>
              <w:fldChar w:fldCharType="begin"/>
            </w:r>
            <w:r w:rsidR="00023CD8">
              <w:rPr>
                <w:noProof/>
                <w:webHidden/>
              </w:rPr>
              <w:instrText xml:space="preserve"> PAGEREF _Toc172103006 \h </w:instrText>
            </w:r>
            <w:r w:rsidR="00023CD8">
              <w:rPr>
                <w:noProof/>
                <w:webHidden/>
              </w:rPr>
            </w:r>
            <w:r w:rsidR="00023CD8">
              <w:rPr>
                <w:noProof/>
                <w:webHidden/>
              </w:rPr>
              <w:fldChar w:fldCharType="separate"/>
            </w:r>
            <w:r w:rsidR="00023CD8">
              <w:rPr>
                <w:noProof/>
                <w:webHidden/>
              </w:rPr>
              <w:t>32</w:t>
            </w:r>
            <w:r w:rsidR="00023CD8">
              <w:rPr>
                <w:noProof/>
                <w:webHidden/>
              </w:rPr>
              <w:fldChar w:fldCharType="end"/>
            </w:r>
          </w:hyperlink>
        </w:p>
        <w:p w14:paraId="7AEF583D" w14:textId="3DB24832" w:rsidR="00023CD8" w:rsidRDefault="00000000">
          <w:pPr>
            <w:pStyle w:val="TOC2"/>
            <w:tabs>
              <w:tab w:val="left" w:pos="800"/>
            </w:tabs>
            <w:rPr>
              <w:rFonts w:asciiTheme="minorHAnsi" w:eastAsiaTheme="minorEastAsia" w:hAnsiTheme="minorHAnsi" w:cstheme="minorBidi"/>
              <w:lang w:val="en-IL" w:eastAsia="en-IL"/>
            </w:rPr>
          </w:pPr>
          <w:hyperlink w:anchor="_Toc172103007" w:history="1">
            <w:r w:rsidR="00023CD8" w:rsidRPr="005A4885">
              <w:rPr>
                <w:rStyle w:val="Hyperlink"/>
              </w:rPr>
              <w:t>3.4.</w:t>
            </w:r>
            <w:r w:rsidR="00023CD8">
              <w:rPr>
                <w:rFonts w:asciiTheme="minorHAnsi" w:eastAsiaTheme="minorEastAsia" w:hAnsiTheme="minorHAnsi" w:cstheme="minorBidi"/>
                <w:lang w:val="en-IL" w:eastAsia="en-IL"/>
              </w:rPr>
              <w:tab/>
            </w:r>
            <w:r w:rsidR="00023CD8" w:rsidRPr="005A4885">
              <w:rPr>
                <w:rStyle w:val="Hyperlink"/>
              </w:rPr>
              <w:t>Protection Specifications</w:t>
            </w:r>
            <w:r w:rsidR="00023CD8">
              <w:rPr>
                <w:webHidden/>
              </w:rPr>
              <w:tab/>
            </w:r>
            <w:r w:rsidR="00023CD8">
              <w:rPr>
                <w:webHidden/>
              </w:rPr>
              <w:fldChar w:fldCharType="begin"/>
            </w:r>
            <w:r w:rsidR="00023CD8">
              <w:rPr>
                <w:webHidden/>
              </w:rPr>
              <w:instrText xml:space="preserve"> PAGEREF _Toc172103007 \h </w:instrText>
            </w:r>
            <w:r w:rsidR="00023CD8">
              <w:rPr>
                <w:webHidden/>
              </w:rPr>
            </w:r>
            <w:r w:rsidR="00023CD8">
              <w:rPr>
                <w:webHidden/>
              </w:rPr>
              <w:fldChar w:fldCharType="separate"/>
            </w:r>
            <w:r w:rsidR="00023CD8">
              <w:rPr>
                <w:webHidden/>
              </w:rPr>
              <w:t>33</w:t>
            </w:r>
            <w:r w:rsidR="00023CD8">
              <w:rPr>
                <w:webHidden/>
              </w:rPr>
              <w:fldChar w:fldCharType="end"/>
            </w:r>
          </w:hyperlink>
        </w:p>
        <w:p w14:paraId="4B1924FB" w14:textId="59D6E6CC" w:rsidR="00023CD8" w:rsidRDefault="00000000">
          <w:pPr>
            <w:pStyle w:val="TOC3"/>
            <w:tabs>
              <w:tab w:val="left" w:pos="1400"/>
            </w:tabs>
            <w:rPr>
              <w:rFonts w:asciiTheme="minorHAnsi" w:eastAsiaTheme="minorEastAsia" w:hAnsiTheme="minorHAnsi" w:cstheme="minorBidi"/>
              <w:noProof/>
              <w:lang w:val="en-IL" w:eastAsia="en-IL"/>
            </w:rPr>
          </w:pPr>
          <w:hyperlink w:anchor="_Toc172103008" w:history="1">
            <w:r w:rsidR="00023CD8" w:rsidRPr="005A4885">
              <w:rPr>
                <w:rStyle w:val="Hyperlink"/>
                <w:noProof/>
              </w:rPr>
              <w:t>3.4.1.</w:t>
            </w:r>
            <w:r w:rsidR="00023CD8">
              <w:rPr>
                <w:rFonts w:asciiTheme="minorHAnsi" w:eastAsiaTheme="minorEastAsia" w:hAnsiTheme="minorHAnsi" w:cstheme="minorBidi"/>
                <w:noProof/>
                <w:lang w:val="en-IL" w:eastAsia="en-IL"/>
              </w:rPr>
              <w:tab/>
            </w:r>
            <w:r w:rsidR="00023CD8" w:rsidRPr="005A4885">
              <w:rPr>
                <w:rStyle w:val="Hyperlink"/>
                <w:noProof/>
              </w:rPr>
              <w:t>Over Voltage Protection (OVP)</w:t>
            </w:r>
            <w:r w:rsidR="00023CD8">
              <w:rPr>
                <w:noProof/>
                <w:webHidden/>
              </w:rPr>
              <w:tab/>
            </w:r>
            <w:r w:rsidR="00023CD8">
              <w:rPr>
                <w:noProof/>
                <w:webHidden/>
              </w:rPr>
              <w:fldChar w:fldCharType="begin"/>
            </w:r>
            <w:r w:rsidR="00023CD8">
              <w:rPr>
                <w:noProof/>
                <w:webHidden/>
              </w:rPr>
              <w:instrText xml:space="preserve"> PAGEREF _Toc172103008 \h </w:instrText>
            </w:r>
            <w:r w:rsidR="00023CD8">
              <w:rPr>
                <w:noProof/>
                <w:webHidden/>
              </w:rPr>
            </w:r>
            <w:r w:rsidR="00023CD8">
              <w:rPr>
                <w:noProof/>
                <w:webHidden/>
              </w:rPr>
              <w:fldChar w:fldCharType="separate"/>
            </w:r>
            <w:r w:rsidR="00023CD8">
              <w:rPr>
                <w:noProof/>
                <w:webHidden/>
              </w:rPr>
              <w:t>33</w:t>
            </w:r>
            <w:r w:rsidR="00023CD8">
              <w:rPr>
                <w:noProof/>
                <w:webHidden/>
              </w:rPr>
              <w:fldChar w:fldCharType="end"/>
            </w:r>
          </w:hyperlink>
        </w:p>
        <w:p w14:paraId="1EAC7EBD" w14:textId="5ABEEA49" w:rsidR="00023CD8" w:rsidRDefault="00000000">
          <w:pPr>
            <w:pStyle w:val="TOC3"/>
            <w:tabs>
              <w:tab w:val="left" w:pos="1400"/>
            </w:tabs>
            <w:rPr>
              <w:rFonts w:asciiTheme="minorHAnsi" w:eastAsiaTheme="minorEastAsia" w:hAnsiTheme="minorHAnsi" w:cstheme="minorBidi"/>
              <w:noProof/>
              <w:lang w:val="en-IL" w:eastAsia="en-IL"/>
            </w:rPr>
          </w:pPr>
          <w:hyperlink w:anchor="_Toc172103009" w:history="1">
            <w:r w:rsidR="00023CD8" w:rsidRPr="005A4885">
              <w:rPr>
                <w:rStyle w:val="Hyperlink"/>
                <w:noProof/>
              </w:rPr>
              <w:t>3.4.2.</w:t>
            </w:r>
            <w:r w:rsidR="00023CD8">
              <w:rPr>
                <w:rFonts w:asciiTheme="minorHAnsi" w:eastAsiaTheme="minorEastAsia" w:hAnsiTheme="minorHAnsi" w:cstheme="minorBidi"/>
                <w:noProof/>
                <w:lang w:val="en-IL" w:eastAsia="en-IL"/>
              </w:rPr>
              <w:tab/>
            </w:r>
            <w:r w:rsidR="00023CD8" w:rsidRPr="005A4885">
              <w:rPr>
                <w:rStyle w:val="Hyperlink"/>
                <w:noProof/>
              </w:rPr>
              <w:t>Under Voltage Protection (UVP)</w:t>
            </w:r>
            <w:r w:rsidR="00023CD8">
              <w:rPr>
                <w:noProof/>
                <w:webHidden/>
              </w:rPr>
              <w:tab/>
            </w:r>
            <w:r w:rsidR="00023CD8">
              <w:rPr>
                <w:noProof/>
                <w:webHidden/>
              </w:rPr>
              <w:fldChar w:fldCharType="begin"/>
            </w:r>
            <w:r w:rsidR="00023CD8">
              <w:rPr>
                <w:noProof/>
                <w:webHidden/>
              </w:rPr>
              <w:instrText xml:space="preserve"> PAGEREF _Toc172103009 \h </w:instrText>
            </w:r>
            <w:r w:rsidR="00023CD8">
              <w:rPr>
                <w:noProof/>
                <w:webHidden/>
              </w:rPr>
            </w:r>
            <w:r w:rsidR="00023CD8">
              <w:rPr>
                <w:noProof/>
                <w:webHidden/>
              </w:rPr>
              <w:fldChar w:fldCharType="separate"/>
            </w:r>
            <w:r w:rsidR="00023CD8">
              <w:rPr>
                <w:noProof/>
                <w:webHidden/>
              </w:rPr>
              <w:t>34</w:t>
            </w:r>
            <w:r w:rsidR="00023CD8">
              <w:rPr>
                <w:noProof/>
                <w:webHidden/>
              </w:rPr>
              <w:fldChar w:fldCharType="end"/>
            </w:r>
          </w:hyperlink>
        </w:p>
        <w:p w14:paraId="5A86CC0F" w14:textId="0380D11F" w:rsidR="00023CD8" w:rsidRDefault="00000000">
          <w:pPr>
            <w:pStyle w:val="TOC3"/>
            <w:tabs>
              <w:tab w:val="left" w:pos="1400"/>
            </w:tabs>
            <w:rPr>
              <w:rFonts w:asciiTheme="minorHAnsi" w:eastAsiaTheme="minorEastAsia" w:hAnsiTheme="minorHAnsi" w:cstheme="minorBidi"/>
              <w:noProof/>
              <w:lang w:val="en-IL" w:eastAsia="en-IL"/>
            </w:rPr>
          </w:pPr>
          <w:hyperlink w:anchor="_Toc172103010" w:history="1">
            <w:r w:rsidR="00023CD8" w:rsidRPr="005A4885">
              <w:rPr>
                <w:rStyle w:val="Hyperlink"/>
                <w:noProof/>
              </w:rPr>
              <w:t>3.4.3.</w:t>
            </w:r>
            <w:r w:rsidR="00023CD8">
              <w:rPr>
                <w:rFonts w:asciiTheme="minorHAnsi" w:eastAsiaTheme="minorEastAsia" w:hAnsiTheme="minorHAnsi" w:cstheme="minorBidi"/>
                <w:noProof/>
                <w:lang w:val="en-IL" w:eastAsia="en-IL"/>
              </w:rPr>
              <w:tab/>
            </w:r>
            <w:r w:rsidR="00023CD8" w:rsidRPr="005A4885">
              <w:rPr>
                <w:rStyle w:val="Hyperlink"/>
                <w:noProof/>
              </w:rPr>
              <w:t>Over Temperature Protection (OTP)</w:t>
            </w:r>
            <w:r w:rsidR="00023CD8">
              <w:rPr>
                <w:noProof/>
                <w:webHidden/>
              </w:rPr>
              <w:tab/>
            </w:r>
            <w:r w:rsidR="00023CD8">
              <w:rPr>
                <w:noProof/>
                <w:webHidden/>
              </w:rPr>
              <w:fldChar w:fldCharType="begin"/>
            </w:r>
            <w:r w:rsidR="00023CD8">
              <w:rPr>
                <w:noProof/>
                <w:webHidden/>
              </w:rPr>
              <w:instrText xml:space="preserve"> PAGEREF _Toc172103010 \h </w:instrText>
            </w:r>
            <w:r w:rsidR="00023CD8">
              <w:rPr>
                <w:noProof/>
                <w:webHidden/>
              </w:rPr>
            </w:r>
            <w:r w:rsidR="00023CD8">
              <w:rPr>
                <w:noProof/>
                <w:webHidden/>
              </w:rPr>
              <w:fldChar w:fldCharType="separate"/>
            </w:r>
            <w:r w:rsidR="00023CD8">
              <w:rPr>
                <w:noProof/>
                <w:webHidden/>
              </w:rPr>
              <w:t>36</w:t>
            </w:r>
            <w:r w:rsidR="00023CD8">
              <w:rPr>
                <w:noProof/>
                <w:webHidden/>
              </w:rPr>
              <w:fldChar w:fldCharType="end"/>
            </w:r>
          </w:hyperlink>
        </w:p>
        <w:p w14:paraId="004F4C85" w14:textId="448D9E4D" w:rsidR="00023CD8" w:rsidRDefault="00000000">
          <w:pPr>
            <w:pStyle w:val="TOC1"/>
            <w:rPr>
              <w:rFonts w:asciiTheme="minorHAnsi" w:eastAsiaTheme="minorEastAsia" w:hAnsiTheme="minorHAnsi" w:cstheme="minorBidi"/>
              <w:noProof/>
              <w:lang w:val="en-IL" w:eastAsia="en-IL"/>
            </w:rPr>
          </w:pPr>
          <w:hyperlink w:anchor="_Toc172103011" w:history="1">
            <w:r w:rsidR="00023CD8" w:rsidRPr="005A4885">
              <w:rPr>
                <w:rStyle w:val="Hyperlink"/>
                <w:noProof/>
                <w:highlight w:val="yellow"/>
              </w:rPr>
              <w:t>4.</w:t>
            </w:r>
            <w:r w:rsidR="00023CD8">
              <w:rPr>
                <w:rFonts w:asciiTheme="minorHAnsi" w:eastAsiaTheme="minorEastAsia" w:hAnsiTheme="minorHAnsi" w:cstheme="minorBidi"/>
                <w:noProof/>
                <w:lang w:val="en-IL" w:eastAsia="en-IL"/>
              </w:rPr>
              <w:tab/>
            </w:r>
            <w:r w:rsidR="00023CD8" w:rsidRPr="005A4885">
              <w:rPr>
                <w:rStyle w:val="Hyperlink"/>
                <w:noProof/>
                <w:highlight w:val="yellow"/>
              </w:rPr>
              <w:t>Elapsed time FLASH memory communication</w:t>
            </w:r>
            <w:r w:rsidR="00023CD8">
              <w:rPr>
                <w:noProof/>
                <w:webHidden/>
              </w:rPr>
              <w:tab/>
            </w:r>
            <w:r w:rsidR="00023CD8">
              <w:rPr>
                <w:noProof/>
                <w:webHidden/>
              </w:rPr>
              <w:fldChar w:fldCharType="begin"/>
            </w:r>
            <w:r w:rsidR="00023CD8">
              <w:rPr>
                <w:noProof/>
                <w:webHidden/>
              </w:rPr>
              <w:instrText xml:space="preserve"> PAGEREF _Toc172103011 \h </w:instrText>
            </w:r>
            <w:r w:rsidR="00023CD8">
              <w:rPr>
                <w:noProof/>
                <w:webHidden/>
              </w:rPr>
            </w:r>
            <w:r w:rsidR="00023CD8">
              <w:rPr>
                <w:noProof/>
                <w:webHidden/>
              </w:rPr>
              <w:fldChar w:fldCharType="separate"/>
            </w:r>
            <w:r w:rsidR="00023CD8">
              <w:rPr>
                <w:noProof/>
                <w:webHidden/>
              </w:rPr>
              <w:t>37</w:t>
            </w:r>
            <w:r w:rsidR="00023CD8">
              <w:rPr>
                <w:noProof/>
                <w:webHidden/>
              </w:rPr>
              <w:fldChar w:fldCharType="end"/>
            </w:r>
          </w:hyperlink>
        </w:p>
        <w:p w14:paraId="7D374176" w14:textId="211506BC" w:rsidR="00023CD8" w:rsidRDefault="00000000">
          <w:pPr>
            <w:pStyle w:val="TOC1"/>
            <w:rPr>
              <w:rFonts w:asciiTheme="minorHAnsi" w:eastAsiaTheme="minorEastAsia" w:hAnsiTheme="minorHAnsi" w:cstheme="minorBidi"/>
              <w:noProof/>
              <w:lang w:val="en-IL" w:eastAsia="en-IL"/>
            </w:rPr>
          </w:pPr>
          <w:hyperlink w:anchor="_Toc172103012" w:history="1">
            <w:r w:rsidR="00023CD8" w:rsidRPr="005A4885">
              <w:rPr>
                <w:rStyle w:val="Hyperlink"/>
                <w:noProof/>
              </w:rPr>
              <w:t>5.</w:t>
            </w:r>
            <w:r w:rsidR="00023CD8">
              <w:rPr>
                <w:rFonts w:asciiTheme="minorHAnsi" w:eastAsiaTheme="minorEastAsia" w:hAnsiTheme="minorHAnsi" w:cstheme="minorBidi"/>
                <w:noProof/>
                <w:lang w:val="en-IL" w:eastAsia="en-IL"/>
              </w:rPr>
              <w:tab/>
            </w:r>
            <w:r w:rsidR="00023CD8" w:rsidRPr="005A4885">
              <w:rPr>
                <w:rStyle w:val="Hyperlink"/>
                <w:noProof/>
              </w:rPr>
              <w:t>Communication Interface</w:t>
            </w:r>
            <w:r w:rsidR="00023CD8">
              <w:rPr>
                <w:noProof/>
                <w:webHidden/>
              </w:rPr>
              <w:tab/>
            </w:r>
            <w:r w:rsidR="00023CD8">
              <w:rPr>
                <w:noProof/>
                <w:webHidden/>
              </w:rPr>
              <w:fldChar w:fldCharType="begin"/>
            </w:r>
            <w:r w:rsidR="00023CD8">
              <w:rPr>
                <w:noProof/>
                <w:webHidden/>
              </w:rPr>
              <w:instrText xml:space="preserve"> PAGEREF _Toc172103012 \h </w:instrText>
            </w:r>
            <w:r w:rsidR="00023CD8">
              <w:rPr>
                <w:noProof/>
                <w:webHidden/>
              </w:rPr>
            </w:r>
            <w:r w:rsidR="00023CD8">
              <w:rPr>
                <w:noProof/>
                <w:webHidden/>
              </w:rPr>
              <w:fldChar w:fldCharType="separate"/>
            </w:r>
            <w:r w:rsidR="00023CD8">
              <w:rPr>
                <w:noProof/>
                <w:webHidden/>
              </w:rPr>
              <w:t>39</w:t>
            </w:r>
            <w:r w:rsidR="00023CD8">
              <w:rPr>
                <w:noProof/>
                <w:webHidden/>
              </w:rPr>
              <w:fldChar w:fldCharType="end"/>
            </w:r>
          </w:hyperlink>
        </w:p>
        <w:p w14:paraId="4BD74015" w14:textId="58418206" w:rsidR="00023CD8" w:rsidRDefault="00000000">
          <w:pPr>
            <w:pStyle w:val="TOC1"/>
            <w:rPr>
              <w:rFonts w:asciiTheme="minorHAnsi" w:eastAsiaTheme="minorEastAsia" w:hAnsiTheme="minorHAnsi" w:cstheme="minorBidi"/>
              <w:noProof/>
              <w:lang w:val="en-IL" w:eastAsia="en-IL"/>
            </w:rPr>
          </w:pPr>
          <w:hyperlink w:anchor="_Toc172103013" w:history="1">
            <w:r w:rsidR="00023CD8" w:rsidRPr="005A4885">
              <w:rPr>
                <w:rStyle w:val="Hyperlink"/>
                <w:noProof/>
              </w:rPr>
              <w:t>6.</w:t>
            </w:r>
            <w:r w:rsidR="00023CD8">
              <w:rPr>
                <w:rFonts w:asciiTheme="minorHAnsi" w:eastAsiaTheme="minorEastAsia" w:hAnsiTheme="minorHAnsi" w:cstheme="minorBidi"/>
                <w:noProof/>
                <w:lang w:val="en-IL" w:eastAsia="en-IL"/>
              </w:rPr>
              <w:tab/>
            </w:r>
            <w:r w:rsidR="00023CD8" w:rsidRPr="005A4885">
              <w:rPr>
                <w:rStyle w:val="Hyperlink"/>
                <w:noProof/>
              </w:rPr>
              <w:t>Log File functionality</w:t>
            </w:r>
            <w:r w:rsidR="00023CD8">
              <w:rPr>
                <w:noProof/>
                <w:webHidden/>
              </w:rPr>
              <w:tab/>
            </w:r>
            <w:r w:rsidR="00023CD8">
              <w:rPr>
                <w:noProof/>
                <w:webHidden/>
              </w:rPr>
              <w:fldChar w:fldCharType="begin"/>
            </w:r>
            <w:r w:rsidR="00023CD8">
              <w:rPr>
                <w:noProof/>
                <w:webHidden/>
              </w:rPr>
              <w:instrText xml:space="preserve"> PAGEREF _Toc172103013 \h </w:instrText>
            </w:r>
            <w:r w:rsidR="00023CD8">
              <w:rPr>
                <w:noProof/>
                <w:webHidden/>
              </w:rPr>
            </w:r>
            <w:r w:rsidR="00023CD8">
              <w:rPr>
                <w:noProof/>
                <w:webHidden/>
              </w:rPr>
              <w:fldChar w:fldCharType="separate"/>
            </w:r>
            <w:r w:rsidR="00023CD8">
              <w:rPr>
                <w:noProof/>
                <w:webHidden/>
              </w:rPr>
              <w:t>40</w:t>
            </w:r>
            <w:r w:rsidR="00023CD8">
              <w:rPr>
                <w:noProof/>
                <w:webHidden/>
              </w:rPr>
              <w:fldChar w:fldCharType="end"/>
            </w:r>
          </w:hyperlink>
        </w:p>
        <w:p w14:paraId="1BC2435E" w14:textId="3B47B87C" w:rsidR="00023CD8" w:rsidRDefault="00000000">
          <w:pPr>
            <w:pStyle w:val="TOC2"/>
            <w:tabs>
              <w:tab w:val="left" w:pos="800"/>
            </w:tabs>
            <w:rPr>
              <w:rFonts w:asciiTheme="minorHAnsi" w:eastAsiaTheme="minorEastAsia" w:hAnsiTheme="minorHAnsi" w:cstheme="minorBidi"/>
              <w:lang w:val="en-IL" w:eastAsia="en-IL"/>
            </w:rPr>
          </w:pPr>
          <w:hyperlink w:anchor="_Toc172103014" w:history="1">
            <w:r w:rsidR="00023CD8" w:rsidRPr="005A4885">
              <w:rPr>
                <w:rStyle w:val="Hyperlink"/>
              </w:rPr>
              <w:t>6.1.</w:t>
            </w:r>
            <w:r w:rsidR="00023CD8">
              <w:rPr>
                <w:rFonts w:asciiTheme="minorHAnsi" w:eastAsiaTheme="minorEastAsia" w:hAnsiTheme="minorHAnsi" w:cstheme="minorBidi"/>
                <w:lang w:val="en-IL" w:eastAsia="en-IL"/>
              </w:rPr>
              <w:tab/>
            </w:r>
            <w:r w:rsidR="00023CD8" w:rsidRPr="005A4885">
              <w:rPr>
                <w:rStyle w:val="Hyperlink"/>
              </w:rPr>
              <w:t>General description:</w:t>
            </w:r>
            <w:r w:rsidR="00023CD8">
              <w:rPr>
                <w:webHidden/>
              </w:rPr>
              <w:tab/>
            </w:r>
            <w:r w:rsidR="00023CD8">
              <w:rPr>
                <w:webHidden/>
              </w:rPr>
              <w:fldChar w:fldCharType="begin"/>
            </w:r>
            <w:r w:rsidR="00023CD8">
              <w:rPr>
                <w:webHidden/>
              </w:rPr>
              <w:instrText xml:space="preserve"> PAGEREF _Toc172103014 \h </w:instrText>
            </w:r>
            <w:r w:rsidR="00023CD8">
              <w:rPr>
                <w:webHidden/>
              </w:rPr>
            </w:r>
            <w:r w:rsidR="00023CD8">
              <w:rPr>
                <w:webHidden/>
              </w:rPr>
              <w:fldChar w:fldCharType="separate"/>
            </w:r>
            <w:r w:rsidR="00023CD8">
              <w:rPr>
                <w:webHidden/>
              </w:rPr>
              <w:t>40</w:t>
            </w:r>
            <w:r w:rsidR="00023CD8">
              <w:rPr>
                <w:webHidden/>
              </w:rPr>
              <w:fldChar w:fldCharType="end"/>
            </w:r>
          </w:hyperlink>
        </w:p>
        <w:p w14:paraId="069F298B" w14:textId="417589CE" w:rsidR="00023CD8" w:rsidRDefault="00000000">
          <w:pPr>
            <w:pStyle w:val="TOC2"/>
            <w:tabs>
              <w:tab w:val="left" w:pos="800"/>
            </w:tabs>
            <w:rPr>
              <w:rFonts w:asciiTheme="minorHAnsi" w:eastAsiaTheme="minorEastAsia" w:hAnsiTheme="minorHAnsi" w:cstheme="minorBidi"/>
              <w:lang w:val="en-IL" w:eastAsia="en-IL"/>
            </w:rPr>
          </w:pPr>
          <w:hyperlink w:anchor="_Toc172103015" w:history="1">
            <w:r w:rsidR="00023CD8" w:rsidRPr="005A4885">
              <w:rPr>
                <w:rStyle w:val="Hyperlink"/>
                <w:rFonts w:eastAsia="Times New Roman"/>
              </w:rPr>
              <w:t>6.2.</w:t>
            </w:r>
            <w:r w:rsidR="00023CD8">
              <w:rPr>
                <w:rFonts w:asciiTheme="minorHAnsi" w:eastAsiaTheme="minorEastAsia" w:hAnsiTheme="minorHAnsi" w:cstheme="minorBidi"/>
                <w:lang w:val="en-IL" w:eastAsia="en-IL"/>
              </w:rPr>
              <w:tab/>
            </w:r>
            <w:r w:rsidR="00023CD8" w:rsidRPr="005A4885">
              <w:rPr>
                <w:rStyle w:val="Hyperlink"/>
              </w:rPr>
              <w:t>PSU Logfile handling - general rules</w:t>
            </w:r>
            <w:r w:rsidR="00023CD8">
              <w:rPr>
                <w:webHidden/>
              </w:rPr>
              <w:tab/>
            </w:r>
            <w:r w:rsidR="00023CD8">
              <w:rPr>
                <w:webHidden/>
              </w:rPr>
              <w:fldChar w:fldCharType="begin"/>
            </w:r>
            <w:r w:rsidR="00023CD8">
              <w:rPr>
                <w:webHidden/>
              </w:rPr>
              <w:instrText xml:space="preserve"> PAGEREF _Toc172103015 \h </w:instrText>
            </w:r>
            <w:r w:rsidR="00023CD8">
              <w:rPr>
                <w:webHidden/>
              </w:rPr>
            </w:r>
            <w:r w:rsidR="00023CD8">
              <w:rPr>
                <w:webHidden/>
              </w:rPr>
              <w:fldChar w:fldCharType="separate"/>
            </w:r>
            <w:r w:rsidR="00023CD8">
              <w:rPr>
                <w:webHidden/>
              </w:rPr>
              <w:t>41</w:t>
            </w:r>
            <w:r w:rsidR="00023CD8">
              <w:rPr>
                <w:webHidden/>
              </w:rPr>
              <w:fldChar w:fldCharType="end"/>
            </w:r>
          </w:hyperlink>
        </w:p>
        <w:p w14:paraId="23097C69" w14:textId="74F1522A" w:rsidR="00023CD8" w:rsidRDefault="00000000">
          <w:pPr>
            <w:pStyle w:val="TOC1"/>
            <w:rPr>
              <w:rFonts w:asciiTheme="minorHAnsi" w:eastAsiaTheme="minorEastAsia" w:hAnsiTheme="minorHAnsi" w:cstheme="minorBidi"/>
              <w:noProof/>
              <w:lang w:val="en-IL" w:eastAsia="en-IL"/>
            </w:rPr>
          </w:pPr>
          <w:hyperlink w:anchor="_Toc172103016" w:history="1">
            <w:r w:rsidR="00023CD8" w:rsidRPr="005A4885">
              <w:rPr>
                <w:rStyle w:val="Hyperlink"/>
                <w:noProof/>
              </w:rPr>
              <w:t>7.</w:t>
            </w:r>
            <w:r w:rsidR="00023CD8">
              <w:rPr>
                <w:rFonts w:asciiTheme="minorHAnsi" w:eastAsiaTheme="minorEastAsia" w:hAnsiTheme="minorHAnsi" w:cstheme="minorBidi"/>
                <w:noProof/>
                <w:lang w:val="en-IL" w:eastAsia="en-IL"/>
              </w:rPr>
              <w:tab/>
            </w:r>
            <w:r w:rsidR="00023CD8" w:rsidRPr="005A4885">
              <w:rPr>
                <w:rStyle w:val="Hyperlink"/>
                <w:noProof/>
              </w:rPr>
              <w:t>29. FPGA Measurements</w:t>
            </w:r>
            <w:r w:rsidR="00023CD8">
              <w:rPr>
                <w:noProof/>
                <w:webHidden/>
              </w:rPr>
              <w:tab/>
            </w:r>
            <w:r w:rsidR="00023CD8">
              <w:rPr>
                <w:noProof/>
                <w:webHidden/>
              </w:rPr>
              <w:fldChar w:fldCharType="begin"/>
            </w:r>
            <w:r w:rsidR="00023CD8">
              <w:rPr>
                <w:noProof/>
                <w:webHidden/>
              </w:rPr>
              <w:instrText xml:space="preserve"> PAGEREF _Toc172103016 \h </w:instrText>
            </w:r>
            <w:r w:rsidR="00023CD8">
              <w:rPr>
                <w:noProof/>
                <w:webHidden/>
              </w:rPr>
            </w:r>
            <w:r w:rsidR="00023CD8">
              <w:rPr>
                <w:noProof/>
                <w:webHidden/>
              </w:rPr>
              <w:fldChar w:fldCharType="separate"/>
            </w:r>
            <w:r w:rsidR="00023CD8">
              <w:rPr>
                <w:noProof/>
                <w:webHidden/>
              </w:rPr>
              <w:t>42</w:t>
            </w:r>
            <w:r w:rsidR="00023CD8">
              <w:rPr>
                <w:noProof/>
                <w:webHidden/>
              </w:rPr>
              <w:fldChar w:fldCharType="end"/>
            </w:r>
          </w:hyperlink>
        </w:p>
        <w:p w14:paraId="3DF6837D" w14:textId="4CC0948F" w:rsidR="00023CD8" w:rsidRDefault="00000000">
          <w:pPr>
            <w:pStyle w:val="TOC1"/>
            <w:rPr>
              <w:rFonts w:asciiTheme="minorHAnsi" w:eastAsiaTheme="minorEastAsia" w:hAnsiTheme="minorHAnsi" w:cstheme="minorBidi"/>
              <w:noProof/>
              <w:lang w:val="en-IL" w:eastAsia="en-IL"/>
            </w:rPr>
          </w:pPr>
          <w:hyperlink w:anchor="_Toc172103017" w:history="1">
            <w:r w:rsidR="00023CD8" w:rsidRPr="005A4885">
              <w:rPr>
                <w:rStyle w:val="Hyperlink"/>
                <w:noProof/>
              </w:rPr>
              <w:t>SHUTDOWN_OUT_FPGA</w:t>
            </w:r>
            <w:r w:rsidR="00023CD8">
              <w:rPr>
                <w:noProof/>
                <w:webHidden/>
              </w:rPr>
              <w:tab/>
            </w:r>
            <w:r w:rsidR="00023CD8">
              <w:rPr>
                <w:noProof/>
                <w:webHidden/>
              </w:rPr>
              <w:fldChar w:fldCharType="begin"/>
            </w:r>
            <w:r w:rsidR="00023CD8">
              <w:rPr>
                <w:noProof/>
                <w:webHidden/>
              </w:rPr>
              <w:instrText xml:space="preserve"> PAGEREF _Toc172103017 \h </w:instrText>
            </w:r>
            <w:r w:rsidR="00023CD8">
              <w:rPr>
                <w:noProof/>
                <w:webHidden/>
              </w:rPr>
            </w:r>
            <w:r w:rsidR="00023CD8">
              <w:rPr>
                <w:noProof/>
                <w:webHidden/>
              </w:rPr>
              <w:fldChar w:fldCharType="separate"/>
            </w:r>
            <w:r w:rsidR="00023CD8">
              <w:rPr>
                <w:noProof/>
                <w:webHidden/>
              </w:rPr>
              <w:t>52</w:t>
            </w:r>
            <w:r w:rsidR="00023CD8">
              <w:rPr>
                <w:noProof/>
                <w:webHidden/>
              </w:rPr>
              <w:fldChar w:fldCharType="end"/>
            </w:r>
          </w:hyperlink>
        </w:p>
        <w:p w14:paraId="344C0E77" w14:textId="351F26DB" w:rsidR="00940BE1" w:rsidRPr="002B0541" w:rsidRDefault="00940BE1" w:rsidP="005E0405">
          <w:r w:rsidRPr="002B0541">
            <w:rPr>
              <w:noProof/>
            </w:rPr>
            <w:lastRenderedPageBreak/>
            <w:fldChar w:fldCharType="end"/>
          </w:r>
        </w:p>
      </w:sdtContent>
    </w:sdt>
    <w:p w14:paraId="74DFD7BD" w14:textId="316B241A" w:rsidR="00547CAA" w:rsidRPr="002B0541" w:rsidRDefault="00547CAA" w:rsidP="005E0405">
      <w:r w:rsidRPr="002B0541">
        <w:br w:type="page"/>
      </w:r>
    </w:p>
    <w:p w14:paraId="29373899" w14:textId="40F93CDA" w:rsidR="00D979EC" w:rsidRPr="002B0541" w:rsidRDefault="00D22DBD" w:rsidP="000606D1">
      <w:pPr>
        <w:pStyle w:val="Heading1"/>
        <w:spacing w:before="0" w:line="240" w:lineRule="auto"/>
      </w:pPr>
      <w:bookmarkStart w:id="1" w:name="_Toc172102987"/>
      <w:r w:rsidRPr="002B0541">
        <w:lastRenderedPageBreak/>
        <w:t>General Description</w:t>
      </w:r>
      <w:bookmarkEnd w:id="1"/>
    </w:p>
    <w:p w14:paraId="3A265761" w14:textId="50EEE35C" w:rsidR="00B34CE0" w:rsidRPr="00305E83" w:rsidRDefault="00704E6F" w:rsidP="005E0405">
      <w:pPr>
        <w:pStyle w:val="Heading2"/>
        <w:rPr>
          <w:sz w:val="22"/>
          <w:szCs w:val="22"/>
        </w:rPr>
      </w:pPr>
      <w:bookmarkStart w:id="2" w:name="_Toc172102988"/>
      <w:r w:rsidRPr="00305E83">
        <w:rPr>
          <w:sz w:val="22"/>
          <w:szCs w:val="22"/>
        </w:rPr>
        <w:t xml:space="preserve">System </w:t>
      </w:r>
      <w:r w:rsidR="00D22DBD" w:rsidRPr="00305E83">
        <w:rPr>
          <w:sz w:val="22"/>
          <w:szCs w:val="22"/>
        </w:rPr>
        <w:t>Architecture Diagram</w:t>
      </w:r>
      <w:bookmarkEnd w:id="2"/>
    </w:p>
    <w:p w14:paraId="7CC0C195" w14:textId="77777777" w:rsidR="000606D1" w:rsidRPr="00305E83" w:rsidRDefault="00B34CE0" w:rsidP="000606D1">
      <w:pPr>
        <w:spacing w:after="0"/>
        <w:rPr>
          <w:sz w:val="22"/>
          <w:szCs w:val="22"/>
        </w:rPr>
      </w:pPr>
      <w:r w:rsidRPr="00305E83">
        <w:rPr>
          <w:sz w:val="22"/>
          <w:szCs w:val="22"/>
        </w:rPr>
        <w:t>The following diagram provides a complete description of Architectural design of the SBC board:</w:t>
      </w:r>
    </w:p>
    <w:p w14:paraId="3C483A7C" w14:textId="58958FF6" w:rsidR="002877E7" w:rsidRPr="002B0541" w:rsidRDefault="006122FC" w:rsidP="000606D1">
      <w:pPr>
        <w:spacing w:after="0"/>
      </w:pPr>
      <w:r w:rsidRPr="002B0541">
        <w:rPr>
          <w:noProof/>
        </w:rPr>
        <mc:AlternateContent>
          <mc:Choice Requires="wps">
            <w:drawing>
              <wp:anchor distT="0" distB="0" distL="114300" distR="114300" simplePos="0" relativeHeight="252051456" behindDoc="0" locked="0" layoutInCell="1" allowOverlap="1" wp14:anchorId="0DB91CB4" wp14:editId="38AA3314">
                <wp:simplePos x="0" y="0"/>
                <wp:positionH relativeFrom="margin">
                  <wp:posOffset>2617948</wp:posOffset>
                </wp:positionH>
                <wp:positionV relativeFrom="paragraph">
                  <wp:posOffset>277115</wp:posOffset>
                </wp:positionV>
                <wp:extent cx="724395" cy="587796"/>
                <wp:effectExtent l="0" t="0" r="19050" b="22225"/>
                <wp:wrapNone/>
                <wp:docPr id="638798584" name="Rectangle 4"/>
                <wp:cNvGraphicFramePr/>
                <a:graphic xmlns:a="http://schemas.openxmlformats.org/drawingml/2006/main">
                  <a:graphicData uri="http://schemas.microsoft.com/office/word/2010/wordprocessingShape">
                    <wps:wsp>
                      <wps:cNvSpPr/>
                      <wps:spPr>
                        <a:xfrm>
                          <a:off x="0" y="0"/>
                          <a:ext cx="724395" cy="58779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1AA00C" w14:textId="0B9E7575" w:rsidR="006F4AE8" w:rsidRPr="00C217A3" w:rsidRDefault="006F4AE8" w:rsidP="005E0405">
                            <w:pPr>
                              <w:rPr>
                                <w:sz w:val="20"/>
                                <w:szCs w:val="20"/>
                              </w:rPr>
                            </w:pPr>
                            <w:r w:rsidRPr="00C217A3">
                              <w:rPr>
                                <w:sz w:val="20"/>
                                <w:szCs w:val="20"/>
                              </w:rPr>
                              <w:t>User LED [MIO47]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1CB4" id="Rectangle 4" o:spid="_x0000_s1027" style="position:absolute;margin-left:206.15pt;margin-top:21.8pt;width:57.05pt;height:46.3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" fillcolor="#ed7d31 [3205]" strokecolor="#261103 [485]" strokeweight="1pt">
                <v:textbox>
                  <w:txbxContent>
                    <w:p w14:paraId="341AA00C" w14:textId="0B9E7575" w:rsidR="006F4AE8" w:rsidRPr="00C217A3" w:rsidRDefault="006F4AE8" w:rsidP="005E0405">
                      <w:pPr>
                        <w:rPr>
                          <w:sz w:val="20"/>
                          <w:szCs w:val="20"/>
                        </w:rPr>
                      </w:pPr>
                      <w:r w:rsidRPr="00C217A3">
                        <w:rPr>
                          <w:sz w:val="20"/>
                          <w:szCs w:val="20"/>
                        </w:rPr>
                        <w:t>User LED [MIO47]</w:t>
                      </w:r>
                    </w:p>
                  </w:txbxContent>
                </v:textbox>
                <w10:wrap anchorx="margin"/>
              </v:rect>
            </w:pict>
          </mc:Fallback>
        </mc:AlternateContent>
      </w:r>
      <w:r w:rsidR="006F4AE8" w:rsidRPr="002B0541">
        <w:rPr>
          <w:noProof/>
        </w:rPr>
        <mc:AlternateContent>
          <mc:Choice Requires="wps">
            <w:drawing>
              <wp:anchor distT="0" distB="0" distL="114300" distR="114300" simplePos="0" relativeHeight="251943936" behindDoc="0" locked="0" layoutInCell="1" allowOverlap="1" wp14:anchorId="19EB6C0C" wp14:editId="79A31911">
                <wp:simplePos x="0" y="0"/>
                <wp:positionH relativeFrom="margin">
                  <wp:posOffset>3414649</wp:posOffset>
                </wp:positionH>
                <wp:positionV relativeFrom="paragraph">
                  <wp:posOffset>255016</wp:posOffset>
                </wp:positionV>
                <wp:extent cx="845820" cy="664719"/>
                <wp:effectExtent l="0" t="0" r="11430" b="21590"/>
                <wp:wrapNone/>
                <wp:docPr id="546058994" name="Rectangle 4"/>
                <wp:cNvGraphicFramePr/>
                <a:graphic xmlns:a="http://schemas.openxmlformats.org/drawingml/2006/main">
                  <a:graphicData uri="http://schemas.microsoft.com/office/word/2010/wordprocessingShape">
                    <wps:wsp>
                      <wps:cNvSpPr/>
                      <wps:spPr>
                        <a:xfrm>
                          <a:off x="0" y="0"/>
                          <a:ext cx="845820" cy="664719"/>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B6C0C" id="_x0000_s1028" style="position:absolute;margin-left:268.85pt;margin-top:20.1pt;width:66.6pt;height:52.3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" fillcolor="#ed7d31 [3205]" strokecolor="#261103 [485]" strokeweight="1pt">
                <v:textbox>
                  <w:txbxContent>
                    <w:p w14:paraId="2FF20BDB" w14:textId="7A3A0F51" w:rsidR="00D957F3" w:rsidRPr="00C217A3" w:rsidRDefault="00D957F3" w:rsidP="00C217A3">
                      <w:pPr>
                        <w:jc w:val="center"/>
                        <w:rPr>
                          <w:sz w:val="20"/>
                          <w:szCs w:val="20"/>
                        </w:rPr>
                      </w:pPr>
                      <w:r w:rsidRPr="00C217A3">
                        <w:rPr>
                          <w:sz w:val="20"/>
                          <w:szCs w:val="20"/>
                        </w:rPr>
                        <w:t>Program Flash Memory</w:t>
                      </w:r>
                    </w:p>
                  </w:txbxContent>
                </v:textbox>
                <w10:wrap anchorx="margin"/>
              </v:rect>
            </w:pict>
          </mc:Fallback>
        </mc:AlternateContent>
      </w:r>
      <w:r w:rsidR="006F4AE8" w:rsidRPr="002B0541">
        <w:rPr>
          <w:noProof/>
        </w:rPr>
        <mc:AlternateContent>
          <mc:Choice Requires="wps">
            <w:drawing>
              <wp:anchor distT="0" distB="0" distL="114300" distR="114300" simplePos="0" relativeHeight="251929600" behindDoc="0" locked="0" layoutInCell="1" allowOverlap="1" wp14:anchorId="1BAFCC3C" wp14:editId="71E8DF68">
                <wp:simplePos x="0" y="0"/>
                <wp:positionH relativeFrom="margin">
                  <wp:posOffset>1677035</wp:posOffset>
                </wp:positionH>
                <wp:positionV relativeFrom="paragraph">
                  <wp:posOffset>167640</wp:posOffset>
                </wp:positionV>
                <wp:extent cx="672465" cy="649605"/>
                <wp:effectExtent l="0" t="0" r="13335" b="17145"/>
                <wp:wrapNone/>
                <wp:docPr id="1526174168" name="Rectangle 4"/>
                <wp:cNvGraphicFramePr/>
                <a:graphic xmlns:a="http://schemas.openxmlformats.org/drawingml/2006/main">
                  <a:graphicData uri="http://schemas.microsoft.com/office/word/2010/wordprocessingShape">
                    <wps:wsp>
                      <wps:cNvSpPr/>
                      <wps:spPr>
                        <a:xfrm>
                          <a:off x="0" y="0"/>
                          <a:ext cx="672465"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1B7FBEE" w14:textId="2EC8950E" w:rsidR="00F734AA" w:rsidRPr="00C217A3" w:rsidRDefault="00F734AA"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FCC3C" id="_x0000_s1029" style="position:absolute;margin-left:132.05pt;margin-top:13.2pt;width:52.95pt;height:51.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XP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" fillcolor="#ed7d31 [3205]" strokecolor="#261103 [485]" strokeweight="1pt">
                <v:textbox>
                  <w:txbxContent>
                    <w:p w14:paraId="01B7FBEE" w14:textId="2EC8950E" w:rsidR="00F734AA" w:rsidRPr="00C217A3" w:rsidRDefault="00F734AA" w:rsidP="005E0405">
                      <w:pPr>
                        <w:rPr>
                          <w:sz w:val="20"/>
                          <w:szCs w:val="20"/>
                        </w:rPr>
                      </w:pPr>
                    </w:p>
                  </w:txbxContent>
                </v:textbox>
                <w10:wrap anchorx="margin"/>
              </v:rect>
            </w:pict>
          </mc:Fallback>
        </mc:AlternateContent>
      </w:r>
      <w:r w:rsidR="006F4AE8" w:rsidRPr="002B0541">
        <w:rPr>
          <w:noProof/>
        </w:rPr>
        <mc:AlternateContent>
          <mc:Choice Requires="wps">
            <w:drawing>
              <wp:anchor distT="0" distB="0" distL="114300" distR="114300" simplePos="0" relativeHeight="252006400" behindDoc="0" locked="0" layoutInCell="1" allowOverlap="1" wp14:anchorId="2DBFECE8" wp14:editId="4C3E109C">
                <wp:simplePos x="0" y="0"/>
                <wp:positionH relativeFrom="margin">
                  <wp:posOffset>1828419</wp:posOffset>
                </wp:positionH>
                <wp:positionV relativeFrom="paragraph">
                  <wp:posOffset>267843</wp:posOffset>
                </wp:positionV>
                <wp:extent cx="672576" cy="649605"/>
                <wp:effectExtent l="0" t="0" r="13335" b="17145"/>
                <wp:wrapNone/>
                <wp:docPr id="891477874" name="Rectangle 4"/>
                <wp:cNvGraphicFramePr/>
                <a:graphic xmlns:a="http://schemas.openxmlformats.org/drawingml/2006/main">
                  <a:graphicData uri="http://schemas.microsoft.com/office/word/2010/wordprocessingShape">
                    <wps:wsp>
                      <wps:cNvSpPr/>
                      <wps:spPr>
                        <a:xfrm>
                          <a:off x="0" y="0"/>
                          <a:ext cx="672576" cy="649605"/>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AEDC67A" w14:textId="77777777" w:rsidR="00527416" w:rsidRPr="00C217A3" w:rsidRDefault="00527416" w:rsidP="005E0405">
                            <w:pPr>
                              <w:rPr>
                                <w:sz w:val="20"/>
                                <w:szCs w:val="20"/>
                              </w:rPr>
                            </w:pPr>
                            <w:r w:rsidRPr="00C217A3">
                              <w:rPr>
                                <w:sz w:val="20"/>
                                <w:szCs w:val="20"/>
                              </w:rPr>
                              <w:t>DDR3 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FECE8" id="_x0000_s1030" style="position:absolute;margin-left:143.95pt;margin-top:21.1pt;width:52.95pt;height:51.1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" fillcolor="#ed7d31 [3205]" strokecolor="#261103 [485]" strokeweight="1pt">
                <v:textbox>
                  <w:txbxContent>
                    <w:p w14:paraId="4AEDC67A" w14:textId="77777777" w:rsidR="00527416" w:rsidRPr="00C217A3" w:rsidRDefault="00527416" w:rsidP="005E0405">
                      <w:pPr>
                        <w:rPr>
                          <w:sz w:val="20"/>
                          <w:szCs w:val="20"/>
                        </w:rPr>
                      </w:pPr>
                      <w:r w:rsidRPr="00C217A3">
                        <w:rPr>
                          <w:sz w:val="20"/>
                          <w:szCs w:val="20"/>
                        </w:rPr>
                        <w:t>DDR3 DRAM</w:t>
                      </w:r>
                    </w:p>
                  </w:txbxContent>
                </v:textbox>
                <w10:wrap anchorx="margin"/>
              </v:rect>
            </w:pict>
          </mc:Fallback>
        </mc:AlternateContent>
      </w:r>
    </w:p>
    <w:p w14:paraId="096C05FF" w14:textId="10F00E70" w:rsidR="00435EC4" w:rsidRPr="002B0541" w:rsidRDefault="00435EC4" w:rsidP="005E0405"/>
    <w:p w14:paraId="6EC3F710" w14:textId="5B7C3F4D" w:rsidR="00435EC4" w:rsidRPr="002B0541" w:rsidRDefault="00435EC4" w:rsidP="005E0405">
      <w:pPr>
        <w:rPr>
          <w:rtl/>
        </w:rPr>
      </w:pPr>
    </w:p>
    <w:p w14:paraId="24DF40C6" w14:textId="1A31A515" w:rsidR="00435EC4" w:rsidRPr="002B0541" w:rsidRDefault="006F4AE8" w:rsidP="005E0405">
      <w:r w:rsidRPr="002B0541">
        <w:rPr>
          <w:noProof/>
        </w:rPr>
        <mc:AlternateContent>
          <mc:Choice Requires="wps">
            <w:drawing>
              <wp:anchor distT="0" distB="0" distL="114300" distR="114300" simplePos="0" relativeHeight="252054528" behindDoc="0" locked="0" layoutInCell="1" allowOverlap="1" wp14:anchorId="4C1389E8" wp14:editId="6027F4FB">
                <wp:simplePos x="0" y="0"/>
                <wp:positionH relativeFrom="column">
                  <wp:posOffset>3023617</wp:posOffset>
                </wp:positionH>
                <wp:positionV relativeFrom="paragraph">
                  <wp:posOffset>236601</wp:posOffset>
                </wp:positionV>
                <wp:extent cx="524256" cy="215919"/>
                <wp:effectExtent l="0" t="0" r="28575" b="12700"/>
                <wp:wrapNone/>
                <wp:docPr id="2002666382" name="Text Box 8"/>
                <wp:cNvGraphicFramePr/>
                <a:graphic xmlns:a="http://schemas.openxmlformats.org/drawingml/2006/main">
                  <a:graphicData uri="http://schemas.microsoft.com/office/word/2010/wordprocessingShape">
                    <wps:wsp>
                      <wps:cNvSpPr txBox="1"/>
                      <wps:spPr>
                        <a:xfrm>
                          <a:off x="0" y="0"/>
                          <a:ext cx="524256" cy="215919"/>
                        </a:xfrm>
                        <a:prstGeom prst="rect">
                          <a:avLst/>
                        </a:prstGeom>
                        <a:solidFill>
                          <a:schemeClr val="lt1"/>
                        </a:solidFill>
                        <a:ln w="6350">
                          <a:solidFill>
                            <a:prstClr val="black"/>
                          </a:solidFill>
                        </a:ln>
                      </wps:spPr>
                      <wps:txbx>
                        <w:txbxContent>
                          <w:p w14:paraId="5D18BD92" w14:textId="50D0703F" w:rsidR="006F4AE8" w:rsidRPr="00C217A3" w:rsidRDefault="006F4AE8" w:rsidP="005E0405">
                            <w:pPr>
                              <w:rPr>
                                <w:sz w:val="12"/>
                                <w:szCs w:val="12"/>
                              </w:rPr>
                            </w:pPr>
                            <w:r w:rsidRPr="00C217A3">
                              <w:rPr>
                                <w:sz w:val="12"/>
                                <w:szCs w:val="12"/>
                              </w:rPr>
                              <w:t>ON/OFF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389E8" id="_x0000_s1031" type="#_x0000_t202" style="position:absolute;margin-left:238.1pt;margin-top:18.65pt;width:41.3pt;height:17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" fillcolor="white [3201]" strokeweight=".5pt">
                <v:textbox>
                  <w:txbxContent>
                    <w:p w14:paraId="5D18BD92" w14:textId="50D0703F" w:rsidR="006F4AE8" w:rsidRPr="00C217A3" w:rsidRDefault="006F4AE8" w:rsidP="005E0405">
                      <w:pPr>
                        <w:rPr>
                          <w:sz w:val="12"/>
                          <w:szCs w:val="12"/>
                        </w:rPr>
                      </w:pPr>
                      <w:r w:rsidRPr="00C217A3">
                        <w:rPr>
                          <w:sz w:val="12"/>
                          <w:szCs w:val="12"/>
                        </w:rPr>
                        <w:t>ON/OFF</w:t>
                      </w:r>
                    </w:p>
                  </w:txbxContent>
                </v:textbox>
              </v:shape>
            </w:pict>
          </mc:Fallback>
        </mc:AlternateContent>
      </w:r>
      <w:r w:rsidRPr="002B0541">
        <w:rPr>
          <w:noProof/>
        </w:rPr>
        <mc:AlternateContent>
          <mc:Choice Requires="wps">
            <w:drawing>
              <wp:anchor distT="0" distB="0" distL="114300" distR="114300" simplePos="0" relativeHeight="252052480" behindDoc="0" locked="0" layoutInCell="1" allowOverlap="1" wp14:anchorId="0E095FE9" wp14:editId="4D1C8EAE">
                <wp:simplePos x="0" y="0"/>
                <wp:positionH relativeFrom="column">
                  <wp:posOffset>2993136</wp:posOffset>
                </wp:positionH>
                <wp:positionV relativeFrom="paragraph">
                  <wp:posOffset>11049</wp:posOffset>
                </wp:positionV>
                <wp:extent cx="0" cy="546354"/>
                <wp:effectExtent l="76200" t="38100" r="57150" b="25400"/>
                <wp:wrapNone/>
                <wp:docPr id="1299790698" name="Straight Arrow Connector 14"/>
                <wp:cNvGraphicFramePr/>
                <a:graphic xmlns:a="http://schemas.openxmlformats.org/drawingml/2006/main">
                  <a:graphicData uri="http://schemas.microsoft.com/office/word/2010/wordprocessingShape">
                    <wps:wsp>
                      <wps:cNvCnPr/>
                      <wps:spPr>
                        <a:xfrm flipV="1">
                          <a:off x="0" y="0"/>
                          <a:ext cx="0" cy="54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9E19E7" id="_x0000_t32" coordsize="21600,21600" o:spt="32" o:oned="t" path="m,l21600,21600e" filled="f">
                <v:path arrowok="t" fillok="f" o:connecttype="none"/>
                <o:lock v:ext="edit" shapetype="t"/>
              </v:shapetype>
              <v:shape id="Straight Arrow Connector 14" o:spid="_x0000_s1026" type="#_x0000_t32" style="position:absolute;margin-left:235.7pt;margin-top:.85pt;width:0;height:43pt;flip:y;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" strokecolor="#4472c4 [3204]" strokeweight=".5pt">
                <v:stroke endarrow="block" joinstyle="miter"/>
              </v:shape>
            </w:pict>
          </mc:Fallback>
        </mc:AlternateContent>
      </w:r>
      <w:r w:rsidRPr="002B0541">
        <w:rPr>
          <w:noProof/>
        </w:rPr>
        <mc:AlternateContent>
          <mc:Choice Requires="wps">
            <w:drawing>
              <wp:anchor distT="0" distB="0" distL="114300" distR="114300" simplePos="0" relativeHeight="252010496" behindDoc="0" locked="0" layoutInCell="1" allowOverlap="1" wp14:anchorId="0E910841" wp14:editId="432E0E12">
                <wp:simplePos x="0" y="0"/>
                <wp:positionH relativeFrom="margin">
                  <wp:posOffset>3764661</wp:posOffset>
                </wp:positionH>
                <wp:positionV relativeFrom="paragraph">
                  <wp:posOffset>236982</wp:posOffset>
                </wp:positionV>
                <wp:extent cx="392965" cy="215900"/>
                <wp:effectExtent l="0" t="0" r="26670" b="12700"/>
                <wp:wrapNone/>
                <wp:docPr id="1569928743"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1A26E9E1" w14:textId="23C733A4" w:rsidR="007A6CDD" w:rsidRPr="00C217A3" w:rsidRDefault="007A6CD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841" id="_x0000_s1032" type="#_x0000_t202" style="position:absolute;margin-left:296.45pt;margin-top:18.65pt;width:30.95pt;height:17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6jOw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" fillcolor="white [3201]" strokeweight=".5pt">
                <v:textbox>
                  <w:txbxContent>
                    <w:p w14:paraId="1A26E9E1" w14:textId="23C733A4" w:rsidR="007A6CDD" w:rsidRPr="00C217A3" w:rsidRDefault="007A6CDD" w:rsidP="005E0405">
                      <w:pPr>
                        <w:rPr>
                          <w:sz w:val="12"/>
                          <w:szCs w:val="12"/>
                        </w:rPr>
                      </w:pPr>
                      <w:r w:rsidRPr="00C217A3">
                        <w:rPr>
                          <w:sz w:val="12"/>
                          <w:szCs w:val="12"/>
                        </w:rPr>
                        <w:t>QSPI</w:t>
                      </w:r>
                    </w:p>
                  </w:txbxContent>
                </v:textbox>
                <w10:wrap anchorx="margin"/>
              </v:shape>
            </w:pict>
          </mc:Fallback>
        </mc:AlternateContent>
      </w:r>
      <w:r w:rsidRPr="002B0541">
        <w:rPr>
          <w:noProof/>
        </w:rPr>
        <mc:AlternateContent>
          <mc:Choice Requires="wps">
            <w:drawing>
              <wp:anchor distT="0" distB="0" distL="114300" distR="114300" simplePos="0" relativeHeight="252008448" behindDoc="0" locked="0" layoutInCell="1" allowOverlap="1" wp14:anchorId="73EEF3E3" wp14:editId="7FEB07DD">
                <wp:simplePos x="0" y="0"/>
                <wp:positionH relativeFrom="margin">
                  <wp:posOffset>2297938</wp:posOffset>
                </wp:positionH>
                <wp:positionV relativeFrom="paragraph">
                  <wp:posOffset>203454</wp:posOffset>
                </wp:positionV>
                <wp:extent cx="430750" cy="215900"/>
                <wp:effectExtent l="0" t="0" r="26670" b="12700"/>
                <wp:wrapNone/>
                <wp:docPr id="1610587220" name="Text Box 8"/>
                <wp:cNvGraphicFramePr/>
                <a:graphic xmlns:a="http://schemas.openxmlformats.org/drawingml/2006/main">
                  <a:graphicData uri="http://schemas.microsoft.com/office/word/2010/wordprocessingShape">
                    <wps:wsp>
                      <wps:cNvSpPr txBox="1"/>
                      <wps:spPr>
                        <a:xfrm>
                          <a:off x="0" y="0"/>
                          <a:ext cx="430750" cy="215900"/>
                        </a:xfrm>
                        <a:prstGeom prst="rect">
                          <a:avLst/>
                        </a:prstGeom>
                        <a:solidFill>
                          <a:schemeClr val="lt1"/>
                        </a:solidFill>
                        <a:ln w="6350">
                          <a:solidFill>
                            <a:prstClr val="black"/>
                          </a:solidFill>
                        </a:ln>
                      </wps:spPr>
                      <wps:txbx>
                        <w:txbxContent>
                          <w:p w14:paraId="4D939EEE" w14:textId="2C1ADCA3" w:rsidR="007A6CDD" w:rsidRPr="00C217A3" w:rsidRDefault="007A6CDD" w:rsidP="005E0405">
                            <w:pPr>
                              <w:rPr>
                                <w:sz w:val="12"/>
                                <w:szCs w:val="12"/>
                              </w:rPr>
                            </w:pPr>
                            <w:r w:rsidRPr="00C217A3">
                              <w:rPr>
                                <w:sz w:val="12"/>
                                <w:szCs w:val="12"/>
                              </w:rPr>
                              <w:t>DDR3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F3E3" id="_x0000_s1033" type="#_x0000_t202" style="position:absolute;margin-left:180.95pt;margin-top:16pt;width:33.9pt;height:17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IWOQIAAII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" fillcolor="white [3201]" strokeweight=".5pt">
                <v:textbox>
                  <w:txbxContent>
                    <w:p w14:paraId="4D939EEE" w14:textId="2C1ADCA3" w:rsidR="007A6CDD" w:rsidRPr="00C217A3" w:rsidRDefault="007A6CDD" w:rsidP="005E0405">
                      <w:pPr>
                        <w:rPr>
                          <w:sz w:val="12"/>
                          <w:szCs w:val="12"/>
                        </w:rPr>
                      </w:pPr>
                      <w:r w:rsidRPr="00C217A3">
                        <w:rPr>
                          <w:sz w:val="12"/>
                          <w:szCs w:val="12"/>
                        </w:rPr>
                        <w:t>DDR3</w:t>
                      </w:r>
                    </w:p>
                  </w:txbxContent>
                </v:textbox>
                <w10:wrap anchorx="margin"/>
              </v:shape>
            </w:pict>
          </mc:Fallback>
        </mc:AlternateContent>
      </w:r>
      <w:r w:rsidRPr="002B0541">
        <w:rPr>
          <w:noProof/>
        </w:rPr>
        <mc:AlternateContent>
          <mc:Choice Requires="wps">
            <w:drawing>
              <wp:anchor distT="0" distB="0" distL="114300" distR="114300" simplePos="0" relativeHeight="252002304" behindDoc="0" locked="0" layoutInCell="1" allowOverlap="1" wp14:anchorId="386DE430" wp14:editId="633A4813">
                <wp:simplePos x="0" y="0"/>
                <wp:positionH relativeFrom="column">
                  <wp:posOffset>2225421</wp:posOffset>
                </wp:positionH>
                <wp:positionV relativeFrom="paragraph">
                  <wp:posOffset>103886</wp:posOffset>
                </wp:positionV>
                <wp:extent cx="0" cy="453421"/>
                <wp:effectExtent l="76200" t="38100" r="57150" b="60960"/>
                <wp:wrapNone/>
                <wp:docPr id="1177865593"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EF4DAE" id="Straight Arrow Connector 10" o:spid="_x0000_s1026" type="#_x0000_t32" style="position:absolute;margin-left:175.25pt;margin-top:8.2pt;width:0;height:35.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" strokecolor="#4472c4 [3204]" strokeweight=".5pt">
                <v:stroke startarrow="block" endarrow="block" joinstyle="miter"/>
              </v:shape>
            </w:pict>
          </mc:Fallback>
        </mc:AlternateContent>
      </w:r>
      <w:r w:rsidRPr="002B0541">
        <w:rPr>
          <w:noProof/>
        </w:rPr>
        <mc:AlternateContent>
          <mc:Choice Requires="wps">
            <w:drawing>
              <wp:anchor distT="0" distB="0" distL="114300" distR="114300" simplePos="0" relativeHeight="252004352" behindDoc="0" locked="0" layoutInCell="1" allowOverlap="1" wp14:anchorId="72854FA8" wp14:editId="44F8F522">
                <wp:simplePos x="0" y="0"/>
                <wp:positionH relativeFrom="column">
                  <wp:posOffset>3694823</wp:posOffset>
                </wp:positionH>
                <wp:positionV relativeFrom="paragraph">
                  <wp:posOffset>116205</wp:posOffset>
                </wp:positionV>
                <wp:extent cx="0" cy="453421"/>
                <wp:effectExtent l="76200" t="38100" r="57150" b="60960"/>
                <wp:wrapNone/>
                <wp:docPr id="1916383661" name="Straight Arrow Connector 10"/>
                <wp:cNvGraphicFramePr/>
                <a:graphic xmlns:a="http://schemas.openxmlformats.org/drawingml/2006/main">
                  <a:graphicData uri="http://schemas.microsoft.com/office/word/2010/wordprocessingShape">
                    <wps:wsp>
                      <wps:cNvCnPr/>
                      <wps:spPr>
                        <a:xfrm>
                          <a:off x="0" y="0"/>
                          <a:ext cx="0" cy="4534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42315" id="Straight Arrow Connector 10" o:spid="_x0000_s1026" type="#_x0000_t32" style="position:absolute;margin-left:290.95pt;margin-top:9.15pt;width:0;height:35.7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" strokecolor="#4472c4 [3204]" strokeweight=".5pt">
                <v:stroke startarrow="block" endarrow="block" joinstyle="miter"/>
              </v:shape>
            </w:pict>
          </mc:Fallback>
        </mc:AlternateContent>
      </w:r>
    </w:p>
    <w:p w14:paraId="4C7CC3EA" w14:textId="3E80D164" w:rsidR="00435EC4" w:rsidRPr="002B0541" w:rsidRDefault="00435EC4" w:rsidP="005E0405"/>
    <w:p w14:paraId="3F1AF50E" w14:textId="675DAD80" w:rsidR="00435EC4" w:rsidRPr="002B0541" w:rsidRDefault="00D05F67" w:rsidP="005E0405">
      <w:r w:rsidRPr="002B0541">
        <w:rPr>
          <w:noProof/>
        </w:rPr>
        <mc:AlternateContent>
          <mc:Choice Requires="wps">
            <w:drawing>
              <wp:anchor distT="0" distB="0" distL="114300" distR="114300" simplePos="0" relativeHeight="251925504" behindDoc="0" locked="0" layoutInCell="1" allowOverlap="1" wp14:anchorId="06AC3EBA" wp14:editId="7C5DAB5B">
                <wp:simplePos x="0" y="0"/>
                <wp:positionH relativeFrom="margin">
                  <wp:posOffset>2167247</wp:posOffset>
                </wp:positionH>
                <wp:positionV relativeFrom="paragraph">
                  <wp:posOffset>18423</wp:posOffset>
                </wp:positionV>
                <wp:extent cx="1647190" cy="6032665"/>
                <wp:effectExtent l="0" t="0" r="10160" b="25400"/>
                <wp:wrapNone/>
                <wp:docPr id="68474274" name="Rectangle 2"/>
                <wp:cNvGraphicFramePr/>
                <a:graphic xmlns:a="http://schemas.openxmlformats.org/drawingml/2006/main">
                  <a:graphicData uri="http://schemas.microsoft.com/office/word/2010/wordprocessingShape">
                    <wps:wsp>
                      <wps:cNvSpPr/>
                      <wps:spPr>
                        <a:xfrm>
                          <a:off x="0" y="0"/>
                          <a:ext cx="1647190" cy="6032665"/>
                        </a:xfrm>
                        <a:prstGeom prst="rect">
                          <a:avLst/>
                        </a:prstGeom>
                        <a:ln>
                          <a:headEnd type="none" w="med" len="med"/>
                          <a:tailEnd type="none" w="med" len="med"/>
                        </a:ln>
                      </wps:spPr>
                      <wps:style>
                        <a:lnRef idx="1">
                          <a:schemeClr val="accent4"/>
                        </a:lnRef>
                        <a:fillRef idx="2">
                          <a:schemeClr val="accent4"/>
                        </a:fillRef>
                        <a:effectRef idx="1">
                          <a:schemeClr val="accent4"/>
                        </a:effectRef>
                        <a:fontRef idx="minor">
                          <a:schemeClr val="dk1"/>
                        </a:fontRef>
                      </wps:style>
                      <wps:txb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3EBA" id="Rectangle 2" o:spid="_x0000_s1034" style="position:absolute;margin-left:170.65pt;margin-top:1.45pt;width:129.7pt;height:4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" fillcolor="#ffd555 [2167]" strokecolor="#ffc000 [3207]" strokeweight=".5pt">
                <v:fill color2="#ffcc31 [2615]" rotate="t" colors="0 #ffdd9c;.5 #ffd78e;1 #ffd479" focus="100%" type="gradient">
                  <o:fill v:ext="view" type="gradientUnscaled"/>
                </v:fill>
                <v:textbox>
                  <w:txbxContent>
                    <w:p w14:paraId="0AF625F8" w14:textId="6E487208" w:rsidR="00484297" w:rsidRPr="000606D1" w:rsidRDefault="00484297" w:rsidP="000606D1">
                      <w:pPr>
                        <w:jc w:val="center"/>
                        <w:rPr>
                          <w:b/>
                          <w:bCs/>
                          <w:sz w:val="32"/>
                          <w:szCs w:val="32"/>
                        </w:rPr>
                      </w:pPr>
                      <w:r w:rsidRPr="000606D1">
                        <w:rPr>
                          <w:b/>
                          <w:bCs/>
                          <w:sz w:val="32"/>
                          <w:szCs w:val="32"/>
                        </w:rPr>
                        <w:t>Zynq 7000</w:t>
                      </w:r>
                    </w:p>
                    <w:p w14:paraId="1B69DC94" w14:textId="62279FE0" w:rsidR="00484297" w:rsidRPr="000606D1" w:rsidRDefault="00137B70" w:rsidP="000606D1">
                      <w:pPr>
                        <w:jc w:val="center"/>
                        <w:rPr>
                          <w:b/>
                          <w:bCs/>
                          <w:sz w:val="32"/>
                          <w:szCs w:val="32"/>
                        </w:rPr>
                      </w:pPr>
                      <w:r w:rsidRPr="000606D1">
                        <w:rPr>
                          <w:b/>
                          <w:bCs/>
                          <w:sz w:val="32"/>
                          <w:szCs w:val="32"/>
                        </w:rPr>
                        <w:t>System on Chip</w:t>
                      </w:r>
                    </w:p>
                  </w:txbxContent>
                </v:textbox>
                <w10:wrap anchorx="margin"/>
              </v:rect>
            </w:pict>
          </mc:Fallback>
        </mc:AlternateContent>
      </w:r>
      <w:r w:rsidR="008029AC" w:rsidRPr="002B0541">
        <w:rPr>
          <w:noProof/>
        </w:rPr>
        <mc:AlternateContent>
          <mc:Choice Requires="wps">
            <w:drawing>
              <wp:anchor distT="0" distB="0" distL="114300" distR="114300" simplePos="0" relativeHeight="251990016" behindDoc="0" locked="0" layoutInCell="1" allowOverlap="1" wp14:anchorId="1ED8C09D" wp14:editId="2A9D2859">
                <wp:simplePos x="0" y="0"/>
                <wp:positionH relativeFrom="margin">
                  <wp:posOffset>-396240</wp:posOffset>
                </wp:positionH>
                <wp:positionV relativeFrom="paragraph">
                  <wp:posOffset>326136</wp:posOffset>
                </wp:positionV>
                <wp:extent cx="1109472" cy="977265"/>
                <wp:effectExtent l="0" t="0" r="14605" b="13335"/>
                <wp:wrapNone/>
                <wp:docPr id="1893210755" name="Rectangle 4"/>
                <wp:cNvGraphicFramePr/>
                <a:graphic xmlns:a="http://schemas.openxmlformats.org/drawingml/2006/main">
                  <a:graphicData uri="http://schemas.microsoft.com/office/word/2010/wordprocessingShape">
                    <wps:wsp>
                      <wps:cNvSpPr/>
                      <wps:spPr>
                        <a:xfrm>
                          <a:off x="0" y="0"/>
                          <a:ext cx="1109472"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C09D" id="_x0000_s1035" style="position:absolute;margin-left:-31.2pt;margin-top:25.7pt;width:87.35pt;height:76.9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2AB209D" w14:textId="5F19BB6F" w:rsidR="009E2D44" w:rsidRPr="00C217A3" w:rsidRDefault="008E3D58" w:rsidP="009E2D44">
                      <w:pPr>
                        <w:jc w:val="center"/>
                        <w:rPr>
                          <w:sz w:val="20"/>
                          <w:szCs w:val="20"/>
                        </w:rPr>
                      </w:pPr>
                      <w:r w:rsidRPr="00C217A3">
                        <w:rPr>
                          <w:sz w:val="20"/>
                          <w:szCs w:val="20"/>
                        </w:rPr>
                        <w:t>DC/DC Boards</w:t>
                      </w:r>
                      <w:r w:rsidR="009E2D44">
                        <w:rPr>
                          <w:sz w:val="20"/>
                          <w:szCs w:val="20"/>
                        </w:rPr>
                        <w:t xml:space="preserve"> Interface</w:t>
                      </w:r>
                    </w:p>
                  </w:txbxContent>
                </v:textbox>
                <w10:wrap anchorx="margin"/>
              </v:rect>
            </w:pict>
          </mc:Fallback>
        </mc:AlternateContent>
      </w:r>
      <w:r w:rsidR="008E3D58" w:rsidRPr="002B0541">
        <w:rPr>
          <w:noProof/>
        </w:rPr>
        <mc:AlternateContent>
          <mc:Choice Requires="wps">
            <w:drawing>
              <wp:anchor distT="0" distB="0" distL="114300" distR="114300" simplePos="0" relativeHeight="251939840" behindDoc="0" locked="0" layoutInCell="1" allowOverlap="1" wp14:anchorId="18375DF6" wp14:editId="6A21BAF1">
                <wp:simplePos x="0" y="0"/>
                <wp:positionH relativeFrom="margin">
                  <wp:posOffset>-536396</wp:posOffset>
                </wp:positionH>
                <wp:positionV relativeFrom="paragraph">
                  <wp:posOffset>174237</wp:posOffset>
                </wp:positionV>
                <wp:extent cx="1068453" cy="977265"/>
                <wp:effectExtent l="0" t="0" r="17780" b="13335"/>
                <wp:wrapNone/>
                <wp:docPr id="1940203814" name="Rectangle 4"/>
                <wp:cNvGraphicFramePr/>
                <a:graphic xmlns:a="http://schemas.openxmlformats.org/drawingml/2006/main">
                  <a:graphicData uri="http://schemas.microsoft.com/office/word/2010/wordprocessingShape">
                    <wps:wsp>
                      <wps:cNvSpPr/>
                      <wps:spPr>
                        <a:xfrm>
                          <a:off x="0" y="0"/>
                          <a:ext cx="1068453" cy="97726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95EA7F" w14:textId="341B8441" w:rsidR="00137B70" w:rsidRPr="00C217A3" w:rsidRDefault="00137B70"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5DF6" id="_x0000_s1036" style="position:absolute;margin-left:-42.25pt;margin-top:13.7pt;width:84.15pt;height:76.9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" fillcolor="#91bce3 [2168]" strokecolor="#5b9bd5 [3208]" strokeweight=".5pt">
                <v:fill color2="#7aaddd [2616]" rotate="t" colors="0 #b1cbe9;.5 #a3c1e5;1 #92b9e4" focus="100%" type="gradient">
                  <o:fill v:ext="view" type="gradientUnscaled"/>
                </v:fill>
                <v:textbox>
                  <w:txbxContent>
                    <w:p w14:paraId="1B95EA7F" w14:textId="341B8441" w:rsidR="00137B70" w:rsidRPr="00C217A3" w:rsidRDefault="00137B70" w:rsidP="005E0405">
                      <w:pPr>
                        <w:rPr>
                          <w:sz w:val="20"/>
                          <w:szCs w:val="20"/>
                        </w:rPr>
                      </w:pPr>
                    </w:p>
                  </w:txbxContent>
                </v:textbox>
                <w10:wrap anchorx="margin"/>
              </v:rect>
            </w:pict>
          </mc:Fallback>
        </mc:AlternateContent>
      </w:r>
      <w:r w:rsidR="00052365" w:rsidRPr="002B0541">
        <w:rPr>
          <w:noProof/>
        </w:rPr>
        <mc:AlternateContent>
          <mc:Choice Requires="wps">
            <w:drawing>
              <wp:anchor distT="0" distB="0" distL="114300" distR="114300" simplePos="0" relativeHeight="251963392" behindDoc="0" locked="0" layoutInCell="1" allowOverlap="1" wp14:anchorId="5E3F3427" wp14:editId="2B0D9CDF">
                <wp:simplePos x="0" y="0"/>
                <wp:positionH relativeFrom="column">
                  <wp:posOffset>1005142</wp:posOffset>
                </wp:positionH>
                <wp:positionV relativeFrom="paragraph">
                  <wp:posOffset>118566</wp:posOffset>
                </wp:positionV>
                <wp:extent cx="760691" cy="215919"/>
                <wp:effectExtent l="0" t="0" r="20955" b="12700"/>
                <wp:wrapNone/>
                <wp:docPr id="1327000328"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53F0784B" w14:textId="2CC8BBA6" w:rsidR="00052365" w:rsidRPr="00C217A3" w:rsidRDefault="0005236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F3427" id="_x0000_s1037" type="#_x0000_t202" style="position:absolute;margin-left:79.15pt;margin-top:9.35pt;width:59.9pt;height:17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Q1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" fillcolor="white [3201]" strokeweight=".5pt">
                <v:textbox>
                  <w:txbxContent>
                    <w:p w14:paraId="53F0784B" w14:textId="2CC8BBA6" w:rsidR="00052365" w:rsidRPr="00C217A3" w:rsidRDefault="00052365" w:rsidP="005E0405">
                      <w:pPr>
                        <w:rPr>
                          <w:sz w:val="12"/>
                          <w:szCs w:val="12"/>
                        </w:rPr>
                      </w:pPr>
                      <w:r w:rsidRPr="00C217A3">
                        <w:rPr>
                          <w:sz w:val="12"/>
                          <w:szCs w:val="12"/>
                        </w:rPr>
                        <w:t>ON/OFF Logic</w:t>
                      </w:r>
                    </w:p>
                  </w:txbxContent>
                </v:textbox>
              </v:shape>
            </w:pict>
          </mc:Fallback>
        </mc:AlternateContent>
      </w:r>
    </w:p>
    <w:p w14:paraId="672DCA67" w14:textId="719AFD26" w:rsidR="00435EC4" w:rsidRPr="002B0541" w:rsidRDefault="00C217A3" w:rsidP="005E0405">
      <w:r w:rsidRPr="002B0541">
        <w:rPr>
          <w:noProof/>
        </w:rPr>
        <mc:AlternateContent>
          <mc:Choice Requires="wps">
            <w:drawing>
              <wp:anchor distT="0" distB="0" distL="114300" distR="114300" simplePos="0" relativeHeight="251931648" behindDoc="0" locked="0" layoutInCell="1" allowOverlap="1" wp14:anchorId="744CFD33" wp14:editId="1E31775D">
                <wp:simplePos x="0" y="0"/>
                <wp:positionH relativeFrom="margin">
                  <wp:posOffset>5284520</wp:posOffset>
                </wp:positionH>
                <wp:positionV relativeFrom="paragraph">
                  <wp:posOffset>23792</wp:posOffset>
                </wp:positionV>
                <wp:extent cx="605642" cy="664845"/>
                <wp:effectExtent l="0" t="0" r="23495" b="20955"/>
                <wp:wrapNone/>
                <wp:docPr id="158549686" name="Rectangle 4"/>
                <wp:cNvGraphicFramePr/>
                <a:graphic xmlns:a="http://schemas.openxmlformats.org/drawingml/2006/main">
                  <a:graphicData uri="http://schemas.microsoft.com/office/word/2010/wordprocessingShape">
                    <wps:wsp>
                      <wps:cNvSpPr/>
                      <wps:spPr>
                        <a:xfrm>
                          <a:off x="0" y="0"/>
                          <a:ext cx="605642" cy="6648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CFD33" id="_x0000_s1038" style="position:absolute;margin-left:416.1pt;margin-top:1.85pt;width:47.7pt;height:52.3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" fillcolor="#4472c4 [3204]" strokecolor="#09101d [484]" strokeweight="1pt">
                <v:textbox>
                  <w:txbxContent>
                    <w:p w14:paraId="097270E0" w14:textId="525BDB7B" w:rsidR="00F734AA" w:rsidRPr="00C217A3" w:rsidRDefault="00F734AA" w:rsidP="00C217A3">
                      <w:pPr>
                        <w:jc w:val="center"/>
                        <w:rPr>
                          <w:sz w:val="20"/>
                          <w:szCs w:val="20"/>
                        </w:rPr>
                      </w:pPr>
                      <w:r w:rsidRPr="00C217A3">
                        <w:rPr>
                          <w:sz w:val="20"/>
                          <w:szCs w:val="20"/>
                        </w:rPr>
                        <w:t>eMMC</w:t>
                      </w:r>
                    </w:p>
                    <w:p w14:paraId="03788BF9" w14:textId="59681820" w:rsidR="00F734AA" w:rsidRPr="00C217A3" w:rsidRDefault="00F734AA" w:rsidP="00C217A3">
                      <w:pPr>
                        <w:jc w:val="center"/>
                        <w:rPr>
                          <w:sz w:val="20"/>
                          <w:szCs w:val="20"/>
                        </w:rPr>
                      </w:pPr>
                      <w:r w:rsidRPr="00C217A3">
                        <w:rPr>
                          <w:sz w:val="20"/>
                          <w:szCs w:val="20"/>
                        </w:rPr>
                        <w:t>Module</w:t>
                      </w:r>
                    </w:p>
                  </w:txbxContent>
                </v:textbox>
                <w10:wrap anchorx="margin"/>
              </v:rect>
            </w:pict>
          </mc:Fallback>
        </mc:AlternateContent>
      </w:r>
      <w:r w:rsidR="00DE2291" w:rsidRPr="002B0541">
        <w:rPr>
          <w:noProof/>
        </w:rPr>
        <mc:AlternateContent>
          <mc:Choice Requires="wps">
            <w:drawing>
              <wp:anchor distT="0" distB="0" distL="114300" distR="114300" simplePos="0" relativeHeight="252014592" behindDoc="0" locked="0" layoutInCell="1" allowOverlap="1" wp14:anchorId="07FF09C0" wp14:editId="2A648BDE">
                <wp:simplePos x="0" y="0"/>
                <wp:positionH relativeFrom="margin">
                  <wp:posOffset>4066317</wp:posOffset>
                </wp:positionH>
                <wp:positionV relativeFrom="paragraph">
                  <wp:posOffset>82270</wp:posOffset>
                </wp:positionV>
                <wp:extent cx="921957" cy="215900"/>
                <wp:effectExtent l="0" t="0" r="12065" b="12700"/>
                <wp:wrapNone/>
                <wp:docPr id="864502779" name="Text Box 8"/>
                <wp:cNvGraphicFramePr/>
                <a:graphic xmlns:a="http://schemas.openxmlformats.org/drawingml/2006/main">
                  <a:graphicData uri="http://schemas.microsoft.com/office/word/2010/wordprocessingShape">
                    <wps:wsp>
                      <wps:cNvSpPr txBox="1"/>
                      <wps:spPr>
                        <a:xfrm>
                          <a:off x="0" y="0"/>
                          <a:ext cx="921957" cy="215900"/>
                        </a:xfrm>
                        <a:prstGeom prst="rect">
                          <a:avLst/>
                        </a:prstGeom>
                        <a:solidFill>
                          <a:schemeClr val="lt1"/>
                        </a:solidFill>
                        <a:ln w="6350">
                          <a:solidFill>
                            <a:prstClr val="black"/>
                          </a:solidFill>
                        </a:ln>
                      </wps:spPr>
                      <wps:txbx>
                        <w:txbxContent>
                          <w:p w14:paraId="76A205E7" w14:textId="5E1750C0" w:rsidR="0062505C" w:rsidRPr="00C217A3" w:rsidRDefault="0062505C" w:rsidP="005E0405">
                            <w:pPr>
                              <w:rPr>
                                <w:sz w:val="12"/>
                                <w:szCs w:val="12"/>
                              </w:rPr>
                            </w:pPr>
                            <w:r w:rsidRPr="00C217A3">
                              <w:rPr>
                                <w:sz w:val="12"/>
                                <w:szCs w:val="12"/>
                              </w:rPr>
                              <w:t>SD Card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09C0" id="_x0000_s1039" type="#_x0000_t202" style="position:absolute;margin-left:320.2pt;margin-top:6.5pt;width:72.6pt;height:17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" fillcolor="white [3201]" strokeweight=".5pt">
                <v:textbox>
                  <w:txbxContent>
                    <w:p w14:paraId="76A205E7" w14:textId="5E1750C0" w:rsidR="0062505C" w:rsidRPr="00C217A3" w:rsidRDefault="0062505C" w:rsidP="005E0405">
                      <w:pPr>
                        <w:rPr>
                          <w:sz w:val="12"/>
                          <w:szCs w:val="12"/>
                        </w:rPr>
                      </w:pPr>
                      <w:r w:rsidRPr="00C217A3">
                        <w:rPr>
                          <w:sz w:val="12"/>
                          <w:szCs w:val="12"/>
                        </w:rPr>
                        <w:t>SD Card Interface</w:t>
                      </w:r>
                    </w:p>
                  </w:txbxContent>
                </v:textbox>
                <w10:wrap anchorx="margin"/>
              </v:shape>
            </w:pict>
          </mc:Fallback>
        </mc:AlternateContent>
      </w:r>
      <w:r w:rsidR="00052365" w:rsidRPr="002B0541">
        <w:rPr>
          <w:noProof/>
        </w:rPr>
        <mc:AlternateContent>
          <mc:Choice Requires="wps">
            <w:drawing>
              <wp:anchor distT="0" distB="0" distL="114300" distR="114300" simplePos="0" relativeHeight="251965440" behindDoc="0" locked="0" layoutInCell="1" allowOverlap="1" wp14:anchorId="4E561421" wp14:editId="132A33F3">
                <wp:simplePos x="0" y="0"/>
                <wp:positionH relativeFrom="column">
                  <wp:posOffset>969640</wp:posOffset>
                </wp:positionH>
                <wp:positionV relativeFrom="paragraph">
                  <wp:posOffset>205789</wp:posOffset>
                </wp:positionV>
                <wp:extent cx="942175" cy="215919"/>
                <wp:effectExtent l="0" t="0" r="10795" b="12700"/>
                <wp:wrapNone/>
                <wp:docPr id="1317503845"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2C0AC299" w14:textId="6D34C4A1" w:rsidR="00052365" w:rsidRPr="00C217A3" w:rsidRDefault="00052365" w:rsidP="005E0405">
                            <w:pPr>
                              <w:rPr>
                                <w:sz w:val="12"/>
                                <w:szCs w:val="12"/>
                              </w:rPr>
                            </w:pPr>
                            <w:r w:rsidRPr="00C217A3">
                              <w:rPr>
                                <w:sz w:val="12"/>
                                <w:szCs w:val="12"/>
                              </w:rPr>
                              <w:t>Power Good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1421" id="_x0000_s1040" type="#_x0000_t202" style="position:absolute;margin-left:76.35pt;margin-top:16.2pt;width:74.2pt;height:17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" fillcolor="white [3201]" strokeweight=".5pt">
                <v:textbox>
                  <w:txbxContent>
                    <w:p w14:paraId="2C0AC299" w14:textId="6D34C4A1" w:rsidR="00052365" w:rsidRPr="00C217A3" w:rsidRDefault="00052365" w:rsidP="005E0405">
                      <w:pPr>
                        <w:rPr>
                          <w:sz w:val="12"/>
                          <w:szCs w:val="12"/>
                        </w:rPr>
                      </w:pPr>
                      <w:r w:rsidRPr="00C217A3">
                        <w:rPr>
                          <w:sz w:val="12"/>
                          <w:szCs w:val="12"/>
                        </w:rPr>
                        <w:t>Power Good Logic</w:t>
                      </w:r>
                    </w:p>
                  </w:txbxContent>
                </v:textbox>
              </v:shape>
            </w:pict>
          </mc:Fallback>
        </mc:AlternateContent>
      </w:r>
      <w:r w:rsidR="00052365" w:rsidRPr="002B0541">
        <w:rPr>
          <w:noProof/>
        </w:rPr>
        <mc:AlternateContent>
          <mc:Choice Requires="wps">
            <w:drawing>
              <wp:anchor distT="0" distB="0" distL="114300" distR="114300" simplePos="0" relativeHeight="251962368" behindDoc="0" locked="0" layoutInCell="1" allowOverlap="1" wp14:anchorId="0D997E6B" wp14:editId="55179E88">
                <wp:simplePos x="0" y="0"/>
                <wp:positionH relativeFrom="column">
                  <wp:posOffset>690885</wp:posOffset>
                </wp:positionH>
                <wp:positionV relativeFrom="paragraph">
                  <wp:posOffset>129046</wp:posOffset>
                </wp:positionV>
                <wp:extent cx="1487538" cy="0"/>
                <wp:effectExtent l="0" t="95250" r="0" b="95250"/>
                <wp:wrapNone/>
                <wp:docPr id="28149333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65189" id="_x0000_t32" coordsize="21600,21600" o:spt="32" o:oned="t" path="m,l21600,21600e" filled="f">
                <v:path arrowok="t" fillok="f" o:connecttype="none"/>
                <o:lock v:ext="edit" shapetype="t"/>
              </v:shapetype>
              <v:shape id="Straight Arrow Connector 7" o:spid="_x0000_s1026" type="#_x0000_t32" style="position:absolute;margin-left:54.4pt;margin-top:10.15pt;width:117.15pt;height:0;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" strokecolor="#c00000" strokeweight="3pt">
                <v:stroke endarrow="block" joinstyle="miter"/>
              </v:shape>
            </w:pict>
          </mc:Fallback>
        </mc:AlternateContent>
      </w:r>
    </w:p>
    <w:p w14:paraId="3281A406" w14:textId="64E35CD5" w:rsidR="00435EC4" w:rsidRPr="002B0541" w:rsidRDefault="00DE2291" w:rsidP="005E0405">
      <w:r w:rsidRPr="002B0541">
        <w:rPr>
          <w:noProof/>
        </w:rPr>
        <mc:AlternateContent>
          <mc:Choice Requires="wps">
            <w:drawing>
              <wp:anchor distT="0" distB="0" distL="114300" distR="114300" simplePos="0" relativeHeight="252012544" behindDoc="0" locked="0" layoutInCell="1" allowOverlap="1" wp14:anchorId="1E32DA17" wp14:editId="5C2D125F">
                <wp:simplePos x="0" y="0"/>
                <wp:positionH relativeFrom="column">
                  <wp:posOffset>3823970</wp:posOffset>
                </wp:positionH>
                <wp:positionV relativeFrom="paragraph">
                  <wp:posOffset>99200</wp:posOffset>
                </wp:positionV>
                <wp:extent cx="1451872" cy="0"/>
                <wp:effectExtent l="0" t="95250" r="0" b="95250"/>
                <wp:wrapNone/>
                <wp:docPr id="2055799394"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CFA76" id="Straight Arrow Connector 6" o:spid="_x0000_s1026" type="#_x0000_t32" style="position:absolute;margin-left:301.1pt;margin-top:7.8pt;width:114.3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" strokecolor="#c00000" strokeweight="3pt">
                <v:stroke startarrow="block" endarrow="block" joinstyle="miter"/>
              </v:shape>
            </w:pict>
          </mc:Fallback>
        </mc:AlternateContent>
      </w:r>
      <w:r w:rsidR="00052365" w:rsidRPr="002B0541">
        <w:rPr>
          <w:noProof/>
        </w:rPr>
        <mc:AlternateContent>
          <mc:Choice Requires="wps">
            <w:drawing>
              <wp:anchor distT="0" distB="0" distL="114300" distR="114300" simplePos="0" relativeHeight="251966464" behindDoc="0" locked="0" layoutInCell="1" allowOverlap="1" wp14:anchorId="00F42C12" wp14:editId="48269FAD">
                <wp:simplePos x="0" y="0"/>
                <wp:positionH relativeFrom="column">
                  <wp:posOffset>753745</wp:posOffset>
                </wp:positionH>
                <wp:positionV relativeFrom="paragraph">
                  <wp:posOffset>210219</wp:posOffset>
                </wp:positionV>
                <wp:extent cx="1416710" cy="0"/>
                <wp:effectExtent l="0" t="95250" r="0" b="95250"/>
                <wp:wrapNone/>
                <wp:docPr id="1876249389"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C9B48" id="Straight Arrow Connector 9" o:spid="_x0000_s1026" type="#_x0000_t32" style="position:absolute;margin-left:59.35pt;margin-top:16.55pt;width:111.55pt;height:0;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" strokecolor="#c00000" strokeweight="3pt">
                <v:stroke endarrow="block" joinstyle="miter"/>
              </v:shape>
            </w:pict>
          </mc:Fallback>
        </mc:AlternateContent>
      </w:r>
    </w:p>
    <w:p w14:paraId="3119F021" w14:textId="206AC762" w:rsidR="00435EC4" w:rsidRPr="002B0541" w:rsidRDefault="00DE2291" w:rsidP="005E0405">
      <w:r w:rsidRPr="002B0541">
        <w:rPr>
          <w:noProof/>
        </w:rPr>
        <mc:AlternateContent>
          <mc:Choice Requires="wps">
            <w:drawing>
              <wp:anchor distT="0" distB="0" distL="114300" distR="114300" simplePos="0" relativeHeight="252103680" behindDoc="0" locked="0" layoutInCell="1" allowOverlap="1" wp14:anchorId="52AD16DD" wp14:editId="1D831799">
                <wp:simplePos x="0" y="0"/>
                <wp:positionH relativeFrom="column">
                  <wp:posOffset>4067175</wp:posOffset>
                </wp:positionH>
                <wp:positionV relativeFrom="paragraph">
                  <wp:posOffset>212510</wp:posOffset>
                </wp:positionV>
                <wp:extent cx="942175" cy="215919"/>
                <wp:effectExtent l="0" t="0" r="10795" b="12700"/>
                <wp:wrapNone/>
                <wp:docPr id="277202729"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D16DD" id="_x0000_s1041" type="#_x0000_t202" style="position:absolute;margin-left:320.25pt;margin-top:16.75pt;width:74.2pt;height:17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" fillcolor="white [3201]" strokeweight=".5pt">
                <v:textbox>
                  <w:txbxContent>
                    <w:p w14:paraId="01F523A5" w14:textId="795A1087" w:rsidR="00DE2291" w:rsidRPr="00C217A3" w:rsidRDefault="00DE2291" w:rsidP="005E0405">
                      <w:pPr>
                        <w:rPr>
                          <w:sz w:val="12"/>
                          <w:szCs w:val="12"/>
                        </w:rPr>
                      </w:pPr>
                      <w:r w:rsidRPr="00C217A3">
                        <w:rPr>
                          <w:sz w:val="12"/>
                          <w:szCs w:val="12"/>
                        </w:rPr>
                        <w:t xml:space="preserve">Power </w:t>
                      </w:r>
                      <w:r w:rsidR="00CE5872" w:rsidRPr="00C217A3">
                        <w:rPr>
                          <w:sz w:val="12"/>
                          <w:szCs w:val="12"/>
                        </w:rPr>
                        <w:t>In Status</w:t>
                      </w:r>
                    </w:p>
                  </w:txbxContent>
                </v:textbox>
              </v:shape>
            </w:pict>
          </mc:Fallback>
        </mc:AlternateContent>
      </w:r>
      <w:r w:rsidR="00052365" w:rsidRPr="002B0541">
        <w:rPr>
          <w:noProof/>
        </w:rPr>
        <mc:AlternateContent>
          <mc:Choice Requires="wps">
            <w:drawing>
              <wp:anchor distT="0" distB="0" distL="114300" distR="114300" simplePos="0" relativeHeight="251968512" behindDoc="0" locked="0" layoutInCell="1" allowOverlap="1" wp14:anchorId="4AFD2D56" wp14:editId="69E941C5">
                <wp:simplePos x="0" y="0"/>
                <wp:positionH relativeFrom="column">
                  <wp:posOffset>976630</wp:posOffset>
                </wp:positionH>
                <wp:positionV relativeFrom="paragraph">
                  <wp:posOffset>5080</wp:posOffset>
                </wp:positionV>
                <wp:extent cx="984202" cy="215900"/>
                <wp:effectExtent l="0" t="0" r="26035" b="12700"/>
                <wp:wrapNone/>
                <wp:docPr id="1607763678" name="Text Box 8"/>
                <wp:cNvGraphicFramePr/>
                <a:graphic xmlns:a="http://schemas.openxmlformats.org/drawingml/2006/main">
                  <a:graphicData uri="http://schemas.microsoft.com/office/word/2010/wordprocessingShape">
                    <wps:wsp>
                      <wps:cNvSpPr txBox="1"/>
                      <wps:spPr>
                        <a:xfrm>
                          <a:off x="0" y="0"/>
                          <a:ext cx="984202" cy="215900"/>
                        </a:xfrm>
                        <a:prstGeom prst="rect">
                          <a:avLst/>
                        </a:prstGeom>
                        <a:solidFill>
                          <a:schemeClr val="lt1"/>
                        </a:solidFill>
                        <a:ln w="6350">
                          <a:solidFill>
                            <a:prstClr val="black"/>
                          </a:solidFill>
                        </a:ln>
                      </wps:spPr>
                      <wps:txbx>
                        <w:txbxContent>
                          <w:p w14:paraId="41F94015" w14:textId="414777F5" w:rsidR="00052365" w:rsidRPr="00C217A3" w:rsidRDefault="00052365" w:rsidP="005E0405">
                            <w:pPr>
                              <w:rPr>
                                <w:sz w:val="12"/>
                                <w:szCs w:val="12"/>
                              </w:rPr>
                            </w:pPr>
                            <w:r w:rsidRPr="00C217A3">
                              <w:rPr>
                                <w:sz w:val="12"/>
                                <w:szCs w:val="12"/>
                              </w:rPr>
                              <w:t>RS485 (RX, TX,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D2D56" id="_x0000_s1042" type="#_x0000_t202" style="position:absolute;margin-left:76.9pt;margin-top:.4pt;width:77.5pt;height:17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" fillcolor="white [3201]" strokeweight=".5pt">
                <v:textbox>
                  <w:txbxContent>
                    <w:p w14:paraId="41F94015" w14:textId="414777F5" w:rsidR="00052365" w:rsidRPr="00C217A3" w:rsidRDefault="00052365" w:rsidP="005E0405">
                      <w:pPr>
                        <w:rPr>
                          <w:sz w:val="12"/>
                          <w:szCs w:val="12"/>
                        </w:rPr>
                      </w:pPr>
                      <w:r w:rsidRPr="00C217A3">
                        <w:rPr>
                          <w:sz w:val="12"/>
                          <w:szCs w:val="12"/>
                        </w:rPr>
                        <w:t>RS485 (RX, TX, DE)</w:t>
                      </w:r>
                    </w:p>
                  </w:txbxContent>
                </v:textbox>
              </v:shape>
            </w:pict>
          </mc:Fallback>
        </mc:AlternateContent>
      </w:r>
    </w:p>
    <w:p w14:paraId="58FF3DED" w14:textId="3B6FB3D9" w:rsidR="00435EC4" w:rsidRPr="002B0541" w:rsidRDefault="00C217A3" w:rsidP="005E0405">
      <w:r w:rsidRPr="002B0541">
        <w:rPr>
          <w:noProof/>
        </w:rPr>
        <mc:AlternateContent>
          <mc:Choice Requires="wps">
            <w:drawing>
              <wp:anchor distT="0" distB="0" distL="114300" distR="114300" simplePos="0" relativeHeight="252101632" behindDoc="0" locked="0" layoutInCell="1" allowOverlap="1" wp14:anchorId="7F574648" wp14:editId="1EE5EEF7">
                <wp:simplePos x="0" y="0"/>
                <wp:positionH relativeFrom="margin">
                  <wp:posOffset>5276117</wp:posOffset>
                </wp:positionH>
                <wp:positionV relativeFrom="paragraph">
                  <wp:posOffset>83449</wp:posOffset>
                </wp:positionV>
                <wp:extent cx="878775" cy="528452"/>
                <wp:effectExtent l="0" t="0" r="17145" b="24130"/>
                <wp:wrapNone/>
                <wp:docPr id="954028241" name="Rectangle 4"/>
                <wp:cNvGraphicFramePr/>
                <a:graphic xmlns:a="http://schemas.openxmlformats.org/drawingml/2006/main">
                  <a:graphicData uri="http://schemas.microsoft.com/office/word/2010/wordprocessingShape">
                    <wps:wsp>
                      <wps:cNvSpPr/>
                      <wps:spPr>
                        <a:xfrm>
                          <a:off x="0" y="0"/>
                          <a:ext cx="878775" cy="5284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74648" id="_x0000_s1043" style="position:absolute;margin-left:415.45pt;margin-top:6.55pt;width:69.2pt;height:41.6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" fillcolor="#4472c4 [3204]" strokecolor="#09101d [484]" strokeweight="1pt">
                <v:textbox>
                  <w:txbxContent>
                    <w:p w14:paraId="4341CB49" w14:textId="5D47528A" w:rsidR="00DE2291" w:rsidRPr="00C217A3" w:rsidRDefault="00DE2291" w:rsidP="00C217A3">
                      <w:pPr>
                        <w:jc w:val="center"/>
                        <w:rPr>
                          <w:sz w:val="20"/>
                          <w:szCs w:val="20"/>
                        </w:rPr>
                      </w:pPr>
                      <w:r w:rsidRPr="00C217A3">
                        <w:rPr>
                          <w:sz w:val="20"/>
                          <w:szCs w:val="20"/>
                        </w:rPr>
                        <w:t>Power Status</w:t>
                      </w:r>
                    </w:p>
                    <w:p w14:paraId="4E20761A" w14:textId="77777777" w:rsidR="00DE2291" w:rsidRPr="00C217A3" w:rsidRDefault="00DE2291" w:rsidP="00C217A3">
                      <w:pPr>
                        <w:jc w:val="center"/>
                        <w:rPr>
                          <w:sz w:val="20"/>
                          <w:szCs w:val="20"/>
                        </w:rPr>
                      </w:pPr>
                      <w:r w:rsidRPr="00C217A3">
                        <w:rPr>
                          <w:sz w:val="20"/>
                          <w:szCs w:val="20"/>
                        </w:rPr>
                        <w:t>Module</w:t>
                      </w:r>
                    </w:p>
                  </w:txbxContent>
                </v:textbox>
                <w10:wrap anchorx="margin"/>
              </v:rect>
            </w:pict>
          </mc:Fallback>
        </mc:AlternateContent>
      </w:r>
      <w:r w:rsidR="00CE5872" w:rsidRPr="002B0541">
        <w:rPr>
          <w:noProof/>
        </w:rPr>
        <mc:AlternateContent>
          <mc:Choice Requires="wps">
            <w:drawing>
              <wp:anchor distT="0" distB="0" distL="114300" distR="114300" simplePos="0" relativeHeight="252130304" behindDoc="0" locked="0" layoutInCell="1" allowOverlap="1" wp14:anchorId="11470F2E" wp14:editId="13C53D78">
                <wp:simplePos x="0" y="0"/>
                <wp:positionH relativeFrom="column">
                  <wp:posOffset>4079174</wp:posOffset>
                </wp:positionH>
                <wp:positionV relativeFrom="paragraph">
                  <wp:posOffset>238694</wp:posOffset>
                </wp:positionV>
                <wp:extent cx="942175" cy="215919"/>
                <wp:effectExtent l="0" t="0" r="10795" b="12700"/>
                <wp:wrapNone/>
                <wp:docPr id="1168713298" name="Text Box 8"/>
                <wp:cNvGraphicFramePr/>
                <a:graphic xmlns:a="http://schemas.openxmlformats.org/drawingml/2006/main">
                  <a:graphicData uri="http://schemas.microsoft.com/office/word/2010/wordprocessingShape">
                    <wps:wsp>
                      <wps:cNvSpPr txBox="1"/>
                      <wps:spPr>
                        <a:xfrm>
                          <a:off x="0" y="0"/>
                          <a:ext cx="942175" cy="215919"/>
                        </a:xfrm>
                        <a:prstGeom prst="rect">
                          <a:avLst/>
                        </a:prstGeom>
                        <a:solidFill>
                          <a:schemeClr val="lt1"/>
                        </a:solidFill>
                        <a:ln w="6350">
                          <a:solidFill>
                            <a:prstClr val="black"/>
                          </a:solidFill>
                        </a:ln>
                      </wps:spPr>
                      <wps:txbx>
                        <w:txbxContent>
                          <w:p w14:paraId="6AB96CCD" w14:textId="5E526C14" w:rsidR="00CE5872" w:rsidRPr="00C217A3" w:rsidRDefault="00CE5872" w:rsidP="005E0405">
                            <w:pPr>
                              <w:rPr>
                                <w:sz w:val="12"/>
                                <w:szCs w:val="12"/>
                              </w:rPr>
                            </w:pPr>
                            <w:r w:rsidRPr="00C217A3">
                              <w:rPr>
                                <w:sz w:val="12"/>
                                <w:szCs w:val="12"/>
                              </w:rPr>
                              <w:t>Power Out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0F2E" id="_x0000_s1044" type="#_x0000_t202" style="position:absolute;margin-left:321.2pt;margin-top:18.8pt;width:74.2pt;height:17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" fillcolor="white [3201]" strokeweight=".5pt">
                <v:textbox>
                  <w:txbxContent>
                    <w:p w14:paraId="6AB96CCD" w14:textId="5E526C14" w:rsidR="00CE5872" w:rsidRPr="00C217A3" w:rsidRDefault="00CE5872" w:rsidP="005E0405">
                      <w:pPr>
                        <w:rPr>
                          <w:sz w:val="12"/>
                          <w:szCs w:val="12"/>
                        </w:rPr>
                      </w:pPr>
                      <w:r w:rsidRPr="00C217A3">
                        <w:rPr>
                          <w:sz w:val="12"/>
                          <w:szCs w:val="12"/>
                        </w:rPr>
                        <w:t>Power Out Status</w:t>
                      </w:r>
                    </w:p>
                  </w:txbxContent>
                </v:textbox>
              </v:shape>
            </w:pict>
          </mc:Fallback>
        </mc:AlternateContent>
      </w:r>
      <w:r w:rsidR="00DE2291" w:rsidRPr="002B0541">
        <w:rPr>
          <w:noProof/>
        </w:rPr>
        <mc:AlternateContent>
          <mc:Choice Requires="wps">
            <w:drawing>
              <wp:anchor distT="0" distB="0" distL="114300" distR="114300" simplePos="0" relativeHeight="252104704" behindDoc="0" locked="0" layoutInCell="1" allowOverlap="1" wp14:anchorId="6D95FA51" wp14:editId="1FC385A4">
                <wp:simplePos x="0" y="0"/>
                <wp:positionH relativeFrom="column">
                  <wp:posOffset>3852034</wp:posOffset>
                </wp:positionH>
                <wp:positionV relativeFrom="paragraph">
                  <wp:posOffset>199596</wp:posOffset>
                </wp:positionV>
                <wp:extent cx="1416710" cy="0"/>
                <wp:effectExtent l="0" t="95250" r="0" b="95250"/>
                <wp:wrapNone/>
                <wp:docPr id="206969779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4CB7" id="Straight Arrow Connector 9" o:spid="_x0000_s1026" type="#_x0000_t32" style="position:absolute;margin-left:303.3pt;margin-top:15.7pt;width:111.55pt;height:0;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" strokecolor="#c00000" strokeweight="3pt">
                <v:stroke endarrow="block" joinstyle="miter"/>
              </v:shape>
            </w:pict>
          </mc:Fallback>
        </mc:AlternateContent>
      </w:r>
      <w:r w:rsidR="008029AC" w:rsidRPr="002B0541">
        <w:rPr>
          <w:noProof/>
        </w:rPr>
        <mc:AlternateContent>
          <mc:Choice Requires="wps">
            <w:drawing>
              <wp:anchor distT="0" distB="0" distL="114300" distR="114300" simplePos="0" relativeHeight="251945984" behindDoc="0" locked="0" layoutInCell="1" allowOverlap="1" wp14:anchorId="6089C928" wp14:editId="228D72FF">
                <wp:simplePos x="0" y="0"/>
                <wp:positionH relativeFrom="margin">
                  <wp:posOffset>-505968</wp:posOffset>
                </wp:positionH>
                <wp:positionV relativeFrom="paragraph">
                  <wp:posOffset>250444</wp:posOffset>
                </wp:positionV>
                <wp:extent cx="1049020" cy="1069340"/>
                <wp:effectExtent l="0" t="0" r="17780" b="16510"/>
                <wp:wrapNone/>
                <wp:docPr id="1761452731" name="Rectangle 4"/>
                <wp:cNvGraphicFramePr/>
                <a:graphic xmlns:a="http://schemas.openxmlformats.org/drawingml/2006/main">
                  <a:graphicData uri="http://schemas.microsoft.com/office/word/2010/wordprocessingShape">
                    <wps:wsp>
                      <wps:cNvSpPr/>
                      <wps:spPr>
                        <a:xfrm>
                          <a:off x="0" y="0"/>
                          <a:ext cx="1049020" cy="10693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1275FBC" w14:textId="1EAD901A" w:rsidR="00811D9C" w:rsidRPr="00C217A3" w:rsidRDefault="00811D9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C928" id="_x0000_s1045" style="position:absolute;margin-left:-39.85pt;margin-top:19.7pt;width:82.6pt;height:84.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" fillcolor="#91bce3 [2168]" strokecolor="#5b9bd5 [3208]" strokeweight=".5pt">
                <v:fill color2="#7aaddd [2616]" rotate="t" colors="0 #b1cbe9;.5 #a3c1e5;1 #92b9e4" focus="100%" type="gradient">
                  <o:fill v:ext="view" type="gradientUnscaled"/>
                </v:fill>
                <v:textbox>
                  <w:txbxContent>
                    <w:p w14:paraId="71275FBC" w14:textId="1EAD901A" w:rsidR="00811D9C" w:rsidRPr="00C217A3" w:rsidRDefault="00811D9C" w:rsidP="005E0405">
                      <w:pPr>
                        <w:rPr>
                          <w:sz w:val="20"/>
                          <w:szCs w:val="20"/>
                        </w:rPr>
                      </w:pPr>
                    </w:p>
                  </w:txbxContent>
                </v:textbox>
                <w10:wrap anchorx="margin"/>
              </v:rect>
            </w:pict>
          </mc:Fallback>
        </mc:AlternateContent>
      </w:r>
      <w:r w:rsidR="008029AC" w:rsidRPr="002B0541">
        <w:rPr>
          <w:noProof/>
        </w:rPr>
        <mc:AlternateContent>
          <mc:Choice Requires="wps">
            <w:drawing>
              <wp:anchor distT="0" distB="0" distL="114300" distR="114300" simplePos="0" relativeHeight="251987968" behindDoc="0" locked="0" layoutInCell="1" allowOverlap="1" wp14:anchorId="11CF8424" wp14:editId="27815517">
                <wp:simplePos x="0" y="0"/>
                <wp:positionH relativeFrom="margin">
                  <wp:posOffset>-377952</wp:posOffset>
                </wp:positionH>
                <wp:positionV relativeFrom="paragraph">
                  <wp:posOffset>323596</wp:posOffset>
                </wp:positionV>
                <wp:extent cx="1049020" cy="1091184"/>
                <wp:effectExtent l="0" t="0" r="17780" b="13970"/>
                <wp:wrapNone/>
                <wp:docPr id="1549681083" name="Rectangle 4"/>
                <wp:cNvGraphicFramePr/>
                <a:graphic xmlns:a="http://schemas.openxmlformats.org/drawingml/2006/main">
                  <a:graphicData uri="http://schemas.microsoft.com/office/word/2010/wordprocessingShape">
                    <wps:wsp>
                      <wps:cNvSpPr/>
                      <wps:spPr>
                        <a:xfrm>
                          <a:off x="0" y="0"/>
                          <a:ext cx="1049020" cy="109118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F8424" id="_x0000_s1046" style="position:absolute;margin-left:-29.75pt;margin-top:25.5pt;width:82.6pt;height:85.9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4DDB2AE9" w14:textId="44C040C8" w:rsidR="00267533" w:rsidRPr="00C217A3" w:rsidRDefault="00267533" w:rsidP="00C217A3">
                      <w:pPr>
                        <w:jc w:val="center"/>
                        <w:rPr>
                          <w:sz w:val="20"/>
                          <w:szCs w:val="20"/>
                        </w:rPr>
                      </w:pPr>
                      <w:r w:rsidRPr="00C217A3">
                        <w:rPr>
                          <w:sz w:val="20"/>
                          <w:szCs w:val="20"/>
                        </w:rPr>
                        <w:t xml:space="preserve">Fan </w:t>
                      </w:r>
                      <w:r w:rsidR="00F1553E" w:rsidRPr="00C217A3">
                        <w:rPr>
                          <w:sz w:val="20"/>
                          <w:szCs w:val="20"/>
                        </w:rPr>
                        <w:t xml:space="preserve">Control </w:t>
                      </w:r>
                      <w:r w:rsidRPr="00C217A3">
                        <w:rPr>
                          <w:sz w:val="20"/>
                          <w:szCs w:val="20"/>
                        </w:rPr>
                        <w:t>Modules</w:t>
                      </w:r>
                    </w:p>
                  </w:txbxContent>
                </v:textbox>
                <w10:wrap anchorx="margin"/>
              </v:rect>
            </w:pict>
          </mc:Fallback>
        </mc:AlternateContent>
      </w:r>
      <w:r w:rsidR="00052365" w:rsidRPr="002B0541">
        <w:rPr>
          <w:noProof/>
        </w:rPr>
        <mc:AlternateContent>
          <mc:Choice Requires="wps">
            <w:drawing>
              <wp:anchor distT="0" distB="0" distL="114300" distR="114300" simplePos="0" relativeHeight="251959296" behindDoc="0" locked="0" layoutInCell="1" allowOverlap="1" wp14:anchorId="622BFE50" wp14:editId="27AA0C87">
                <wp:simplePos x="0" y="0"/>
                <wp:positionH relativeFrom="column">
                  <wp:posOffset>718820</wp:posOffset>
                </wp:positionH>
                <wp:positionV relativeFrom="paragraph">
                  <wp:posOffset>29147</wp:posOffset>
                </wp:positionV>
                <wp:extent cx="1451872" cy="0"/>
                <wp:effectExtent l="0" t="95250" r="0" b="95250"/>
                <wp:wrapNone/>
                <wp:docPr id="1654265906" name="Straight Arrow Connector 6"/>
                <wp:cNvGraphicFramePr/>
                <a:graphic xmlns:a="http://schemas.openxmlformats.org/drawingml/2006/main">
                  <a:graphicData uri="http://schemas.microsoft.com/office/word/2010/wordprocessingShape">
                    <wps:wsp>
                      <wps:cNvCnPr/>
                      <wps:spPr>
                        <a:xfrm>
                          <a:off x="0" y="0"/>
                          <a:ext cx="1451872"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FA42F" id="Straight Arrow Connector 6" o:spid="_x0000_s1026" type="#_x0000_t32" style="position:absolute;margin-left:56.6pt;margin-top:2.3pt;width:114.3pt;height:0;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" strokecolor="#c00000" strokeweight="3pt">
                <v:stroke startarrow="block" endarrow="block" joinstyle="miter"/>
              </v:shape>
            </w:pict>
          </mc:Fallback>
        </mc:AlternateContent>
      </w:r>
    </w:p>
    <w:p w14:paraId="001F92E9" w14:textId="3989598B" w:rsidR="00435EC4" w:rsidRPr="002B0541" w:rsidRDefault="00CE5872" w:rsidP="005E0405">
      <w:r w:rsidRPr="002B0541">
        <w:rPr>
          <w:noProof/>
        </w:rPr>
        <mc:AlternateContent>
          <mc:Choice Requires="wps">
            <w:drawing>
              <wp:anchor distT="0" distB="0" distL="114300" distR="114300" simplePos="0" relativeHeight="252128256" behindDoc="0" locked="0" layoutInCell="1" allowOverlap="1" wp14:anchorId="55C0D32A" wp14:editId="1DEF1503">
                <wp:simplePos x="0" y="0"/>
                <wp:positionH relativeFrom="column">
                  <wp:posOffset>3847605</wp:posOffset>
                </wp:positionH>
                <wp:positionV relativeFrom="paragraph">
                  <wp:posOffset>213368</wp:posOffset>
                </wp:positionV>
                <wp:extent cx="1416710" cy="0"/>
                <wp:effectExtent l="0" t="95250" r="0" b="95250"/>
                <wp:wrapNone/>
                <wp:docPr id="2075372951" name="Straight Arrow Connector 9"/>
                <wp:cNvGraphicFramePr/>
                <a:graphic xmlns:a="http://schemas.openxmlformats.org/drawingml/2006/main">
                  <a:graphicData uri="http://schemas.microsoft.com/office/word/2010/wordprocessingShape">
                    <wps:wsp>
                      <wps:cNvCnPr/>
                      <wps:spPr>
                        <a:xfrm>
                          <a:off x="0" y="0"/>
                          <a:ext cx="14167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D40AE" id="_x0000_t32" coordsize="21600,21600" o:spt="32" o:oned="t" path="m,l21600,21600e" filled="f">
                <v:path arrowok="t" fillok="f" o:connecttype="none"/>
                <o:lock v:ext="edit" shapetype="t"/>
              </v:shapetype>
              <v:shape id="Straight Arrow Connector 9" o:spid="_x0000_s1026" type="#_x0000_t32" style="position:absolute;margin-left:302.95pt;margin-top:16.8pt;width:111.55pt;height:0;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" strokecolor="#c00000" strokeweight="3pt">
                <v:stroke endarrow="block" joinstyle="miter"/>
              </v:shape>
            </w:pict>
          </mc:Fallback>
        </mc:AlternateContent>
      </w:r>
      <w:r w:rsidR="00700F30" w:rsidRPr="002B0541">
        <w:rPr>
          <w:noProof/>
        </w:rPr>
        <mc:AlternateContent>
          <mc:Choice Requires="wps">
            <w:drawing>
              <wp:anchor distT="0" distB="0" distL="114300" distR="114300" simplePos="0" relativeHeight="251970560" behindDoc="0" locked="0" layoutInCell="1" allowOverlap="1" wp14:anchorId="0568DA48" wp14:editId="1819AC97">
                <wp:simplePos x="0" y="0"/>
                <wp:positionH relativeFrom="column">
                  <wp:posOffset>970306</wp:posOffset>
                </wp:positionH>
                <wp:positionV relativeFrom="paragraph">
                  <wp:posOffset>6782</wp:posOffset>
                </wp:positionV>
                <wp:extent cx="983615" cy="215900"/>
                <wp:effectExtent l="0" t="0" r="26035" b="12700"/>
                <wp:wrapNone/>
                <wp:docPr id="522237394"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07803F6" w14:textId="5A611D67" w:rsidR="004E39E0" w:rsidRPr="00C217A3" w:rsidRDefault="004E39E0" w:rsidP="005E0405">
                            <w:pPr>
                              <w:rPr>
                                <w:sz w:val="12"/>
                                <w:szCs w:val="12"/>
                              </w:rPr>
                            </w:pPr>
                            <w:r w:rsidRPr="00C217A3">
                              <w:rPr>
                                <w:sz w:val="12"/>
                                <w:szCs w:val="12"/>
                              </w:rPr>
                              <w:t>FAN Control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8DA48" id="_x0000_s1047" type="#_x0000_t202" style="position:absolute;margin-left:76.4pt;margin-top:.55pt;width:77.45pt;height:1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Wi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" fillcolor="white [3201]" strokeweight=".5pt">
                <v:textbox>
                  <w:txbxContent>
                    <w:p w14:paraId="707803F6" w14:textId="5A611D67" w:rsidR="004E39E0" w:rsidRPr="00C217A3" w:rsidRDefault="004E39E0" w:rsidP="005E0405">
                      <w:pPr>
                        <w:rPr>
                          <w:sz w:val="12"/>
                          <w:szCs w:val="12"/>
                        </w:rPr>
                      </w:pPr>
                      <w:r w:rsidRPr="00C217A3">
                        <w:rPr>
                          <w:sz w:val="12"/>
                          <w:szCs w:val="12"/>
                        </w:rPr>
                        <w:t>FAN Control PWM</w:t>
                      </w:r>
                    </w:p>
                  </w:txbxContent>
                </v:textbox>
              </v:shape>
            </w:pict>
          </mc:Fallback>
        </mc:AlternateContent>
      </w:r>
    </w:p>
    <w:p w14:paraId="631D76A8" w14:textId="363676FC" w:rsidR="00435EC4" w:rsidRPr="002B0541" w:rsidRDefault="008F2AF2" w:rsidP="005E0405">
      <w:r w:rsidRPr="002B0541">
        <w:rPr>
          <w:noProof/>
        </w:rPr>
        <mc:AlternateContent>
          <mc:Choice Requires="wps">
            <w:drawing>
              <wp:anchor distT="0" distB="0" distL="114300" distR="114300" simplePos="0" relativeHeight="251770878" behindDoc="0" locked="0" layoutInCell="1" allowOverlap="1" wp14:anchorId="6146F137" wp14:editId="4FAB187D">
                <wp:simplePos x="0" y="0"/>
                <wp:positionH relativeFrom="column">
                  <wp:posOffset>5130800</wp:posOffset>
                </wp:positionH>
                <wp:positionV relativeFrom="paragraph">
                  <wp:posOffset>134620</wp:posOffset>
                </wp:positionV>
                <wp:extent cx="1390015" cy="3600450"/>
                <wp:effectExtent l="19050" t="19050" r="19685" b="19050"/>
                <wp:wrapNone/>
                <wp:docPr id="1892023623" name="Rectangle 12"/>
                <wp:cNvGraphicFramePr/>
                <a:graphic xmlns:a="http://schemas.openxmlformats.org/drawingml/2006/main">
                  <a:graphicData uri="http://schemas.microsoft.com/office/word/2010/wordprocessingShape">
                    <wps:wsp>
                      <wps:cNvSpPr/>
                      <wps:spPr>
                        <a:xfrm>
                          <a:off x="0" y="0"/>
                          <a:ext cx="1390015" cy="3600450"/>
                        </a:xfrm>
                        <a:prstGeom prst="rect">
                          <a:avLst/>
                        </a:prstGeom>
                        <a:noFill/>
                        <a:ln w="28575" cap="flat" cmpd="sng" algn="ctr">
                          <a:solidFill>
                            <a:srgbClr val="7030A0"/>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91A545" w14:textId="77777777" w:rsidR="00F240A8" w:rsidRDefault="00F240A8"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137" id="Rectangle 12" o:spid="_x0000_s1048" style="position:absolute;margin-left:404pt;margin-top:10.6pt;width:109.45pt;height:283.5pt;z-index:25177087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" filled="f" strokecolor="#7030a0" strokeweight="2.25pt">
                <v:stroke dashstyle="dash" joinstyle="round"/>
                <v:textbox>
                  <w:txbxContent>
                    <w:p w14:paraId="0C91A545" w14:textId="77777777" w:rsidR="00F240A8" w:rsidRDefault="00F240A8" w:rsidP="005E0405"/>
                  </w:txbxContent>
                </v:textbox>
              </v:rect>
            </w:pict>
          </mc:Fallback>
        </mc:AlternateContent>
      </w:r>
      <w:r w:rsidR="00C217A3" w:rsidRPr="002B0541">
        <w:rPr>
          <w:noProof/>
        </w:rPr>
        <mc:AlternateContent>
          <mc:Choice Requires="wps">
            <w:drawing>
              <wp:anchor distT="0" distB="0" distL="114300" distR="114300" simplePos="0" relativeHeight="252134400" behindDoc="0" locked="0" layoutInCell="1" allowOverlap="1" wp14:anchorId="55DBC7DB" wp14:editId="7D77C36B">
                <wp:simplePos x="0" y="0"/>
                <wp:positionH relativeFrom="column">
                  <wp:posOffset>5237018</wp:posOffset>
                </wp:positionH>
                <wp:positionV relativeFrom="paragraph">
                  <wp:posOffset>244063</wp:posOffset>
                </wp:positionV>
                <wp:extent cx="1180465" cy="955963"/>
                <wp:effectExtent l="0" t="0" r="19685" b="15875"/>
                <wp:wrapNone/>
                <wp:docPr id="1239867254" name="Rectangle 4"/>
                <wp:cNvGraphicFramePr/>
                <a:graphic xmlns:a="http://schemas.openxmlformats.org/drawingml/2006/main">
                  <a:graphicData uri="http://schemas.microsoft.com/office/word/2010/wordprocessingShape">
                    <wps:wsp>
                      <wps:cNvSpPr/>
                      <wps:spPr>
                        <a:xfrm>
                          <a:off x="0" y="0"/>
                          <a:ext cx="1180465" cy="9559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27F87" w14:textId="41B38074" w:rsidR="00F240A8" w:rsidRPr="00C217A3" w:rsidRDefault="000F139D" w:rsidP="00C217A3">
                            <w:pPr>
                              <w:jc w:val="center"/>
                              <w:rPr>
                                <w:sz w:val="20"/>
                                <w:szCs w:val="20"/>
                              </w:rPr>
                            </w:pPr>
                            <w:r w:rsidRPr="00C217A3">
                              <w:rPr>
                                <w:sz w:val="20"/>
                                <w:szCs w:val="20"/>
                              </w:rPr>
                              <w:t>Aircraft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BC7DB" id="_x0000_s1049" style="position:absolute;margin-left:412.35pt;margin-top:19.2pt;width:92.95pt;height:75.2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" fillcolor="#4472c4 [3204]" strokecolor="#09101d [484]" strokeweight="1pt">
                <v:textbox>
                  <w:txbxContent>
                    <w:p w14:paraId="49727F87" w14:textId="41B38074" w:rsidR="00F240A8" w:rsidRPr="00C217A3" w:rsidRDefault="000F139D" w:rsidP="00C217A3">
                      <w:pPr>
                        <w:jc w:val="center"/>
                        <w:rPr>
                          <w:sz w:val="20"/>
                          <w:szCs w:val="20"/>
                        </w:rPr>
                      </w:pPr>
                      <w:r w:rsidRPr="00C217A3">
                        <w:rPr>
                          <w:sz w:val="20"/>
                          <w:szCs w:val="20"/>
                        </w:rPr>
                        <w:t>Aircraft Interface</w:t>
                      </w:r>
                    </w:p>
                  </w:txbxContent>
                </v:textbox>
              </v:rect>
            </w:pict>
          </mc:Fallback>
        </mc:AlternateContent>
      </w:r>
      <w:r w:rsidR="00700F30" w:rsidRPr="002B0541">
        <w:rPr>
          <w:noProof/>
        </w:rPr>
        <mc:AlternateContent>
          <mc:Choice Requires="wps">
            <w:drawing>
              <wp:anchor distT="0" distB="0" distL="114300" distR="114300" simplePos="0" relativeHeight="251974656" behindDoc="0" locked="0" layoutInCell="1" allowOverlap="1" wp14:anchorId="245D6E5C" wp14:editId="7B610460">
                <wp:simplePos x="0" y="0"/>
                <wp:positionH relativeFrom="column">
                  <wp:posOffset>917803</wp:posOffset>
                </wp:positionH>
                <wp:positionV relativeFrom="paragraph">
                  <wp:posOffset>169875</wp:posOffset>
                </wp:positionV>
                <wp:extent cx="983615" cy="215900"/>
                <wp:effectExtent l="0" t="0" r="26035" b="12700"/>
                <wp:wrapNone/>
                <wp:docPr id="2017692635" name="Text Box 8"/>
                <wp:cNvGraphicFramePr/>
                <a:graphic xmlns:a="http://schemas.openxmlformats.org/drawingml/2006/main">
                  <a:graphicData uri="http://schemas.microsoft.com/office/word/2010/wordprocessingShape">
                    <wps:wsp>
                      <wps:cNvSpPr txBox="1"/>
                      <wps:spPr>
                        <a:xfrm>
                          <a:off x="0" y="0"/>
                          <a:ext cx="983615" cy="215900"/>
                        </a:xfrm>
                        <a:prstGeom prst="rect">
                          <a:avLst/>
                        </a:prstGeom>
                        <a:solidFill>
                          <a:schemeClr val="lt1"/>
                        </a:solidFill>
                        <a:ln w="6350">
                          <a:solidFill>
                            <a:prstClr val="black"/>
                          </a:solidFill>
                        </a:ln>
                      </wps:spPr>
                      <wps:txb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D6E5C" id="_x0000_s1050" type="#_x0000_t202" style="position:absolute;margin-left:72.25pt;margin-top:13.4pt;width:77.45pt;height:17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lOwIAAIM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" fillcolor="white [3201]" strokeweight=".5pt">
                <v:textbox>
                  <w:txbxContent>
                    <w:p w14:paraId="77D4D8AE" w14:textId="257CB96A" w:rsidR="004E39E0" w:rsidRPr="00C217A3" w:rsidRDefault="004A489B" w:rsidP="005E0405">
                      <w:pPr>
                        <w:rPr>
                          <w:sz w:val="12"/>
                          <w:szCs w:val="12"/>
                        </w:rPr>
                      </w:pPr>
                      <w:r w:rsidRPr="00C217A3">
                        <w:rPr>
                          <w:sz w:val="12"/>
                          <w:szCs w:val="12"/>
                        </w:rPr>
                        <w:t>Speed</w:t>
                      </w:r>
                      <w:r w:rsidR="004E39E0" w:rsidRPr="00C217A3">
                        <w:rPr>
                          <w:sz w:val="12"/>
                          <w:szCs w:val="12"/>
                        </w:rPr>
                        <w:t xml:space="preserve"> Sens</w:t>
                      </w:r>
                      <w:r w:rsidRPr="00C217A3">
                        <w:rPr>
                          <w:sz w:val="12"/>
                          <w:szCs w:val="12"/>
                        </w:rPr>
                        <w:t>e</w:t>
                      </w:r>
                      <w:r w:rsidR="004E39E0" w:rsidRPr="00C217A3">
                        <w:rPr>
                          <w:sz w:val="12"/>
                          <w:szCs w:val="12"/>
                        </w:rPr>
                        <w:t xml:space="preserve"> PWM</w:t>
                      </w:r>
                    </w:p>
                  </w:txbxContent>
                </v:textbox>
              </v:shape>
            </w:pict>
          </mc:Fallback>
        </mc:AlternateContent>
      </w:r>
      <w:r w:rsidR="00700F30" w:rsidRPr="002B0541">
        <w:rPr>
          <w:noProof/>
        </w:rPr>
        <mc:AlternateContent>
          <mc:Choice Requires="wps">
            <w:drawing>
              <wp:anchor distT="0" distB="0" distL="114300" distR="114300" simplePos="0" relativeHeight="251960320" behindDoc="0" locked="0" layoutInCell="1" allowOverlap="1" wp14:anchorId="5E35E56C" wp14:editId="4C65BEE0">
                <wp:simplePos x="0" y="0"/>
                <wp:positionH relativeFrom="column">
                  <wp:posOffset>664845</wp:posOffset>
                </wp:positionH>
                <wp:positionV relativeFrom="paragraph">
                  <wp:posOffset>33782</wp:posOffset>
                </wp:positionV>
                <wp:extent cx="1487538" cy="0"/>
                <wp:effectExtent l="0" t="95250" r="0" b="95250"/>
                <wp:wrapNone/>
                <wp:docPr id="1665506017"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541B3" id="Straight Arrow Connector 7" o:spid="_x0000_s1026" type="#_x0000_t32" style="position:absolute;margin-left:52.35pt;margin-top:2.65pt;width:117.15pt;height:0;flip:x;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6880" behindDoc="0" locked="0" layoutInCell="1" allowOverlap="1" wp14:anchorId="46835A2A" wp14:editId="76587D59">
                <wp:simplePos x="0" y="0"/>
                <wp:positionH relativeFrom="margin">
                  <wp:posOffset>4128365</wp:posOffset>
                </wp:positionH>
                <wp:positionV relativeFrom="paragraph">
                  <wp:posOffset>112568</wp:posOffset>
                </wp:positionV>
                <wp:extent cx="704503" cy="215900"/>
                <wp:effectExtent l="0" t="0" r="19685" b="12700"/>
                <wp:wrapNone/>
                <wp:docPr id="167772564" name="Text Box 8"/>
                <wp:cNvGraphicFramePr/>
                <a:graphic xmlns:a="http://schemas.openxmlformats.org/drawingml/2006/main">
                  <a:graphicData uri="http://schemas.microsoft.com/office/word/2010/wordprocessingShape">
                    <wps:wsp>
                      <wps:cNvSpPr txBox="1"/>
                      <wps:spPr>
                        <a:xfrm>
                          <a:off x="0" y="0"/>
                          <a:ext cx="704503" cy="215900"/>
                        </a:xfrm>
                        <a:prstGeom prst="rect">
                          <a:avLst/>
                        </a:prstGeom>
                        <a:solidFill>
                          <a:schemeClr val="lt1"/>
                        </a:solidFill>
                        <a:ln w="6350">
                          <a:solidFill>
                            <a:prstClr val="black"/>
                          </a:solidFill>
                        </a:ln>
                      </wps:spPr>
                      <wps:txbx>
                        <w:txbxContent>
                          <w:p w14:paraId="2B3A7C21" w14:textId="216F00F3" w:rsidR="00110228" w:rsidRPr="00C217A3" w:rsidRDefault="00110228" w:rsidP="005E0405">
                            <w:pPr>
                              <w:rPr>
                                <w:sz w:val="12"/>
                                <w:szCs w:val="12"/>
                              </w:rPr>
                            </w:pPr>
                            <w:r w:rsidRPr="00C217A3">
                              <w:rPr>
                                <w:sz w:val="12"/>
                                <w:szCs w:val="12"/>
                              </w:rPr>
                              <w:t>Lamp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5A2A" id="_x0000_s1051" type="#_x0000_t202" style="position:absolute;margin-left:325.05pt;margin-top:8.85pt;width:55.45pt;height:17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" fillcolor="white [3201]" strokeweight=".5pt">
                <v:textbox>
                  <w:txbxContent>
                    <w:p w14:paraId="2B3A7C21" w14:textId="216F00F3" w:rsidR="00110228" w:rsidRPr="00C217A3" w:rsidRDefault="00110228" w:rsidP="005E0405">
                      <w:pPr>
                        <w:rPr>
                          <w:sz w:val="12"/>
                          <w:szCs w:val="12"/>
                        </w:rPr>
                      </w:pPr>
                      <w:r w:rsidRPr="00C217A3">
                        <w:rPr>
                          <w:sz w:val="12"/>
                          <w:szCs w:val="12"/>
                        </w:rPr>
                        <w:t>Lamp Status</w:t>
                      </w:r>
                    </w:p>
                  </w:txbxContent>
                </v:textbox>
                <w10:wrap anchorx="margin"/>
              </v:shape>
            </w:pict>
          </mc:Fallback>
        </mc:AlternateContent>
      </w:r>
    </w:p>
    <w:p w14:paraId="3BF0B05A" w14:textId="24DBCA7C" w:rsidR="00435EC4" w:rsidRPr="002B0541" w:rsidRDefault="00E93C5E" w:rsidP="005E0405">
      <w:r w:rsidRPr="002B0541">
        <w:rPr>
          <w:noProof/>
        </w:rPr>
        <mc:AlternateContent>
          <mc:Choice Requires="wps">
            <w:drawing>
              <wp:anchor distT="0" distB="0" distL="114300" distR="114300" simplePos="0" relativeHeight="252035072" behindDoc="0" locked="0" layoutInCell="1" allowOverlap="1" wp14:anchorId="39E1670D" wp14:editId="6E37DA1D">
                <wp:simplePos x="0" y="0"/>
                <wp:positionH relativeFrom="margin">
                  <wp:posOffset>4140505</wp:posOffset>
                </wp:positionH>
                <wp:positionV relativeFrom="paragraph">
                  <wp:posOffset>213767</wp:posOffset>
                </wp:positionV>
                <wp:extent cx="764586" cy="215900"/>
                <wp:effectExtent l="0" t="0" r="16510" b="12700"/>
                <wp:wrapNone/>
                <wp:docPr id="918633564" name="Text Box 8"/>
                <wp:cNvGraphicFramePr/>
                <a:graphic xmlns:a="http://schemas.openxmlformats.org/drawingml/2006/main">
                  <a:graphicData uri="http://schemas.microsoft.com/office/word/2010/wordprocessingShape">
                    <wps:wsp>
                      <wps:cNvSpPr txBox="1"/>
                      <wps:spPr>
                        <a:xfrm>
                          <a:off x="0" y="0"/>
                          <a:ext cx="764586" cy="215900"/>
                        </a:xfrm>
                        <a:prstGeom prst="rect">
                          <a:avLst/>
                        </a:prstGeom>
                        <a:solidFill>
                          <a:schemeClr val="lt1"/>
                        </a:solidFill>
                        <a:ln w="6350">
                          <a:solidFill>
                            <a:prstClr val="black"/>
                          </a:solidFill>
                        </a:ln>
                      </wps:spPr>
                      <wps:txbx>
                        <w:txbxContent>
                          <w:p w14:paraId="1694C673" w14:textId="0973F935" w:rsidR="00315CBE" w:rsidRPr="00C217A3" w:rsidRDefault="00315CBE"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1670D" id="_x0000_s1052" type="#_x0000_t202" style="position:absolute;margin-left:326pt;margin-top:16.85pt;width:60.2pt;height:17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o5OwIAAIM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" fillcolor="white [3201]" strokeweight=".5pt">
                <v:textbox>
                  <w:txbxContent>
                    <w:p w14:paraId="1694C673" w14:textId="0973F935" w:rsidR="00315CBE" w:rsidRPr="00C217A3" w:rsidRDefault="00315CBE" w:rsidP="005E0405">
                      <w:pPr>
                        <w:rPr>
                          <w:sz w:val="12"/>
                          <w:szCs w:val="12"/>
                        </w:rPr>
                      </w:pPr>
                      <w:r w:rsidRPr="00C217A3">
                        <w:rPr>
                          <w:sz w:val="12"/>
                          <w:szCs w:val="12"/>
                        </w:rPr>
                        <w:t>ON/OFF Logic</w:t>
                      </w:r>
                    </w:p>
                  </w:txbxContent>
                </v:textbox>
                <w10:wrap anchorx="margin"/>
              </v:shape>
            </w:pict>
          </mc:Fallback>
        </mc:AlternateContent>
      </w:r>
      <w:r w:rsidR="00700F30" w:rsidRPr="002B0541">
        <w:rPr>
          <w:noProof/>
        </w:rPr>
        <mc:AlternateContent>
          <mc:Choice Requires="wps">
            <w:drawing>
              <wp:anchor distT="0" distB="0" distL="114300" distR="114300" simplePos="0" relativeHeight="251972608" behindDoc="0" locked="0" layoutInCell="1" allowOverlap="1" wp14:anchorId="282E992E" wp14:editId="6FB7832B">
                <wp:simplePos x="0" y="0"/>
                <wp:positionH relativeFrom="column">
                  <wp:posOffset>713994</wp:posOffset>
                </wp:positionH>
                <wp:positionV relativeFrom="paragraph">
                  <wp:posOffset>162535</wp:posOffset>
                </wp:positionV>
                <wp:extent cx="1416685" cy="0"/>
                <wp:effectExtent l="0" t="95250" r="0" b="95250"/>
                <wp:wrapNone/>
                <wp:docPr id="81327494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9FAD" id="Straight Arrow Connector 9" o:spid="_x0000_s1026" type="#_x0000_t32" style="position:absolute;margin-left:56.2pt;margin-top:12.8pt;width:111.55pt;height:0;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" strokecolor="#c00000" strokeweight="3pt">
                <v:stroke endarrow="block" joinstyle="miter"/>
              </v:shape>
            </w:pict>
          </mc:Fallback>
        </mc:AlternateContent>
      </w:r>
      <w:r w:rsidR="00110228" w:rsidRPr="002B0541">
        <w:rPr>
          <w:noProof/>
        </w:rPr>
        <mc:AlternateContent>
          <mc:Choice Requires="wps">
            <w:drawing>
              <wp:anchor distT="0" distB="0" distL="114300" distR="114300" simplePos="0" relativeHeight="252023808" behindDoc="0" locked="0" layoutInCell="1" allowOverlap="1" wp14:anchorId="14402399" wp14:editId="6E2FF38B">
                <wp:simplePos x="0" y="0"/>
                <wp:positionH relativeFrom="column">
                  <wp:posOffset>3831412</wp:posOffset>
                </wp:positionH>
                <wp:positionV relativeFrom="paragraph">
                  <wp:posOffset>106827</wp:posOffset>
                </wp:positionV>
                <wp:extent cx="1487538" cy="0"/>
                <wp:effectExtent l="0" t="95250" r="0" b="95250"/>
                <wp:wrapNone/>
                <wp:docPr id="1161133544"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B82BE" id="Straight Arrow Connector 7" o:spid="_x0000_s1026" type="#_x0000_t32" style="position:absolute;margin-left:301.7pt;margin-top:8.4pt;width:117.15pt;height:0;flip:x;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" strokecolor="#c00000" strokeweight="3pt">
                <v:stroke endarrow="block" joinstyle="miter"/>
              </v:shape>
            </w:pict>
          </mc:Fallback>
        </mc:AlternateContent>
      </w:r>
    </w:p>
    <w:p w14:paraId="6F243EA5" w14:textId="0D6480F7" w:rsidR="00435EC4" w:rsidRPr="002B0541" w:rsidRDefault="00E93C5E" w:rsidP="005E0405">
      <w:r w:rsidRPr="002B0541">
        <w:rPr>
          <w:noProof/>
        </w:rPr>
        <mc:AlternateContent>
          <mc:Choice Requires="wps">
            <w:drawing>
              <wp:anchor distT="0" distB="0" distL="114300" distR="114300" simplePos="0" relativeHeight="252030976" behindDoc="0" locked="0" layoutInCell="1" allowOverlap="1" wp14:anchorId="34E77861" wp14:editId="07B2A918">
                <wp:simplePos x="0" y="0"/>
                <wp:positionH relativeFrom="margin">
                  <wp:posOffset>4199382</wp:posOffset>
                </wp:positionH>
                <wp:positionV relativeFrom="paragraph">
                  <wp:posOffset>241504</wp:posOffset>
                </wp:positionV>
                <wp:extent cx="642347" cy="215900"/>
                <wp:effectExtent l="0" t="0" r="24765" b="12700"/>
                <wp:wrapNone/>
                <wp:docPr id="855081719" name="Text Box 8"/>
                <wp:cNvGraphicFramePr/>
                <a:graphic xmlns:a="http://schemas.openxmlformats.org/drawingml/2006/main">
                  <a:graphicData uri="http://schemas.microsoft.com/office/word/2010/wordprocessingShape">
                    <wps:wsp>
                      <wps:cNvSpPr txBox="1"/>
                      <wps:spPr>
                        <a:xfrm>
                          <a:off x="0" y="0"/>
                          <a:ext cx="642347" cy="215900"/>
                        </a:xfrm>
                        <a:prstGeom prst="rect">
                          <a:avLst/>
                        </a:prstGeom>
                        <a:solidFill>
                          <a:schemeClr val="lt1"/>
                        </a:solidFill>
                        <a:ln w="6350">
                          <a:solidFill>
                            <a:prstClr val="black"/>
                          </a:solidFill>
                        </a:ln>
                      </wps:spPr>
                      <wps:txbx>
                        <w:txbxContent>
                          <w:p w14:paraId="659BD422" w14:textId="7569EB9C" w:rsidR="00110228" w:rsidRPr="00C217A3" w:rsidRDefault="00110228" w:rsidP="005E0405">
                            <w:pPr>
                              <w:rPr>
                                <w:sz w:val="12"/>
                                <w:szCs w:val="12"/>
                              </w:rPr>
                            </w:pPr>
                            <w:r w:rsidRPr="00C217A3">
                              <w:rPr>
                                <w:sz w:val="12"/>
                                <w:szCs w:val="12"/>
                              </w:rPr>
                              <w:t>Pod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77861" id="_x0000_s1053" type="#_x0000_t202" style="position:absolute;margin-left:330.65pt;margin-top:19pt;width:50.6pt;height:1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" fillcolor="white [3201]" strokeweight=".5pt">
                <v:textbox>
                  <w:txbxContent>
                    <w:p w14:paraId="659BD422" w14:textId="7569EB9C" w:rsidR="00110228" w:rsidRPr="00C217A3" w:rsidRDefault="00110228" w:rsidP="005E0405">
                      <w:pPr>
                        <w:rPr>
                          <w:sz w:val="12"/>
                          <w:szCs w:val="12"/>
                        </w:rPr>
                      </w:pPr>
                      <w:r w:rsidRPr="00C217A3">
                        <w:rPr>
                          <w:sz w:val="12"/>
                          <w:szCs w:val="12"/>
                        </w:rPr>
                        <w:t>Pod Status</w:t>
                      </w:r>
                    </w:p>
                  </w:txbxContent>
                </v:textbox>
                <w10:wrap anchorx="margin"/>
              </v:shape>
            </w:pict>
          </mc:Fallback>
        </mc:AlternateContent>
      </w:r>
      <w:r w:rsidR="001A0751" w:rsidRPr="002B0541">
        <w:rPr>
          <w:noProof/>
        </w:rPr>
        <mc:AlternateContent>
          <mc:Choice Requires="wps">
            <w:drawing>
              <wp:anchor distT="0" distB="0" distL="114300" distR="114300" simplePos="0" relativeHeight="252028928" behindDoc="0" locked="0" layoutInCell="1" allowOverlap="1" wp14:anchorId="7ABEC01C" wp14:editId="2E61A88A">
                <wp:simplePos x="0" y="0"/>
                <wp:positionH relativeFrom="column">
                  <wp:posOffset>3821603</wp:posOffset>
                </wp:positionH>
                <wp:positionV relativeFrom="paragraph">
                  <wp:posOffset>189808</wp:posOffset>
                </wp:positionV>
                <wp:extent cx="1487538" cy="0"/>
                <wp:effectExtent l="0" t="95250" r="0" b="95250"/>
                <wp:wrapNone/>
                <wp:docPr id="172639825" name="Straight Arrow Connector 7"/>
                <wp:cNvGraphicFramePr/>
                <a:graphic xmlns:a="http://schemas.openxmlformats.org/drawingml/2006/main">
                  <a:graphicData uri="http://schemas.microsoft.com/office/word/2010/wordprocessingShape">
                    <wps:wsp>
                      <wps:cNvCnPr/>
                      <wps:spPr>
                        <a:xfrm flipH="1">
                          <a:off x="0" y="0"/>
                          <a:ext cx="1487538"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AB60D" id="Straight Arrow Connector 7" o:spid="_x0000_s1026" type="#_x0000_t32" style="position:absolute;margin-left:300.9pt;margin-top:14.95pt;width:117.15pt;height:0;flip:x;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" strokecolor="#c00000" strokeweight="3pt">
                <v:stroke endarrow="block" joinstyle="miter"/>
              </v:shape>
            </w:pict>
          </mc:Fallback>
        </mc:AlternateContent>
      </w:r>
    </w:p>
    <w:p w14:paraId="56CBF223" w14:textId="01C374A5" w:rsidR="00435EC4" w:rsidRPr="002B0541" w:rsidRDefault="001A0751" w:rsidP="005E0405">
      <w:r w:rsidRPr="002B0541">
        <w:rPr>
          <w:noProof/>
        </w:rPr>
        <mc:AlternateContent>
          <mc:Choice Requires="wps">
            <w:drawing>
              <wp:anchor distT="0" distB="0" distL="114300" distR="114300" simplePos="0" relativeHeight="252033024" behindDoc="0" locked="0" layoutInCell="1" allowOverlap="1" wp14:anchorId="1C98EE37" wp14:editId="738B8FE5">
                <wp:simplePos x="0" y="0"/>
                <wp:positionH relativeFrom="column">
                  <wp:posOffset>3838633</wp:posOffset>
                </wp:positionH>
                <wp:positionV relativeFrom="paragraph">
                  <wp:posOffset>233161</wp:posOffset>
                </wp:positionV>
                <wp:extent cx="1416685" cy="0"/>
                <wp:effectExtent l="0" t="95250" r="0" b="95250"/>
                <wp:wrapNone/>
                <wp:docPr id="1703240213"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B26BD" id="Straight Arrow Connector 9" o:spid="_x0000_s1026" type="#_x0000_t32" style="position:absolute;margin-left:302.25pt;margin-top:18.35pt;width:111.55pt;height:0;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" strokecolor="#c00000" strokeweight="3pt">
                <v:stroke endarrow="block" joinstyle="miter"/>
              </v:shape>
            </w:pict>
          </mc:Fallback>
        </mc:AlternateContent>
      </w:r>
      <w:r w:rsidR="00E60265" w:rsidRPr="002B0541">
        <w:rPr>
          <w:noProof/>
        </w:rPr>
        <mc:AlternateContent>
          <mc:Choice Requires="wps">
            <w:drawing>
              <wp:anchor distT="0" distB="0" distL="114300" distR="114300" simplePos="0" relativeHeight="251771903" behindDoc="0" locked="0" layoutInCell="1" allowOverlap="1" wp14:anchorId="0419E000" wp14:editId="4C1C3542">
                <wp:simplePos x="0" y="0"/>
                <wp:positionH relativeFrom="column">
                  <wp:posOffset>-585512</wp:posOffset>
                </wp:positionH>
                <wp:positionV relativeFrom="paragraph">
                  <wp:posOffset>200466</wp:posOffset>
                </wp:positionV>
                <wp:extent cx="1390493" cy="1628072"/>
                <wp:effectExtent l="19050" t="19050" r="19685" b="10795"/>
                <wp:wrapNone/>
                <wp:docPr id="903283535" name="Rectangle 12"/>
                <wp:cNvGraphicFramePr/>
                <a:graphic xmlns:a="http://schemas.openxmlformats.org/drawingml/2006/main">
                  <a:graphicData uri="http://schemas.microsoft.com/office/word/2010/wordprocessingShape">
                    <wps:wsp>
                      <wps:cNvSpPr/>
                      <wps:spPr>
                        <a:xfrm>
                          <a:off x="0" y="0"/>
                          <a:ext cx="1390493" cy="1628072"/>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D920418" w14:textId="77777777" w:rsidR="00A07B4F" w:rsidRDefault="00A07B4F" w:rsidP="005E04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9E000" id="_x0000_s1054" style="position:absolute;margin-left:-46.1pt;margin-top:15.8pt;width:109.5pt;height:128.2pt;z-index:2517719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" filled="f" strokecolor="black [3200]" strokeweight="2.25pt">
                <v:stroke dashstyle="dash" joinstyle="round"/>
                <v:textbox>
                  <w:txbxContent>
                    <w:p w14:paraId="3D920418" w14:textId="77777777" w:rsidR="00A07B4F" w:rsidRDefault="00A07B4F" w:rsidP="005E0405"/>
                  </w:txbxContent>
                </v:textbox>
              </v:rect>
            </w:pict>
          </mc:Fallback>
        </mc:AlternateContent>
      </w:r>
      <w:r w:rsidR="003A1567" w:rsidRPr="002B0541">
        <w:rPr>
          <w:noProof/>
        </w:rPr>
        <mc:AlternateContent>
          <mc:Choice Requires="wps">
            <w:drawing>
              <wp:anchor distT="0" distB="0" distL="114300" distR="114300" simplePos="0" relativeHeight="251985920" behindDoc="0" locked="0" layoutInCell="1" allowOverlap="1" wp14:anchorId="2C957B66" wp14:editId="7134028F">
                <wp:simplePos x="0" y="0"/>
                <wp:positionH relativeFrom="margin">
                  <wp:posOffset>-420937</wp:posOffset>
                </wp:positionH>
                <wp:positionV relativeFrom="paragraph">
                  <wp:posOffset>276288</wp:posOffset>
                </wp:positionV>
                <wp:extent cx="1057983" cy="632603"/>
                <wp:effectExtent l="0" t="0" r="27940" b="15240"/>
                <wp:wrapNone/>
                <wp:docPr id="1429851913" name="Rectangle 4"/>
                <wp:cNvGraphicFramePr/>
                <a:graphic xmlns:a="http://schemas.openxmlformats.org/drawingml/2006/main">
                  <a:graphicData uri="http://schemas.microsoft.com/office/word/2010/wordprocessingShape">
                    <wps:wsp>
                      <wps:cNvSpPr/>
                      <wps:spPr>
                        <a:xfrm>
                          <a:off x="0" y="0"/>
                          <a:ext cx="1057983" cy="63260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60F671" w14:textId="545830C6" w:rsidR="00267533" w:rsidRPr="00C217A3" w:rsidRDefault="003A1567" w:rsidP="00C217A3">
                            <w:pPr>
                              <w:jc w:val="center"/>
                              <w:rPr>
                                <w:sz w:val="20"/>
                                <w:szCs w:val="20"/>
                              </w:rPr>
                            </w:pPr>
                            <w:r w:rsidRPr="00C217A3">
                              <w:rPr>
                                <w:sz w:val="20"/>
                                <w:szCs w:val="20"/>
                              </w:rPr>
                              <w:t>Current Sense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B66" id="_x0000_s1055" style="position:absolute;margin-left:-33.15pt;margin-top:21.75pt;width:83.3pt;height:49.8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A60F671" w14:textId="545830C6" w:rsidR="00267533" w:rsidRPr="00C217A3" w:rsidRDefault="003A1567" w:rsidP="00C217A3">
                      <w:pPr>
                        <w:jc w:val="center"/>
                        <w:rPr>
                          <w:sz w:val="20"/>
                          <w:szCs w:val="20"/>
                        </w:rPr>
                      </w:pPr>
                      <w:r w:rsidRPr="00C217A3">
                        <w:rPr>
                          <w:sz w:val="20"/>
                          <w:szCs w:val="20"/>
                        </w:rPr>
                        <w:t>Current Sense</w:t>
                      </w:r>
                    </w:p>
                  </w:txbxContent>
                </v:textbox>
                <w10:wrap anchorx="margin"/>
              </v:rect>
            </w:pict>
          </mc:Fallback>
        </mc:AlternateContent>
      </w:r>
    </w:p>
    <w:p w14:paraId="695A0D5D" w14:textId="7F4BB3EA" w:rsidR="00435EC4" w:rsidRPr="002B0541" w:rsidRDefault="00D134DB" w:rsidP="005E0405">
      <w:r w:rsidRPr="002B0541">
        <w:rPr>
          <w:noProof/>
        </w:rPr>
        <mc:AlternateContent>
          <mc:Choice Requires="wps">
            <w:drawing>
              <wp:anchor distT="0" distB="0" distL="114300" distR="114300" simplePos="0" relativeHeight="252086272" behindDoc="0" locked="0" layoutInCell="1" allowOverlap="1" wp14:anchorId="61FE1559" wp14:editId="73532321">
                <wp:simplePos x="0" y="0"/>
                <wp:positionH relativeFrom="margin">
                  <wp:posOffset>4300804</wp:posOffset>
                </wp:positionH>
                <wp:positionV relativeFrom="paragraph">
                  <wp:posOffset>237795</wp:posOffset>
                </wp:positionV>
                <wp:extent cx="424282" cy="215900"/>
                <wp:effectExtent l="0" t="0" r="13970" b="12700"/>
                <wp:wrapNone/>
                <wp:docPr id="1112723147" name="Text Box 8"/>
                <wp:cNvGraphicFramePr/>
                <a:graphic xmlns:a="http://schemas.openxmlformats.org/drawingml/2006/main">
                  <a:graphicData uri="http://schemas.microsoft.com/office/word/2010/wordprocessingShape">
                    <wps:wsp>
                      <wps:cNvSpPr txBox="1"/>
                      <wps:spPr>
                        <a:xfrm>
                          <a:off x="0" y="0"/>
                          <a:ext cx="424282" cy="215900"/>
                        </a:xfrm>
                        <a:prstGeom prst="rect">
                          <a:avLst/>
                        </a:prstGeom>
                        <a:solidFill>
                          <a:schemeClr val="lt1"/>
                        </a:solidFill>
                        <a:ln w="6350">
                          <a:solidFill>
                            <a:prstClr val="black"/>
                          </a:solidFill>
                        </a:ln>
                      </wps:spPr>
                      <wps:txbx>
                        <w:txbxContent>
                          <w:p w14:paraId="5FAB95B5" w14:textId="072768A6" w:rsidR="00D134DB" w:rsidRPr="00052365" w:rsidRDefault="00D134DB" w:rsidP="005E0405">
                            <w:r w:rsidRPr="00C217A3">
                              <w:rPr>
                                <w:sz w:val="12"/>
                                <w:szCs w:val="12"/>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E1559" id="_x0000_s1056" type="#_x0000_t202" style="position:absolute;margin-left:338.65pt;margin-top:18.7pt;width:33.4pt;height:17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" fillcolor="white [3201]" strokeweight=".5pt">
                <v:textbox>
                  <w:txbxContent>
                    <w:p w14:paraId="5FAB95B5" w14:textId="072768A6" w:rsidR="00D134DB" w:rsidRPr="00052365" w:rsidRDefault="00D134DB" w:rsidP="005E0405">
                      <w:r w:rsidRPr="00C217A3">
                        <w:rPr>
                          <w:sz w:val="12"/>
                          <w:szCs w:val="12"/>
                        </w:rPr>
                        <w:t>Reset</w:t>
                      </w:r>
                    </w:p>
                  </w:txbxContent>
                </v:textbox>
                <w10:wrap anchorx="margin"/>
              </v:shape>
            </w:pict>
          </mc:Fallback>
        </mc:AlternateContent>
      </w:r>
      <w:r w:rsidR="00750EF3" w:rsidRPr="002B0541">
        <w:rPr>
          <w:noProof/>
        </w:rPr>
        <mc:AlternateContent>
          <mc:Choice Requires="wps">
            <w:drawing>
              <wp:anchor distT="0" distB="0" distL="114300" distR="114300" simplePos="0" relativeHeight="251983872" behindDoc="0" locked="0" layoutInCell="1" allowOverlap="1" wp14:anchorId="289F6673" wp14:editId="57779A81">
                <wp:simplePos x="0" y="0"/>
                <wp:positionH relativeFrom="column">
                  <wp:posOffset>966853</wp:posOffset>
                </wp:positionH>
                <wp:positionV relativeFrom="paragraph">
                  <wp:posOffset>24182</wp:posOffset>
                </wp:positionV>
                <wp:extent cx="802147" cy="215900"/>
                <wp:effectExtent l="0" t="0" r="17145" b="12700"/>
                <wp:wrapNone/>
                <wp:docPr id="735558874"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282B664A" w14:textId="0A10C112" w:rsidR="00750EF3" w:rsidRPr="00C217A3" w:rsidRDefault="00750EF3"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6673" id="_x0000_s1057" type="#_x0000_t202" style="position:absolute;margin-left:76.15pt;margin-top:1.9pt;width:63.15pt;height:1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" fillcolor="white [3201]" strokeweight=".5pt">
                <v:textbox>
                  <w:txbxContent>
                    <w:p w14:paraId="282B664A" w14:textId="0A10C112" w:rsidR="00750EF3" w:rsidRPr="00C217A3" w:rsidRDefault="00750EF3" w:rsidP="005E0405">
                      <w:pPr>
                        <w:rPr>
                          <w:sz w:val="12"/>
                          <w:szCs w:val="12"/>
                        </w:rPr>
                      </w:pPr>
                      <w:r w:rsidRPr="00C217A3">
                        <w:rPr>
                          <w:sz w:val="12"/>
                          <w:szCs w:val="12"/>
                        </w:rPr>
                        <w:t>Full Duplex SPI</w:t>
                      </w:r>
                    </w:p>
                  </w:txbxContent>
                </v:textbox>
              </v:shape>
            </w:pict>
          </mc:Fallback>
        </mc:AlternateContent>
      </w:r>
    </w:p>
    <w:p w14:paraId="56F703C8" w14:textId="3D6BD15F" w:rsidR="00435EC4" w:rsidRPr="002B0541" w:rsidRDefault="00D520B3" w:rsidP="005E0405">
      <w:r w:rsidRPr="002B0541">
        <w:rPr>
          <w:noProof/>
        </w:rPr>
        <mc:AlternateContent>
          <mc:Choice Requires="wps">
            <w:drawing>
              <wp:anchor distT="0" distB="0" distL="114300" distR="114300" simplePos="0" relativeHeight="252076032" behindDoc="0" locked="0" layoutInCell="1" allowOverlap="1" wp14:anchorId="4DB6E58F" wp14:editId="478315B7">
                <wp:simplePos x="0" y="0"/>
                <wp:positionH relativeFrom="column">
                  <wp:posOffset>5273898</wp:posOffset>
                </wp:positionH>
                <wp:positionV relativeFrom="paragraph">
                  <wp:posOffset>6729</wp:posOffset>
                </wp:positionV>
                <wp:extent cx="1180531" cy="1733266"/>
                <wp:effectExtent l="0" t="0" r="19685" b="19685"/>
                <wp:wrapNone/>
                <wp:docPr id="127454051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6E58F" id="_x0000_s1058" style="position:absolute;margin-left:415.25pt;margin-top:.55pt;width:92.95pt;height:136.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" fillcolor="#4472c4 [3204]" strokecolor="#09101d [484]" strokeweight="1pt">
                <v:textbox>
                  <w:txbxContent>
                    <w:p w14:paraId="6F747EAF" w14:textId="5A95B340" w:rsidR="00E93C5E" w:rsidRPr="00C217A3" w:rsidRDefault="00E93C5E" w:rsidP="00C217A3">
                      <w:pPr>
                        <w:jc w:val="center"/>
                        <w:rPr>
                          <w:sz w:val="20"/>
                          <w:szCs w:val="20"/>
                        </w:rPr>
                      </w:pPr>
                      <w:r w:rsidRPr="00C217A3">
                        <w:rPr>
                          <w:sz w:val="20"/>
                          <w:szCs w:val="20"/>
                        </w:rPr>
                        <w:t>MIU Interface Module</w:t>
                      </w:r>
                    </w:p>
                  </w:txbxContent>
                </v:textbox>
              </v:rect>
            </w:pict>
          </mc:Fallback>
        </mc:AlternateContent>
      </w:r>
      <w:r w:rsidR="00D134DB" w:rsidRPr="002B0541">
        <w:rPr>
          <w:noProof/>
        </w:rPr>
        <mc:AlternateContent>
          <mc:Choice Requires="wps">
            <w:drawing>
              <wp:anchor distT="0" distB="0" distL="114300" distR="114300" simplePos="0" relativeHeight="252088320" behindDoc="0" locked="0" layoutInCell="1" allowOverlap="1" wp14:anchorId="6C17ADD5" wp14:editId="20AA8933">
                <wp:simplePos x="0" y="0"/>
                <wp:positionH relativeFrom="margin">
                  <wp:posOffset>4235348</wp:posOffset>
                </wp:positionH>
                <wp:positionV relativeFrom="paragraph">
                  <wp:posOffset>229870</wp:posOffset>
                </wp:positionV>
                <wp:extent cx="621691" cy="215900"/>
                <wp:effectExtent l="0" t="0" r="26035" b="12700"/>
                <wp:wrapNone/>
                <wp:docPr id="592068174" name="Text Box 8"/>
                <wp:cNvGraphicFramePr/>
                <a:graphic xmlns:a="http://schemas.openxmlformats.org/drawingml/2006/main">
                  <a:graphicData uri="http://schemas.microsoft.com/office/word/2010/wordprocessingShape">
                    <wps:wsp>
                      <wps:cNvSpPr txBox="1"/>
                      <wps:spPr>
                        <a:xfrm>
                          <a:off x="0" y="0"/>
                          <a:ext cx="621691" cy="215900"/>
                        </a:xfrm>
                        <a:prstGeom prst="rect">
                          <a:avLst/>
                        </a:prstGeom>
                        <a:solidFill>
                          <a:schemeClr val="lt1"/>
                        </a:solidFill>
                        <a:ln w="6350">
                          <a:solidFill>
                            <a:prstClr val="black"/>
                          </a:solidFill>
                        </a:ln>
                      </wps:spPr>
                      <wps:txbx>
                        <w:txbxContent>
                          <w:p w14:paraId="37A7BB2E" w14:textId="2B3B5B03" w:rsidR="00D134DB" w:rsidRPr="00C217A3" w:rsidRDefault="00D134DB" w:rsidP="005E0405">
                            <w:pPr>
                              <w:rPr>
                                <w:sz w:val="12"/>
                                <w:szCs w:val="12"/>
                              </w:rPr>
                            </w:pPr>
                            <w:r w:rsidRPr="00C217A3">
                              <w:rPr>
                                <w:sz w:val="12"/>
                                <w:szCs w:val="12"/>
                              </w:rPr>
                              <w:t>Shutdown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ADD5" id="_x0000_s1059" type="#_x0000_t202" style="position:absolute;margin-left:333.5pt;margin-top:18.1pt;width:48.95pt;height:17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" fillcolor="white [3201]" strokeweight=".5pt">
                <v:textbox>
                  <w:txbxContent>
                    <w:p w14:paraId="37A7BB2E" w14:textId="2B3B5B03" w:rsidR="00D134DB" w:rsidRPr="00C217A3" w:rsidRDefault="00D134DB" w:rsidP="005E0405">
                      <w:pPr>
                        <w:rPr>
                          <w:sz w:val="12"/>
                          <w:szCs w:val="12"/>
                        </w:rPr>
                      </w:pPr>
                      <w:r w:rsidRPr="00C217A3">
                        <w:rPr>
                          <w:sz w:val="12"/>
                          <w:szCs w:val="12"/>
                        </w:rPr>
                        <w:t>Shutdown</w:t>
                      </w:r>
                    </w:p>
                  </w:txbxContent>
                </v:textbox>
                <w10:wrap anchorx="margin"/>
              </v:shape>
            </w:pict>
          </mc:Fallback>
        </mc:AlternateContent>
      </w:r>
      <w:r w:rsidR="00D134DB" w:rsidRPr="002B0541">
        <w:rPr>
          <w:noProof/>
        </w:rPr>
        <mc:AlternateContent>
          <mc:Choice Requires="wps">
            <w:drawing>
              <wp:anchor distT="0" distB="0" distL="114300" distR="114300" simplePos="0" relativeHeight="252078080" behindDoc="0" locked="0" layoutInCell="1" allowOverlap="1" wp14:anchorId="3682D217" wp14:editId="495E1EE0">
                <wp:simplePos x="0" y="0"/>
                <wp:positionH relativeFrom="column">
                  <wp:posOffset>3840480</wp:posOffset>
                </wp:positionH>
                <wp:positionV relativeFrom="paragraph">
                  <wp:posOffset>211049</wp:posOffset>
                </wp:positionV>
                <wp:extent cx="1416685" cy="0"/>
                <wp:effectExtent l="0" t="95250" r="0" b="95250"/>
                <wp:wrapNone/>
                <wp:docPr id="1685188339"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2CDB3" id="Straight Arrow Connector 9" o:spid="_x0000_s1026" type="#_x0000_t32" style="position:absolute;margin-left:302.4pt;margin-top:16.6pt;width:111.55pt;height:0;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" strokecolor="#c00000" strokeweight="3pt">
                <v:stroke endarrow="block" joinstyle="miter"/>
              </v:shape>
            </w:pict>
          </mc:Fallback>
        </mc:AlternateContent>
      </w:r>
      <w:r w:rsidR="003A1567" w:rsidRPr="002B0541">
        <w:rPr>
          <w:noProof/>
        </w:rPr>
        <mc:AlternateContent>
          <mc:Choice Requires="wps">
            <w:drawing>
              <wp:anchor distT="0" distB="0" distL="114300" distR="114300" simplePos="0" relativeHeight="252021760" behindDoc="0" locked="0" layoutInCell="1" allowOverlap="1" wp14:anchorId="2AF09E04" wp14:editId="3AD35DCD">
                <wp:simplePos x="0" y="0"/>
                <wp:positionH relativeFrom="column">
                  <wp:posOffset>649416</wp:posOffset>
                </wp:positionH>
                <wp:positionV relativeFrom="paragraph">
                  <wp:posOffset>24817</wp:posOffset>
                </wp:positionV>
                <wp:extent cx="1481177" cy="0"/>
                <wp:effectExtent l="0" t="95250" r="0" b="95250"/>
                <wp:wrapNone/>
                <wp:docPr id="157055338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7F668F" id="Straight Arrow Connector 6" o:spid="_x0000_s1026" type="#_x0000_t32" style="position:absolute;margin-left:51.15pt;margin-top:1.95pt;width:116.65pt;height:0;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" strokecolor="#c00000" strokeweight="3pt">
                <v:stroke startarrow="block" endarrow="block" joinstyle="miter"/>
              </v:shape>
            </w:pict>
          </mc:Fallback>
        </mc:AlternateContent>
      </w:r>
    </w:p>
    <w:p w14:paraId="3B3E2E0E" w14:textId="0B8A8389" w:rsidR="00435EC4" w:rsidRPr="002B0541" w:rsidRDefault="00D134DB" w:rsidP="005E0405">
      <w:r w:rsidRPr="002B0541">
        <w:rPr>
          <w:noProof/>
        </w:rPr>
        <mc:AlternateContent>
          <mc:Choice Requires="wps">
            <w:drawing>
              <wp:anchor distT="0" distB="0" distL="114300" distR="114300" simplePos="0" relativeHeight="252090368" behindDoc="0" locked="0" layoutInCell="1" allowOverlap="1" wp14:anchorId="14712B1B" wp14:editId="450EA953">
                <wp:simplePos x="0" y="0"/>
                <wp:positionH relativeFrom="margin">
                  <wp:posOffset>4286992</wp:posOffset>
                </wp:positionH>
                <wp:positionV relativeFrom="paragraph">
                  <wp:posOffset>215702</wp:posOffset>
                </wp:positionV>
                <wp:extent cx="591499" cy="215900"/>
                <wp:effectExtent l="0" t="0" r="18415" b="12700"/>
                <wp:wrapNone/>
                <wp:docPr id="1563248424" name="Text Box 8"/>
                <wp:cNvGraphicFramePr/>
                <a:graphic xmlns:a="http://schemas.openxmlformats.org/drawingml/2006/main">
                  <a:graphicData uri="http://schemas.microsoft.com/office/word/2010/wordprocessingShape">
                    <wps:wsp>
                      <wps:cNvSpPr txBox="1"/>
                      <wps:spPr>
                        <a:xfrm>
                          <a:off x="0" y="0"/>
                          <a:ext cx="591499" cy="215900"/>
                        </a:xfrm>
                        <a:prstGeom prst="rect">
                          <a:avLst/>
                        </a:prstGeom>
                        <a:solidFill>
                          <a:schemeClr val="lt1"/>
                        </a:solidFill>
                        <a:ln w="6350">
                          <a:solidFill>
                            <a:prstClr val="black"/>
                          </a:solidFill>
                        </a:ln>
                      </wps:spPr>
                      <wps:txbx>
                        <w:txbxContent>
                          <w:p w14:paraId="3ACD90CB" w14:textId="5E82A09B" w:rsidR="00D134DB" w:rsidRPr="00C217A3" w:rsidRDefault="00D134DB" w:rsidP="005E0405">
                            <w:pPr>
                              <w:rPr>
                                <w:sz w:val="12"/>
                                <w:szCs w:val="12"/>
                              </w:rPr>
                            </w:pPr>
                            <w:r w:rsidRPr="00C217A3">
                              <w:rPr>
                                <w:sz w:val="12"/>
                                <w:szCs w:val="12"/>
                              </w:rPr>
                              <w:t>Emergency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2B1B" id="_x0000_s1060" type="#_x0000_t202" style="position:absolute;margin-left:337.55pt;margin-top:17pt;width:46.55pt;height:1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" fillcolor="white [3201]" strokeweight=".5pt">
                <v:textbox>
                  <w:txbxContent>
                    <w:p w14:paraId="3ACD90CB" w14:textId="5E82A09B" w:rsidR="00D134DB" w:rsidRPr="00C217A3" w:rsidRDefault="00D134DB" w:rsidP="005E0405">
                      <w:pPr>
                        <w:rPr>
                          <w:sz w:val="12"/>
                          <w:szCs w:val="12"/>
                        </w:rPr>
                      </w:pPr>
                      <w:r w:rsidRPr="00C217A3">
                        <w:rPr>
                          <w:sz w:val="12"/>
                          <w:szCs w:val="12"/>
                        </w:rPr>
                        <w:t>Emergency</w:t>
                      </w:r>
                    </w:p>
                  </w:txbxContent>
                </v:textbox>
                <w10:wrap anchorx="margin"/>
              </v:shape>
            </w:pict>
          </mc:Fallback>
        </mc:AlternateContent>
      </w:r>
      <w:r w:rsidRPr="002B0541">
        <w:rPr>
          <w:noProof/>
        </w:rPr>
        <mc:AlternateContent>
          <mc:Choice Requires="wps">
            <w:drawing>
              <wp:anchor distT="0" distB="0" distL="114300" distR="114300" simplePos="0" relativeHeight="252080128" behindDoc="0" locked="0" layoutInCell="1" allowOverlap="1" wp14:anchorId="098C70E4" wp14:editId="3B14B1A7">
                <wp:simplePos x="0" y="0"/>
                <wp:positionH relativeFrom="column">
                  <wp:posOffset>3847795</wp:posOffset>
                </wp:positionH>
                <wp:positionV relativeFrom="paragraph">
                  <wp:posOffset>197028</wp:posOffset>
                </wp:positionV>
                <wp:extent cx="1416685" cy="0"/>
                <wp:effectExtent l="0" t="95250" r="0" b="95250"/>
                <wp:wrapNone/>
                <wp:docPr id="69528844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41D61" id="Straight Arrow Connector 9" o:spid="_x0000_s1026" type="#_x0000_t32" style="position:absolute;margin-left:303pt;margin-top:15.5pt;width:111.55pt;height:0;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1998208" behindDoc="0" locked="0" layoutInCell="1" allowOverlap="1" wp14:anchorId="19C39994" wp14:editId="23F037C6">
                <wp:simplePos x="0" y="0"/>
                <wp:positionH relativeFrom="margin">
                  <wp:posOffset>-414592</wp:posOffset>
                </wp:positionH>
                <wp:positionV relativeFrom="paragraph">
                  <wp:posOffset>236487</wp:posOffset>
                </wp:positionV>
                <wp:extent cx="1050284" cy="632460"/>
                <wp:effectExtent l="0" t="0" r="17145" b="15240"/>
                <wp:wrapNone/>
                <wp:docPr id="501480809" name="Rectangle 4"/>
                <wp:cNvGraphicFramePr/>
                <a:graphic xmlns:a="http://schemas.openxmlformats.org/drawingml/2006/main">
                  <a:graphicData uri="http://schemas.microsoft.com/office/word/2010/wordprocessingShape">
                    <wps:wsp>
                      <wps:cNvSpPr/>
                      <wps:spPr>
                        <a:xfrm>
                          <a:off x="0" y="0"/>
                          <a:ext cx="1050284" cy="6324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39994" id="_x0000_s1061" style="position:absolute;margin-left:-32.65pt;margin-top:18.6pt;width:82.7pt;height:49.8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312D1439" w14:textId="56540D4C" w:rsidR="00032F9B" w:rsidRPr="00C217A3" w:rsidRDefault="00032F9B" w:rsidP="00C217A3">
                      <w:pPr>
                        <w:jc w:val="center"/>
                        <w:rPr>
                          <w:sz w:val="20"/>
                          <w:szCs w:val="20"/>
                        </w:rPr>
                      </w:pPr>
                      <w:r w:rsidRPr="00C217A3">
                        <w:rPr>
                          <w:sz w:val="20"/>
                          <w:szCs w:val="20"/>
                        </w:rPr>
                        <w:t>Voltage Sens</w:t>
                      </w:r>
                      <w:r w:rsidR="00E16CDC" w:rsidRPr="00C217A3">
                        <w:rPr>
                          <w:sz w:val="20"/>
                          <w:szCs w:val="20"/>
                        </w:rPr>
                        <w:t>e</w:t>
                      </w:r>
                    </w:p>
                  </w:txbxContent>
                </v:textbox>
                <w10:wrap anchorx="margin"/>
              </v:rect>
            </w:pict>
          </mc:Fallback>
        </mc:AlternateContent>
      </w:r>
    </w:p>
    <w:p w14:paraId="62641F86" w14:textId="08583BD6" w:rsidR="00435EC4" w:rsidRPr="002B0541" w:rsidRDefault="00D134DB" w:rsidP="005E0405">
      <w:r w:rsidRPr="002B0541">
        <w:rPr>
          <w:noProof/>
        </w:rPr>
        <mc:AlternateContent>
          <mc:Choice Requires="wps">
            <w:drawing>
              <wp:anchor distT="0" distB="0" distL="114300" distR="114300" simplePos="0" relativeHeight="252092416" behindDoc="0" locked="0" layoutInCell="1" allowOverlap="1" wp14:anchorId="4ECB434D" wp14:editId="321F871A">
                <wp:simplePos x="0" y="0"/>
                <wp:positionH relativeFrom="margin">
                  <wp:posOffset>4169665</wp:posOffset>
                </wp:positionH>
                <wp:positionV relativeFrom="paragraph">
                  <wp:posOffset>214249</wp:posOffset>
                </wp:positionV>
                <wp:extent cx="716712" cy="215900"/>
                <wp:effectExtent l="0" t="0" r="26670" b="12700"/>
                <wp:wrapNone/>
                <wp:docPr id="1708340756" name="Text Box 8"/>
                <wp:cNvGraphicFramePr/>
                <a:graphic xmlns:a="http://schemas.openxmlformats.org/drawingml/2006/main">
                  <a:graphicData uri="http://schemas.microsoft.com/office/word/2010/wordprocessingShape">
                    <wps:wsp>
                      <wps:cNvSpPr txBox="1"/>
                      <wps:spPr>
                        <a:xfrm>
                          <a:off x="0" y="0"/>
                          <a:ext cx="716712" cy="215900"/>
                        </a:xfrm>
                        <a:prstGeom prst="rect">
                          <a:avLst/>
                        </a:prstGeom>
                        <a:solidFill>
                          <a:schemeClr val="lt1"/>
                        </a:solidFill>
                        <a:ln w="6350">
                          <a:solidFill>
                            <a:prstClr val="black"/>
                          </a:solidFill>
                        </a:ln>
                      </wps:spPr>
                      <wps:txbx>
                        <w:txbxContent>
                          <w:p w14:paraId="2BF90602" w14:textId="467808B3" w:rsidR="00D134DB" w:rsidRPr="00C217A3" w:rsidRDefault="00D134DB" w:rsidP="005E0405">
                            <w:pPr>
                              <w:rPr>
                                <w:sz w:val="12"/>
                                <w:szCs w:val="12"/>
                              </w:rPr>
                            </w:pPr>
                            <w:r w:rsidRPr="00C217A3">
                              <w:rPr>
                                <w:sz w:val="12"/>
                                <w:szCs w:val="12"/>
                              </w:rPr>
                              <w:t xml:space="preserve">Spare Logic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434D" id="_x0000_s1062" type="#_x0000_t202" style="position:absolute;margin-left:328.3pt;margin-top:16.85pt;width:56.45pt;height:17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" fillcolor="white [3201]" strokeweight=".5pt">
                <v:textbox>
                  <w:txbxContent>
                    <w:p w14:paraId="2BF90602" w14:textId="467808B3" w:rsidR="00D134DB" w:rsidRPr="00C217A3" w:rsidRDefault="00D134DB" w:rsidP="005E0405">
                      <w:pPr>
                        <w:rPr>
                          <w:sz w:val="12"/>
                          <w:szCs w:val="12"/>
                        </w:rPr>
                      </w:pPr>
                      <w:r w:rsidRPr="00C217A3">
                        <w:rPr>
                          <w:sz w:val="12"/>
                          <w:szCs w:val="12"/>
                        </w:rPr>
                        <w:t xml:space="preserve">Spare Logic </w:t>
                      </w:r>
                    </w:p>
                  </w:txbxContent>
                </v:textbox>
                <w10:wrap anchorx="margin"/>
              </v:shape>
            </w:pict>
          </mc:Fallback>
        </mc:AlternateContent>
      </w:r>
      <w:r w:rsidRPr="002B0541">
        <w:rPr>
          <w:noProof/>
        </w:rPr>
        <mc:AlternateContent>
          <mc:Choice Requires="wps">
            <w:drawing>
              <wp:anchor distT="0" distB="0" distL="114300" distR="114300" simplePos="0" relativeHeight="252082176" behindDoc="0" locked="0" layoutInCell="1" allowOverlap="1" wp14:anchorId="2C27C772" wp14:editId="7E8EAFC2">
                <wp:simplePos x="0" y="0"/>
                <wp:positionH relativeFrom="column">
                  <wp:posOffset>3846245</wp:posOffset>
                </wp:positionH>
                <wp:positionV relativeFrom="paragraph">
                  <wp:posOffset>179832</wp:posOffset>
                </wp:positionV>
                <wp:extent cx="1416685" cy="0"/>
                <wp:effectExtent l="0" t="95250" r="0" b="95250"/>
                <wp:wrapNone/>
                <wp:docPr id="1952719276"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7D04" id="Straight Arrow Connector 9" o:spid="_x0000_s1026" type="#_x0000_t32" style="position:absolute;margin-left:302.85pt;margin-top:14.15pt;width:111.55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" strokecolor="#c00000" strokeweight="3pt">
                <v:stroke endarrow="block" joinstyle="miter"/>
              </v:shape>
            </w:pict>
          </mc:Fallback>
        </mc:AlternateContent>
      </w:r>
      <w:r w:rsidR="00DA414F" w:rsidRPr="002B0541">
        <w:rPr>
          <w:noProof/>
        </w:rPr>
        <mc:AlternateContent>
          <mc:Choice Requires="wps">
            <w:drawing>
              <wp:anchor distT="0" distB="0" distL="114300" distR="114300" simplePos="0" relativeHeight="252001280" behindDoc="0" locked="0" layoutInCell="1" allowOverlap="1" wp14:anchorId="15D17050" wp14:editId="42F991F9">
                <wp:simplePos x="0" y="0"/>
                <wp:positionH relativeFrom="column">
                  <wp:posOffset>937066</wp:posOffset>
                </wp:positionH>
                <wp:positionV relativeFrom="paragraph">
                  <wp:posOffset>10873</wp:posOffset>
                </wp:positionV>
                <wp:extent cx="802147" cy="215900"/>
                <wp:effectExtent l="0" t="0" r="17145" b="12700"/>
                <wp:wrapNone/>
                <wp:docPr id="416373035" name="Text Box 8"/>
                <wp:cNvGraphicFramePr/>
                <a:graphic xmlns:a="http://schemas.openxmlformats.org/drawingml/2006/main">
                  <a:graphicData uri="http://schemas.microsoft.com/office/word/2010/wordprocessingShape">
                    <wps:wsp>
                      <wps:cNvSpPr txBox="1"/>
                      <wps:spPr>
                        <a:xfrm>
                          <a:off x="0" y="0"/>
                          <a:ext cx="802147" cy="215900"/>
                        </a:xfrm>
                        <a:prstGeom prst="rect">
                          <a:avLst/>
                        </a:prstGeom>
                        <a:solidFill>
                          <a:schemeClr val="lt1"/>
                        </a:solidFill>
                        <a:ln w="6350">
                          <a:solidFill>
                            <a:prstClr val="black"/>
                          </a:solidFill>
                        </a:ln>
                      </wps:spPr>
                      <wps:txbx>
                        <w:txbxContent>
                          <w:p w14:paraId="095390BA" w14:textId="77777777" w:rsidR="00032F9B" w:rsidRPr="00C217A3" w:rsidRDefault="00032F9B" w:rsidP="005E0405">
                            <w:pPr>
                              <w:rPr>
                                <w:sz w:val="12"/>
                                <w:szCs w:val="12"/>
                              </w:rPr>
                            </w:pPr>
                            <w:r w:rsidRPr="00C217A3">
                              <w:rPr>
                                <w:sz w:val="12"/>
                                <w:szCs w:val="12"/>
                              </w:rPr>
                              <w:t>Full Duplex 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17050" id="_x0000_s1063" type="#_x0000_t202" style="position:absolute;margin-left:73.8pt;margin-top:.85pt;width:63.15pt;height:17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BYPAIAAIMEAAAOAAAAZHJzL2Uyb0RvYy54bWysVE1v2zAMvQ/YfxB0X2ynS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" fillcolor="white [3201]" strokeweight=".5pt">
                <v:textbox>
                  <w:txbxContent>
                    <w:p w14:paraId="095390BA" w14:textId="77777777" w:rsidR="00032F9B" w:rsidRPr="00C217A3" w:rsidRDefault="00032F9B" w:rsidP="005E0405">
                      <w:pPr>
                        <w:rPr>
                          <w:sz w:val="12"/>
                          <w:szCs w:val="12"/>
                        </w:rPr>
                      </w:pPr>
                      <w:r w:rsidRPr="00C217A3">
                        <w:rPr>
                          <w:sz w:val="12"/>
                          <w:szCs w:val="12"/>
                        </w:rPr>
                        <w:t>Full Duplex SPI</w:t>
                      </w:r>
                    </w:p>
                  </w:txbxContent>
                </v:textbox>
              </v:shape>
            </w:pict>
          </mc:Fallback>
        </mc:AlternateContent>
      </w:r>
      <w:r w:rsidR="00DA414F" w:rsidRPr="002B0541">
        <w:rPr>
          <w:noProof/>
        </w:rPr>
        <mc:AlternateContent>
          <mc:Choice Requires="wps">
            <w:drawing>
              <wp:anchor distT="0" distB="0" distL="114300" distR="114300" simplePos="0" relativeHeight="252020736" behindDoc="0" locked="0" layoutInCell="1" allowOverlap="1" wp14:anchorId="06BE7A0E" wp14:editId="7B61D7E4">
                <wp:simplePos x="0" y="0"/>
                <wp:positionH relativeFrom="column">
                  <wp:posOffset>671641</wp:posOffset>
                </wp:positionH>
                <wp:positionV relativeFrom="paragraph">
                  <wp:posOffset>258015</wp:posOffset>
                </wp:positionV>
                <wp:extent cx="1481177" cy="0"/>
                <wp:effectExtent l="0" t="95250" r="0" b="95250"/>
                <wp:wrapNone/>
                <wp:docPr id="1651237395"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B3D6" id="Straight Arrow Connector 6" o:spid="_x0000_s1026" type="#_x0000_t32" style="position:absolute;margin-left:52.9pt;margin-top:20.3pt;width:116.65pt;height:0;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" strokecolor="#c00000" strokeweight="3pt">
                <v:stroke startarrow="block" endarrow="block" joinstyle="miter"/>
              </v:shape>
            </w:pict>
          </mc:Fallback>
        </mc:AlternateContent>
      </w:r>
    </w:p>
    <w:p w14:paraId="629CCEEC" w14:textId="288EB049" w:rsidR="002877E7" w:rsidRPr="002B0541" w:rsidRDefault="00D134DB" w:rsidP="005E0405">
      <w:pPr>
        <w:rPr>
          <w:sz w:val="28"/>
          <w:szCs w:val="28"/>
        </w:rPr>
      </w:pPr>
      <w:r w:rsidRPr="002B0541">
        <w:rPr>
          <w:noProof/>
        </w:rPr>
        <mc:AlternateContent>
          <mc:Choice Requires="wps">
            <w:drawing>
              <wp:anchor distT="0" distB="0" distL="114300" distR="114300" simplePos="0" relativeHeight="252084224" behindDoc="0" locked="0" layoutInCell="1" allowOverlap="1" wp14:anchorId="3BBD93EE" wp14:editId="18E04314">
                <wp:simplePos x="0" y="0"/>
                <wp:positionH relativeFrom="column">
                  <wp:posOffset>3851910</wp:posOffset>
                </wp:positionH>
                <wp:positionV relativeFrom="paragraph">
                  <wp:posOffset>172288</wp:posOffset>
                </wp:positionV>
                <wp:extent cx="1416685" cy="0"/>
                <wp:effectExtent l="0" t="95250" r="0" b="95250"/>
                <wp:wrapNone/>
                <wp:docPr id="2087547350"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DA13F" id="Straight Arrow Connector 9" o:spid="_x0000_s1026" type="#_x0000_t32" style="position:absolute;margin-left:303.3pt;margin-top:13.55pt;width:111.55pt;height:0;z-index:252084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" strokecolor="#c00000" strokeweight="3pt">
                <v:stroke endarrow="block" joinstyle="miter"/>
              </v:shape>
            </w:pict>
          </mc:Fallback>
        </mc:AlternateContent>
      </w:r>
    </w:p>
    <w:p w14:paraId="0B4BC0CE" w14:textId="282B3D02" w:rsidR="002877E7" w:rsidRPr="002B0541" w:rsidRDefault="00D520B3" w:rsidP="005E0405">
      <w:pPr>
        <w:rPr>
          <w:b/>
          <w:bCs/>
          <w:sz w:val="28"/>
          <w:szCs w:val="28"/>
        </w:rPr>
      </w:pPr>
      <w:r w:rsidRPr="002B0541">
        <w:rPr>
          <w:noProof/>
        </w:rPr>
        <mc:AlternateContent>
          <mc:Choice Requires="wps">
            <w:drawing>
              <wp:anchor distT="0" distB="0" distL="114300" distR="114300" simplePos="0" relativeHeight="252094464" behindDoc="0" locked="0" layoutInCell="1" allowOverlap="1" wp14:anchorId="259C4685" wp14:editId="0427900F">
                <wp:simplePos x="0" y="0"/>
                <wp:positionH relativeFrom="margin">
                  <wp:posOffset>4176215</wp:posOffset>
                </wp:positionH>
                <wp:positionV relativeFrom="paragraph">
                  <wp:posOffset>10132</wp:posOffset>
                </wp:positionV>
                <wp:extent cx="770255" cy="215900"/>
                <wp:effectExtent l="0" t="0" r="10795" b="12700"/>
                <wp:wrapNone/>
                <wp:docPr id="1162478899" name="Text Box 8"/>
                <wp:cNvGraphicFramePr/>
                <a:graphic xmlns:a="http://schemas.openxmlformats.org/drawingml/2006/main">
                  <a:graphicData uri="http://schemas.microsoft.com/office/word/2010/wordprocessingShape">
                    <wps:wsp>
                      <wps:cNvSpPr txBox="1"/>
                      <wps:spPr>
                        <a:xfrm>
                          <a:off x="0" y="0"/>
                          <a:ext cx="770255" cy="215900"/>
                        </a:xfrm>
                        <a:prstGeom prst="rect">
                          <a:avLst/>
                        </a:prstGeom>
                        <a:solidFill>
                          <a:schemeClr val="lt1"/>
                        </a:solidFill>
                        <a:ln w="6350">
                          <a:solidFill>
                            <a:prstClr val="black"/>
                          </a:solidFill>
                        </a:ln>
                      </wps:spPr>
                      <wps:txbx>
                        <w:txbxContent>
                          <w:p w14:paraId="73E9F9DD" w14:textId="79D785B3" w:rsidR="0080241E" w:rsidRPr="00C217A3" w:rsidRDefault="00E60265" w:rsidP="005E0405">
                            <w:pPr>
                              <w:rPr>
                                <w:sz w:val="12"/>
                                <w:szCs w:val="12"/>
                              </w:rPr>
                            </w:pPr>
                            <w:r w:rsidRPr="00C217A3">
                              <w:rPr>
                                <w:sz w:val="12"/>
                                <w:szCs w:val="12"/>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4685" id="_x0000_s1064" type="#_x0000_t202" style="position:absolute;margin-left:328.85pt;margin-top:.8pt;width:60.65pt;height:17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" fillcolor="white [3201]" strokeweight=".5pt">
                <v:textbox>
                  <w:txbxContent>
                    <w:p w14:paraId="73E9F9DD" w14:textId="79D785B3" w:rsidR="0080241E" w:rsidRPr="00C217A3" w:rsidRDefault="00E60265" w:rsidP="005E0405">
                      <w:pPr>
                        <w:rPr>
                          <w:sz w:val="12"/>
                          <w:szCs w:val="12"/>
                        </w:rPr>
                      </w:pPr>
                      <w:r w:rsidRPr="00C217A3">
                        <w:rPr>
                          <w:sz w:val="12"/>
                          <w:szCs w:val="12"/>
                        </w:rPr>
                        <w:t>MDC 100MbE</w:t>
                      </w:r>
                    </w:p>
                  </w:txbxContent>
                </v:textbox>
                <w10:wrap anchorx="margin"/>
              </v:shape>
            </w:pict>
          </mc:Fallback>
        </mc:AlternateContent>
      </w:r>
      <w:r w:rsidRPr="002B0541">
        <w:rPr>
          <w:noProof/>
        </w:rPr>
        <mc:AlternateContent>
          <mc:Choice Requires="wps">
            <w:drawing>
              <wp:anchor distT="0" distB="0" distL="114300" distR="114300" simplePos="0" relativeHeight="252095488" behindDoc="0" locked="0" layoutInCell="1" allowOverlap="1" wp14:anchorId="72C26711" wp14:editId="38DECA41">
                <wp:simplePos x="0" y="0"/>
                <wp:positionH relativeFrom="column">
                  <wp:posOffset>3800900</wp:posOffset>
                </wp:positionH>
                <wp:positionV relativeFrom="paragraph">
                  <wp:posOffset>282802</wp:posOffset>
                </wp:positionV>
                <wp:extent cx="1555845" cy="7109"/>
                <wp:effectExtent l="0" t="95250" r="0" b="107315"/>
                <wp:wrapNone/>
                <wp:docPr id="1046266084" name="Straight Arrow Connector 6"/>
                <wp:cNvGraphicFramePr/>
                <a:graphic xmlns:a="http://schemas.openxmlformats.org/drawingml/2006/main">
                  <a:graphicData uri="http://schemas.microsoft.com/office/word/2010/wordprocessingShape">
                    <wps:wsp>
                      <wps:cNvCnPr/>
                      <wps:spPr>
                        <a:xfrm>
                          <a:off x="0" y="0"/>
                          <a:ext cx="1555845" cy="7109"/>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0539B" id="Straight Arrow Connector 6" o:spid="_x0000_s1026" type="#_x0000_t32" style="position:absolute;margin-left:299.3pt;margin-top:22.25pt;width:122.5pt;height:.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" strokecolor="#c00000" strokeweight="3pt">
                <v:stroke startarrow="block" endarrow="block" joinstyle="miter"/>
              </v:shape>
            </w:pict>
          </mc:Fallback>
        </mc:AlternateContent>
      </w:r>
      <w:r w:rsidRPr="002B0541">
        <w:rPr>
          <w:noProof/>
        </w:rPr>
        <mc:AlternateContent>
          <mc:Choice Requires="wps">
            <w:drawing>
              <wp:anchor distT="0" distB="0" distL="114300" distR="114300" simplePos="0" relativeHeight="252093440" behindDoc="0" locked="0" layoutInCell="1" allowOverlap="1" wp14:anchorId="0674B5E2" wp14:editId="5875A2C8">
                <wp:simplePos x="0" y="0"/>
                <wp:positionH relativeFrom="column">
                  <wp:posOffset>5368100</wp:posOffset>
                </wp:positionH>
                <wp:positionV relativeFrom="paragraph">
                  <wp:posOffset>9525</wp:posOffset>
                </wp:positionV>
                <wp:extent cx="944245" cy="484495"/>
                <wp:effectExtent l="0" t="0" r="27305" b="11430"/>
                <wp:wrapNone/>
                <wp:docPr id="1511345183"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4B5E2" id="_x0000_s1065" style="position:absolute;margin-left:422.7pt;margin-top:.75pt;width:74.35pt;height:38.1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" fillcolor="#70ad47 [3209]" strokecolor="#10190a [489]" strokeweight="1pt">
                <v:textbox>
                  <w:txbxContent>
                    <w:p w14:paraId="53179E46" w14:textId="3A619BD8" w:rsidR="00435E9E" w:rsidRPr="00C217A3" w:rsidRDefault="007E1963" w:rsidP="00C217A3">
                      <w:pPr>
                        <w:jc w:val="center"/>
                        <w:rPr>
                          <w:sz w:val="20"/>
                          <w:szCs w:val="20"/>
                        </w:rPr>
                      </w:pPr>
                      <w:r w:rsidRPr="00C217A3">
                        <w:rPr>
                          <w:sz w:val="20"/>
                          <w:szCs w:val="20"/>
                        </w:rPr>
                        <w:t>Ethernet PHY</w:t>
                      </w:r>
                      <w:r w:rsidR="00435E9E" w:rsidRPr="00C217A3">
                        <w:rPr>
                          <w:sz w:val="20"/>
                          <w:szCs w:val="20"/>
                        </w:rPr>
                        <w:t xml:space="preserve"> Module</w:t>
                      </w:r>
                    </w:p>
                  </w:txbxContent>
                </v:textbox>
              </v:rect>
            </w:pict>
          </mc:Fallback>
        </mc:AlternateContent>
      </w:r>
      <w:r w:rsidR="00A07B4F" w:rsidRPr="002B0541">
        <w:rPr>
          <w:noProof/>
        </w:rPr>
        <mc:AlternateContent>
          <mc:Choice Requires="wps">
            <w:drawing>
              <wp:anchor distT="0" distB="0" distL="114300" distR="114300" simplePos="0" relativeHeight="252056576" behindDoc="0" locked="0" layoutInCell="1" allowOverlap="1" wp14:anchorId="0CC645E6" wp14:editId="572AB545">
                <wp:simplePos x="0" y="0"/>
                <wp:positionH relativeFrom="column">
                  <wp:posOffset>-546340</wp:posOffset>
                </wp:positionH>
                <wp:positionV relativeFrom="paragraph">
                  <wp:posOffset>115151</wp:posOffset>
                </wp:positionV>
                <wp:extent cx="1397311" cy="362309"/>
                <wp:effectExtent l="0" t="0" r="0" b="0"/>
                <wp:wrapNone/>
                <wp:docPr id="1669749537" name="Text Box 8"/>
                <wp:cNvGraphicFramePr/>
                <a:graphic xmlns:a="http://schemas.openxmlformats.org/drawingml/2006/main">
                  <a:graphicData uri="http://schemas.microsoft.com/office/word/2010/wordprocessingShape">
                    <wps:wsp>
                      <wps:cNvSpPr txBox="1"/>
                      <wps:spPr>
                        <a:xfrm>
                          <a:off x="0" y="0"/>
                          <a:ext cx="1397311"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11D9E4" w14:textId="4E44DF6F" w:rsidR="00A07B4F" w:rsidRPr="00A07B4F" w:rsidRDefault="00A07B4F" w:rsidP="005E0405">
                            <w:r w:rsidRPr="00A07B4F">
                              <w:t>Sensing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5E6" id="_x0000_s1066" type="#_x0000_t202" style="position:absolute;margin-left:-43pt;margin-top:9.05pt;width:110pt;height:28.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" filled="f" stroked="f">
                <v:textbox>
                  <w:txbxContent>
                    <w:p w14:paraId="0F11D9E4" w14:textId="4E44DF6F" w:rsidR="00A07B4F" w:rsidRPr="00A07B4F" w:rsidRDefault="00A07B4F" w:rsidP="005E0405">
                      <w:r w:rsidRPr="00A07B4F">
                        <w:t>Sensing Module</w:t>
                      </w:r>
                    </w:p>
                  </w:txbxContent>
                </v:textbox>
              </v:shape>
            </w:pict>
          </mc:Fallback>
        </mc:AlternateContent>
      </w:r>
    </w:p>
    <w:p w14:paraId="308AF68D" w14:textId="7192BC2A" w:rsidR="00D22DBD" w:rsidRPr="002B0541" w:rsidRDefault="00547CAA" w:rsidP="005E0405">
      <w:pPr>
        <w:rPr>
          <w:b/>
          <w:bCs/>
          <w:sz w:val="28"/>
          <w:szCs w:val="28"/>
        </w:rPr>
      </w:pPr>
      <w:r w:rsidRPr="002B0541">
        <w:rPr>
          <w:noProof/>
        </w:rPr>
        <mc:AlternateContent>
          <mc:Choice Requires="wps">
            <w:drawing>
              <wp:anchor distT="0" distB="0" distL="114300" distR="114300" simplePos="0" relativeHeight="252043264" behindDoc="0" locked="0" layoutInCell="1" allowOverlap="1" wp14:anchorId="3F88537C" wp14:editId="45686E4A">
                <wp:simplePos x="0" y="0"/>
                <wp:positionH relativeFrom="column">
                  <wp:posOffset>-392430</wp:posOffset>
                </wp:positionH>
                <wp:positionV relativeFrom="paragraph">
                  <wp:posOffset>307761</wp:posOffset>
                </wp:positionV>
                <wp:extent cx="1074874" cy="427511"/>
                <wp:effectExtent l="0" t="0" r="11430" b="10795"/>
                <wp:wrapNone/>
                <wp:docPr id="685012211" name="Rectangle 4"/>
                <wp:cNvGraphicFramePr/>
                <a:graphic xmlns:a="http://schemas.openxmlformats.org/drawingml/2006/main">
                  <a:graphicData uri="http://schemas.microsoft.com/office/word/2010/wordprocessingShape">
                    <wps:wsp>
                      <wps:cNvSpPr/>
                      <wps:spPr>
                        <a:xfrm>
                          <a:off x="0" y="0"/>
                          <a:ext cx="1074874" cy="42751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8537C" id="_x0000_s1067" style="position:absolute;margin-left:-30.9pt;margin-top:24.25pt;width:84.65pt;height:33.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" fillcolor="#91bce3 [2168]" strokecolor="#5b9bd5 [3208]" strokeweight=".5pt">
                <v:fill color2="#7aaddd [2616]" rotate="t" colors="0 #b1cbe9;.5 #a3c1e5;1 #92b9e4" focus="100%" type="gradient">
                  <o:fill v:ext="view" type="gradientUnscaled"/>
                </v:fill>
                <v:textbox>
                  <w:txbxContent>
                    <w:p w14:paraId="7520A7D9" w14:textId="77777777" w:rsidR="006D408C" w:rsidRPr="00C217A3" w:rsidRDefault="006D408C" w:rsidP="00C217A3">
                      <w:pPr>
                        <w:jc w:val="center"/>
                        <w:rPr>
                          <w:sz w:val="20"/>
                          <w:szCs w:val="20"/>
                        </w:rPr>
                      </w:pPr>
                      <w:r w:rsidRPr="00C217A3">
                        <w:rPr>
                          <w:sz w:val="20"/>
                          <w:szCs w:val="20"/>
                        </w:rPr>
                        <w:t>Time &amp; S/N Storage Memory</w:t>
                      </w:r>
                    </w:p>
                    <w:p w14:paraId="191DAC4F" w14:textId="58E21A88" w:rsidR="006D408C" w:rsidRPr="00C217A3" w:rsidRDefault="006D408C" w:rsidP="005E0405">
                      <w:pPr>
                        <w:rPr>
                          <w:sz w:val="20"/>
                          <w:szCs w:val="20"/>
                        </w:rPr>
                      </w:pPr>
                    </w:p>
                  </w:txbxContent>
                </v:textbox>
              </v:rect>
            </w:pict>
          </mc:Fallback>
        </mc:AlternateContent>
      </w:r>
      <w:r w:rsidR="00C809D7" w:rsidRPr="002B0541">
        <w:rPr>
          <w:noProof/>
        </w:rPr>
        <mc:AlternateContent>
          <mc:Choice Requires="wps">
            <w:drawing>
              <wp:anchor distT="0" distB="0" distL="114300" distR="114300" simplePos="0" relativeHeight="252047360" behindDoc="0" locked="0" layoutInCell="1" allowOverlap="1" wp14:anchorId="3A329942" wp14:editId="2749DC91">
                <wp:simplePos x="0" y="0"/>
                <wp:positionH relativeFrom="margin">
                  <wp:posOffset>1296670</wp:posOffset>
                </wp:positionH>
                <wp:positionV relativeFrom="paragraph">
                  <wp:posOffset>254431</wp:posOffset>
                </wp:positionV>
                <wp:extent cx="392965" cy="215900"/>
                <wp:effectExtent l="0" t="0" r="26670" b="12700"/>
                <wp:wrapNone/>
                <wp:docPr id="938537206" name="Text Box 8"/>
                <wp:cNvGraphicFramePr/>
                <a:graphic xmlns:a="http://schemas.openxmlformats.org/drawingml/2006/main">
                  <a:graphicData uri="http://schemas.microsoft.com/office/word/2010/wordprocessingShape">
                    <wps:wsp>
                      <wps:cNvSpPr txBox="1"/>
                      <wps:spPr>
                        <a:xfrm>
                          <a:off x="0" y="0"/>
                          <a:ext cx="392965" cy="215900"/>
                        </a:xfrm>
                        <a:prstGeom prst="rect">
                          <a:avLst/>
                        </a:prstGeom>
                        <a:solidFill>
                          <a:schemeClr val="lt1"/>
                        </a:solidFill>
                        <a:ln w="6350">
                          <a:solidFill>
                            <a:prstClr val="black"/>
                          </a:solidFill>
                        </a:ln>
                      </wps:spPr>
                      <wps:txbx>
                        <w:txbxContent>
                          <w:p w14:paraId="57C3A382" w14:textId="77777777" w:rsidR="001F11AD" w:rsidRPr="00C217A3" w:rsidRDefault="001F11AD" w:rsidP="005E0405">
                            <w:pPr>
                              <w:rPr>
                                <w:sz w:val="12"/>
                                <w:szCs w:val="12"/>
                              </w:rPr>
                            </w:pPr>
                            <w:r w:rsidRPr="00C217A3">
                              <w:rPr>
                                <w:sz w:val="12"/>
                                <w:szCs w:val="12"/>
                              </w:rPr>
                              <w:t>QSPI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9942" id="_x0000_s1068" type="#_x0000_t202" style="position:absolute;margin-left:102.1pt;margin-top:20.05pt;width:30.95pt;height:17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" fillcolor="white [3201]" strokeweight=".5pt">
                <v:textbox>
                  <w:txbxContent>
                    <w:p w14:paraId="57C3A382" w14:textId="77777777" w:rsidR="001F11AD" w:rsidRPr="00C217A3" w:rsidRDefault="001F11AD" w:rsidP="005E0405">
                      <w:pPr>
                        <w:rPr>
                          <w:sz w:val="12"/>
                          <w:szCs w:val="12"/>
                        </w:rPr>
                      </w:pPr>
                      <w:r w:rsidRPr="00C217A3">
                        <w:rPr>
                          <w:sz w:val="12"/>
                          <w:szCs w:val="12"/>
                        </w:rPr>
                        <w:t>QSPI</w:t>
                      </w:r>
                    </w:p>
                  </w:txbxContent>
                </v:textbox>
                <w10:wrap anchorx="margin"/>
              </v:shape>
            </w:pict>
          </mc:Fallback>
        </mc:AlternateContent>
      </w:r>
    </w:p>
    <w:p w14:paraId="721AF405" w14:textId="00911D6A" w:rsidR="002877E7" w:rsidRPr="002B0541" w:rsidRDefault="00F240A8" w:rsidP="005E0405">
      <w:pPr>
        <w:rPr>
          <w:b/>
          <w:bCs/>
          <w:sz w:val="28"/>
          <w:szCs w:val="28"/>
        </w:rPr>
      </w:pPr>
      <w:r w:rsidRPr="002B0541">
        <w:rPr>
          <w:noProof/>
        </w:rPr>
        <mc:AlternateContent>
          <mc:Choice Requires="wps">
            <w:drawing>
              <wp:anchor distT="0" distB="0" distL="114300" distR="114300" simplePos="0" relativeHeight="252097536" behindDoc="0" locked="0" layoutInCell="1" allowOverlap="1" wp14:anchorId="208F7E51" wp14:editId="5E996079">
                <wp:simplePos x="0" y="0"/>
                <wp:positionH relativeFrom="column">
                  <wp:posOffset>4211006</wp:posOffset>
                </wp:positionH>
                <wp:positionV relativeFrom="paragraph">
                  <wp:posOffset>8255</wp:posOffset>
                </wp:positionV>
                <wp:extent cx="760691" cy="215919"/>
                <wp:effectExtent l="0" t="0" r="20955" b="12700"/>
                <wp:wrapNone/>
                <wp:docPr id="773622762" name="Text Box 8"/>
                <wp:cNvGraphicFramePr/>
                <a:graphic xmlns:a="http://schemas.openxmlformats.org/drawingml/2006/main">
                  <a:graphicData uri="http://schemas.microsoft.com/office/word/2010/wordprocessingShape">
                    <wps:wsp>
                      <wps:cNvSpPr txBox="1"/>
                      <wps:spPr>
                        <a:xfrm>
                          <a:off x="0" y="0"/>
                          <a:ext cx="760691" cy="215919"/>
                        </a:xfrm>
                        <a:prstGeom prst="rect">
                          <a:avLst/>
                        </a:prstGeom>
                        <a:solidFill>
                          <a:schemeClr val="lt1"/>
                        </a:solidFill>
                        <a:ln w="6350">
                          <a:solidFill>
                            <a:prstClr val="black"/>
                          </a:solidFill>
                        </a:ln>
                      </wps:spPr>
                      <wps:txbx>
                        <w:txbxContent>
                          <w:p w14:paraId="06C42F10" w14:textId="77777777" w:rsidR="007C1D95" w:rsidRPr="00C217A3" w:rsidRDefault="007C1D95" w:rsidP="005E0405">
                            <w:pPr>
                              <w:rPr>
                                <w:sz w:val="12"/>
                                <w:szCs w:val="12"/>
                              </w:rPr>
                            </w:pPr>
                            <w:r w:rsidRPr="00C217A3">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F7E51" id="_x0000_s1069" type="#_x0000_t202" style="position:absolute;margin-left:331.6pt;margin-top:.65pt;width:59.9pt;height:17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fQPAIAAIMEAAAOAAAAZHJzL2Uyb0RvYy54bWysVE1v2zAMvQ/YfxB0X2xnSdo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" fillcolor="white [3201]" strokeweight=".5pt">
                <v:textbox>
                  <w:txbxContent>
                    <w:p w14:paraId="06C42F10" w14:textId="77777777" w:rsidR="007C1D95" w:rsidRPr="00C217A3" w:rsidRDefault="007C1D95" w:rsidP="005E0405">
                      <w:pPr>
                        <w:rPr>
                          <w:sz w:val="12"/>
                          <w:szCs w:val="12"/>
                        </w:rPr>
                      </w:pPr>
                      <w:r w:rsidRPr="00C217A3">
                        <w:rPr>
                          <w:sz w:val="12"/>
                          <w:szCs w:val="12"/>
                        </w:rPr>
                        <w:t>ON/OFF Logic</w:t>
                      </w:r>
                    </w:p>
                  </w:txbxContent>
                </v:textbox>
              </v:shape>
            </w:pict>
          </mc:Fallback>
        </mc:AlternateContent>
      </w:r>
      <w:r w:rsidRPr="002B0541">
        <w:rPr>
          <w:noProof/>
        </w:rPr>
        <mc:AlternateContent>
          <mc:Choice Requires="wps">
            <w:drawing>
              <wp:anchor distT="0" distB="0" distL="114300" distR="114300" simplePos="0" relativeHeight="252122112" behindDoc="0" locked="0" layoutInCell="1" allowOverlap="1" wp14:anchorId="2B7FD4C2" wp14:editId="591E8FD0">
                <wp:simplePos x="0" y="0"/>
                <wp:positionH relativeFrom="column">
                  <wp:posOffset>3860611</wp:posOffset>
                </wp:positionH>
                <wp:positionV relativeFrom="paragraph">
                  <wp:posOffset>287020</wp:posOffset>
                </wp:positionV>
                <wp:extent cx="1416685" cy="0"/>
                <wp:effectExtent l="0" t="95250" r="0" b="95250"/>
                <wp:wrapNone/>
                <wp:docPr id="59285171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AF609" id="Straight Arrow Connector 9" o:spid="_x0000_s1026" type="#_x0000_t32" style="position:absolute;margin-left:304pt;margin-top:22.6pt;width:111.55pt;height:0;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" strokecolor="#c00000" strokeweight="3pt">
                <v:stroke endarrow="block" joinstyle="miter"/>
              </v:shape>
            </w:pict>
          </mc:Fallback>
        </mc:AlternateContent>
      </w:r>
      <w:r w:rsidRPr="002B0541">
        <w:rPr>
          <w:noProof/>
        </w:rPr>
        <mc:AlternateContent>
          <mc:Choice Requires="wps">
            <w:drawing>
              <wp:anchor distT="0" distB="0" distL="114300" distR="114300" simplePos="0" relativeHeight="252120064" behindDoc="0" locked="0" layoutInCell="1" allowOverlap="1" wp14:anchorId="426A93C8" wp14:editId="5E6E0CF4">
                <wp:simplePos x="0" y="0"/>
                <wp:positionH relativeFrom="column">
                  <wp:posOffset>5274945</wp:posOffset>
                </wp:positionH>
                <wp:positionV relativeFrom="paragraph">
                  <wp:posOffset>43741</wp:posOffset>
                </wp:positionV>
                <wp:extent cx="1193800" cy="338446"/>
                <wp:effectExtent l="0" t="0" r="25400" b="24130"/>
                <wp:wrapNone/>
                <wp:docPr id="85679411"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C35CB" w14:textId="0ACFD678" w:rsidR="00322538" w:rsidRPr="00C217A3" w:rsidRDefault="00322538" w:rsidP="00C217A3">
                            <w:pPr>
                              <w:jc w:val="center"/>
                              <w:rPr>
                                <w:sz w:val="20"/>
                                <w:szCs w:val="20"/>
                              </w:rPr>
                            </w:pPr>
                            <w:r w:rsidRPr="00C217A3">
                              <w:rPr>
                                <w:sz w:val="20"/>
                                <w:szCs w:val="20"/>
                              </w:rPr>
                              <w:t>TCU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93C8" id="_x0000_s1070" style="position:absolute;margin-left:415.35pt;margin-top:3.45pt;width:94pt;height:26.6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X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" fillcolor="#4472c4 [3204]" strokecolor="#09101d [484]" strokeweight="1pt">
                <v:textbox>
                  <w:txbxContent>
                    <w:p w14:paraId="179C35CB" w14:textId="0ACFD678" w:rsidR="00322538" w:rsidRPr="00C217A3" w:rsidRDefault="00322538" w:rsidP="00C217A3">
                      <w:pPr>
                        <w:jc w:val="center"/>
                        <w:rPr>
                          <w:sz w:val="20"/>
                          <w:szCs w:val="20"/>
                        </w:rPr>
                      </w:pPr>
                      <w:r w:rsidRPr="00C217A3">
                        <w:rPr>
                          <w:sz w:val="20"/>
                          <w:szCs w:val="20"/>
                        </w:rPr>
                        <w:t>TCU Module</w:t>
                      </w:r>
                    </w:p>
                  </w:txbxContent>
                </v:textbox>
              </v:rect>
            </w:pict>
          </mc:Fallback>
        </mc:AlternateContent>
      </w:r>
      <w:r w:rsidR="00C809D7" w:rsidRPr="002B0541">
        <w:rPr>
          <w:noProof/>
        </w:rPr>
        <mc:AlternateContent>
          <mc:Choice Requires="wps">
            <w:drawing>
              <wp:anchor distT="0" distB="0" distL="114300" distR="114300" simplePos="0" relativeHeight="252045312" behindDoc="0" locked="0" layoutInCell="1" allowOverlap="1" wp14:anchorId="32CD1F93" wp14:editId="285C816C">
                <wp:simplePos x="0" y="0"/>
                <wp:positionH relativeFrom="column">
                  <wp:posOffset>695421</wp:posOffset>
                </wp:positionH>
                <wp:positionV relativeFrom="paragraph">
                  <wp:posOffset>222154</wp:posOffset>
                </wp:positionV>
                <wp:extent cx="1481177" cy="0"/>
                <wp:effectExtent l="0" t="95250" r="0" b="95250"/>
                <wp:wrapNone/>
                <wp:docPr id="1654215962" name="Straight Arrow Connector 6"/>
                <wp:cNvGraphicFramePr/>
                <a:graphic xmlns:a="http://schemas.openxmlformats.org/drawingml/2006/main">
                  <a:graphicData uri="http://schemas.microsoft.com/office/word/2010/wordprocessingShape">
                    <wps:wsp>
                      <wps:cNvCnPr/>
                      <wps:spPr>
                        <a:xfrm>
                          <a:off x="0" y="0"/>
                          <a:ext cx="1481177"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4AE58D" id="Straight Arrow Connector 6" o:spid="_x0000_s1026" type="#_x0000_t32" style="position:absolute;margin-left:54.75pt;margin-top:17.5pt;width:116.65pt;height:0;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" strokecolor="#c00000" strokeweight="3pt">
                <v:stroke startarrow="block" endarrow="block" joinstyle="miter"/>
              </v:shape>
            </w:pict>
          </mc:Fallback>
        </mc:AlternateContent>
      </w:r>
    </w:p>
    <w:p w14:paraId="66E61705" w14:textId="5BA9592E" w:rsidR="00CD341E" w:rsidRPr="002B0541" w:rsidRDefault="008F2AF2" w:rsidP="005E0405">
      <w:pPr>
        <w:rPr>
          <w:sz w:val="28"/>
          <w:szCs w:val="28"/>
        </w:rPr>
      </w:pPr>
      <w:r w:rsidRPr="002B0541">
        <w:rPr>
          <w:noProof/>
        </w:rPr>
        <mc:AlternateContent>
          <mc:Choice Requires="wps">
            <w:drawing>
              <wp:anchor distT="0" distB="0" distL="114300" distR="114300" simplePos="0" relativeHeight="252138496" behindDoc="0" locked="0" layoutInCell="1" allowOverlap="1" wp14:anchorId="6EE731C0" wp14:editId="38C9E5F9">
                <wp:simplePos x="0" y="0"/>
                <wp:positionH relativeFrom="page">
                  <wp:posOffset>6089650</wp:posOffset>
                </wp:positionH>
                <wp:positionV relativeFrom="paragraph">
                  <wp:posOffset>87630</wp:posOffset>
                </wp:positionV>
                <wp:extent cx="1608719" cy="362309"/>
                <wp:effectExtent l="0" t="0" r="0" b="0"/>
                <wp:wrapNone/>
                <wp:docPr id="1560476107" name="Text Box 8"/>
                <wp:cNvGraphicFramePr/>
                <a:graphic xmlns:a="http://schemas.openxmlformats.org/drawingml/2006/main">
                  <a:graphicData uri="http://schemas.microsoft.com/office/word/2010/wordprocessingShape">
                    <wps:wsp>
                      <wps:cNvSpPr txBox="1"/>
                      <wps:spPr>
                        <a:xfrm>
                          <a:off x="0" y="0"/>
                          <a:ext cx="1608719" cy="362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46D674" w14:textId="26FA5057" w:rsidR="00C22275" w:rsidRPr="00A07B4F" w:rsidRDefault="00E0227D" w:rsidP="005E0405">
                            <w:r>
                              <w:t>External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731C0" id="_x0000_s1071" type="#_x0000_t202" style="position:absolute;margin-left:479.5pt;margin-top:6.9pt;width:126.65pt;height:28.55pt;z-index:25213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" filled="f" stroked="f">
                <v:textbox>
                  <w:txbxContent>
                    <w:p w14:paraId="7346D674" w14:textId="26FA5057" w:rsidR="00C22275" w:rsidRPr="00A07B4F" w:rsidRDefault="00E0227D" w:rsidP="005E0405">
                      <w:r>
                        <w:t>External Interfaces</w:t>
                      </w:r>
                    </w:p>
                  </w:txbxContent>
                </v:textbox>
                <w10:wrap anchorx="page"/>
              </v:shape>
            </w:pict>
          </mc:Fallback>
        </mc:AlternateContent>
      </w:r>
      <w:r w:rsidR="000606D1" w:rsidRPr="002B0541">
        <w:rPr>
          <w:noProof/>
        </w:rPr>
        <mc:AlternateContent>
          <mc:Choice Requires="wps">
            <w:drawing>
              <wp:anchor distT="0" distB="0" distL="114300" distR="114300" simplePos="0" relativeHeight="252124160" behindDoc="0" locked="0" layoutInCell="1" allowOverlap="1" wp14:anchorId="1907C2A9" wp14:editId="77D6C45D">
                <wp:simplePos x="0" y="0"/>
                <wp:positionH relativeFrom="margin">
                  <wp:posOffset>4165946</wp:posOffset>
                </wp:positionH>
                <wp:positionV relativeFrom="paragraph">
                  <wp:posOffset>312552</wp:posOffset>
                </wp:positionV>
                <wp:extent cx="760738" cy="215900"/>
                <wp:effectExtent l="0" t="0" r="20320" b="12700"/>
                <wp:wrapNone/>
                <wp:docPr id="476087156" name="Text Box 8"/>
                <wp:cNvGraphicFramePr/>
                <a:graphic xmlns:a="http://schemas.openxmlformats.org/drawingml/2006/main">
                  <a:graphicData uri="http://schemas.microsoft.com/office/word/2010/wordprocessingShape">
                    <wps:wsp>
                      <wps:cNvSpPr txBox="1"/>
                      <wps:spPr>
                        <a:xfrm>
                          <a:off x="0" y="0"/>
                          <a:ext cx="760738" cy="215900"/>
                        </a:xfrm>
                        <a:prstGeom prst="rect">
                          <a:avLst/>
                        </a:prstGeom>
                        <a:solidFill>
                          <a:schemeClr val="lt1"/>
                        </a:solidFill>
                        <a:ln w="6350">
                          <a:solidFill>
                            <a:prstClr val="black"/>
                          </a:solidFill>
                        </a:ln>
                      </wps:spPr>
                      <wps:txbx>
                        <w:txbxContent>
                          <w:p w14:paraId="4F3872C9" w14:textId="6B805BB9" w:rsidR="00A00C46" w:rsidRPr="000606D1" w:rsidRDefault="00F86814" w:rsidP="005E0405">
                            <w:pPr>
                              <w:rPr>
                                <w:sz w:val="12"/>
                                <w:szCs w:val="12"/>
                              </w:rPr>
                            </w:pPr>
                            <w:r w:rsidRPr="000606D1">
                              <w:rPr>
                                <w:sz w:val="12"/>
                                <w:szCs w:val="12"/>
                              </w:rPr>
                              <w:t>ON/OFF Logic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C2A9" id="_x0000_s1072" type="#_x0000_t202" style="position:absolute;margin-left:328.05pt;margin-top:24.6pt;width:59.9pt;height:17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YOwIAAIMEAAAOAAAAZHJzL2Uyb0RvYy54bWysVEtv2zAMvg/YfxB0X+ykeaxBnCJLkWFA&#10;0BZIh54VWYqFyaImKbGzXz9KeXc7DbvIpEh9JD+Snj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" fillcolor="white [3201]" strokeweight=".5pt">
                <v:textbox>
                  <w:txbxContent>
                    <w:p w14:paraId="4F3872C9" w14:textId="6B805BB9" w:rsidR="00A00C46" w:rsidRPr="000606D1" w:rsidRDefault="00F86814" w:rsidP="005E0405">
                      <w:pPr>
                        <w:rPr>
                          <w:sz w:val="12"/>
                          <w:szCs w:val="12"/>
                        </w:rPr>
                      </w:pPr>
                      <w:r w:rsidRPr="000606D1">
                        <w:rPr>
                          <w:sz w:val="12"/>
                          <w:szCs w:val="12"/>
                        </w:rPr>
                        <w:t>ON/OFF Logic</w:t>
                      </w:r>
                    </w:p>
                  </w:txbxContent>
                </v:textbox>
                <w10:wrap anchorx="margin"/>
              </v:shape>
            </w:pict>
          </mc:Fallback>
        </mc:AlternateContent>
      </w:r>
    </w:p>
    <w:p w14:paraId="0058E255" w14:textId="11824166" w:rsidR="002877E7" w:rsidRPr="002B0541" w:rsidRDefault="00F44AE1" w:rsidP="00305E83">
      <w:pPr>
        <w:rPr>
          <w:b/>
          <w:bCs/>
          <w:sz w:val="28"/>
          <w:szCs w:val="28"/>
        </w:rPr>
      </w:pPr>
      <w:r w:rsidRPr="002B0541">
        <w:rPr>
          <w:noProof/>
        </w:rPr>
        <mc:AlternateContent>
          <mc:Choice Requires="wps">
            <w:drawing>
              <wp:anchor distT="0" distB="0" distL="114300" distR="114300" simplePos="0" relativeHeight="252049408" behindDoc="0" locked="0" layoutInCell="1" allowOverlap="1" wp14:anchorId="40C36E85" wp14:editId="2E794781">
                <wp:simplePos x="0" y="0"/>
                <wp:positionH relativeFrom="margin">
                  <wp:posOffset>1292860</wp:posOffset>
                </wp:positionH>
                <wp:positionV relativeFrom="paragraph">
                  <wp:posOffset>435610</wp:posOffset>
                </wp:positionV>
                <wp:extent cx="3457212" cy="635"/>
                <wp:effectExtent l="0" t="0" r="0" b="6350"/>
                <wp:wrapNone/>
                <wp:docPr id="967221192" name="Text Box 1"/>
                <wp:cNvGraphicFramePr/>
                <a:graphic xmlns:a="http://schemas.openxmlformats.org/drawingml/2006/main">
                  <a:graphicData uri="http://schemas.microsoft.com/office/word/2010/wordprocessingShape">
                    <wps:wsp>
                      <wps:cNvSpPr txBox="1"/>
                      <wps:spPr>
                        <a:xfrm>
                          <a:off x="0" y="0"/>
                          <a:ext cx="3457212" cy="635"/>
                        </a:xfrm>
                        <a:prstGeom prst="rect">
                          <a:avLst/>
                        </a:prstGeom>
                        <a:solidFill>
                          <a:prstClr val="white"/>
                        </a:solidFill>
                        <a:ln>
                          <a:noFill/>
                        </a:ln>
                      </wps:spPr>
                      <wps:txbx>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36E85" id="Text Box 1" o:spid="_x0000_s1073" type="#_x0000_t202" style="position:absolute;margin-left:101.8pt;margin-top:34.3pt;width:272.2pt;height:.05pt;z-index:252049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tIHAIAAEA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" stroked="f">
                <v:textbox style="mso-fit-shape-to-text:t" inset="0,0,0,0">
                  <w:txbxContent>
                    <w:p w14:paraId="6E76ED02" w14:textId="430F6A3C" w:rsidR="00CD341E" w:rsidRPr="00CD341E" w:rsidRDefault="00CD341E" w:rsidP="005E0405">
                      <w:pPr>
                        <w:pStyle w:val="Caption"/>
                        <w:rPr>
                          <w:rFonts w:asciiTheme="majorBidi" w:eastAsiaTheme="minorHAnsi" w:hAnsiTheme="majorBidi" w:cstheme="majorBidi"/>
                          <w:noProof/>
                          <w:sz w:val="22"/>
                          <w:szCs w:val="22"/>
                        </w:rPr>
                      </w:pPr>
                      <w:r w:rsidRPr="00CD341E">
                        <w:t xml:space="preserve">Figure </w:t>
                      </w:r>
                      <w:r w:rsidRPr="00CD341E">
                        <w:fldChar w:fldCharType="begin"/>
                      </w:r>
                      <w:r w:rsidRPr="00CD341E">
                        <w:instrText xml:space="preserve"> SEQ Figure \* ARABIC </w:instrText>
                      </w:r>
                      <w:r w:rsidRPr="00CD341E">
                        <w:fldChar w:fldCharType="separate"/>
                      </w:r>
                      <w:r w:rsidRPr="00CD341E">
                        <w:rPr>
                          <w:noProof/>
                        </w:rPr>
                        <w:t>1</w:t>
                      </w:r>
                      <w:r w:rsidRPr="00CD341E">
                        <w:fldChar w:fldCharType="end"/>
                      </w:r>
                      <w:r w:rsidRPr="00CD341E">
                        <w:t xml:space="preserve"> - SBC Block diagram with specified interfaces</w:t>
                      </w:r>
                    </w:p>
                  </w:txbxContent>
                </v:textbox>
                <w10:wrap anchorx="margin"/>
              </v:shape>
            </w:pict>
          </mc:Fallback>
        </mc:AlternateContent>
      </w:r>
      <w:r w:rsidR="000606D1" w:rsidRPr="002B0541">
        <w:rPr>
          <w:noProof/>
        </w:rPr>
        <mc:AlternateContent>
          <mc:Choice Requires="wps">
            <w:drawing>
              <wp:anchor distT="0" distB="0" distL="114300" distR="114300" simplePos="0" relativeHeight="252038144" behindDoc="0" locked="0" layoutInCell="1" allowOverlap="1" wp14:anchorId="14A3BD6D" wp14:editId="5477E499">
                <wp:simplePos x="0" y="0"/>
                <wp:positionH relativeFrom="column">
                  <wp:posOffset>3841527</wp:posOffset>
                </wp:positionH>
                <wp:positionV relativeFrom="paragraph">
                  <wp:posOffset>253835</wp:posOffset>
                </wp:positionV>
                <wp:extent cx="1416685" cy="0"/>
                <wp:effectExtent l="0" t="95250" r="0" b="95250"/>
                <wp:wrapNone/>
                <wp:docPr id="107139065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62D79" id="Straight Arrow Connector 9" o:spid="_x0000_s1026" type="#_x0000_t32" style="position:absolute;margin-left:302.5pt;margin-top:20pt;width:111.55pt;height:0;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" strokecolor="#c00000" strokeweight="3pt">
                <v:stroke endarrow="block" joinstyle="miter"/>
              </v:shape>
            </w:pict>
          </mc:Fallback>
        </mc:AlternateContent>
      </w:r>
      <w:r w:rsidR="00F240A8" w:rsidRPr="002B0541">
        <w:rPr>
          <w:noProof/>
        </w:rPr>
        <mc:AlternateContent>
          <mc:Choice Requires="wps">
            <w:drawing>
              <wp:anchor distT="0" distB="0" distL="114300" distR="114300" simplePos="0" relativeHeight="251956224" behindDoc="0" locked="0" layoutInCell="1" allowOverlap="1" wp14:anchorId="0BE800B0" wp14:editId="61569DDE">
                <wp:simplePos x="0" y="0"/>
                <wp:positionH relativeFrom="column">
                  <wp:posOffset>5239764</wp:posOffset>
                </wp:positionH>
                <wp:positionV relativeFrom="paragraph">
                  <wp:posOffset>94408</wp:posOffset>
                </wp:positionV>
                <wp:extent cx="1193800" cy="338446"/>
                <wp:effectExtent l="0" t="0" r="25400" b="24130"/>
                <wp:wrapNone/>
                <wp:docPr id="1093027104" name="Rectangle 4"/>
                <wp:cNvGraphicFramePr/>
                <a:graphic xmlns:a="http://schemas.openxmlformats.org/drawingml/2006/main">
                  <a:graphicData uri="http://schemas.microsoft.com/office/word/2010/wordprocessingShape">
                    <wps:wsp>
                      <wps:cNvSpPr/>
                      <wps:spPr>
                        <a:xfrm>
                          <a:off x="0" y="0"/>
                          <a:ext cx="1193800" cy="3384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D576A" w14:textId="2959DCF4" w:rsidR="00572D73" w:rsidRPr="009874AD" w:rsidRDefault="00572D73" w:rsidP="009874AD">
                            <w:pPr>
                              <w:jc w:val="center"/>
                              <w:rPr>
                                <w:sz w:val="20"/>
                                <w:szCs w:val="20"/>
                              </w:rPr>
                            </w:pPr>
                            <w:r w:rsidRPr="009874AD">
                              <w:rPr>
                                <w:sz w:val="20"/>
                                <w:szCs w:val="20"/>
                              </w:rP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800B0" id="_x0000_s1074" style="position:absolute;margin-left:412.6pt;margin-top:7.45pt;width:94pt;height:26.6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" fillcolor="#4472c4 [3204]" strokecolor="#09101d [484]" strokeweight="1pt">
                <v:textbox>
                  <w:txbxContent>
                    <w:p w14:paraId="313D576A" w14:textId="2959DCF4" w:rsidR="00572D73" w:rsidRPr="009874AD" w:rsidRDefault="00572D73" w:rsidP="009874AD">
                      <w:pPr>
                        <w:jc w:val="center"/>
                        <w:rPr>
                          <w:sz w:val="20"/>
                          <w:szCs w:val="20"/>
                        </w:rPr>
                      </w:pPr>
                      <w:r w:rsidRPr="009874AD">
                        <w:rPr>
                          <w:sz w:val="20"/>
                          <w:szCs w:val="20"/>
                        </w:rPr>
                        <w:t>Relay Module</w:t>
                      </w:r>
                    </w:p>
                  </w:txbxContent>
                </v:textbox>
              </v:rect>
            </w:pict>
          </mc:Fallback>
        </mc:AlternateContent>
      </w:r>
    </w:p>
    <w:p w14:paraId="437F09C8" w14:textId="59D1E515" w:rsidR="006F4EEC" w:rsidRPr="00043756" w:rsidRDefault="005C02E7" w:rsidP="00043756">
      <w:pPr>
        <w:pStyle w:val="Heading2"/>
        <w:spacing w:line="360" w:lineRule="auto"/>
        <w:rPr>
          <w:sz w:val="22"/>
          <w:szCs w:val="22"/>
        </w:rPr>
      </w:pPr>
      <w:bookmarkStart w:id="3" w:name="_Toc172102989"/>
      <w:r w:rsidRPr="00043756">
        <w:rPr>
          <w:sz w:val="22"/>
          <w:szCs w:val="22"/>
        </w:rPr>
        <w:lastRenderedPageBreak/>
        <w:t>Module Design and Requirements</w:t>
      </w:r>
      <w:r w:rsidR="006F4EEC" w:rsidRPr="00043756">
        <w:rPr>
          <w:sz w:val="22"/>
          <w:szCs w:val="22"/>
        </w:rPr>
        <w:t xml:space="preserve"> Description</w:t>
      </w:r>
      <w:bookmarkEnd w:id="3"/>
    </w:p>
    <w:p w14:paraId="2945D45B" w14:textId="77777777" w:rsidR="00D62696" w:rsidRPr="00043756" w:rsidRDefault="00D54703" w:rsidP="00043756">
      <w:pPr>
        <w:pStyle w:val="Heading3"/>
        <w:spacing w:line="360" w:lineRule="auto"/>
        <w:rPr>
          <w:sz w:val="22"/>
          <w:szCs w:val="22"/>
        </w:rPr>
      </w:pPr>
      <w:bookmarkStart w:id="4" w:name="_Toc172102990"/>
      <w:r w:rsidRPr="00043756">
        <w:rPr>
          <w:sz w:val="22"/>
          <w:szCs w:val="22"/>
        </w:rPr>
        <w:t>Sensing Module</w:t>
      </w:r>
      <w:bookmarkEnd w:id="4"/>
    </w:p>
    <w:p w14:paraId="4E70FFD0" w14:textId="0D524C4D" w:rsidR="006F4EEC" w:rsidRPr="00043756" w:rsidRDefault="006F4EEC" w:rsidP="00043756">
      <w:pPr>
        <w:pStyle w:val="Heading4"/>
        <w:spacing w:line="360" w:lineRule="auto"/>
      </w:pPr>
      <w:r w:rsidRPr="00043756">
        <w:t>Current Sensing Module</w:t>
      </w:r>
    </w:p>
    <w:p w14:paraId="46D2918D" w14:textId="2FCC3F17" w:rsidR="00F31015" w:rsidRPr="00821414" w:rsidRDefault="00F31015" w:rsidP="00D460E3">
      <w:pPr>
        <w:spacing w:line="360" w:lineRule="auto"/>
        <w:rPr>
          <w:strike/>
          <w:color w:val="FF0000"/>
          <w:sz w:val="22"/>
          <w:szCs w:val="22"/>
        </w:rPr>
      </w:pPr>
      <w:r w:rsidRPr="00821414">
        <w:rPr>
          <w:strike/>
          <w:color w:val="FF0000"/>
          <w:sz w:val="22"/>
          <w:szCs w:val="22"/>
        </w:rPr>
        <w:t>The module is based on ADS795</w:t>
      </w:r>
      <w:r w:rsidR="00F61B7F" w:rsidRPr="00821414">
        <w:rPr>
          <w:strike/>
          <w:color w:val="FF0000"/>
          <w:sz w:val="22"/>
          <w:szCs w:val="22"/>
        </w:rPr>
        <w:t>1</w:t>
      </w:r>
      <w:r w:rsidR="00D018FB" w:rsidRPr="00821414">
        <w:rPr>
          <w:strike/>
          <w:color w:val="FF0000"/>
          <w:sz w:val="22"/>
          <w:szCs w:val="22"/>
        </w:rPr>
        <w:t>,</w:t>
      </w:r>
      <w:r w:rsidRPr="00821414">
        <w:rPr>
          <w:strike/>
          <w:color w:val="FF0000"/>
          <w:sz w:val="22"/>
          <w:szCs w:val="22"/>
        </w:rPr>
        <w:t xml:space="preserve"> </w:t>
      </w:r>
      <w:r w:rsidR="00F61B7F" w:rsidRPr="00821414">
        <w:rPr>
          <w:strike/>
          <w:color w:val="FF0000"/>
          <w:sz w:val="22"/>
          <w:szCs w:val="22"/>
        </w:rPr>
        <w:t>8</w:t>
      </w:r>
      <w:r w:rsidR="00D018FB" w:rsidRPr="00821414">
        <w:rPr>
          <w:strike/>
          <w:color w:val="FF0000"/>
          <w:sz w:val="22"/>
          <w:szCs w:val="22"/>
        </w:rPr>
        <w:t xml:space="preserve">-Channel 12-bit </w:t>
      </w:r>
      <w:r w:rsidRPr="00821414">
        <w:rPr>
          <w:strike/>
          <w:color w:val="FF0000"/>
          <w:sz w:val="22"/>
          <w:szCs w:val="22"/>
        </w:rPr>
        <w:t>A/D converter,</w:t>
      </w:r>
      <w:r w:rsidR="006E0DCB" w:rsidRPr="00821414">
        <w:rPr>
          <w:strike/>
          <w:color w:val="FF0000"/>
          <w:sz w:val="22"/>
          <w:szCs w:val="22"/>
        </w:rPr>
        <w:t xml:space="preserve"> while </w:t>
      </w:r>
      <w:r w:rsidR="009E31C9" w:rsidRPr="00821414">
        <w:rPr>
          <w:strike/>
          <w:color w:val="FF0000"/>
          <w:sz w:val="22"/>
          <w:szCs w:val="22"/>
        </w:rPr>
        <w:t>communication</w:t>
      </w:r>
      <w:r w:rsidRPr="00821414">
        <w:rPr>
          <w:strike/>
          <w:color w:val="FF0000"/>
          <w:sz w:val="22"/>
          <w:szCs w:val="22"/>
        </w:rPr>
        <w:t xml:space="preserve"> with the module is performed by Full-Duplex SPI interface.</w:t>
      </w:r>
      <w:r w:rsidR="00C63AF9" w:rsidRPr="00821414">
        <w:rPr>
          <w:strike/>
          <w:color w:val="FF0000"/>
          <w:sz w:val="22"/>
          <w:szCs w:val="22"/>
        </w:rPr>
        <w:t xml:space="preserve"> (TBD In New Revision).</w:t>
      </w:r>
    </w:p>
    <w:p w14:paraId="7EC10288" w14:textId="5E78E0FD" w:rsidR="00C63AF9" w:rsidRPr="00821414" w:rsidRDefault="003F39E1" w:rsidP="00D460E3">
      <w:pPr>
        <w:spacing w:line="360" w:lineRule="auto"/>
        <w:rPr>
          <w:sz w:val="22"/>
          <w:szCs w:val="22"/>
        </w:rPr>
      </w:pPr>
      <w:r w:rsidRPr="00821414">
        <w:rPr>
          <w:sz w:val="22"/>
          <w:szCs w:val="22"/>
        </w:rPr>
        <w:t>The module is based on ADS7950, 4-Channel 12-bit A/D converter, while communication with the module is performed by Full-Duplex SPI interface.</w:t>
      </w:r>
    </w:p>
    <w:p w14:paraId="6C4ECBCA" w14:textId="25ECE591" w:rsidR="00821414" w:rsidRPr="00821414" w:rsidRDefault="00FB04BB" w:rsidP="00D460E3">
      <w:pPr>
        <w:spacing w:line="360" w:lineRule="auto"/>
        <w:rPr>
          <w:sz w:val="22"/>
          <w:szCs w:val="22"/>
        </w:rPr>
      </w:pPr>
      <w:r w:rsidRPr="00821414">
        <w:rPr>
          <w:sz w:val="22"/>
          <w:szCs w:val="22"/>
        </w:rPr>
        <w:t>The SPI interface is implemented</w:t>
      </w:r>
      <w:r w:rsidR="00AC25B9" w:rsidRPr="00821414">
        <w:rPr>
          <w:sz w:val="22"/>
          <w:szCs w:val="22"/>
        </w:rPr>
        <w:t xml:space="preserve"> according to the following pinout diagram on the FPGA</w:t>
      </w:r>
      <w:r w:rsidRPr="00821414">
        <w:rPr>
          <w:sz w:val="22"/>
          <w:szCs w:val="22"/>
        </w:rPr>
        <w:t>:</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689"/>
        <w:gridCol w:w="1417"/>
        <w:gridCol w:w="3256"/>
        <w:gridCol w:w="1654"/>
      </w:tblGrid>
      <w:tr w:rsidR="00784BE0" w:rsidRPr="00821414" w14:paraId="457C8451" w14:textId="77777777" w:rsidTr="001E6F72">
        <w:trPr>
          <w:trHeight w:val="204"/>
        </w:trPr>
        <w:tc>
          <w:tcPr>
            <w:tcW w:w="2689" w:type="dxa"/>
            <w:shd w:val="clear" w:color="auto" w:fill="FFF2CC" w:themeFill="accent4" w:themeFillTint="33"/>
          </w:tcPr>
          <w:p w14:paraId="5E79297B" w14:textId="44DE505C" w:rsidR="00784BE0" w:rsidRPr="00821414" w:rsidRDefault="00784BE0" w:rsidP="00784BE0">
            <w:pPr>
              <w:spacing w:line="360" w:lineRule="auto"/>
              <w:jc w:val="center"/>
              <w:rPr>
                <w:sz w:val="22"/>
                <w:szCs w:val="22"/>
              </w:rPr>
            </w:pPr>
            <w:r w:rsidRPr="00821414">
              <w:rPr>
                <w:sz w:val="22"/>
                <w:szCs w:val="22"/>
              </w:rPr>
              <w:t>Name</w:t>
            </w:r>
          </w:p>
        </w:tc>
        <w:tc>
          <w:tcPr>
            <w:tcW w:w="1417" w:type="dxa"/>
            <w:shd w:val="clear" w:color="auto" w:fill="FFF2CC" w:themeFill="accent4" w:themeFillTint="33"/>
          </w:tcPr>
          <w:p w14:paraId="5B8BA282" w14:textId="4F4B66C3" w:rsidR="00784BE0" w:rsidRPr="00821414" w:rsidRDefault="00784BE0" w:rsidP="00784BE0">
            <w:pPr>
              <w:spacing w:line="360" w:lineRule="auto"/>
              <w:jc w:val="center"/>
              <w:rPr>
                <w:sz w:val="22"/>
                <w:szCs w:val="22"/>
              </w:rPr>
            </w:pPr>
            <w:r>
              <w:rPr>
                <w:sz w:val="22"/>
                <w:szCs w:val="22"/>
              </w:rPr>
              <w:t>Package Pin</w:t>
            </w:r>
          </w:p>
        </w:tc>
        <w:tc>
          <w:tcPr>
            <w:tcW w:w="3256" w:type="dxa"/>
            <w:shd w:val="clear" w:color="auto" w:fill="FFF2CC" w:themeFill="accent4" w:themeFillTint="33"/>
          </w:tcPr>
          <w:p w14:paraId="532E3C86" w14:textId="4E923F1A" w:rsidR="00784BE0" w:rsidRPr="00821414" w:rsidRDefault="00784BE0" w:rsidP="00784BE0">
            <w:pPr>
              <w:spacing w:line="360" w:lineRule="auto"/>
              <w:jc w:val="center"/>
              <w:rPr>
                <w:sz w:val="22"/>
                <w:szCs w:val="22"/>
              </w:rPr>
            </w:pPr>
            <w:r w:rsidRPr="00821414">
              <w:rPr>
                <w:sz w:val="22"/>
                <w:szCs w:val="22"/>
              </w:rPr>
              <w:t>SPI Protocol Name</w:t>
            </w:r>
          </w:p>
        </w:tc>
        <w:tc>
          <w:tcPr>
            <w:tcW w:w="1654" w:type="dxa"/>
            <w:shd w:val="clear" w:color="auto" w:fill="FFF2CC" w:themeFill="accent4" w:themeFillTint="33"/>
          </w:tcPr>
          <w:p w14:paraId="693939BC" w14:textId="5E6AD643" w:rsidR="00784BE0" w:rsidRPr="00821414" w:rsidRDefault="00784BE0" w:rsidP="00784BE0">
            <w:pPr>
              <w:spacing w:line="360" w:lineRule="auto"/>
              <w:jc w:val="center"/>
              <w:rPr>
                <w:sz w:val="22"/>
                <w:szCs w:val="22"/>
              </w:rPr>
            </w:pPr>
            <w:r w:rsidRPr="00821414">
              <w:rPr>
                <w:sz w:val="22"/>
                <w:szCs w:val="22"/>
              </w:rPr>
              <w:t>FPGA Direction</w:t>
            </w:r>
          </w:p>
        </w:tc>
      </w:tr>
      <w:tr w:rsidR="00784BE0" w:rsidRPr="00821414" w14:paraId="7A3E8C9D" w14:textId="77777777" w:rsidTr="001E6F72">
        <w:trPr>
          <w:trHeight w:val="192"/>
        </w:trPr>
        <w:tc>
          <w:tcPr>
            <w:tcW w:w="2689" w:type="dxa"/>
          </w:tcPr>
          <w:p w14:paraId="1AB422F4" w14:textId="1B2CB8FB" w:rsidR="00784BE0" w:rsidRPr="00821414" w:rsidRDefault="00784BE0" w:rsidP="00784BE0">
            <w:pPr>
              <w:spacing w:line="360" w:lineRule="auto"/>
              <w:jc w:val="center"/>
              <w:rPr>
                <w:sz w:val="22"/>
                <w:szCs w:val="22"/>
              </w:rPr>
            </w:pPr>
            <w:r w:rsidRPr="00821414">
              <w:rPr>
                <w:sz w:val="22"/>
                <w:szCs w:val="22"/>
              </w:rPr>
              <w:t>I_sns_ADC_CS_fpga</w:t>
            </w:r>
          </w:p>
        </w:tc>
        <w:tc>
          <w:tcPr>
            <w:tcW w:w="1417" w:type="dxa"/>
          </w:tcPr>
          <w:p w14:paraId="19911ADD" w14:textId="3CF03827" w:rsidR="00784BE0" w:rsidRPr="00821414" w:rsidRDefault="00784BE0" w:rsidP="00784BE0">
            <w:pPr>
              <w:spacing w:line="360" w:lineRule="auto"/>
              <w:jc w:val="center"/>
              <w:rPr>
                <w:sz w:val="22"/>
                <w:szCs w:val="22"/>
              </w:rPr>
            </w:pPr>
            <w:r>
              <w:rPr>
                <w:sz w:val="22"/>
                <w:szCs w:val="22"/>
              </w:rPr>
              <w:t>V7</w:t>
            </w:r>
          </w:p>
        </w:tc>
        <w:tc>
          <w:tcPr>
            <w:tcW w:w="3256" w:type="dxa"/>
          </w:tcPr>
          <w:p w14:paraId="1300C415" w14:textId="16E63BCE" w:rsidR="00784BE0" w:rsidRPr="00821414" w:rsidRDefault="00784BE0" w:rsidP="00784BE0">
            <w:pPr>
              <w:spacing w:line="360" w:lineRule="auto"/>
              <w:jc w:val="center"/>
              <w:rPr>
                <w:sz w:val="22"/>
                <w:szCs w:val="22"/>
              </w:rPr>
            </w:pPr>
            <w:r w:rsidRPr="00821414">
              <w:rPr>
                <w:sz w:val="22"/>
                <w:szCs w:val="22"/>
              </w:rPr>
              <w:t>NSS (Active Low)</w:t>
            </w:r>
          </w:p>
        </w:tc>
        <w:tc>
          <w:tcPr>
            <w:tcW w:w="1654" w:type="dxa"/>
          </w:tcPr>
          <w:p w14:paraId="0BADB353" w14:textId="3714F33A"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0E9EEF62" w14:textId="77777777" w:rsidTr="001E6F72">
        <w:trPr>
          <w:trHeight w:val="182"/>
        </w:trPr>
        <w:tc>
          <w:tcPr>
            <w:tcW w:w="2689" w:type="dxa"/>
          </w:tcPr>
          <w:p w14:paraId="7DC644F5" w14:textId="407C3558" w:rsidR="00784BE0" w:rsidRPr="00821414" w:rsidRDefault="00784BE0" w:rsidP="00784BE0">
            <w:pPr>
              <w:spacing w:line="360" w:lineRule="auto"/>
              <w:jc w:val="center"/>
              <w:rPr>
                <w:sz w:val="22"/>
                <w:szCs w:val="22"/>
              </w:rPr>
            </w:pPr>
            <w:r w:rsidRPr="00821414">
              <w:rPr>
                <w:sz w:val="22"/>
                <w:szCs w:val="22"/>
              </w:rPr>
              <w:t>I_sns_ADC_SCLK_fpga</w:t>
            </w:r>
          </w:p>
        </w:tc>
        <w:tc>
          <w:tcPr>
            <w:tcW w:w="1417" w:type="dxa"/>
          </w:tcPr>
          <w:p w14:paraId="6521B167" w14:textId="312F20CA" w:rsidR="00784BE0" w:rsidRPr="00821414" w:rsidRDefault="00784BE0" w:rsidP="00784BE0">
            <w:pPr>
              <w:spacing w:line="360" w:lineRule="auto"/>
              <w:jc w:val="center"/>
              <w:rPr>
                <w:sz w:val="22"/>
                <w:szCs w:val="22"/>
              </w:rPr>
            </w:pPr>
            <w:r>
              <w:rPr>
                <w:sz w:val="22"/>
                <w:szCs w:val="22"/>
              </w:rPr>
              <w:t>T9</w:t>
            </w:r>
          </w:p>
        </w:tc>
        <w:tc>
          <w:tcPr>
            <w:tcW w:w="3256" w:type="dxa"/>
          </w:tcPr>
          <w:p w14:paraId="017F002F" w14:textId="6EC05FA2" w:rsidR="00784BE0" w:rsidRPr="00821414" w:rsidRDefault="00784BE0" w:rsidP="00784BE0">
            <w:pPr>
              <w:spacing w:line="360" w:lineRule="auto"/>
              <w:jc w:val="center"/>
              <w:rPr>
                <w:sz w:val="22"/>
                <w:szCs w:val="22"/>
              </w:rPr>
            </w:pPr>
            <w:r w:rsidRPr="00821414">
              <w:rPr>
                <w:sz w:val="22"/>
                <w:szCs w:val="22"/>
              </w:rPr>
              <w:t>SCK</w:t>
            </w:r>
          </w:p>
        </w:tc>
        <w:tc>
          <w:tcPr>
            <w:tcW w:w="1654" w:type="dxa"/>
          </w:tcPr>
          <w:p w14:paraId="3A5070FA" w14:textId="5D079DE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6A64946E" w14:textId="77777777" w:rsidTr="001E6F72">
        <w:trPr>
          <w:trHeight w:val="182"/>
        </w:trPr>
        <w:tc>
          <w:tcPr>
            <w:tcW w:w="2689" w:type="dxa"/>
          </w:tcPr>
          <w:p w14:paraId="288F5C51" w14:textId="2176A8D0" w:rsidR="00784BE0" w:rsidRPr="00821414" w:rsidRDefault="00784BE0" w:rsidP="00784BE0">
            <w:pPr>
              <w:spacing w:line="360" w:lineRule="auto"/>
              <w:jc w:val="center"/>
              <w:rPr>
                <w:sz w:val="22"/>
                <w:szCs w:val="22"/>
              </w:rPr>
            </w:pPr>
            <w:r w:rsidRPr="00821414">
              <w:rPr>
                <w:sz w:val="22"/>
                <w:szCs w:val="22"/>
              </w:rPr>
              <w:t>I_sns_ADC_SDI_fpga</w:t>
            </w:r>
          </w:p>
        </w:tc>
        <w:tc>
          <w:tcPr>
            <w:tcW w:w="1417" w:type="dxa"/>
          </w:tcPr>
          <w:p w14:paraId="7D823193" w14:textId="0117C24E" w:rsidR="00784BE0" w:rsidRPr="00821414" w:rsidRDefault="00784BE0" w:rsidP="00784BE0">
            <w:pPr>
              <w:spacing w:line="360" w:lineRule="auto"/>
              <w:jc w:val="center"/>
              <w:rPr>
                <w:sz w:val="22"/>
                <w:szCs w:val="22"/>
              </w:rPr>
            </w:pPr>
            <w:r>
              <w:rPr>
                <w:sz w:val="22"/>
                <w:szCs w:val="22"/>
              </w:rPr>
              <w:t>U10</w:t>
            </w:r>
          </w:p>
        </w:tc>
        <w:tc>
          <w:tcPr>
            <w:tcW w:w="3256" w:type="dxa"/>
          </w:tcPr>
          <w:p w14:paraId="4F7B15EC" w14:textId="589F9774" w:rsidR="00784BE0" w:rsidRPr="00821414" w:rsidRDefault="00784BE0" w:rsidP="00784BE0">
            <w:pPr>
              <w:spacing w:line="360" w:lineRule="auto"/>
              <w:jc w:val="center"/>
              <w:rPr>
                <w:sz w:val="22"/>
                <w:szCs w:val="22"/>
              </w:rPr>
            </w:pPr>
            <w:r w:rsidRPr="00821414">
              <w:rPr>
                <w:sz w:val="22"/>
                <w:szCs w:val="22"/>
              </w:rPr>
              <w:t>MOSI</w:t>
            </w:r>
          </w:p>
        </w:tc>
        <w:tc>
          <w:tcPr>
            <w:tcW w:w="1654" w:type="dxa"/>
          </w:tcPr>
          <w:p w14:paraId="1ED556D6" w14:textId="4F2C8C83" w:rsidR="00784BE0" w:rsidRPr="00821414" w:rsidRDefault="00784BE0" w:rsidP="00784BE0">
            <w:pPr>
              <w:spacing w:line="360" w:lineRule="auto"/>
              <w:jc w:val="center"/>
              <w:rPr>
                <w:sz w:val="22"/>
                <w:szCs w:val="22"/>
              </w:rPr>
            </w:pPr>
            <w:r w:rsidRPr="00821414">
              <w:rPr>
                <w:sz w:val="22"/>
                <w:szCs w:val="22"/>
              </w:rPr>
              <w:t>OUT</w:t>
            </w:r>
          </w:p>
        </w:tc>
      </w:tr>
      <w:tr w:rsidR="00784BE0" w:rsidRPr="00821414" w14:paraId="343ABA9D" w14:textId="77777777" w:rsidTr="001E6F72">
        <w:trPr>
          <w:trHeight w:val="182"/>
        </w:trPr>
        <w:tc>
          <w:tcPr>
            <w:tcW w:w="2689" w:type="dxa"/>
          </w:tcPr>
          <w:p w14:paraId="07CFC694" w14:textId="1D7C9856" w:rsidR="00784BE0" w:rsidRPr="00821414" w:rsidRDefault="00784BE0" w:rsidP="00784BE0">
            <w:pPr>
              <w:spacing w:line="360" w:lineRule="auto"/>
              <w:jc w:val="center"/>
              <w:rPr>
                <w:sz w:val="22"/>
                <w:szCs w:val="22"/>
              </w:rPr>
            </w:pPr>
            <w:r w:rsidRPr="00821414">
              <w:rPr>
                <w:sz w:val="22"/>
                <w:szCs w:val="22"/>
              </w:rPr>
              <w:t>I_sns_ADC_SDO_fpga</w:t>
            </w:r>
          </w:p>
        </w:tc>
        <w:tc>
          <w:tcPr>
            <w:tcW w:w="1417" w:type="dxa"/>
          </w:tcPr>
          <w:p w14:paraId="63D9BE35" w14:textId="3256CBDF" w:rsidR="00784BE0" w:rsidRPr="00821414" w:rsidRDefault="00784BE0" w:rsidP="00784BE0">
            <w:pPr>
              <w:spacing w:line="360" w:lineRule="auto"/>
              <w:jc w:val="center"/>
              <w:rPr>
                <w:sz w:val="22"/>
                <w:szCs w:val="22"/>
              </w:rPr>
            </w:pPr>
            <w:r>
              <w:rPr>
                <w:sz w:val="22"/>
                <w:szCs w:val="22"/>
              </w:rPr>
              <w:t>Y7</w:t>
            </w:r>
          </w:p>
        </w:tc>
        <w:tc>
          <w:tcPr>
            <w:tcW w:w="3256" w:type="dxa"/>
          </w:tcPr>
          <w:p w14:paraId="13E8790D" w14:textId="06B4DEF3" w:rsidR="00784BE0" w:rsidRPr="00821414" w:rsidRDefault="00784BE0" w:rsidP="00784BE0">
            <w:pPr>
              <w:spacing w:line="360" w:lineRule="auto"/>
              <w:jc w:val="center"/>
              <w:rPr>
                <w:sz w:val="22"/>
                <w:szCs w:val="22"/>
              </w:rPr>
            </w:pPr>
            <w:r w:rsidRPr="00821414">
              <w:rPr>
                <w:sz w:val="22"/>
                <w:szCs w:val="22"/>
              </w:rPr>
              <w:t>MISO</w:t>
            </w:r>
          </w:p>
        </w:tc>
        <w:tc>
          <w:tcPr>
            <w:tcW w:w="1654" w:type="dxa"/>
          </w:tcPr>
          <w:p w14:paraId="4901BF0E" w14:textId="58F814A3" w:rsidR="00784BE0" w:rsidRPr="00821414" w:rsidRDefault="00784BE0" w:rsidP="00784BE0">
            <w:pPr>
              <w:spacing w:line="360" w:lineRule="auto"/>
              <w:jc w:val="center"/>
              <w:rPr>
                <w:sz w:val="22"/>
                <w:szCs w:val="22"/>
              </w:rPr>
            </w:pPr>
            <w:r w:rsidRPr="00821414">
              <w:rPr>
                <w:sz w:val="22"/>
                <w:szCs w:val="22"/>
              </w:rPr>
              <w:t>IN</w:t>
            </w:r>
          </w:p>
        </w:tc>
      </w:tr>
    </w:tbl>
    <w:p w14:paraId="1B01FDF4" w14:textId="5E5DB952" w:rsidR="002D6ED1" w:rsidRPr="00821414" w:rsidRDefault="002D6ED1" w:rsidP="00D460E3">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7707D6" w:rsidRPr="00821414" w14:paraId="619C55EA" w14:textId="77777777" w:rsidTr="00EB050F">
        <w:trPr>
          <w:trHeight w:val="204"/>
        </w:trPr>
        <w:tc>
          <w:tcPr>
            <w:tcW w:w="2736" w:type="dxa"/>
            <w:shd w:val="clear" w:color="auto" w:fill="FFF2CC" w:themeFill="accent4" w:themeFillTint="33"/>
          </w:tcPr>
          <w:p w14:paraId="78040BDE" w14:textId="7CF16299" w:rsidR="007707D6" w:rsidRPr="00821414" w:rsidRDefault="007707D6" w:rsidP="00D460E3">
            <w:pPr>
              <w:spacing w:line="360" w:lineRule="auto"/>
              <w:rPr>
                <w:sz w:val="22"/>
                <w:szCs w:val="22"/>
              </w:rPr>
            </w:pPr>
            <w:r w:rsidRPr="00821414">
              <w:rPr>
                <w:sz w:val="22"/>
                <w:szCs w:val="22"/>
              </w:rPr>
              <w:t>Name</w:t>
            </w:r>
          </w:p>
        </w:tc>
        <w:tc>
          <w:tcPr>
            <w:tcW w:w="1766" w:type="dxa"/>
            <w:shd w:val="clear" w:color="auto" w:fill="FFF2CC" w:themeFill="accent4" w:themeFillTint="33"/>
          </w:tcPr>
          <w:p w14:paraId="4E483AA2" w14:textId="5AC59702" w:rsidR="007707D6" w:rsidRPr="00821414" w:rsidRDefault="007707D6" w:rsidP="00D460E3">
            <w:pPr>
              <w:spacing w:line="360" w:lineRule="auto"/>
              <w:rPr>
                <w:sz w:val="22"/>
                <w:szCs w:val="22"/>
              </w:rPr>
            </w:pPr>
            <w:r w:rsidRPr="00821414">
              <w:rPr>
                <w:sz w:val="22"/>
                <w:szCs w:val="22"/>
              </w:rPr>
              <w:t>A/D Channel</w:t>
            </w:r>
          </w:p>
        </w:tc>
        <w:tc>
          <w:tcPr>
            <w:tcW w:w="3556" w:type="dxa"/>
            <w:shd w:val="clear" w:color="auto" w:fill="FFF2CC" w:themeFill="accent4" w:themeFillTint="33"/>
          </w:tcPr>
          <w:p w14:paraId="0C7AE47D" w14:textId="4B2D9B4A" w:rsidR="007707D6" w:rsidRPr="00821414" w:rsidRDefault="007707D6" w:rsidP="00D460E3">
            <w:pPr>
              <w:spacing w:line="360" w:lineRule="auto"/>
              <w:rPr>
                <w:sz w:val="22"/>
                <w:szCs w:val="22"/>
              </w:rPr>
            </w:pPr>
            <w:r w:rsidRPr="00821414">
              <w:rPr>
                <w:sz w:val="22"/>
                <w:szCs w:val="22"/>
              </w:rPr>
              <w:t>Description</w:t>
            </w:r>
          </w:p>
        </w:tc>
      </w:tr>
      <w:tr w:rsidR="007707D6" w:rsidRPr="00821414" w14:paraId="6AE4F764" w14:textId="77777777" w:rsidTr="00D16937">
        <w:trPr>
          <w:trHeight w:val="192"/>
        </w:trPr>
        <w:tc>
          <w:tcPr>
            <w:tcW w:w="2736" w:type="dxa"/>
          </w:tcPr>
          <w:p w14:paraId="4598EF4A" w14:textId="7C5F36E1" w:rsidR="007707D6" w:rsidRPr="00821414" w:rsidRDefault="007707D6" w:rsidP="00D460E3">
            <w:pPr>
              <w:spacing w:line="360" w:lineRule="auto"/>
              <w:rPr>
                <w:sz w:val="22"/>
                <w:szCs w:val="22"/>
              </w:rPr>
            </w:pPr>
            <w:r w:rsidRPr="00821414">
              <w:rPr>
                <w:sz w:val="22"/>
                <w:szCs w:val="22"/>
              </w:rPr>
              <w:t>DC_PWR_I_sns</w:t>
            </w:r>
          </w:p>
        </w:tc>
        <w:tc>
          <w:tcPr>
            <w:tcW w:w="1766" w:type="dxa"/>
          </w:tcPr>
          <w:p w14:paraId="1720B856" w14:textId="263CE9C9" w:rsidR="007707D6" w:rsidRPr="00821414" w:rsidRDefault="007707D6" w:rsidP="00D460E3">
            <w:pPr>
              <w:spacing w:line="360" w:lineRule="auto"/>
              <w:rPr>
                <w:sz w:val="22"/>
                <w:szCs w:val="22"/>
              </w:rPr>
            </w:pPr>
            <w:r w:rsidRPr="00821414">
              <w:rPr>
                <w:sz w:val="22"/>
                <w:szCs w:val="22"/>
              </w:rPr>
              <w:t>Channel 0</w:t>
            </w:r>
          </w:p>
        </w:tc>
        <w:tc>
          <w:tcPr>
            <w:tcW w:w="3556" w:type="dxa"/>
          </w:tcPr>
          <w:p w14:paraId="5945EEBF" w14:textId="308FDA85" w:rsidR="007707D6" w:rsidRPr="00821414" w:rsidRDefault="007707D6" w:rsidP="00D460E3">
            <w:pPr>
              <w:spacing w:line="360" w:lineRule="auto"/>
              <w:rPr>
                <w:sz w:val="22"/>
                <w:szCs w:val="22"/>
              </w:rPr>
            </w:pPr>
            <w:r w:rsidRPr="00821414">
              <w:rPr>
                <w:sz w:val="22"/>
                <w:szCs w:val="22"/>
              </w:rPr>
              <w:t>Output DC Power Current</w:t>
            </w:r>
          </w:p>
        </w:tc>
      </w:tr>
      <w:tr w:rsidR="007707D6" w:rsidRPr="00821414" w14:paraId="0B853C99" w14:textId="77777777" w:rsidTr="00EA4328">
        <w:trPr>
          <w:trHeight w:val="182"/>
        </w:trPr>
        <w:tc>
          <w:tcPr>
            <w:tcW w:w="2736" w:type="dxa"/>
          </w:tcPr>
          <w:p w14:paraId="6CF3A7A5" w14:textId="27CA3B17" w:rsidR="007707D6" w:rsidRPr="00821414" w:rsidRDefault="007707D6" w:rsidP="00D460E3">
            <w:pPr>
              <w:spacing w:line="360" w:lineRule="auto"/>
              <w:rPr>
                <w:sz w:val="22"/>
                <w:szCs w:val="22"/>
              </w:rPr>
            </w:pPr>
            <w:r w:rsidRPr="00821414">
              <w:rPr>
                <w:sz w:val="22"/>
                <w:szCs w:val="22"/>
              </w:rPr>
              <w:t>PH1_I_sns</w:t>
            </w:r>
          </w:p>
        </w:tc>
        <w:tc>
          <w:tcPr>
            <w:tcW w:w="1766" w:type="dxa"/>
          </w:tcPr>
          <w:p w14:paraId="5A734992" w14:textId="2EE21910" w:rsidR="007707D6" w:rsidRPr="00821414" w:rsidRDefault="007707D6" w:rsidP="00D460E3">
            <w:pPr>
              <w:spacing w:line="360" w:lineRule="auto"/>
              <w:rPr>
                <w:sz w:val="22"/>
                <w:szCs w:val="22"/>
              </w:rPr>
            </w:pPr>
            <w:r w:rsidRPr="00821414">
              <w:rPr>
                <w:sz w:val="22"/>
                <w:szCs w:val="22"/>
              </w:rPr>
              <w:t>Channel 1</w:t>
            </w:r>
          </w:p>
        </w:tc>
        <w:tc>
          <w:tcPr>
            <w:tcW w:w="3556" w:type="dxa"/>
          </w:tcPr>
          <w:p w14:paraId="3680F008" w14:textId="6EB9F8AE" w:rsidR="007707D6" w:rsidRPr="00821414" w:rsidRDefault="007707D6" w:rsidP="00D460E3">
            <w:pPr>
              <w:spacing w:line="360" w:lineRule="auto"/>
              <w:rPr>
                <w:sz w:val="22"/>
                <w:szCs w:val="22"/>
              </w:rPr>
            </w:pPr>
            <w:r w:rsidRPr="00821414">
              <w:rPr>
                <w:sz w:val="22"/>
                <w:szCs w:val="22"/>
              </w:rPr>
              <w:t>Phase 1 AC Current</w:t>
            </w:r>
          </w:p>
        </w:tc>
      </w:tr>
      <w:tr w:rsidR="007707D6" w:rsidRPr="00821414" w14:paraId="185CAFC3" w14:textId="77777777" w:rsidTr="00450D33">
        <w:trPr>
          <w:trHeight w:val="182"/>
        </w:trPr>
        <w:tc>
          <w:tcPr>
            <w:tcW w:w="2736" w:type="dxa"/>
          </w:tcPr>
          <w:p w14:paraId="11727D52" w14:textId="690FDC52" w:rsidR="007707D6" w:rsidRPr="00821414" w:rsidRDefault="007707D6" w:rsidP="00D460E3">
            <w:pPr>
              <w:spacing w:line="360" w:lineRule="auto"/>
              <w:rPr>
                <w:sz w:val="22"/>
                <w:szCs w:val="22"/>
              </w:rPr>
            </w:pPr>
            <w:r w:rsidRPr="00821414">
              <w:rPr>
                <w:sz w:val="22"/>
                <w:szCs w:val="22"/>
              </w:rPr>
              <w:t>PH2_I_sns</w:t>
            </w:r>
          </w:p>
        </w:tc>
        <w:tc>
          <w:tcPr>
            <w:tcW w:w="1766" w:type="dxa"/>
          </w:tcPr>
          <w:p w14:paraId="703E6E0E" w14:textId="125586C3" w:rsidR="007707D6" w:rsidRPr="00821414" w:rsidRDefault="007707D6" w:rsidP="00D460E3">
            <w:pPr>
              <w:spacing w:line="360" w:lineRule="auto"/>
              <w:rPr>
                <w:sz w:val="22"/>
                <w:szCs w:val="22"/>
              </w:rPr>
            </w:pPr>
            <w:r w:rsidRPr="00821414">
              <w:rPr>
                <w:sz w:val="22"/>
                <w:szCs w:val="22"/>
              </w:rPr>
              <w:t>Channel 2</w:t>
            </w:r>
          </w:p>
        </w:tc>
        <w:tc>
          <w:tcPr>
            <w:tcW w:w="3556" w:type="dxa"/>
          </w:tcPr>
          <w:p w14:paraId="75AA110A" w14:textId="4536EEFA" w:rsidR="007707D6" w:rsidRPr="00821414" w:rsidRDefault="007707D6" w:rsidP="00D460E3">
            <w:pPr>
              <w:spacing w:line="360" w:lineRule="auto"/>
              <w:rPr>
                <w:sz w:val="22"/>
                <w:szCs w:val="22"/>
              </w:rPr>
            </w:pPr>
            <w:r w:rsidRPr="00821414">
              <w:rPr>
                <w:sz w:val="22"/>
                <w:szCs w:val="22"/>
              </w:rPr>
              <w:t>Phase 2 AC Current</w:t>
            </w:r>
          </w:p>
        </w:tc>
      </w:tr>
      <w:tr w:rsidR="007707D6" w:rsidRPr="00821414" w14:paraId="5E5EFF36" w14:textId="77777777" w:rsidTr="00446358">
        <w:trPr>
          <w:trHeight w:val="182"/>
        </w:trPr>
        <w:tc>
          <w:tcPr>
            <w:tcW w:w="2736" w:type="dxa"/>
          </w:tcPr>
          <w:p w14:paraId="36CF7A85" w14:textId="081B855A" w:rsidR="007707D6" w:rsidRPr="00821414" w:rsidRDefault="007707D6" w:rsidP="00D460E3">
            <w:pPr>
              <w:spacing w:line="360" w:lineRule="auto"/>
              <w:rPr>
                <w:sz w:val="22"/>
                <w:szCs w:val="22"/>
              </w:rPr>
            </w:pPr>
            <w:r w:rsidRPr="00821414">
              <w:rPr>
                <w:sz w:val="22"/>
                <w:szCs w:val="22"/>
              </w:rPr>
              <w:t>PH3_I_sns</w:t>
            </w:r>
          </w:p>
        </w:tc>
        <w:tc>
          <w:tcPr>
            <w:tcW w:w="1766" w:type="dxa"/>
          </w:tcPr>
          <w:p w14:paraId="509C2060" w14:textId="36B7985B" w:rsidR="007707D6" w:rsidRPr="00821414" w:rsidRDefault="007707D6" w:rsidP="00D460E3">
            <w:pPr>
              <w:spacing w:line="360" w:lineRule="auto"/>
              <w:rPr>
                <w:sz w:val="22"/>
                <w:szCs w:val="22"/>
              </w:rPr>
            </w:pPr>
            <w:r w:rsidRPr="00821414">
              <w:rPr>
                <w:sz w:val="22"/>
                <w:szCs w:val="22"/>
              </w:rPr>
              <w:t>Channel 3</w:t>
            </w:r>
          </w:p>
        </w:tc>
        <w:tc>
          <w:tcPr>
            <w:tcW w:w="3556" w:type="dxa"/>
          </w:tcPr>
          <w:p w14:paraId="6C60F334" w14:textId="38EA490E" w:rsidR="007707D6" w:rsidRPr="00821414" w:rsidRDefault="007707D6" w:rsidP="00D460E3">
            <w:pPr>
              <w:spacing w:line="360" w:lineRule="auto"/>
              <w:rPr>
                <w:sz w:val="22"/>
                <w:szCs w:val="22"/>
              </w:rPr>
            </w:pPr>
            <w:r w:rsidRPr="00821414">
              <w:rPr>
                <w:sz w:val="22"/>
                <w:szCs w:val="22"/>
              </w:rPr>
              <w:t>Phase 3 AC Current</w:t>
            </w:r>
          </w:p>
        </w:tc>
      </w:tr>
      <w:tr w:rsidR="00DA3F50" w:rsidRPr="00821414" w14:paraId="2C07506B" w14:textId="77777777" w:rsidTr="00446358">
        <w:trPr>
          <w:trHeight w:val="182"/>
        </w:trPr>
        <w:tc>
          <w:tcPr>
            <w:tcW w:w="2736" w:type="dxa"/>
          </w:tcPr>
          <w:p w14:paraId="449F50E6" w14:textId="00E58630" w:rsidR="00DA3F50" w:rsidRPr="00821414" w:rsidRDefault="00DA3F50" w:rsidP="00D460E3">
            <w:pPr>
              <w:spacing w:line="360" w:lineRule="auto"/>
              <w:rPr>
                <w:strike/>
                <w:color w:val="FF0000"/>
                <w:sz w:val="22"/>
                <w:szCs w:val="22"/>
              </w:rPr>
            </w:pPr>
            <w:r w:rsidRPr="00821414">
              <w:rPr>
                <w:strike/>
                <w:color w:val="FF0000"/>
                <w:sz w:val="22"/>
                <w:szCs w:val="22"/>
              </w:rPr>
              <w:t>28V_IN_sns</w:t>
            </w:r>
          </w:p>
        </w:tc>
        <w:tc>
          <w:tcPr>
            <w:tcW w:w="1766" w:type="dxa"/>
          </w:tcPr>
          <w:p w14:paraId="2EEF4F6A" w14:textId="345F1F3F" w:rsidR="00DA3F50" w:rsidRPr="00821414" w:rsidRDefault="00C26312" w:rsidP="00D460E3">
            <w:pPr>
              <w:spacing w:line="360" w:lineRule="auto"/>
              <w:rPr>
                <w:strike/>
                <w:color w:val="FF0000"/>
                <w:sz w:val="22"/>
                <w:szCs w:val="22"/>
              </w:rPr>
            </w:pPr>
            <w:r w:rsidRPr="00821414">
              <w:rPr>
                <w:strike/>
                <w:color w:val="FF0000"/>
                <w:sz w:val="22"/>
                <w:szCs w:val="22"/>
              </w:rPr>
              <w:t>Channel 4</w:t>
            </w:r>
          </w:p>
        </w:tc>
        <w:tc>
          <w:tcPr>
            <w:tcW w:w="3556" w:type="dxa"/>
          </w:tcPr>
          <w:p w14:paraId="2DC65067" w14:textId="41082D15" w:rsidR="00DA3F50" w:rsidRPr="00821414" w:rsidRDefault="00F64C83" w:rsidP="00D460E3">
            <w:pPr>
              <w:spacing w:line="360" w:lineRule="auto"/>
              <w:rPr>
                <w:strike/>
                <w:color w:val="FF0000"/>
                <w:sz w:val="22"/>
                <w:szCs w:val="22"/>
              </w:rPr>
            </w:pPr>
            <w:r w:rsidRPr="00821414">
              <w:rPr>
                <w:strike/>
                <w:color w:val="FF0000"/>
                <w:sz w:val="22"/>
                <w:szCs w:val="22"/>
              </w:rPr>
              <w:t>28V Input</w:t>
            </w:r>
            <w:r w:rsidR="00984AC2" w:rsidRPr="00821414">
              <w:rPr>
                <w:strike/>
                <w:color w:val="FF0000"/>
                <w:sz w:val="22"/>
                <w:szCs w:val="22"/>
              </w:rPr>
              <w:t xml:space="preserve"> Voltage</w:t>
            </w:r>
            <w:r w:rsidR="002C7B69" w:rsidRPr="00821414">
              <w:rPr>
                <w:strike/>
                <w:color w:val="FF0000"/>
                <w:sz w:val="22"/>
                <w:szCs w:val="22"/>
              </w:rPr>
              <w:t xml:space="preserve"> (TBD In new rev.)</w:t>
            </w:r>
          </w:p>
        </w:tc>
      </w:tr>
    </w:tbl>
    <w:p w14:paraId="6CC4BED0" w14:textId="6869FA27" w:rsidR="00821414" w:rsidRPr="00821414" w:rsidRDefault="00821414" w:rsidP="00821414">
      <w:pPr>
        <w:spacing w:line="276" w:lineRule="auto"/>
        <w:rPr>
          <w:sz w:val="22"/>
          <w:szCs w:val="22"/>
        </w:rPr>
      </w:pPr>
    </w:p>
    <w:p w14:paraId="44AEAB45" w14:textId="77777777" w:rsidR="00821414" w:rsidRPr="00821414" w:rsidRDefault="00821414">
      <w:pPr>
        <w:rPr>
          <w:sz w:val="22"/>
          <w:szCs w:val="22"/>
        </w:rPr>
      </w:pPr>
      <w:r w:rsidRPr="00821414">
        <w:rPr>
          <w:sz w:val="22"/>
          <w:szCs w:val="22"/>
        </w:rPr>
        <w:br w:type="page"/>
      </w:r>
    </w:p>
    <w:p w14:paraId="6C9314E7" w14:textId="5926AEDE" w:rsidR="002C03F9" w:rsidRPr="00821414" w:rsidRDefault="006E0DCB" w:rsidP="00D460E3">
      <w:pPr>
        <w:spacing w:line="360" w:lineRule="auto"/>
        <w:rPr>
          <w:sz w:val="22"/>
          <w:szCs w:val="22"/>
        </w:rPr>
      </w:pPr>
      <w:r w:rsidRPr="00821414">
        <w:rPr>
          <w:sz w:val="22"/>
          <w:szCs w:val="22"/>
        </w:rPr>
        <w:lastRenderedPageBreak/>
        <w:t>The ADS795</w:t>
      </w:r>
      <w:r w:rsidR="00AC23BB" w:rsidRPr="00821414">
        <w:rPr>
          <w:sz w:val="22"/>
          <w:szCs w:val="22"/>
        </w:rPr>
        <w:t>0</w:t>
      </w:r>
      <w:r w:rsidRPr="00821414">
        <w:rPr>
          <w:sz w:val="22"/>
          <w:szCs w:val="22"/>
        </w:rPr>
        <w:t xml:space="preserve"> is </w:t>
      </w:r>
      <w:r w:rsidR="00B04FB9" w:rsidRPr="00821414">
        <w:rPr>
          <w:sz w:val="22"/>
          <w:szCs w:val="22"/>
        </w:rPr>
        <w:t xml:space="preserve">a 12-bit </w:t>
      </w:r>
      <w:r w:rsidR="009D7571">
        <w:rPr>
          <w:sz w:val="22"/>
          <w:szCs w:val="22"/>
        </w:rPr>
        <w:t xml:space="preserve">4-channel </w:t>
      </w:r>
      <w:r w:rsidR="00B04FB9" w:rsidRPr="00821414">
        <w:rPr>
          <w:sz w:val="22"/>
          <w:szCs w:val="22"/>
        </w:rPr>
        <w:t xml:space="preserve">Analog to Digital converter module, </w:t>
      </w:r>
      <w:r w:rsidRPr="00821414">
        <w:rPr>
          <w:sz w:val="22"/>
          <w:szCs w:val="22"/>
        </w:rPr>
        <w:t>operated in a full-duplex SPI mode</w:t>
      </w:r>
      <w:r w:rsidR="00C15D22" w:rsidRPr="00821414">
        <w:rPr>
          <w:sz w:val="22"/>
          <w:szCs w:val="22"/>
        </w:rPr>
        <w:t xml:space="preserve"> with a periodic sampling feature. The following is the </w:t>
      </w:r>
      <w:r w:rsidR="00DF293B" w:rsidRPr="00821414">
        <w:rPr>
          <w:sz w:val="22"/>
          <w:szCs w:val="22"/>
        </w:rPr>
        <w:t>sequence</w:t>
      </w:r>
      <w:r w:rsidR="00C15D22" w:rsidRPr="00821414">
        <w:rPr>
          <w:sz w:val="22"/>
          <w:szCs w:val="22"/>
        </w:rPr>
        <w:t xml:space="preserve"> for ADS795</w:t>
      </w:r>
      <w:r w:rsidR="00353B61" w:rsidRPr="00821414">
        <w:rPr>
          <w:sz w:val="22"/>
          <w:szCs w:val="22"/>
        </w:rPr>
        <w:t>1</w:t>
      </w:r>
      <w:r w:rsidR="009616A8" w:rsidRPr="00821414">
        <w:rPr>
          <w:sz w:val="22"/>
          <w:szCs w:val="22"/>
        </w:rPr>
        <w:t xml:space="preserve"> operation</w:t>
      </w:r>
      <w:r w:rsidR="00C15D22" w:rsidRPr="00821414">
        <w:rPr>
          <w:sz w:val="22"/>
          <w:szCs w:val="22"/>
        </w:rPr>
        <w:t>:</w:t>
      </w:r>
    </w:p>
    <w:p w14:paraId="10C0F930" w14:textId="77777777" w:rsidR="000C50BF" w:rsidRPr="00821414" w:rsidRDefault="000C50BF" w:rsidP="00D460E3">
      <w:pPr>
        <w:pStyle w:val="ListParagraph"/>
        <w:numPr>
          <w:ilvl w:val="0"/>
          <w:numId w:val="23"/>
        </w:numPr>
        <w:spacing w:line="360" w:lineRule="auto"/>
        <w:rPr>
          <w:b/>
          <w:bCs/>
          <w:sz w:val="22"/>
          <w:szCs w:val="22"/>
        </w:rPr>
      </w:pPr>
      <w:r w:rsidRPr="00821414">
        <w:rPr>
          <w:b/>
          <w:bCs/>
          <w:sz w:val="22"/>
          <w:szCs w:val="22"/>
        </w:rPr>
        <w:t>FPGA Initialization:</w:t>
      </w:r>
    </w:p>
    <w:p w14:paraId="0BC58492" w14:textId="598EBDFA" w:rsidR="000C50BF" w:rsidRPr="00821414" w:rsidRDefault="00DF293B" w:rsidP="00D460E3">
      <w:pPr>
        <w:pStyle w:val="ListParagraph"/>
        <w:numPr>
          <w:ilvl w:val="1"/>
          <w:numId w:val="23"/>
        </w:numPr>
        <w:spacing w:line="360" w:lineRule="auto"/>
        <w:rPr>
          <w:sz w:val="22"/>
          <w:szCs w:val="22"/>
        </w:rPr>
      </w:pPr>
      <w:r w:rsidRPr="00821414">
        <w:rPr>
          <w:sz w:val="22"/>
          <w:szCs w:val="22"/>
        </w:rPr>
        <w:t>Rising Edge</w:t>
      </w:r>
      <w:r w:rsidR="000C50BF" w:rsidRPr="00821414">
        <w:rPr>
          <w:sz w:val="22"/>
          <w:szCs w:val="22"/>
        </w:rPr>
        <w:t xml:space="preserve"> SCK</w:t>
      </w:r>
      <w:r w:rsidR="00D416B4" w:rsidRPr="00821414">
        <w:rPr>
          <w:sz w:val="22"/>
          <w:szCs w:val="22"/>
        </w:rPr>
        <w:t xml:space="preserve"> for valid</w:t>
      </w:r>
      <w:r w:rsidR="000C50BF" w:rsidRPr="00821414">
        <w:rPr>
          <w:sz w:val="22"/>
          <w:szCs w:val="22"/>
        </w:rPr>
        <w:t xml:space="preserve"> </w:t>
      </w:r>
      <w:r w:rsidRPr="00821414">
        <w:rPr>
          <w:sz w:val="22"/>
          <w:szCs w:val="22"/>
        </w:rPr>
        <w:t>MOSI</w:t>
      </w:r>
      <w:r w:rsidR="000C50BF" w:rsidRPr="00821414">
        <w:rPr>
          <w:sz w:val="22"/>
          <w:szCs w:val="22"/>
        </w:rPr>
        <w:t xml:space="preserve"> (CPOL= 0).</w:t>
      </w:r>
    </w:p>
    <w:p w14:paraId="132DDB31" w14:textId="331F322C" w:rsidR="000C50BF" w:rsidRPr="00821414" w:rsidRDefault="00DF293B" w:rsidP="00D460E3">
      <w:pPr>
        <w:pStyle w:val="ListParagraph"/>
        <w:numPr>
          <w:ilvl w:val="1"/>
          <w:numId w:val="23"/>
        </w:numPr>
        <w:spacing w:line="360" w:lineRule="auto"/>
        <w:rPr>
          <w:sz w:val="22"/>
          <w:szCs w:val="22"/>
        </w:rPr>
      </w:pPr>
      <w:r w:rsidRPr="00821414">
        <w:rPr>
          <w:sz w:val="22"/>
          <w:szCs w:val="22"/>
        </w:rPr>
        <w:t xml:space="preserve">Falling Edge </w:t>
      </w:r>
      <w:r w:rsidR="000C50BF" w:rsidRPr="00821414">
        <w:rPr>
          <w:sz w:val="22"/>
          <w:szCs w:val="22"/>
        </w:rPr>
        <w:t>SCK</w:t>
      </w:r>
      <w:r w:rsidR="00D416B4" w:rsidRPr="00821414">
        <w:rPr>
          <w:sz w:val="22"/>
          <w:szCs w:val="22"/>
        </w:rPr>
        <w:t xml:space="preserve"> for valid </w:t>
      </w:r>
      <w:r w:rsidRPr="00821414">
        <w:rPr>
          <w:sz w:val="22"/>
          <w:szCs w:val="22"/>
        </w:rPr>
        <w:t>MISO</w:t>
      </w:r>
      <w:r w:rsidR="000C50BF" w:rsidRPr="00821414">
        <w:rPr>
          <w:sz w:val="22"/>
          <w:szCs w:val="22"/>
        </w:rPr>
        <w:t xml:space="preserve"> (CPHA = 0).</w:t>
      </w:r>
      <w:r w:rsidRPr="00821414">
        <w:rPr>
          <w:sz w:val="22"/>
          <w:szCs w:val="22"/>
        </w:rPr>
        <w:t xml:space="preserve"> </w:t>
      </w:r>
    </w:p>
    <w:p w14:paraId="03060296" w14:textId="4BCB449D" w:rsidR="007707D6" w:rsidRPr="00821414" w:rsidRDefault="000C50BF" w:rsidP="00D460E3">
      <w:pPr>
        <w:pStyle w:val="ListParagraph"/>
        <w:numPr>
          <w:ilvl w:val="1"/>
          <w:numId w:val="23"/>
        </w:numPr>
        <w:spacing w:line="360" w:lineRule="auto"/>
        <w:rPr>
          <w:sz w:val="22"/>
          <w:szCs w:val="22"/>
        </w:rPr>
      </w:pPr>
      <w:r w:rsidRPr="00821414">
        <w:rPr>
          <w:sz w:val="22"/>
          <w:szCs w:val="22"/>
        </w:rPr>
        <w:t>A</w:t>
      </w:r>
      <w:r w:rsidR="007D184D" w:rsidRPr="00821414">
        <w:rPr>
          <w:sz w:val="22"/>
          <w:szCs w:val="22"/>
        </w:rPr>
        <w:t>ctive LOW chip select (NSS)</w:t>
      </w:r>
      <w:r w:rsidR="00DF293B" w:rsidRPr="00821414">
        <w:rPr>
          <w:sz w:val="22"/>
          <w:szCs w:val="22"/>
        </w:rPr>
        <w:t>.</w:t>
      </w:r>
    </w:p>
    <w:p w14:paraId="3E08AD69" w14:textId="607B1F64" w:rsidR="00384539" w:rsidRPr="00821414" w:rsidRDefault="00384539" w:rsidP="00D460E3">
      <w:pPr>
        <w:pStyle w:val="ListParagraph"/>
        <w:numPr>
          <w:ilvl w:val="1"/>
          <w:numId w:val="23"/>
        </w:numPr>
        <w:spacing w:line="360" w:lineRule="auto"/>
        <w:rPr>
          <w:sz w:val="22"/>
          <w:szCs w:val="22"/>
        </w:rPr>
      </w:pPr>
      <w:r w:rsidRPr="00821414">
        <w:rPr>
          <w:sz w:val="22"/>
          <w:szCs w:val="22"/>
        </w:rPr>
        <w:t>D</w:t>
      </w:r>
      <w:r w:rsidR="00B741F5" w:rsidRPr="00821414">
        <w:rPr>
          <w:sz w:val="22"/>
          <w:szCs w:val="22"/>
        </w:rPr>
        <w:t>uring the transaction</w:t>
      </w:r>
      <w:r w:rsidRPr="00821414">
        <w:rPr>
          <w:sz w:val="22"/>
          <w:szCs w:val="22"/>
        </w:rPr>
        <w:t>s:</w:t>
      </w:r>
      <w:r w:rsidR="00B741F5" w:rsidRPr="00821414">
        <w:rPr>
          <w:sz w:val="22"/>
          <w:szCs w:val="22"/>
        </w:rPr>
        <w:t xml:space="preserve"> NSS </w:t>
      </w:r>
      <w:r w:rsidRPr="00821414">
        <w:rPr>
          <w:sz w:val="22"/>
          <w:szCs w:val="22"/>
        </w:rPr>
        <w:t>=</w:t>
      </w:r>
      <w:r w:rsidR="00B741F5" w:rsidRPr="00821414">
        <w:rPr>
          <w:sz w:val="22"/>
          <w:szCs w:val="22"/>
        </w:rPr>
        <w:t xml:space="preserve"> LOW. </w:t>
      </w:r>
    </w:p>
    <w:p w14:paraId="7CEB1F24" w14:textId="6AAC047B" w:rsidR="00B741F5" w:rsidRPr="00821414" w:rsidRDefault="00384539" w:rsidP="00D460E3">
      <w:pPr>
        <w:pStyle w:val="ListParagraph"/>
        <w:numPr>
          <w:ilvl w:val="1"/>
          <w:numId w:val="23"/>
        </w:numPr>
        <w:spacing w:line="360" w:lineRule="auto"/>
        <w:rPr>
          <w:sz w:val="22"/>
          <w:szCs w:val="22"/>
        </w:rPr>
      </w:pPr>
      <w:r w:rsidRPr="00821414">
        <w:rPr>
          <w:sz w:val="22"/>
          <w:szCs w:val="22"/>
        </w:rPr>
        <w:t>No transactions: NSS =</w:t>
      </w:r>
      <w:r w:rsidR="00B741F5" w:rsidRPr="00821414">
        <w:rPr>
          <w:sz w:val="22"/>
          <w:szCs w:val="22"/>
        </w:rPr>
        <w:t xml:space="preserve"> HIGH (Deselected).</w:t>
      </w:r>
    </w:p>
    <w:p w14:paraId="1368C27E" w14:textId="01BF213F" w:rsidR="00B55727" w:rsidRPr="00821414" w:rsidRDefault="00DB3C7D" w:rsidP="00D460E3">
      <w:pPr>
        <w:pStyle w:val="ListParagraph"/>
        <w:numPr>
          <w:ilvl w:val="0"/>
          <w:numId w:val="23"/>
        </w:numPr>
        <w:spacing w:line="360" w:lineRule="auto"/>
        <w:rPr>
          <w:b/>
          <w:bCs/>
          <w:sz w:val="22"/>
          <w:szCs w:val="22"/>
        </w:rPr>
      </w:pPr>
      <w:r w:rsidRPr="00821414">
        <w:rPr>
          <w:b/>
          <w:bCs/>
          <w:sz w:val="22"/>
          <w:szCs w:val="22"/>
        </w:rPr>
        <w:t>ADS7950 Initialization:</w:t>
      </w:r>
    </w:p>
    <w:p w14:paraId="2C994A1A" w14:textId="31AA420E" w:rsidR="00DB3C7D" w:rsidRPr="00821414" w:rsidRDefault="00DB3C7D" w:rsidP="00D460E3">
      <w:pPr>
        <w:pStyle w:val="ListParagraph"/>
        <w:numPr>
          <w:ilvl w:val="1"/>
          <w:numId w:val="23"/>
        </w:numPr>
        <w:spacing w:line="360" w:lineRule="auto"/>
        <w:rPr>
          <w:sz w:val="22"/>
          <w:szCs w:val="22"/>
        </w:rPr>
      </w:pPr>
      <w:r w:rsidRPr="00821414">
        <w:rPr>
          <w:sz w:val="22"/>
          <w:szCs w:val="22"/>
        </w:rPr>
        <w:t>Transmit Frame #1: 0x8000.</w:t>
      </w:r>
    </w:p>
    <w:p w14:paraId="71BFF77F" w14:textId="77777777" w:rsidR="00C3181E" w:rsidRPr="00821414" w:rsidRDefault="00DB3C7D" w:rsidP="00D460E3">
      <w:pPr>
        <w:pStyle w:val="ListParagraph"/>
        <w:numPr>
          <w:ilvl w:val="1"/>
          <w:numId w:val="23"/>
        </w:numPr>
        <w:spacing w:line="360" w:lineRule="auto"/>
        <w:rPr>
          <w:sz w:val="22"/>
          <w:szCs w:val="22"/>
        </w:rPr>
      </w:pPr>
      <w:r w:rsidRPr="00821414">
        <w:rPr>
          <w:sz w:val="22"/>
          <w:szCs w:val="22"/>
        </w:rPr>
        <w:t>Transmit Frame #2: 0xFFFF.</w:t>
      </w:r>
    </w:p>
    <w:p w14:paraId="168A966E" w14:textId="46172FA6" w:rsidR="00DB3C7D" w:rsidRPr="00821414" w:rsidRDefault="00C3181E" w:rsidP="00D460E3">
      <w:pPr>
        <w:pStyle w:val="ListParagraph"/>
        <w:numPr>
          <w:ilvl w:val="1"/>
          <w:numId w:val="23"/>
        </w:numPr>
        <w:spacing w:line="360" w:lineRule="auto"/>
        <w:rPr>
          <w:sz w:val="22"/>
          <w:szCs w:val="22"/>
        </w:rPr>
      </w:pPr>
      <w:r w:rsidRPr="00821414">
        <w:rPr>
          <w:sz w:val="22"/>
          <w:szCs w:val="22"/>
        </w:rPr>
        <w:t>Transmit Frame #3: 0x2800.</w:t>
      </w:r>
    </w:p>
    <w:p w14:paraId="7A74A250" w14:textId="59117B4D" w:rsidR="007707D6" w:rsidRPr="00821414" w:rsidRDefault="00B04FB9" w:rsidP="00D460E3">
      <w:pPr>
        <w:pStyle w:val="ListParagraph"/>
        <w:numPr>
          <w:ilvl w:val="0"/>
          <w:numId w:val="23"/>
        </w:numPr>
        <w:spacing w:line="360" w:lineRule="auto"/>
        <w:rPr>
          <w:sz w:val="22"/>
          <w:szCs w:val="22"/>
        </w:rPr>
      </w:pPr>
      <w:r w:rsidRPr="00821414">
        <w:rPr>
          <w:sz w:val="22"/>
          <w:szCs w:val="22"/>
        </w:rPr>
        <w:t xml:space="preserve">After the initialization frames are transmitted to the A/D module, periodic </w:t>
      </w:r>
      <w:r w:rsidR="00B55727" w:rsidRPr="00821414">
        <w:rPr>
          <w:sz w:val="22"/>
          <w:szCs w:val="22"/>
        </w:rPr>
        <w:t>sampling can be performed as follows:</w:t>
      </w:r>
    </w:p>
    <w:p w14:paraId="03ECC9F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Transmit Frame #3: 0x2800 and receive data on the same frame (16-bit frame).</w:t>
      </w:r>
    </w:p>
    <w:p w14:paraId="2E0DF64F" w14:textId="77777777" w:rsidR="001D1419" w:rsidRPr="00821414" w:rsidRDefault="001D1419" w:rsidP="00D460E3">
      <w:pPr>
        <w:pStyle w:val="ListParagraph"/>
        <w:numPr>
          <w:ilvl w:val="1"/>
          <w:numId w:val="23"/>
        </w:numPr>
        <w:spacing w:line="360" w:lineRule="auto"/>
        <w:rPr>
          <w:sz w:val="22"/>
          <w:szCs w:val="22"/>
        </w:rPr>
      </w:pPr>
      <w:r w:rsidRPr="00821414">
        <w:rPr>
          <w:sz w:val="22"/>
          <w:szCs w:val="22"/>
        </w:rPr>
        <w:t>Decode the received 16-bit frame as follows: &lt;Channel&gt;&lt;Data&gt;.</w:t>
      </w:r>
    </w:p>
    <w:p w14:paraId="68AEF0CA" w14:textId="42DFD6ED" w:rsidR="001D1419" w:rsidRPr="00821414" w:rsidRDefault="001D1419" w:rsidP="00D460E3">
      <w:pPr>
        <w:pStyle w:val="ListParagraph"/>
        <w:numPr>
          <w:ilvl w:val="2"/>
          <w:numId w:val="23"/>
        </w:numPr>
        <w:spacing w:line="360" w:lineRule="auto"/>
        <w:rPr>
          <w:sz w:val="22"/>
          <w:szCs w:val="22"/>
        </w:rPr>
      </w:pPr>
      <w:r w:rsidRPr="00821414">
        <w:rPr>
          <w:sz w:val="22"/>
          <w:szCs w:val="22"/>
        </w:rPr>
        <w:t>&lt;Channel&gt; Represents the number of sampled channel [</w:t>
      </w:r>
      <w:r w:rsidR="009842A1" w:rsidRPr="00821414">
        <w:rPr>
          <w:sz w:val="22"/>
          <w:szCs w:val="22"/>
        </w:rPr>
        <w:t>0...</w:t>
      </w:r>
      <w:r w:rsidR="00AC23BB" w:rsidRPr="00821414">
        <w:rPr>
          <w:sz w:val="22"/>
          <w:szCs w:val="22"/>
        </w:rPr>
        <w:t>3</w:t>
      </w:r>
      <w:r w:rsidRPr="00821414">
        <w:rPr>
          <w:sz w:val="22"/>
          <w:szCs w:val="22"/>
        </w:rPr>
        <w:t>].</w:t>
      </w:r>
    </w:p>
    <w:p w14:paraId="20174B20" w14:textId="0BF5C8E9" w:rsidR="00821414" w:rsidRPr="00527D06" w:rsidRDefault="001D1419" w:rsidP="00527D06">
      <w:pPr>
        <w:pStyle w:val="ListParagraph"/>
        <w:numPr>
          <w:ilvl w:val="2"/>
          <w:numId w:val="23"/>
        </w:numPr>
        <w:spacing w:line="360" w:lineRule="auto"/>
        <w:rPr>
          <w:sz w:val="22"/>
          <w:szCs w:val="22"/>
        </w:rPr>
      </w:pPr>
      <w:r w:rsidRPr="00821414">
        <w:rPr>
          <w:sz w:val="22"/>
          <w:szCs w:val="22"/>
        </w:rPr>
        <w:t>&lt;Data&gt; Represents the 12-bit sampled value [</w:t>
      </w:r>
      <w:r w:rsidR="009842A1" w:rsidRPr="00821414">
        <w:rPr>
          <w:sz w:val="22"/>
          <w:szCs w:val="22"/>
        </w:rPr>
        <w:t>0...</w:t>
      </w:r>
      <w:r w:rsidRPr="00821414">
        <w:rPr>
          <w:sz w:val="22"/>
          <w:szCs w:val="22"/>
        </w:rPr>
        <w:t>4095] from a specified channel.</w:t>
      </w:r>
    </w:p>
    <w:p w14:paraId="5B05812F" w14:textId="7E410986" w:rsidR="003119EA" w:rsidRPr="00821414" w:rsidRDefault="003119EA" w:rsidP="00527D06">
      <w:pPr>
        <w:spacing w:before="240" w:line="360" w:lineRule="auto"/>
        <w:rPr>
          <w:b/>
          <w:bCs/>
          <w:sz w:val="22"/>
          <w:szCs w:val="22"/>
        </w:rPr>
      </w:pPr>
      <w:r w:rsidRPr="00821414">
        <w:rPr>
          <w:b/>
          <w:bCs/>
          <w:sz w:val="22"/>
          <w:szCs w:val="22"/>
        </w:rPr>
        <w:t>Example for data Reception frame-by-frame:</w:t>
      </w:r>
    </w:p>
    <w:p w14:paraId="7D39BC37" w14:textId="3481DD7A" w:rsidR="003119EA" w:rsidRPr="00821414" w:rsidRDefault="003119EA" w:rsidP="00D460E3">
      <w:pPr>
        <w:pStyle w:val="ListParagraph"/>
        <w:numPr>
          <w:ilvl w:val="0"/>
          <w:numId w:val="40"/>
        </w:numPr>
        <w:spacing w:line="360" w:lineRule="auto"/>
        <w:rPr>
          <w:sz w:val="22"/>
          <w:szCs w:val="22"/>
        </w:rPr>
      </w:pPr>
      <w:r w:rsidRPr="00821414">
        <w:rPr>
          <w:sz w:val="22"/>
          <w:szCs w:val="22"/>
        </w:rPr>
        <w:t>Transmit = 0x2800 (MOSI), Receive = 0x</w:t>
      </w:r>
      <w:r w:rsidR="002B67CD" w:rsidRPr="00821414">
        <w:rPr>
          <w:sz w:val="22"/>
          <w:szCs w:val="22"/>
        </w:rPr>
        <w:t>1</w:t>
      </w:r>
      <w:r w:rsidRPr="00821414">
        <w:rPr>
          <w:sz w:val="22"/>
          <w:szCs w:val="22"/>
        </w:rPr>
        <w:t>AAA</w:t>
      </w:r>
    </w:p>
    <w:p w14:paraId="2AF68983" w14:textId="5707BF58"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AC23BB"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1</w:t>
      </w:r>
      <w:r w:rsidR="00973012">
        <w:rPr>
          <w:sz w:val="22"/>
          <w:szCs w:val="22"/>
        </w:rPr>
        <w:t xml:space="preserve"> (0x10)</w:t>
      </w:r>
      <w:r w:rsidR="008C1F40" w:rsidRPr="00821414">
        <w:rPr>
          <w:sz w:val="22"/>
          <w:szCs w:val="22"/>
        </w:rPr>
        <w:t xml:space="preserve"> – PH1_I_sns.</w:t>
      </w:r>
    </w:p>
    <w:p w14:paraId="4F06200F"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AAA.</w:t>
      </w:r>
    </w:p>
    <w:p w14:paraId="3908C581" w14:textId="4525AE29" w:rsidR="003119EA" w:rsidRPr="00821414" w:rsidRDefault="003119EA" w:rsidP="00D460E3">
      <w:pPr>
        <w:pStyle w:val="ListParagraph"/>
        <w:numPr>
          <w:ilvl w:val="0"/>
          <w:numId w:val="40"/>
        </w:numPr>
        <w:spacing w:line="360" w:lineRule="auto"/>
        <w:rPr>
          <w:sz w:val="22"/>
          <w:szCs w:val="22"/>
        </w:rPr>
      </w:pPr>
      <w:r w:rsidRPr="00821414">
        <w:rPr>
          <w:sz w:val="22"/>
          <w:szCs w:val="22"/>
        </w:rPr>
        <w:t>Transmit 0x2800 (MOSI), Receive = 0x</w:t>
      </w:r>
      <w:r w:rsidR="002B67CD" w:rsidRPr="00821414">
        <w:rPr>
          <w:sz w:val="22"/>
          <w:szCs w:val="22"/>
        </w:rPr>
        <w:t>2</w:t>
      </w:r>
      <w:r w:rsidRPr="00821414">
        <w:rPr>
          <w:sz w:val="22"/>
          <w:szCs w:val="22"/>
        </w:rPr>
        <w:t>BBB</w:t>
      </w:r>
    </w:p>
    <w:p w14:paraId="208DA87A" w14:textId="3E444AF2" w:rsidR="003119EA" w:rsidRPr="00821414" w:rsidRDefault="003119EA" w:rsidP="00D460E3">
      <w:pPr>
        <w:pStyle w:val="ListParagraph"/>
        <w:numPr>
          <w:ilvl w:val="1"/>
          <w:numId w:val="40"/>
        </w:numPr>
        <w:spacing w:line="360" w:lineRule="auto"/>
        <w:rPr>
          <w:sz w:val="22"/>
          <w:szCs w:val="22"/>
        </w:rPr>
      </w:pPr>
      <w:r w:rsidRPr="00821414">
        <w:rPr>
          <w:sz w:val="22"/>
          <w:szCs w:val="22"/>
        </w:rPr>
        <w:t>Sampled Channel[0…</w:t>
      </w:r>
      <w:r w:rsidR="00EB691A" w:rsidRPr="00821414">
        <w:rPr>
          <w:sz w:val="22"/>
          <w:szCs w:val="22"/>
        </w:rPr>
        <w:t>3</w:t>
      </w:r>
      <w:r w:rsidRPr="00821414">
        <w:rPr>
          <w:sz w:val="22"/>
          <w:szCs w:val="22"/>
        </w:rPr>
        <w:t xml:space="preserve">]: </w:t>
      </w:r>
      <w:r w:rsidR="00973012">
        <w:rPr>
          <w:sz w:val="22"/>
          <w:szCs w:val="22"/>
        </w:rPr>
        <w:t xml:space="preserve">Channel </w:t>
      </w:r>
      <w:r w:rsidR="002B67CD" w:rsidRPr="00821414">
        <w:rPr>
          <w:sz w:val="22"/>
          <w:szCs w:val="22"/>
        </w:rPr>
        <w:t>2</w:t>
      </w:r>
      <w:r w:rsidR="00973012">
        <w:rPr>
          <w:sz w:val="22"/>
          <w:szCs w:val="22"/>
        </w:rPr>
        <w:t xml:space="preserve"> (0x20)</w:t>
      </w:r>
      <w:r w:rsidR="008C1F40" w:rsidRPr="00821414">
        <w:rPr>
          <w:sz w:val="22"/>
          <w:szCs w:val="22"/>
        </w:rPr>
        <w:t xml:space="preserve"> – PH2_I_sns.</w:t>
      </w:r>
    </w:p>
    <w:p w14:paraId="75851627" w14:textId="77777777" w:rsidR="003119EA" w:rsidRPr="00821414" w:rsidRDefault="003119EA" w:rsidP="00D460E3">
      <w:pPr>
        <w:pStyle w:val="ListParagraph"/>
        <w:numPr>
          <w:ilvl w:val="1"/>
          <w:numId w:val="40"/>
        </w:numPr>
        <w:spacing w:line="360" w:lineRule="auto"/>
        <w:rPr>
          <w:sz w:val="22"/>
          <w:szCs w:val="22"/>
        </w:rPr>
      </w:pPr>
      <w:r w:rsidRPr="00821414">
        <w:rPr>
          <w:sz w:val="22"/>
          <w:szCs w:val="22"/>
        </w:rPr>
        <w:t>Sampled Data[0:0xFFF]: 0xBBB.</w:t>
      </w:r>
    </w:p>
    <w:p w14:paraId="76500DC5" w14:textId="782D4103" w:rsidR="003119EA" w:rsidRPr="00821414" w:rsidRDefault="00D11E1D" w:rsidP="00821414">
      <w:pPr>
        <w:spacing w:line="276" w:lineRule="auto"/>
        <w:rPr>
          <w:sz w:val="22"/>
          <w:szCs w:val="22"/>
        </w:rPr>
      </w:pPr>
      <w:r w:rsidRPr="00821414">
        <w:rPr>
          <w:sz w:val="22"/>
          <w:szCs w:val="22"/>
        </w:rPr>
        <w:br w:type="page"/>
      </w:r>
    </w:p>
    <w:p w14:paraId="6E1C352F" w14:textId="6FA371DE" w:rsidR="008A692E" w:rsidRPr="00821414" w:rsidRDefault="008A692E" w:rsidP="00527D06">
      <w:pPr>
        <w:pStyle w:val="Heading4"/>
        <w:spacing w:line="360" w:lineRule="auto"/>
      </w:pPr>
      <w:r w:rsidRPr="00821414">
        <w:lastRenderedPageBreak/>
        <w:t>Voltage Sensing Module</w:t>
      </w:r>
    </w:p>
    <w:p w14:paraId="62FA3C99" w14:textId="34F3A8DA" w:rsidR="00821414" w:rsidRPr="00821414" w:rsidRDefault="008A692E" w:rsidP="00527D06">
      <w:pPr>
        <w:spacing w:line="360" w:lineRule="auto"/>
        <w:rPr>
          <w:sz w:val="22"/>
          <w:szCs w:val="22"/>
        </w:rPr>
      </w:pPr>
      <w:r w:rsidRPr="00821414">
        <w:rPr>
          <w:sz w:val="22"/>
          <w:szCs w:val="22"/>
        </w:rPr>
        <w:t>The module is based on ADS795</w:t>
      </w:r>
      <w:r w:rsidR="00CE7665" w:rsidRPr="00821414">
        <w:rPr>
          <w:sz w:val="22"/>
          <w:szCs w:val="22"/>
        </w:rPr>
        <w:t>1</w:t>
      </w:r>
      <w:r w:rsidR="00C35516" w:rsidRPr="00821414">
        <w:rPr>
          <w:sz w:val="22"/>
          <w:szCs w:val="22"/>
        </w:rPr>
        <w:t>,</w:t>
      </w:r>
      <w:r w:rsidRPr="00821414">
        <w:rPr>
          <w:sz w:val="22"/>
          <w:szCs w:val="22"/>
        </w:rPr>
        <w:t xml:space="preserve"> </w:t>
      </w:r>
      <w:r w:rsidR="00CE7665" w:rsidRPr="00821414">
        <w:rPr>
          <w:sz w:val="22"/>
          <w:szCs w:val="22"/>
        </w:rPr>
        <w:t xml:space="preserve">8-Channel </w:t>
      </w:r>
      <w:r w:rsidR="00270682" w:rsidRPr="00821414">
        <w:rPr>
          <w:sz w:val="22"/>
          <w:szCs w:val="22"/>
        </w:rPr>
        <w:t xml:space="preserve">12-bit </w:t>
      </w:r>
      <w:r w:rsidRPr="00821414">
        <w:rPr>
          <w:sz w:val="22"/>
          <w:szCs w:val="22"/>
        </w:rPr>
        <w:t xml:space="preserve">A/D converter, while </w:t>
      </w:r>
      <w:r w:rsidR="009E31C9" w:rsidRPr="00821414">
        <w:rPr>
          <w:sz w:val="22"/>
          <w:szCs w:val="22"/>
        </w:rPr>
        <w:t>communication</w:t>
      </w:r>
      <w:r w:rsidRPr="00821414">
        <w:rPr>
          <w:sz w:val="22"/>
          <w:szCs w:val="22"/>
        </w:rPr>
        <w:t xml:space="preserve"> with the module is performed by Full-Duplex SPI interface.</w:t>
      </w:r>
      <w:r w:rsidR="00D11E1D" w:rsidRPr="00821414">
        <w:rPr>
          <w:sz w:val="22"/>
          <w:szCs w:val="22"/>
        </w:rPr>
        <w:t xml:space="preserve"> </w:t>
      </w:r>
      <w:r w:rsidRPr="00821414">
        <w:rPr>
          <w:sz w:val="22"/>
          <w:szCs w:val="22"/>
        </w:rPr>
        <w:t>The SPI interface is implemented according to the following pinout diagram on the FPGA:</w:t>
      </w:r>
    </w:p>
    <w:tbl>
      <w:tblPr>
        <w:tblStyle w:val="TableGrid"/>
        <w:tblpPr w:leftFromText="180" w:rightFromText="180" w:vertAnchor="text" w:horzAnchor="margin" w:tblpXSpec="center" w:tblpY="218"/>
        <w:tblW w:w="9016" w:type="dxa"/>
        <w:tblLook w:val="04A0" w:firstRow="1" w:lastRow="0" w:firstColumn="1" w:lastColumn="0" w:noHBand="0" w:noVBand="1"/>
      </w:tblPr>
      <w:tblGrid>
        <w:gridCol w:w="2355"/>
        <w:gridCol w:w="1609"/>
        <w:gridCol w:w="2977"/>
        <w:gridCol w:w="2075"/>
      </w:tblGrid>
      <w:tr w:rsidR="003137DE" w:rsidRPr="00821414" w14:paraId="5EFCE664" w14:textId="77777777" w:rsidTr="003137DE">
        <w:trPr>
          <w:trHeight w:val="204"/>
        </w:trPr>
        <w:tc>
          <w:tcPr>
            <w:tcW w:w="2355" w:type="dxa"/>
            <w:shd w:val="clear" w:color="auto" w:fill="FFF2CC" w:themeFill="accent4" w:themeFillTint="33"/>
          </w:tcPr>
          <w:p w14:paraId="1E027AB4" w14:textId="3BBD5915" w:rsidR="003137DE" w:rsidRPr="00821414" w:rsidRDefault="003137DE" w:rsidP="003137DE">
            <w:pPr>
              <w:spacing w:line="360" w:lineRule="auto"/>
              <w:jc w:val="center"/>
              <w:rPr>
                <w:sz w:val="22"/>
                <w:szCs w:val="22"/>
              </w:rPr>
            </w:pPr>
            <w:r w:rsidRPr="00821414">
              <w:rPr>
                <w:sz w:val="22"/>
                <w:szCs w:val="22"/>
              </w:rPr>
              <w:t>Name</w:t>
            </w:r>
          </w:p>
        </w:tc>
        <w:tc>
          <w:tcPr>
            <w:tcW w:w="1609" w:type="dxa"/>
            <w:shd w:val="clear" w:color="auto" w:fill="FFF2CC" w:themeFill="accent4" w:themeFillTint="33"/>
          </w:tcPr>
          <w:p w14:paraId="22C8FA14" w14:textId="11B80271" w:rsidR="003137DE" w:rsidRPr="00821414" w:rsidRDefault="003137DE" w:rsidP="003137DE">
            <w:pPr>
              <w:spacing w:line="360" w:lineRule="auto"/>
              <w:jc w:val="center"/>
              <w:rPr>
                <w:sz w:val="22"/>
                <w:szCs w:val="22"/>
              </w:rPr>
            </w:pPr>
            <w:r w:rsidRPr="003137DE">
              <w:rPr>
                <w:sz w:val="22"/>
                <w:szCs w:val="22"/>
              </w:rPr>
              <w:t>Package Pin</w:t>
            </w:r>
          </w:p>
        </w:tc>
        <w:tc>
          <w:tcPr>
            <w:tcW w:w="2977" w:type="dxa"/>
            <w:shd w:val="clear" w:color="auto" w:fill="FFF2CC" w:themeFill="accent4" w:themeFillTint="33"/>
          </w:tcPr>
          <w:p w14:paraId="602A1139" w14:textId="7881B350" w:rsidR="003137DE" w:rsidRPr="00821414" w:rsidRDefault="003137DE" w:rsidP="003137DE">
            <w:pPr>
              <w:spacing w:line="360" w:lineRule="auto"/>
              <w:jc w:val="center"/>
              <w:rPr>
                <w:sz w:val="22"/>
                <w:szCs w:val="22"/>
              </w:rPr>
            </w:pPr>
            <w:r w:rsidRPr="00821414">
              <w:rPr>
                <w:sz w:val="22"/>
                <w:szCs w:val="22"/>
              </w:rPr>
              <w:t>SPI Protocol Name</w:t>
            </w:r>
          </w:p>
        </w:tc>
        <w:tc>
          <w:tcPr>
            <w:tcW w:w="2075" w:type="dxa"/>
            <w:shd w:val="clear" w:color="auto" w:fill="FFF2CC" w:themeFill="accent4" w:themeFillTint="33"/>
          </w:tcPr>
          <w:p w14:paraId="48E39CA3" w14:textId="77777777" w:rsidR="003137DE" w:rsidRPr="00821414" w:rsidRDefault="003137DE" w:rsidP="003137DE">
            <w:pPr>
              <w:spacing w:line="360" w:lineRule="auto"/>
              <w:jc w:val="center"/>
              <w:rPr>
                <w:sz w:val="22"/>
                <w:szCs w:val="22"/>
              </w:rPr>
            </w:pPr>
            <w:r w:rsidRPr="00821414">
              <w:rPr>
                <w:sz w:val="22"/>
                <w:szCs w:val="22"/>
              </w:rPr>
              <w:t>FPGA Direction</w:t>
            </w:r>
          </w:p>
        </w:tc>
      </w:tr>
      <w:tr w:rsidR="003137DE" w:rsidRPr="00821414" w14:paraId="060BF5A7" w14:textId="77777777" w:rsidTr="003137DE">
        <w:trPr>
          <w:trHeight w:val="192"/>
        </w:trPr>
        <w:tc>
          <w:tcPr>
            <w:tcW w:w="2355" w:type="dxa"/>
          </w:tcPr>
          <w:p w14:paraId="7AD6D157" w14:textId="3193ABD7" w:rsidR="003137DE" w:rsidRPr="00821414" w:rsidRDefault="003137DE" w:rsidP="003137DE">
            <w:pPr>
              <w:spacing w:line="360" w:lineRule="auto"/>
              <w:jc w:val="center"/>
              <w:rPr>
                <w:sz w:val="22"/>
                <w:szCs w:val="22"/>
              </w:rPr>
            </w:pPr>
            <w:r w:rsidRPr="00821414">
              <w:rPr>
                <w:sz w:val="22"/>
                <w:szCs w:val="22"/>
              </w:rPr>
              <w:t>HV_ADC_CS_fpga</w:t>
            </w:r>
          </w:p>
        </w:tc>
        <w:tc>
          <w:tcPr>
            <w:tcW w:w="1609" w:type="dxa"/>
          </w:tcPr>
          <w:p w14:paraId="7B25B900" w14:textId="2352366B" w:rsidR="003137DE" w:rsidRPr="00821414" w:rsidRDefault="003137DE" w:rsidP="003137DE">
            <w:pPr>
              <w:spacing w:line="360" w:lineRule="auto"/>
              <w:jc w:val="center"/>
              <w:rPr>
                <w:sz w:val="22"/>
                <w:szCs w:val="22"/>
              </w:rPr>
            </w:pPr>
            <w:r>
              <w:rPr>
                <w:sz w:val="22"/>
                <w:szCs w:val="22"/>
              </w:rPr>
              <w:t>M15</w:t>
            </w:r>
          </w:p>
        </w:tc>
        <w:tc>
          <w:tcPr>
            <w:tcW w:w="2977" w:type="dxa"/>
          </w:tcPr>
          <w:p w14:paraId="1E29F89C" w14:textId="132E880B" w:rsidR="003137DE" w:rsidRPr="00821414" w:rsidRDefault="003137DE" w:rsidP="003137DE">
            <w:pPr>
              <w:spacing w:line="360" w:lineRule="auto"/>
              <w:jc w:val="center"/>
              <w:rPr>
                <w:sz w:val="22"/>
                <w:szCs w:val="22"/>
              </w:rPr>
            </w:pPr>
            <w:r w:rsidRPr="00821414">
              <w:rPr>
                <w:sz w:val="22"/>
                <w:szCs w:val="22"/>
              </w:rPr>
              <w:t>NSS (Active Low)</w:t>
            </w:r>
          </w:p>
        </w:tc>
        <w:tc>
          <w:tcPr>
            <w:tcW w:w="2075" w:type="dxa"/>
          </w:tcPr>
          <w:p w14:paraId="4B3331D8"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99B2391" w14:textId="77777777" w:rsidTr="003137DE">
        <w:trPr>
          <w:trHeight w:val="182"/>
        </w:trPr>
        <w:tc>
          <w:tcPr>
            <w:tcW w:w="2355" w:type="dxa"/>
          </w:tcPr>
          <w:p w14:paraId="6EA497C0" w14:textId="4015F533" w:rsidR="003137DE" w:rsidRPr="00821414" w:rsidRDefault="003137DE" w:rsidP="003137DE">
            <w:pPr>
              <w:spacing w:line="360" w:lineRule="auto"/>
              <w:jc w:val="center"/>
              <w:rPr>
                <w:sz w:val="22"/>
                <w:szCs w:val="22"/>
              </w:rPr>
            </w:pPr>
            <w:r w:rsidRPr="00821414">
              <w:rPr>
                <w:sz w:val="22"/>
                <w:szCs w:val="22"/>
              </w:rPr>
              <w:t>HV_ADC_SCLK_fpga</w:t>
            </w:r>
          </w:p>
        </w:tc>
        <w:tc>
          <w:tcPr>
            <w:tcW w:w="1609" w:type="dxa"/>
          </w:tcPr>
          <w:p w14:paraId="6F820C4E" w14:textId="2550ACFE" w:rsidR="003137DE" w:rsidRPr="00821414" w:rsidRDefault="003137DE" w:rsidP="003137DE">
            <w:pPr>
              <w:spacing w:line="360" w:lineRule="auto"/>
              <w:jc w:val="center"/>
              <w:rPr>
                <w:sz w:val="22"/>
                <w:szCs w:val="22"/>
              </w:rPr>
            </w:pPr>
            <w:r>
              <w:rPr>
                <w:sz w:val="22"/>
                <w:szCs w:val="22"/>
              </w:rPr>
              <w:t>L14</w:t>
            </w:r>
          </w:p>
        </w:tc>
        <w:tc>
          <w:tcPr>
            <w:tcW w:w="2977" w:type="dxa"/>
          </w:tcPr>
          <w:p w14:paraId="3B5E93C4" w14:textId="71373F3D" w:rsidR="003137DE" w:rsidRPr="00821414" w:rsidRDefault="003137DE" w:rsidP="003137DE">
            <w:pPr>
              <w:spacing w:line="360" w:lineRule="auto"/>
              <w:jc w:val="center"/>
              <w:rPr>
                <w:sz w:val="22"/>
                <w:szCs w:val="22"/>
              </w:rPr>
            </w:pPr>
            <w:r w:rsidRPr="00821414">
              <w:rPr>
                <w:sz w:val="22"/>
                <w:szCs w:val="22"/>
              </w:rPr>
              <w:t>SCK</w:t>
            </w:r>
          </w:p>
        </w:tc>
        <w:tc>
          <w:tcPr>
            <w:tcW w:w="2075" w:type="dxa"/>
          </w:tcPr>
          <w:p w14:paraId="36579926"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5AAC8B42" w14:textId="77777777" w:rsidTr="003137DE">
        <w:trPr>
          <w:trHeight w:val="182"/>
        </w:trPr>
        <w:tc>
          <w:tcPr>
            <w:tcW w:w="2355" w:type="dxa"/>
          </w:tcPr>
          <w:p w14:paraId="1890212A" w14:textId="18A6B5AE" w:rsidR="003137DE" w:rsidRPr="00821414" w:rsidRDefault="003137DE" w:rsidP="003137DE">
            <w:pPr>
              <w:spacing w:line="360" w:lineRule="auto"/>
              <w:jc w:val="center"/>
              <w:rPr>
                <w:sz w:val="22"/>
                <w:szCs w:val="22"/>
              </w:rPr>
            </w:pPr>
            <w:r w:rsidRPr="00821414">
              <w:rPr>
                <w:sz w:val="22"/>
                <w:szCs w:val="22"/>
              </w:rPr>
              <w:t>HV_ADC_SDI_fpga</w:t>
            </w:r>
          </w:p>
        </w:tc>
        <w:tc>
          <w:tcPr>
            <w:tcW w:w="1609" w:type="dxa"/>
          </w:tcPr>
          <w:p w14:paraId="1FE92AA0" w14:textId="0C1BEF91" w:rsidR="003137DE" w:rsidRPr="00821414" w:rsidRDefault="003137DE" w:rsidP="003137DE">
            <w:pPr>
              <w:spacing w:line="360" w:lineRule="auto"/>
              <w:jc w:val="center"/>
              <w:rPr>
                <w:sz w:val="22"/>
                <w:szCs w:val="22"/>
              </w:rPr>
            </w:pPr>
            <w:r>
              <w:rPr>
                <w:sz w:val="22"/>
                <w:szCs w:val="22"/>
              </w:rPr>
              <w:t>L15</w:t>
            </w:r>
          </w:p>
        </w:tc>
        <w:tc>
          <w:tcPr>
            <w:tcW w:w="2977" w:type="dxa"/>
          </w:tcPr>
          <w:p w14:paraId="6C54FEBA" w14:textId="6B1F03FE" w:rsidR="003137DE" w:rsidRPr="00821414" w:rsidRDefault="003137DE" w:rsidP="003137DE">
            <w:pPr>
              <w:spacing w:line="360" w:lineRule="auto"/>
              <w:jc w:val="center"/>
              <w:rPr>
                <w:sz w:val="22"/>
                <w:szCs w:val="22"/>
              </w:rPr>
            </w:pPr>
            <w:r w:rsidRPr="00821414">
              <w:rPr>
                <w:sz w:val="22"/>
                <w:szCs w:val="22"/>
              </w:rPr>
              <w:t>MOSI</w:t>
            </w:r>
          </w:p>
        </w:tc>
        <w:tc>
          <w:tcPr>
            <w:tcW w:w="2075" w:type="dxa"/>
          </w:tcPr>
          <w:p w14:paraId="13BD27CC" w14:textId="77777777" w:rsidR="003137DE" w:rsidRPr="00821414" w:rsidRDefault="003137DE" w:rsidP="003137DE">
            <w:pPr>
              <w:spacing w:line="360" w:lineRule="auto"/>
              <w:jc w:val="center"/>
              <w:rPr>
                <w:sz w:val="22"/>
                <w:szCs w:val="22"/>
              </w:rPr>
            </w:pPr>
            <w:r w:rsidRPr="00821414">
              <w:rPr>
                <w:sz w:val="22"/>
                <w:szCs w:val="22"/>
              </w:rPr>
              <w:t>OUT</w:t>
            </w:r>
          </w:p>
        </w:tc>
      </w:tr>
      <w:tr w:rsidR="003137DE" w:rsidRPr="00821414" w14:paraId="3BD76291" w14:textId="77777777" w:rsidTr="003137DE">
        <w:trPr>
          <w:trHeight w:val="182"/>
        </w:trPr>
        <w:tc>
          <w:tcPr>
            <w:tcW w:w="2355" w:type="dxa"/>
          </w:tcPr>
          <w:p w14:paraId="1E2CF1BA" w14:textId="0B451270" w:rsidR="003137DE" w:rsidRPr="00821414" w:rsidRDefault="003137DE" w:rsidP="003137DE">
            <w:pPr>
              <w:spacing w:line="360" w:lineRule="auto"/>
              <w:jc w:val="center"/>
              <w:rPr>
                <w:sz w:val="22"/>
                <w:szCs w:val="22"/>
              </w:rPr>
            </w:pPr>
            <w:r w:rsidRPr="00821414">
              <w:rPr>
                <w:sz w:val="22"/>
                <w:szCs w:val="22"/>
              </w:rPr>
              <w:t>HV_ADC_SDO_fpga</w:t>
            </w:r>
          </w:p>
        </w:tc>
        <w:tc>
          <w:tcPr>
            <w:tcW w:w="1609" w:type="dxa"/>
          </w:tcPr>
          <w:p w14:paraId="739FDCF0" w14:textId="176C4B23" w:rsidR="003137DE" w:rsidRPr="00821414" w:rsidRDefault="003137DE" w:rsidP="003137DE">
            <w:pPr>
              <w:spacing w:line="360" w:lineRule="auto"/>
              <w:jc w:val="center"/>
              <w:rPr>
                <w:sz w:val="22"/>
                <w:szCs w:val="22"/>
              </w:rPr>
            </w:pPr>
            <w:r>
              <w:rPr>
                <w:sz w:val="22"/>
                <w:szCs w:val="22"/>
              </w:rPr>
              <w:t>M14</w:t>
            </w:r>
          </w:p>
        </w:tc>
        <w:tc>
          <w:tcPr>
            <w:tcW w:w="2977" w:type="dxa"/>
          </w:tcPr>
          <w:p w14:paraId="3D4226B7" w14:textId="4F14FFA3" w:rsidR="003137DE" w:rsidRPr="00821414" w:rsidRDefault="003137DE" w:rsidP="003137DE">
            <w:pPr>
              <w:spacing w:line="360" w:lineRule="auto"/>
              <w:jc w:val="center"/>
              <w:rPr>
                <w:sz w:val="22"/>
                <w:szCs w:val="22"/>
              </w:rPr>
            </w:pPr>
            <w:r w:rsidRPr="00821414">
              <w:rPr>
                <w:sz w:val="22"/>
                <w:szCs w:val="22"/>
              </w:rPr>
              <w:t>MISO</w:t>
            </w:r>
          </w:p>
        </w:tc>
        <w:tc>
          <w:tcPr>
            <w:tcW w:w="2075" w:type="dxa"/>
          </w:tcPr>
          <w:p w14:paraId="2DD41286" w14:textId="77777777" w:rsidR="003137DE" w:rsidRPr="00821414" w:rsidRDefault="003137DE" w:rsidP="003137DE">
            <w:pPr>
              <w:spacing w:line="360" w:lineRule="auto"/>
              <w:jc w:val="center"/>
              <w:rPr>
                <w:sz w:val="22"/>
                <w:szCs w:val="22"/>
              </w:rPr>
            </w:pPr>
            <w:r w:rsidRPr="00821414">
              <w:rPr>
                <w:sz w:val="22"/>
                <w:szCs w:val="22"/>
              </w:rPr>
              <w:t>IN</w:t>
            </w:r>
          </w:p>
        </w:tc>
      </w:tr>
    </w:tbl>
    <w:p w14:paraId="33A02C56" w14:textId="3713A3AF" w:rsidR="008A692E" w:rsidRPr="00821414" w:rsidRDefault="008A692E" w:rsidP="00527D06">
      <w:pPr>
        <w:spacing w:before="240" w:line="360" w:lineRule="auto"/>
        <w:rPr>
          <w:sz w:val="22"/>
          <w:szCs w:val="22"/>
        </w:rPr>
      </w:pPr>
      <w:r w:rsidRPr="00821414">
        <w:rPr>
          <w:sz w:val="22"/>
          <w:szCs w:val="22"/>
        </w:rPr>
        <w:t>The following table describes the A/D module analog inputs alignment:</w:t>
      </w:r>
    </w:p>
    <w:tbl>
      <w:tblPr>
        <w:tblStyle w:val="TableGrid"/>
        <w:tblpPr w:leftFromText="180" w:rightFromText="180" w:vertAnchor="text" w:horzAnchor="margin" w:tblpXSpec="center" w:tblpY="218"/>
        <w:tblW w:w="8058" w:type="dxa"/>
        <w:tblLook w:val="04A0" w:firstRow="1" w:lastRow="0" w:firstColumn="1" w:lastColumn="0" w:noHBand="0" w:noVBand="1"/>
      </w:tblPr>
      <w:tblGrid>
        <w:gridCol w:w="2736"/>
        <w:gridCol w:w="1766"/>
        <w:gridCol w:w="3556"/>
      </w:tblGrid>
      <w:tr w:rsidR="008A692E" w:rsidRPr="00821414" w14:paraId="5022EFFA" w14:textId="77777777" w:rsidTr="003B5ED2">
        <w:trPr>
          <w:trHeight w:val="204"/>
        </w:trPr>
        <w:tc>
          <w:tcPr>
            <w:tcW w:w="2736" w:type="dxa"/>
            <w:shd w:val="clear" w:color="auto" w:fill="FFF2CC" w:themeFill="accent4" w:themeFillTint="33"/>
          </w:tcPr>
          <w:p w14:paraId="22D1B2CA" w14:textId="77777777" w:rsidR="008A692E" w:rsidRPr="00821414" w:rsidRDefault="008A692E" w:rsidP="00527D06">
            <w:pPr>
              <w:spacing w:line="360" w:lineRule="auto"/>
              <w:rPr>
                <w:sz w:val="22"/>
                <w:szCs w:val="22"/>
              </w:rPr>
            </w:pPr>
            <w:r w:rsidRPr="00821414">
              <w:rPr>
                <w:sz w:val="22"/>
                <w:szCs w:val="22"/>
              </w:rPr>
              <w:t>Name</w:t>
            </w:r>
          </w:p>
        </w:tc>
        <w:tc>
          <w:tcPr>
            <w:tcW w:w="1766" w:type="dxa"/>
            <w:shd w:val="clear" w:color="auto" w:fill="FFF2CC" w:themeFill="accent4" w:themeFillTint="33"/>
          </w:tcPr>
          <w:p w14:paraId="61C4B72A" w14:textId="77777777" w:rsidR="008A692E" w:rsidRPr="00821414" w:rsidRDefault="008A692E" w:rsidP="00527D06">
            <w:pPr>
              <w:spacing w:line="360" w:lineRule="auto"/>
              <w:rPr>
                <w:sz w:val="22"/>
                <w:szCs w:val="22"/>
              </w:rPr>
            </w:pPr>
            <w:r w:rsidRPr="00821414">
              <w:rPr>
                <w:sz w:val="22"/>
                <w:szCs w:val="22"/>
              </w:rPr>
              <w:t>A/D Channel</w:t>
            </w:r>
          </w:p>
        </w:tc>
        <w:tc>
          <w:tcPr>
            <w:tcW w:w="3556" w:type="dxa"/>
            <w:shd w:val="clear" w:color="auto" w:fill="FFF2CC" w:themeFill="accent4" w:themeFillTint="33"/>
          </w:tcPr>
          <w:p w14:paraId="52B3A08C" w14:textId="77777777" w:rsidR="008A692E" w:rsidRPr="00821414" w:rsidRDefault="008A692E" w:rsidP="00527D06">
            <w:pPr>
              <w:spacing w:line="360" w:lineRule="auto"/>
              <w:rPr>
                <w:sz w:val="22"/>
                <w:szCs w:val="22"/>
              </w:rPr>
            </w:pPr>
            <w:r w:rsidRPr="00821414">
              <w:rPr>
                <w:sz w:val="22"/>
                <w:szCs w:val="22"/>
              </w:rPr>
              <w:t>Description</w:t>
            </w:r>
          </w:p>
        </w:tc>
      </w:tr>
      <w:tr w:rsidR="001E6F72" w:rsidRPr="00821414" w14:paraId="339D19AA" w14:textId="77777777" w:rsidTr="003B5ED2">
        <w:trPr>
          <w:trHeight w:val="192"/>
        </w:trPr>
        <w:tc>
          <w:tcPr>
            <w:tcW w:w="2736" w:type="dxa"/>
          </w:tcPr>
          <w:p w14:paraId="675D30D8" w14:textId="69351688" w:rsidR="001E6F72" w:rsidRPr="00821414" w:rsidRDefault="001E6F72" w:rsidP="001E6F72">
            <w:pPr>
              <w:spacing w:line="360" w:lineRule="auto"/>
              <w:rPr>
                <w:sz w:val="22"/>
                <w:szCs w:val="22"/>
              </w:rPr>
            </w:pPr>
            <w:r w:rsidRPr="00821414">
              <w:rPr>
                <w:sz w:val="22"/>
                <w:szCs w:val="22"/>
              </w:rPr>
              <w:t>OUT4_sns</w:t>
            </w:r>
          </w:p>
        </w:tc>
        <w:tc>
          <w:tcPr>
            <w:tcW w:w="1766" w:type="dxa"/>
          </w:tcPr>
          <w:p w14:paraId="7D27C54D" w14:textId="558884B5" w:rsidR="001E6F72" w:rsidRPr="00821414" w:rsidRDefault="001E6F72" w:rsidP="001E6F72">
            <w:pPr>
              <w:spacing w:line="360" w:lineRule="auto"/>
              <w:rPr>
                <w:sz w:val="22"/>
                <w:szCs w:val="22"/>
              </w:rPr>
            </w:pPr>
            <w:r w:rsidRPr="00821414">
              <w:rPr>
                <w:sz w:val="22"/>
                <w:szCs w:val="22"/>
              </w:rPr>
              <w:t xml:space="preserve">Channel </w:t>
            </w:r>
            <w:r>
              <w:rPr>
                <w:sz w:val="22"/>
                <w:szCs w:val="22"/>
              </w:rPr>
              <w:t>0</w:t>
            </w:r>
          </w:p>
        </w:tc>
        <w:tc>
          <w:tcPr>
            <w:tcW w:w="3556" w:type="dxa"/>
          </w:tcPr>
          <w:p w14:paraId="79C91E52" w14:textId="32E51AC6" w:rsidR="001E6F72" w:rsidRPr="00821414" w:rsidRDefault="001E6F72" w:rsidP="001E6F72">
            <w:pPr>
              <w:spacing w:line="360" w:lineRule="auto"/>
              <w:rPr>
                <w:sz w:val="22"/>
                <w:szCs w:val="22"/>
              </w:rPr>
            </w:pPr>
            <w:r w:rsidRPr="00821414">
              <w:rPr>
                <w:sz w:val="22"/>
                <w:szCs w:val="22"/>
              </w:rPr>
              <w:t>Single-Phase Output Voltage</w:t>
            </w:r>
          </w:p>
        </w:tc>
      </w:tr>
      <w:tr w:rsidR="001E6F72" w:rsidRPr="00821414" w14:paraId="1CC94B4F" w14:textId="77777777" w:rsidTr="003B5ED2">
        <w:trPr>
          <w:trHeight w:val="182"/>
        </w:trPr>
        <w:tc>
          <w:tcPr>
            <w:tcW w:w="2736" w:type="dxa"/>
          </w:tcPr>
          <w:p w14:paraId="2CEE5B90" w14:textId="64C42A58" w:rsidR="001E6F72" w:rsidRPr="00821414" w:rsidRDefault="001E6F72" w:rsidP="001E6F72">
            <w:pPr>
              <w:spacing w:line="360" w:lineRule="auto"/>
              <w:rPr>
                <w:sz w:val="22"/>
                <w:szCs w:val="22"/>
              </w:rPr>
            </w:pPr>
            <w:r w:rsidRPr="00821414">
              <w:rPr>
                <w:sz w:val="22"/>
                <w:szCs w:val="22"/>
              </w:rPr>
              <w:t>Vsns_PH1</w:t>
            </w:r>
          </w:p>
        </w:tc>
        <w:tc>
          <w:tcPr>
            <w:tcW w:w="1766" w:type="dxa"/>
          </w:tcPr>
          <w:p w14:paraId="4F3B5DC2" w14:textId="540F1FBA" w:rsidR="001E6F72" w:rsidRPr="00821414" w:rsidRDefault="001E6F72" w:rsidP="001E6F72">
            <w:pPr>
              <w:spacing w:line="360" w:lineRule="auto"/>
              <w:rPr>
                <w:sz w:val="22"/>
                <w:szCs w:val="22"/>
              </w:rPr>
            </w:pPr>
            <w:r w:rsidRPr="00821414">
              <w:rPr>
                <w:sz w:val="22"/>
                <w:szCs w:val="22"/>
              </w:rPr>
              <w:t xml:space="preserve">Channel </w:t>
            </w:r>
            <w:r>
              <w:rPr>
                <w:sz w:val="22"/>
                <w:szCs w:val="22"/>
              </w:rPr>
              <w:t>1</w:t>
            </w:r>
          </w:p>
        </w:tc>
        <w:tc>
          <w:tcPr>
            <w:tcW w:w="3556" w:type="dxa"/>
          </w:tcPr>
          <w:p w14:paraId="3388A907" w14:textId="7AFC9667" w:rsidR="001E6F72" w:rsidRPr="00821414" w:rsidRDefault="001E6F72" w:rsidP="001E6F72">
            <w:pPr>
              <w:spacing w:line="360" w:lineRule="auto"/>
              <w:rPr>
                <w:sz w:val="22"/>
                <w:szCs w:val="22"/>
              </w:rPr>
            </w:pPr>
            <w:r w:rsidRPr="00821414">
              <w:rPr>
                <w:sz w:val="22"/>
                <w:szCs w:val="22"/>
              </w:rPr>
              <w:t>Phase 1 Input Voltage</w:t>
            </w:r>
          </w:p>
        </w:tc>
      </w:tr>
      <w:tr w:rsidR="001E6F72" w:rsidRPr="00821414" w14:paraId="649E7056" w14:textId="77777777" w:rsidTr="003B5ED2">
        <w:trPr>
          <w:trHeight w:val="182"/>
        </w:trPr>
        <w:tc>
          <w:tcPr>
            <w:tcW w:w="2736" w:type="dxa"/>
          </w:tcPr>
          <w:p w14:paraId="715AE066" w14:textId="0717F347" w:rsidR="001E6F72" w:rsidRPr="00821414" w:rsidRDefault="001E6F72" w:rsidP="001E6F72">
            <w:pPr>
              <w:spacing w:line="360" w:lineRule="auto"/>
              <w:rPr>
                <w:sz w:val="22"/>
                <w:szCs w:val="22"/>
              </w:rPr>
            </w:pPr>
            <w:r w:rsidRPr="00821414">
              <w:rPr>
                <w:sz w:val="22"/>
                <w:szCs w:val="22"/>
              </w:rPr>
              <w:t>Vsns_PH2</w:t>
            </w:r>
          </w:p>
        </w:tc>
        <w:tc>
          <w:tcPr>
            <w:tcW w:w="1766" w:type="dxa"/>
          </w:tcPr>
          <w:p w14:paraId="465FACEE" w14:textId="51E8F9BE" w:rsidR="001E6F72" w:rsidRPr="00821414" w:rsidRDefault="001E6F72" w:rsidP="001E6F72">
            <w:pPr>
              <w:spacing w:line="360" w:lineRule="auto"/>
              <w:rPr>
                <w:sz w:val="22"/>
                <w:szCs w:val="22"/>
              </w:rPr>
            </w:pPr>
            <w:r w:rsidRPr="00821414">
              <w:rPr>
                <w:sz w:val="22"/>
                <w:szCs w:val="22"/>
              </w:rPr>
              <w:t xml:space="preserve">Channel </w:t>
            </w:r>
            <w:r>
              <w:rPr>
                <w:sz w:val="22"/>
                <w:szCs w:val="22"/>
              </w:rPr>
              <w:t>2</w:t>
            </w:r>
          </w:p>
        </w:tc>
        <w:tc>
          <w:tcPr>
            <w:tcW w:w="3556" w:type="dxa"/>
          </w:tcPr>
          <w:p w14:paraId="5F79F44F" w14:textId="40994657" w:rsidR="001E6F72" w:rsidRPr="00821414" w:rsidRDefault="001E6F72" w:rsidP="001E6F72">
            <w:pPr>
              <w:spacing w:line="360" w:lineRule="auto"/>
              <w:rPr>
                <w:sz w:val="22"/>
                <w:szCs w:val="22"/>
              </w:rPr>
            </w:pPr>
            <w:r w:rsidRPr="00821414">
              <w:rPr>
                <w:sz w:val="22"/>
                <w:szCs w:val="22"/>
              </w:rPr>
              <w:t>Phase 2 Input Voltage</w:t>
            </w:r>
          </w:p>
        </w:tc>
      </w:tr>
      <w:tr w:rsidR="001E6F72" w:rsidRPr="00821414" w14:paraId="5AF2F742" w14:textId="77777777" w:rsidTr="003B5ED2">
        <w:trPr>
          <w:trHeight w:val="182"/>
        </w:trPr>
        <w:tc>
          <w:tcPr>
            <w:tcW w:w="2736" w:type="dxa"/>
          </w:tcPr>
          <w:p w14:paraId="2D4873D4" w14:textId="76BB33A0" w:rsidR="001E6F72" w:rsidRPr="00821414" w:rsidRDefault="001E6F72" w:rsidP="001E6F72">
            <w:pPr>
              <w:spacing w:line="360" w:lineRule="auto"/>
              <w:rPr>
                <w:sz w:val="22"/>
                <w:szCs w:val="22"/>
              </w:rPr>
            </w:pPr>
            <w:r w:rsidRPr="00821414">
              <w:rPr>
                <w:sz w:val="22"/>
                <w:szCs w:val="22"/>
              </w:rPr>
              <w:t>Vsns_PH3</w:t>
            </w:r>
          </w:p>
        </w:tc>
        <w:tc>
          <w:tcPr>
            <w:tcW w:w="1766" w:type="dxa"/>
          </w:tcPr>
          <w:p w14:paraId="4F9044A9" w14:textId="536142EE" w:rsidR="001E6F72" w:rsidRPr="00821414" w:rsidRDefault="001E6F72" w:rsidP="001E6F72">
            <w:pPr>
              <w:spacing w:line="360" w:lineRule="auto"/>
              <w:rPr>
                <w:sz w:val="22"/>
                <w:szCs w:val="22"/>
              </w:rPr>
            </w:pPr>
            <w:r w:rsidRPr="00821414">
              <w:rPr>
                <w:sz w:val="22"/>
                <w:szCs w:val="22"/>
              </w:rPr>
              <w:t>Channel</w:t>
            </w:r>
            <w:r>
              <w:rPr>
                <w:sz w:val="22"/>
                <w:szCs w:val="22"/>
              </w:rPr>
              <w:t xml:space="preserve"> 3</w:t>
            </w:r>
          </w:p>
        </w:tc>
        <w:tc>
          <w:tcPr>
            <w:tcW w:w="3556" w:type="dxa"/>
          </w:tcPr>
          <w:p w14:paraId="6CA6ED85" w14:textId="1F19649E" w:rsidR="001E6F72" w:rsidRPr="00821414" w:rsidRDefault="001E6F72" w:rsidP="001E6F72">
            <w:pPr>
              <w:spacing w:line="360" w:lineRule="auto"/>
              <w:rPr>
                <w:sz w:val="22"/>
                <w:szCs w:val="22"/>
              </w:rPr>
            </w:pPr>
            <w:r w:rsidRPr="00821414">
              <w:rPr>
                <w:sz w:val="22"/>
                <w:szCs w:val="22"/>
              </w:rPr>
              <w:t>Phase 3 Input Voltage</w:t>
            </w:r>
          </w:p>
        </w:tc>
      </w:tr>
      <w:tr w:rsidR="001E6F72" w:rsidRPr="00821414" w14:paraId="0D95AF79" w14:textId="77777777" w:rsidTr="003B5ED2">
        <w:trPr>
          <w:trHeight w:val="182"/>
        </w:trPr>
        <w:tc>
          <w:tcPr>
            <w:tcW w:w="2736" w:type="dxa"/>
          </w:tcPr>
          <w:p w14:paraId="2C6342A7" w14:textId="37C8C124" w:rsidR="001E6F72" w:rsidRPr="00821414" w:rsidRDefault="001E6F72" w:rsidP="001E6F72">
            <w:pPr>
              <w:spacing w:line="360" w:lineRule="auto"/>
              <w:rPr>
                <w:sz w:val="22"/>
                <w:szCs w:val="22"/>
              </w:rPr>
            </w:pPr>
            <w:r w:rsidRPr="00821414">
              <w:rPr>
                <w:sz w:val="22"/>
                <w:szCs w:val="22"/>
              </w:rPr>
              <w:t>OUT4_Isns</w:t>
            </w:r>
          </w:p>
        </w:tc>
        <w:tc>
          <w:tcPr>
            <w:tcW w:w="1766" w:type="dxa"/>
          </w:tcPr>
          <w:p w14:paraId="7700D615" w14:textId="34E824CE" w:rsidR="001E6F72" w:rsidRPr="00821414" w:rsidRDefault="001E6F72" w:rsidP="001E6F72">
            <w:pPr>
              <w:spacing w:line="360" w:lineRule="auto"/>
              <w:rPr>
                <w:sz w:val="22"/>
                <w:szCs w:val="22"/>
              </w:rPr>
            </w:pPr>
            <w:r w:rsidRPr="00821414">
              <w:rPr>
                <w:sz w:val="22"/>
                <w:szCs w:val="22"/>
              </w:rPr>
              <w:t xml:space="preserve">Channel </w:t>
            </w:r>
            <w:r>
              <w:rPr>
                <w:sz w:val="22"/>
                <w:szCs w:val="22"/>
              </w:rPr>
              <w:t>4</w:t>
            </w:r>
          </w:p>
        </w:tc>
        <w:tc>
          <w:tcPr>
            <w:tcW w:w="3556" w:type="dxa"/>
          </w:tcPr>
          <w:p w14:paraId="7621E687" w14:textId="418CACEC" w:rsidR="001E6F72" w:rsidRPr="00821414" w:rsidRDefault="001E6F72" w:rsidP="001E6F72">
            <w:pPr>
              <w:spacing w:line="360" w:lineRule="auto"/>
              <w:rPr>
                <w:sz w:val="22"/>
                <w:szCs w:val="22"/>
              </w:rPr>
            </w:pPr>
            <w:r w:rsidRPr="00821414">
              <w:rPr>
                <w:sz w:val="22"/>
                <w:szCs w:val="22"/>
              </w:rPr>
              <w:t>Single-Phase Output Current</w:t>
            </w:r>
          </w:p>
        </w:tc>
      </w:tr>
      <w:tr w:rsidR="001E6F72" w:rsidRPr="00821414" w14:paraId="04D88356" w14:textId="77777777" w:rsidTr="003B5ED2">
        <w:trPr>
          <w:trHeight w:val="182"/>
        </w:trPr>
        <w:tc>
          <w:tcPr>
            <w:tcW w:w="2736" w:type="dxa"/>
          </w:tcPr>
          <w:p w14:paraId="4620DD66" w14:textId="11B5E754" w:rsidR="001E6F72" w:rsidRPr="00821414" w:rsidRDefault="001E6F72" w:rsidP="001E6F72">
            <w:pPr>
              <w:spacing w:line="360" w:lineRule="auto"/>
              <w:rPr>
                <w:sz w:val="22"/>
                <w:szCs w:val="22"/>
              </w:rPr>
            </w:pPr>
            <w:r w:rsidRPr="00821414">
              <w:rPr>
                <w:sz w:val="22"/>
                <w:szCs w:val="22"/>
              </w:rPr>
              <w:t>Vsns_PH_C_RLY</w:t>
            </w:r>
          </w:p>
        </w:tc>
        <w:tc>
          <w:tcPr>
            <w:tcW w:w="1766" w:type="dxa"/>
          </w:tcPr>
          <w:p w14:paraId="75DA77E1" w14:textId="4061B852" w:rsidR="001E6F72" w:rsidRPr="00821414" w:rsidRDefault="001E6F72" w:rsidP="001E6F72">
            <w:pPr>
              <w:spacing w:line="360" w:lineRule="auto"/>
              <w:rPr>
                <w:sz w:val="22"/>
                <w:szCs w:val="22"/>
              </w:rPr>
            </w:pPr>
            <w:r w:rsidRPr="00821414">
              <w:rPr>
                <w:sz w:val="22"/>
                <w:szCs w:val="22"/>
              </w:rPr>
              <w:t xml:space="preserve">Channel </w:t>
            </w:r>
            <w:r>
              <w:rPr>
                <w:sz w:val="22"/>
                <w:szCs w:val="22"/>
              </w:rPr>
              <w:t>5</w:t>
            </w:r>
          </w:p>
        </w:tc>
        <w:tc>
          <w:tcPr>
            <w:tcW w:w="3556" w:type="dxa"/>
          </w:tcPr>
          <w:p w14:paraId="5935ED2B" w14:textId="1DDC065A" w:rsidR="001E6F72" w:rsidRPr="00821414" w:rsidRDefault="001E6F72" w:rsidP="001E6F72">
            <w:pPr>
              <w:spacing w:line="360" w:lineRule="auto"/>
              <w:rPr>
                <w:sz w:val="22"/>
                <w:szCs w:val="22"/>
              </w:rPr>
            </w:pPr>
            <w:r w:rsidRPr="00821414">
              <w:rPr>
                <w:sz w:val="22"/>
                <w:szCs w:val="22"/>
              </w:rPr>
              <w:t>Phase 3 Relay Output Voltage</w:t>
            </w:r>
          </w:p>
        </w:tc>
      </w:tr>
      <w:tr w:rsidR="001E6F72" w:rsidRPr="00821414" w14:paraId="2F2D3888" w14:textId="77777777" w:rsidTr="003B5ED2">
        <w:trPr>
          <w:trHeight w:val="182"/>
        </w:trPr>
        <w:tc>
          <w:tcPr>
            <w:tcW w:w="2736" w:type="dxa"/>
          </w:tcPr>
          <w:p w14:paraId="2A047490" w14:textId="59A0E1F4" w:rsidR="001E6F72" w:rsidRPr="00821414" w:rsidRDefault="001E6F72" w:rsidP="001E6F72">
            <w:pPr>
              <w:spacing w:line="360" w:lineRule="auto"/>
              <w:rPr>
                <w:sz w:val="22"/>
                <w:szCs w:val="22"/>
              </w:rPr>
            </w:pPr>
            <w:r w:rsidRPr="00821414">
              <w:rPr>
                <w:sz w:val="22"/>
                <w:szCs w:val="22"/>
              </w:rPr>
              <w:t>Vsns_PH_B_RLY</w:t>
            </w:r>
          </w:p>
        </w:tc>
        <w:tc>
          <w:tcPr>
            <w:tcW w:w="1766" w:type="dxa"/>
          </w:tcPr>
          <w:p w14:paraId="07F887DA" w14:textId="687B5048" w:rsidR="001E6F72" w:rsidRPr="00821414" w:rsidRDefault="001E6F72" w:rsidP="001E6F72">
            <w:pPr>
              <w:spacing w:line="360" w:lineRule="auto"/>
              <w:rPr>
                <w:sz w:val="22"/>
                <w:szCs w:val="22"/>
              </w:rPr>
            </w:pPr>
            <w:r w:rsidRPr="00821414">
              <w:rPr>
                <w:sz w:val="22"/>
                <w:szCs w:val="22"/>
              </w:rPr>
              <w:t>Channel</w:t>
            </w:r>
            <w:r>
              <w:rPr>
                <w:sz w:val="22"/>
                <w:szCs w:val="22"/>
              </w:rPr>
              <w:t xml:space="preserve"> 6</w:t>
            </w:r>
          </w:p>
        </w:tc>
        <w:tc>
          <w:tcPr>
            <w:tcW w:w="3556" w:type="dxa"/>
          </w:tcPr>
          <w:p w14:paraId="6480759F" w14:textId="06F3E119" w:rsidR="001E6F72" w:rsidRPr="00821414" w:rsidRDefault="001E6F72" w:rsidP="001E6F72">
            <w:pPr>
              <w:spacing w:line="360" w:lineRule="auto"/>
              <w:rPr>
                <w:sz w:val="22"/>
                <w:szCs w:val="22"/>
              </w:rPr>
            </w:pPr>
            <w:r w:rsidRPr="00821414">
              <w:rPr>
                <w:sz w:val="22"/>
                <w:szCs w:val="22"/>
              </w:rPr>
              <w:t>Phase 2 Relay Output Voltage</w:t>
            </w:r>
          </w:p>
        </w:tc>
      </w:tr>
      <w:tr w:rsidR="001E6F72" w:rsidRPr="00821414" w14:paraId="09A0DF1D" w14:textId="77777777" w:rsidTr="003B5ED2">
        <w:trPr>
          <w:trHeight w:val="182"/>
        </w:trPr>
        <w:tc>
          <w:tcPr>
            <w:tcW w:w="2736" w:type="dxa"/>
          </w:tcPr>
          <w:p w14:paraId="32D98671" w14:textId="0E031F7A" w:rsidR="001E6F72" w:rsidRPr="00821414" w:rsidRDefault="001E6F72" w:rsidP="001E6F72">
            <w:pPr>
              <w:spacing w:line="360" w:lineRule="auto"/>
              <w:rPr>
                <w:sz w:val="22"/>
                <w:szCs w:val="22"/>
              </w:rPr>
            </w:pPr>
            <w:r w:rsidRPr="00821414">
              <w:rPr>
                <w:sz w:val="22"/>
                <w:szCs w:val="22"/>
              </w:rPr>
              <w:t>Vsns_PH_A_RLY</w:t>
            </w:r>
          </w:p>
        </w:tc>
        <w:tc>
          <w:tcPr>
            <w:tcW w:w="1766" w:type="dxa"/>
          </w:tcPr>
          <w:p w14:paraId="5E077B89" w14:textId="3BD3C1A8" w:rsidR="001E6F72" w:rsidRPr="00821414" w:rsidRDefault="001E6F72" w:rsidP="001E6F72">
            <w:pPr>
              <w:spacing w:line="360" w:lineRule="auto"/>
              <w:rPr>
                <w:sz w:val="22"/>
                <w:szCs w:val="22"/>
              </w:rPr>
            </w:pPr>
            <w:r w:rsidRPr="00821414">
              <w:rPr>
                <w:sz w:val="22"/>
                <w:szCs w:val="22"/>
              </w:rPr>
              <w:t xml:space="preserve">Channel </w:t>
            </w:r>
            <w:r>
              <w:rPr>
                <w:sz w:val="22"/>
                <w:szCs w:val="22"/>
              </w:rPr>
              <w:t>7</w:t>
            </w:r>
          </w:p>
        </w:tc>
        <w:tc>
          <w:tcPr>
            <w:tcW w:w="3556" w:type="dxa"/>
          </w:tcPr>
          <w:p w14:paraId="601B127B" w14:textId="695458DD" w:rsidR="001E6F72" w:rsidRPr="00821414" w:rsidRDefault="001E6F72" w:rsidP="001E6F72">
            <w:pPr>
              <w:spacing w:line="360" w:lineRule="auto"/>
              <w:rPr>
                <w:sz w:val="22"/>
                <w:szCs w:val="22"/>
              </w:rPr>
            </w:pPr>
            <w:r w:rsidRPr="00821414">
              <w:rPr>
                <w:sz w:val="22"/>
                <w:szCs w:val="22"/>
              </w:rPr>
              <w:t>Phase 1 Relay Output Voltage</w:t>
            </w:r>
          </w:p>
        </w:tc>
      </w:tr>
    </w:tbl>
    <w:p w14:paraId="1FEEDD0F" w14:textId="496F29A6" w:rsidR="001E6F72" w:rsidRPr="00821414" w:rsidRDefault="001E6F72" w:rsidP="00821414">
      <w:pPr>
        <w:spacing w:line="276" w:lineRule="auto"/>
        <w:rPr>
          <w:sz w:val="22"/>
          <w:szCs w:val="22"/>
        </w:rPr>
      </w:pPr>
    </w:p>
    <w:p w14:paraId="185BB4F5" w14:textId="63E210CB" w:rsidR="001E6F72" w:rsidRDefault="001E6F72">
      <w:pPr>
        <w:rPr>
          <w:sz w:val="22"/>
          <w:szCs w:val="22"/>
        </w:rPr>
      </w:pPr>
      <w:r>
        <w:rPr>
          <w:sz w:val="22"/>
          <w:szCs w:val="22"/>
        </w:rPr>
        <w:br w:type="page"/>
      </w:r>
    </w:p>
    <w:p w14:paraId="66C3A2C4" w14:textId="6169741F" w:rsidR="008A692E" w:rsidRPr="00821414" w:rsidRDefault="008A692E" w:rsidP="00527D06">
      <w:pPr>
        <w:spacing w:line="360" w:lineRule="auto"/>
        <w:rPr>
          <w:sz w:val="22"/>
          <w:szCs w:val="22"/>
        </w:rPr>
      </w:pPr>
      <w:r w:rsidRPr="00821414">
        <w:rPr>
          <w:sz w:val="22"/>
          <w:szCs w:val="22"/>
        </w:rPr>
        <w:lastRenderedPageBreak/>
        <w:t>The ADS795</w:t>
      </w:r>
      <w:r w:rsidR="00700E96" w:rsidRPr="00821414">
        <w:rPr>
          <w:sz w:val="22"/>
          <w:szCs w:val="22"/>
        </w:rPr>
        <w:t>1</w:t>
      </w:r>
      <w:r w:rsidRPr="00821414">
        <w:rPr>
          <w:sz w:val="22"/>
          <w:szCs w:val="22"/>
        </w:rPr>
        <w:t xml:space="preserve"> is a 12-bit</w:t>
      </w:r>
      <w:r w:rsidR="00C15628">
        <w:rPr>
          <w:sz w:val="22"/>
          <w:szCs w:val="22"/>
        </w:rPr>
        <w:t xml:space="preserve">, 8-channel </w:t>
      </w:r>
      <w:r w:rsidRPr="00821414">
        <w:rPr>
          <w:sz w:val="22"/>
          <w:szCs w:val="22"/>
        </w:rPr>
        <w:t>Analog to Digital converter module, operated in a full-duplex SPI mode with a periodic sampling feature. The following is the sequence for ADS795</w:t>
      </w:r>
      <w:r w:rsidR="00700E96" w:rsidRPr="00821414">
        <w:rPr>
          <w:sz w:val="22"/>
          <w:szCs w:val="22"/>
        </w:rPr>
        <w:t>1</w:t>
      </w:r>
      <w:r w:rsidRPr="00821414">
        <w:rPr>
          <w:sz w:val="22"/>
          <w:szCs w:val="22"/>
        </w:rPr>
        <w:t xml:space="preserve"> operation:</w:t>
      </w:r>
    </w:p>
    <w:p w14:paraId="7A4820FA" w14:textId="77777777" w:rsidR="008A692E" w:rsidRPr="002C330F" w:rsidRDefault="008A692E" w:rsidP="00527D06">
      <w:pPr>
        <w:pStyle w:val="ListParagraph"/>
        <w:numPr>
          <w:ilvl w:val="0"/>
          <w:numId w:val="24"/>
        </w:numPr>
        <w:spacing w:line="360" w:lineRule="auto"/>
        <w:rPr>
          <w:b/>
          <w:bCs/>
          <w:sz w:val="22"/>
          <w:szCs w:val="22"/>
        </w:rPr>
      </w:pPr>
      <w:r w:rsidRPr="002C330F">
        <w:rPr>
          <w:b/>
          <w:bCs/>
          <w:sz w:val="22"/>
          <w:szCs w:val="22"/>
        </w:rPr>
        <w:t>FPGA Initialization:</w:t>
      </w:r>
    </w:p>
    <w:p w14:paraId="3C26069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Rising Edge SCK: MOSI (CPOL= 0).</w:t>
      </w:r>
    </w:p>
    <w:p w14:paraId="19D88F2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Falling Edge SCK: MISO (CPHA = 0). </w:t>
      </w:r>
    </w:p>
    <w:p w14:paraId="23F97888"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Active LOW chip select (NSS).</w:t>
      </w:r>
    </w:p>
    <w:p w14:paraId="3491C250"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 xml:space="preserve">During the transactions: NSS = LOW. </w:t>
      </w:r>
    </w:p>
    <w:p w14:paraId="56D846C9"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No transactions: NSS = HIGH (Deselected).</w:t>
      </w:r>
    </w:p>
    <w:p w14:paraId="33BD26FF" w14:textId="051CB2A9" w:rsidR="00FD5571" w:rsidRPr="00821414" w:rsidRDefault="00FD5571" w:rsidP="00527D06">
      <w:pPr>
        <w:pStyle w:val="ListParagraph"/>
        <w:numPr>
          <w:ilvl w:val="1"/>
          <w:numId w:val="24"/>
        </w:numPr>
        <w:spacing w:line="360" w:lineRule="auto"/>
        <w:rPr>
          <w:sz w:val="22"/>
          <w:szCs w:val="22"/>
        </w:rPr>
      </w:pPr>
      <w:r w:rsidRPr="00821414">
        <w:rPr>
          <w:sz w:val="22"/>
          <w:szCs w:val="22"/>
        </w:rPr>
        <w:t>Each frame is 2 bytes (16-bit).</w:t>
      </w:r>
    </w:p>
    <w:p w14:paraId="4220710D" w14:textId="586B55D7" w:rsidR="008A692E" w:rsidRPr="008779D7" w:rsidRDefault="008A692E" w:rsidP="00527D06">
      <w:pPr>
        <w:pStyle w:val="ListParagraph"/>
        <w:numPr>
          <w:ilvl w:val="0"/>
          <w:numId w:val="24"/>
        </w:numPr>
        <w:spacing w:line="360" w:lineRule="auto"/>
        <w:rPr>
          <w:b/>
          <w:bCs/>
          <w:sz w:val="22"/>
          <w:szCs w:val="22"/>
        </w:rPr>
      </w:pPr>
      <w:r w:rsidRPr="008779D7">
        <w:rPr>
          <w:b/>
          <w:bCs/>
          <w:sz w:val="22"/>
          <w:szCs w:val="22"/>
        </w:rPr>
        <w:t>ADS795</w:t>
      </w:r>
      <w:r w:rsidR="002C330F" w:rsidRPr="008779D7">
        <w:rPr>
          <w:b/>
          <w:bCs/>
          <w:sz w:val="22"/>
          <w:szCs w:val="22"/>
        </w:rPr>
        <w:t>1</w:t>
      </w:r>
      <w:r w:rsidRPr="008779D7">
        <w:rPr>
          <w:b/>
          <w:bCs/>
          <w:sz w:val="22"/>
          <w:szCs w:val="22"/>
        </w:rPr>
        <w:t xml:space="preserve"> Initialization:</w:t>
      </w:r>
    </w:p>
    <w:p w14:paraId="719DC601"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#1: 0x8000.</w:t>
      </w:r>
    </w:p>
    <w:p w14:paraId="4CC1FCBD"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#2: 0xFFFF.</w:t>
      </w:r>
    </w:p>
    <w:p w14:paraId="4909B98C" w14:textId="7777777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p>
    <w:p w14:paraId="1520165D" w14:textId="77777777" w:rsidR="008A692E" w:rsidRPr="00821414" w:rsidRDefault="008A692E" w:rsidP="00527D06">
      <w:pPr>
        <w:pStyle w:val="ListParagraph"/>
        <w:numPr>
          <w:ilvl w:val="0"/>
          <w:numId w:val="24"/>
        </w:numPr>
        <w:spacing w:line="360" w:lineRule="auto"/>
        <w:rPr>
          <w:sz w:val="22"/>
          <w:szCs w:val="22"/>
        </w:rPr>
      </w:pPr>
      <w:r w:rsidRPr="00821414">
        <w:rPr>
          <w:sz w:val="22"/>
          <w:szCs w:val="22"/>
        </w:rPr>
        <w:t>After the initialization frames are transmitted to the A/D module, periodic sampling can be performed as follows:</w:t>
      </w:r>
    </w:p>
    <w:p w14:paraId="0B06B3D9" w14:textId="4B1A19B7" w:rsidR="008A692E" w:rsidRPr="00821414" w:rsidRDefault="008A692E" w:rsidP="00527D06">
      <w:pPr>
        <w:pStyle w:val="ListParagraph"/>
        <w:numPr>
          <w:ilvl w:val="1"/>
          <w:numId w:val="24"/>
        </w:numPr>
        <w:spacing w:line="360" w:lineRule="auto"/>
        <w:rPr>
          <w:sz w:val="22"/>
          <w:szCs w:val="22"/>
        </w:rPr>
      </w:pPr>
      <w:r w:rsidRPr="00821414">
        <w:rPr>
          <w:sz w:val="22"/>
          <w:szCs w:val="22"/>
        </w:rPr>
        <w:t>Transmit Frame #3: 0x2800</w:t>
      </w:r>
      <w:r w:rsidR="001851DD" w:rsidRPr="00821414">
        <w:rPr>
          <w:sz w:val="22"/>
          <w:szCs w:val="22"/>
        </w:rPr>
        <w:t xml:space="preserve"> and receive data on the same frame (16-bit frame)</w:t>
      </w:r>
      <w:r w:rsidRPr="00821414">
        <w:rPr>
          <w:sz w:val="22"/>
          <w:szCs w:val="22"/>
        </w:rPr>
        <w:t>.</w:t>
      </w:r>
    </w:p>
    <w:p w14:paraId="1B2E38F1" w14:textId="5B7E3919" w:rsidR="008A692E" w:rsidRPr="00821414" w:rsidRDefault="001851DD" w:rsidP="00527D06">
      <w:pPr>
        <w:pStyle w:val="ListParagraph"/>
        <w:numPr>
          <w:ilvl w:val="1"/>
          <w:numId w:val="24"/>
        </w:numPr>
        <w:spacing w:line="360" w:lineRule="auto"/>
        <w:rPr>
          <w:sz w:val="22"/>
          <w:szCs w:val="22"/>
        </w:rPr>
      </w:pPr>
      <w:r w:rsidRPr="00821414">
        <w:rPr>
          <w:sz w:val="22"/>
          <w:szCs w:val="22"/>
        </w:rPr>
        <w:t>Decode the received 16-bit frame as follows:</w:t>
      </w:r>
      <w:r w:rsidR="008A692E" w:rsidRPr="00821414">
        <w:rPr>
          <w:sz w:val="22"/>
          <w:szCs w:val="22"/>
        </w:rPr>
        <w:t xml:space="preserve"> &lt;Channel&gt;&lt;Data&gt;.</w:t>
      </w:r>
    </w:p>
    <w:p w14:paraId="574B365D" w14:textId="17719E52" w:rsidR="008A692E" w:rsidRPr="00821414" w:rsidRDefault="008A692E" w:rsidP="00527D06">
      <w:pPr>
        <w:pStyle w:val="ListParagraph"/>
        <w:numPr>
          <w:ilvl w:val="2"/>
          <w:numId w:val="24"/>
        </w:numPr>
        <w:spacing w:line="360" w:lineRule="auto"/>
        <w:rPr>
          <w:sz w:val="22"/>
          <w:szCs w:val="22"/>
        </w:rPr>
      </w:pPr>
      <w:r w:rsidRPr="00821414">
        <w:rPr>
          <w:sz w:val="22"/>
          <w:szCs w:val="22"/>
        </w:rPr>
        <w:t>&lt;Channel&gt; Represents the number of sampled channel [</w:t>
      </w:r>
      <w:r w:rsidR="00DB1655" w:rsidRPr="00821414">
        <w:rPr>
          <w:sz w:val="22"/>
          <w:szCs w:val="22"/>
        </w:rPr>
        <w:t>0...</w:t>
      </w:r>
      <w:r w:rsidR="001851DD" w:rsidRPr="00821414">
        <w:rPr>
          <w:sz w:val="22"/>
          <w:szCs w:val="22"/>
        </w:rPr>
        <w:t>7</w:t>
      </w:r>
      <w:r w:rsidRPr="00821414">
        <w:rPr>
          <w:sz w:val="22"/>
          <w:szCs w:val="22"/>
        </w:rPr>
        <w:t>].</w:t>
      </w:r>
    </w:p>
    <w:p w14:paraId="71D37E5D" w14:textId="13AADF11" w:rsidR="00B73AEB" w:rsidRPr="00527D06" w:rsidRDefault="008A692E" w:rsidP="00527D06">
      <w:pPr>
        <w:pStyle w:val="ListParagraph"/>
        <w:numPr>
          <w:ilvl w:val="2"/>
          <w:numId w:val="24"/>
        </w:numPr>
        <w:spacing w:line="360" w:lineRule="auto"/>
        <w:rPr>
          <w:sz w:val="22"/>
          <w:szCs w:val="22"/>
        </w:rPr>
      </w:pPr>
      <w:r w:rsidRPr="00821414">
        <w:rPr>
          <w:sz w:val="22"/>
          <w:szCs w:val="22"/>
        </w:rPr>
        <w:t>&lt;Data&gt; Represents the 12-bit sampled value [</w:t>
      </w:r>
      <w:r w:rsidR="00C411D1" w:rsidRPr="00821414">
        <w:rPr>
          <w:sz w:val="22"/>
          <w:szCs w:val="22"/>
        </w:rPr>
        <w:t>0...</w:t>
      </w:r>
      <w:r w:rsidRPr="00821414">
        <w:rPr>
          <w:sz w:val="22"/>
          <w:szCs w:val="22"/>
        </w:rPr>
        <w:t>4095] from a specified channel.</w:t>
      </w:r>
    </w:p>
    <w:p w14:paraId="0EDBFFF8" w14:textId="44875E2A" w:rsidR="000A43D8" w:rsidRPr="00B73AEB" w:rsidRDefault="000A43D8" w:rsidP="00527D06">
      <w:pPr>
        <w:spacing w:before="240" w:line="360" w:lineRule="auto"/>
        <w:rPr>
          <w:b/>
          <w:bCs/>
          <w:sz w:val="22"/>
          <w:szCs w:val="22"/>
        </w:rPr>
      </w:pPr>
      <w:r w:rsidRPr="00B73AEB">
        <w:rPr>
          <w:b/>
          <w:bCs/>
          <w:sz w:val="22"/>
          <w:szCs w:val="22"/>
        </w:rPr>
        <w:t>Example for data Reception</w:t>
      </w:r>
      <w:r w:rsidR="006F3CA1" w:rsidRPr="00B73AEB">
        <w:rPr>
          <w:b/>
          <w:bCs/>
          <w:sz w:val="22"/>
          <w:szCs w:val="22"/>
        </w:rPr>
        <w:t xml:space="preserve"> frame-by-frame</w:t>
      </w:r>
      <w:r w:rsidRPr="00B73AEB">
        <w:rPr>
          <w:b/>
          <w:bCs/>
          <w:sz w:val="22"/>
          <w:szCs w:val="22"/>
        </w:rPr>
        <w:t>:</w:t>
      </w:r>
    </w:p>
    <w:p w14:paraId="28C0BB17" w14:textId="40242B97" w:rsidR="000A43D8" w:rsidRPr="00821414" w:rsidRDefault="000A43D8" w:rsidP="00527D06">
      <w:pPr>
        <w:pStyle w:val="ListParagraph"/>
        <w:numPr>
          <w:ilvl w:val="0"/>
          <w:numId w:val="40"/>
        </w:numPr>
        <w:spacing w:line="360" w:lineRule="auto"/>
        <w:rPr>
          <w:sz w:val="22"/>
          <w:szCs w:val="22"/>
        </w:rPr>
      </w:pPr>
      <w:r w:rsidRPr="00821414">
        <w:rPr>
          <w:sz w:val="22"/>
          <w:szCs w:val="22"/>
        </w:rPr>
        <w:t>Transmit = 0x2800 (MOSI), Receive = 0x2AAA</w:t>
      </w:r>
    </w:p>
    <w:p w14:paraId="7A0AE52C" w14:textId="5BC23301" w:rsidR="000A43D8" w:rsidRPr="00821414" w:rsidRDefault="000A43D8" w:rsidP="00527D06">
      <w:pPr>
        <w:pStyle w:val="ListParagraph"/>
        <w:numPr>
          <w:ilvl w:val="1"/>
          <w:numId w:val="40"/>
        </w:numPr>
        <w:spacing w:line="360" w:lineRule="auto"/>
        <w:rPr>
          <w:sz w:val="22"/>
          <w:szCs w:val="22"/>
        </w:rPr>
      </w:pPr>
      <w:r w:rsidRPr="00821414">
        <w:rPr>
          <w:sz w:val="22"/>
          <w:szCs w:val="22"/>
        </w:rPr>
        <w:t>Sampled Channel[0…7]: 2</w:t>
      </w:r>
      <w:r w:rsidR="00D11E1D" w:rsidRPr="00821414">
        <w:rPr>
          <w:sz w:val="22"/>
          <w:szCs w:val="22"/>
        </w:rPr>
        <w:t xml:space="preserve"> – Vsns_PH_C_RLY.</w:t>
      </w:r>
    </w:p>
    <w:p w14:paraId="3724A8D4" w14:textId="7A744CB4" w:rsidR="009B7618" w:rsidRPr="00821414" w:rsidRDefault="000A43D8" w:rsidP="00527D06">
      <w:pPr>
        <w:pStyle w:val="ListParagraph"/>
        <w:numPr>
          <w:ilvl w:val="1"/>
          <w:numId w:val="40"/>
        </w:numPr>
        <w:spacing w:line="360" w:lineRule="auto"/>
        <w:rPr>
          <w:sz w:val="22"/>
          <w:szCs w:val="22"/>
        </w:rPr>
      </w:pPr>
      <w:r w:rsidRPr="00821414">
        <w:rPr>
          <w:sz w:val="22"/>
          <w:szCs w:val="22"/>
        </w:rPr>
        <w:t>Sampled Data[0:0xFFF]: AAA.</w:t>
      </w:r>
    </w:p>
    <w:p w14:paraId="71190F9D" w14:textId="2B622199" w:rsidR="007C1ED6" w:rsidRPr="00821414" w:rsidRDefault="003A4579" w:rsidP="00527D06">
      <w:pPr>
        <w:pStyle w:val="ListParagraph"/>
        <w:numPr>
          <w:ilvl w:val="0"/>
          <w:numId w:val="40"/>
        </w:numPr>
        <w:spacing w:line="360" w:lineRule="auto"/>
        <w:rPr>
          <w:sz w:val="22"/>
          <w:szCs w:val="22"/>
        </w:rPr>
      </w:pPr>
      <w:r w:rsidRPr="00821414">
        <w:rPr>
          <w:sz w:val="22"/>
          <w:szCs w:val="22"/>
        </w:rPr>
        <w:t>Transmit 0x2800 (MOSI), Receive = 0x3</w:t>
      </w:r>
      <w:r w:rsidR="001A042F" w:rsidRPr="00821414">
        <w:rPr>
          <w:sz w:val="22"/>
          <w:szCs w:val="22"/>
        </w:rPr>
        <w:t>BBB</w:t>
      </w:r>
    </w:p>
    <w:p w14:paraId="6978E900" w14:textId="2AF8D66E"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Channel[0…7]: </w:t>
      </w:r>
      <w:r w:rsidR="00CC303C" w:rsidRPr="00821414">
        <w:rPr>
          <w:sz w:val="22"/>
          <w:szCs w:val="22"/>
        </w:rPr>
        <w:t xml:space="preserve">3 </w:t>
      </w:r>
      <w:r w:rsidR="00CA1A86" w:rsidRPr="00821414">
        <w:rPr>
          <w:sz w:val="22"/>
          <w:szCs w:val="22"/>
        </w:rPr>
        <w:t>–</w:t>
      </w:r>
      <w:r w:rsidR="00CC303C" w:rsidRPr="00821414">
        <w:rPr>
          <w:sz w:val="22"/>
          <w:szCs w:val="22"/>
        </w:rPr>
        <w:t xml:space="preserve"> OUT4_Isns.</w:t>
      </w:r>
    </w:p>
    <w:p w14:paraId="50A0B1A4" w14:textId="106E8288" w:rsidR="007C1ED6" w:rsidRPr="00821414" w:rsidRDefault="007C1ED6" w:rsidP="00527D06">
      <w:pPr>
        <w:pStyle w:val="ListParagraph"/>
        <w:numPr>
          <w:ilvl w:val="1"/>
          <w:numId w:val="40"/>
        </w:numPr>
        <w:spacing w:line="360" w:lineRule="auto"/>
        <w:rPr>
          <w:sz w:val="22"/>
          <w:szCs w:val="22"/>
        </w:rPr>
      </w:pPr>
      <w:r w:rsidRPr="00821414">
        <w:rPr>
          <w:sz w:val="22"/>
          <w:szCs w:val="22"/>
        </w:rPr>
        <w:t xml:space="preserve">Sampled Data[0:0xFFF]: </w:t>
      </w:r>
      <w:r w:rsidR="001A042F" w:rsidRPr="00821414">
        <w:rPr>
          <w:sz w:val="22"/>
          <w:szCs w:val="22"/>
        </w:rPr>
        <w:t>0xBBB</w:t>
      </w:r>
      <w:r w:rsidRPr="00821414">
        <w:rPr>
          <w:sz w:val="22"/>
          <w:szCs w:val="22"/>
        </w:rPr>
        <w:t>.</w:t>
      </w:r>
    </w:p>
    <w:p w14:paraId="336C03E0" w14:textId="79455194" w:rsidR="00856DCC" w:rsidRPr="002B0541" w:rsidRDefault="00856DCC" w:rsidP="005E0405">
      <w:r w:rsidRPr="002B0541">
        <w:br w:type="page"/>
      </w:r>
    </w:p>
    <w:p w14:paraId="6ECDD537" w14:textId="4BB37397" w:rsidR="00CD48FD" w:rsidRPr="00B73AEB" w:rsidRDefault="00403D2A" w:rsidP="00527D06">
      <w:pPr>
        <w:pStyle w:val="Heading4"/>
        <w:spacing w:line="360" w:lineRule="auto"/>
      </w:pPr>
      <w:r w:rsidRPr="00B73AEB">
        <w:lastRenderedPageBreak/>
        <w:t>Sampled Data Conversion</w:t>
      </w:r>
    </w:p>
    <w:p w14:paraId="6D752287" w14:textId="669771E1" w:rsidR="00AD073C" w:rsidRPr="00B73AEB" w:rsidRDefault="00AD073C" w:rsidP="00527D06">
      <w:pPr>
        <w:spacing w:line="360" w:lineRule="auto"/>
        <w:rPr>
          <w:sz w:val="22"/>
          <w:szCs w:val="22"/>
        </w:rPr>
      </w:pPr>
      <w:r w:rsidRPr="00B73AEB">
        <w:rPr>
          <w:sz w:val="22"/>
          <w:szCs w:val="22"/>
        </w:rPr>
        <w:t xml:space="preserve">Since all the sampled values represent the raw 12-bit A/D measurements, the values shall be converted to the valid data in accordance with the specified channel and value implemented in the design. </w:t>
      </w:r>
    </w:p>
    <w:p w14:paraId="7B395051" w14:textId="4E1FFCC9" w:rsidR="00A25E78" w:rsidRPr="00B73AEB" w:rsidRDefault="00AD073C" w:rsidP="00527D06">
      <w:pPr>
        <w:pStyle w:val="ListParagraph"/>
        <w:numPr>
          <w:ilvl w:val="0"/>
          <w:numId w:val="33"/>
        </w:numPr>
        <w:spacing w:line="360" w:lineRule="auto"/>
        <w:rPr>
          <w:b/>
          <w:bCs/>
          <w:sz w:val="22"/>
          <w:szCs w:val="22"/>
        </w:rPr>
      </w:pPr>
      <w:r w:rsidRPr="00B73AEB">
        <w:rPr>
          <w:b/>
          <w:bCs/>
          <w:sz w:val="22"/>
          <w:szCs w:val="22"/>
        </w:rPr>
        <w:t xml:space="preserve">A/D Sample to </w:t>
      </w:r>
      <w:r w:rsidR="00973012">
        <w:rPr>
          <w:b/>
          <w:bCs/>
          <w:sz w:val="22"/>
          <w:szCs w:val="22"/>
        </w:rPr>
        <w:t xml:space="preserve">Instantaneous </w:t>
      </w:r>
      <w:r w:rsidRPr="00B73AEB">
        <w:rPr>
          <w:b/>
          <w:bCs/>
          <w:sz w:val="22"/>
          <w:szCs w:val="22"/>
        </w:rPr>
        <w:t>Voltage Conversions</w:t>
      </w:r>
      <w:r w:rsidR="00A25E78" w:rsidRPr="00B73AEB">
        <w:rPr>
          <w:b/>
          <w:bCs/>
          <w:sz w:val="22"/>
          <w:szCs w:val="22"/>
        </w:rPr>
        <w:t>:</w:t>
      </w:r>
    </w:p>
    <w:p w14:paraId="12D6782D" w14:textId="4A5C57C5" w:rsidR="00AD073C" w:rsidRPr="00B73AEB" w:rsidRDefault="00275C8E" w:rsidP="00527D06">
      <w:pPr>
        <w:spacing w:line="360" w:lineRule="auto"/>
        <w:rPr>
          <w:sz w:val="22"/>
          <w:szCs w:val="22"/>
        </w:rPr>
      </w:pPr>
      <w:r>
        <w:rPr>
          <w:sz w:val="22"/>
          <w:szCs w:val="22"/>
        </w:rPr>
        <w:t>To</w:t>
      </w:r>
      <w:r w:rsidR="00FE4225">
        <w:rPr>
          <w:sz w:val="22"/>
          <w:szCs w:val="22"/>
        </w:rPr>
        <w:t xml:space="preserve"> convert the values from </w:t>
      </w:r>
      <w:r>
        <w:rPr>
          <w:sz w:val="22"/>
          <w:szCs w:val="22"/>
        </w:rPr>
        <w:t xml:space="preserve">unsigned </w:t>
      </w:r>
      <w:r w:rsidR="00FE4225">
        <w:rPr>
          <w:sz w:val="22"/>
          <w:szCs w:val="22"/>
        </w:rPr>
        <w:t xml:space="preserve">A/D raw 12-bit data to </w:t>
      </w:r>
      <w:r>
        <w:rPr>
          <w:sz w:val="22"/>
          <w:szCs w:val="22"/>
        </w:rPr>
        <w:t>16-bit signed</w:t>
      </w:r>
      <w:r w:rsidR="00FE4225">
        <w:rPr>
          <w:sz w:val="22"/>
          <w:szCs w:val="22"/>
        </w:rPr>
        <w:t xml:space="preserve"> value, the following equation is used:</w:t>
      </w:r>
    </w:p>
    <w:p w14:paraId="766497E9" w14:textId="20C54ABB" w:rsidR="00A25E78" w:rsidRPr="00B73AEB"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2047</m:t>
              </m:r>
            </m:e>
            <m:sub>
              <m:r>
                <m:rPr>
                  <m:sty m:val="p"/>
                </m:rPr>
                <w:rPr>
                  <w:rFonts w:ascii="Cambria Math" w:hAnsi="Cambria Math"/>
                  <w:sz w:val="22"/>
                  <w:szCs w:val="22"/>
                </w:rPr>
                <m:t>Dec</m:t>
              </m:r>
            </m:sub>
          </m:sSub>
          <m:r>
            <w:rPr>
              <w:rFonts w:ascii="Cambria Math" w:hAnsi="Cambria Math"/>
              <w:sz w:val="22"/>
              <w:szCs w:val="22"/>
            </w:rPr>
            <m:t>)</m:t>
          </m:r>
        </m:oMath>
      </m:oMathPara>
    </w:p>
    <w:p w14:paraId="0394FBB3" w14:textId="5F620B84" w:rsidR="00B20480" w:rsidRPr="00527D06" w:rsidRDefault="00FE4225" w:rsidP="00FE4225">
      <w:pPr>
        <w:spacing w:line="360" w:lineRule="auto"/>
        <w:rPr>
          <w:sz w:val="22"/>
          <w:szCs w:val="22"/>
        </w:rPr>
      </w:pPr>
      <w:r>
        <w:rPr>
          <w:sz w:val="22"/>
          <w:szCs w:val="22"/>
        </w:rPr>
        <w:t>Since the IRS document provided by customer provides a specific set of requirements for the scale factor and range, the following table shall be implemented:</w:t>
      </w:r>
    </w:p>
    <w:tbl>
      <w:tblPr>
        <w:tblStyle w:val="TableGrid"/>
        <w:tblpPr w:leftFromText="180" w:rightFromText="180" w:vertAnchor="text" w:horzAnchor="margin" w:tblpXSpec="center" w:tblpY="218"/>
        <w:tblW w:w="10060" w:type="dxa"/>
        <w:tblLayout w:type="fixed"/>
        <w:tblLook w:val="04A0" w:firstRow="1" w:lastRow="0" w:firstColumn="1" w:lastColumn="0" w:noHBand="0" w:noVBand="1"/>
      </w:tblPr>
      <w:tblGrid>
        <w:gridCol w:w="1908"/>
        <w:gridCol w:w="1206"/>
        <w:gridCol w:w="1134"/>
        <w:gridCol w:w="1134"/>
        <w:gridCol w:w="2977"/>
        <w:gridCol w:w="1701"/>
      </w:tblGrid>
      <w:tr w:rsidR="00FE4225" w:rsidRPr="00B73AEB" w14:paraId="2166C901" w14:textId="1067A259" w:rsidTr="00275C8E">
        <w:trPr>
          <w:trHeight w:val="204"/>
        </w:trPr>
        <w:tc>
          <w:tcPr>
            <w:tcW w:w="1908" w:type="dxa"/>
            <w:shd w:val="clear" w:color="auto" w:fill="FFF2CC" w:themeFill="accent4" w:themeFillTint="33"/>
          </w:tcPr>
          <w:p w14:paraId="1A702041" w14:textId="77777777" w:rsidR="00FE4225" w:rsidRPr="00B73AEB" w:rsidRDefault="00FE4225" w:rsidP="00527D06">
            <w:pPr>
              <w:spacing w:line="360" w:lineRule="auto"/>
              <w:jc w:val="center"/>
              <w:rPr>
                <w:sz w:val="22"/>
                <w:szCs w:val="22"/>
              </w:rPr>
            </w:pPr>
            <w:r w:rsidRPr="00B73AEB">
              <w:rPr>
                <w:sz w:val="22"/>
                <w:szCs w:val="22"/>
              </w:rPr>
              <w:t>Name</w:t>
            </w:r>
          </w:p>
        </w:tc>
        <w:tc>
          <w:tcPr>
            <w:tcW w:w="1206" w:type="dxa"/>
            <w:shd w:val="clear" w:color="auto" w:fill="FFF2CC" w:themeFill="accent4" w:themeFillTint="33"/>
          </w:tcPr>
          <w:p w14:paraId="5A921D60" w14:textId="77777777" w:rsidR="00FE4225" w:rsidRPr="00B73AEB" w:rsidRDefault="00FE4225" w:rsidP="00527D06">
            <w:pPr>
              <w:spacing w:line="360" w:lineRule="auto"/>
              <w:jc w:val="center"/>
              <w:rPr>
                <w:sz w:val="22"/>
                <w:szCs w:val="22"/>
              </w:rPr>
            </w:pPr>
            <w:r w:rsidRPr="00B73AEB">
              <w:rPr>
                <w:sz w:val="22"/>
                <w:szCs w:val="22"/>
              </w:rPr>
              <w:t>A/D Channel</w:t>
            </w:r>
          </w:p>
        </w:tc>
        <w:tc>
          <w:tcPr>
            <w:tcW w:w="1134" w:type="dxa"/>
            <w:shd w:val="clear" w:color="auto" w:fill="FFF2CC" w:themeFill="accent4" w:themeFillTint="33"/>
          </w:tcPr>
          <w:p w14:paraId="29197E07" w14:textId="1CA56038" w:rsidR="00FE4225" w:rsidRPr="00B73AEB" w:rsidRDefault="00FE4225" w:rsidP="00527D06">
            <w:pPr>
              <w:spacing w:line="360" w:lineRule="auto"/>
              <w:jc w:val="center"/>
              <w:rPr>
                <w:sz w:val="22"/>
                <w:szCs w:val="22"/>
              </w:rPr>
            </w:pPr>
            <w:r>
              <w:rPr>
                <w:sz w:val="22"/>
                <w:szCs w:val="22"/>
              </w:rPr>
              <w:t>Variable Length</w:t>
            </w:r>
          </w:p>
        </w:tc>
        <w:tc>
          <w:tcPr>
            <w:tcW w:w="1134" w:type="dxa"/>
            <w:shd w:val="clear" w:color="auto" w:fill="FFF2CC" w:themeFill="accent4" w:themeFillTint="33"/>
          </w:tcPr>
          <w:p w14:paraId="67657C81" w14:textId="00B7E003" w:rsidR="00FE4225" w:rsidRPr="00B73AEB" w:rsidRDefault="00FE4225" w:rsidP="00527D06">
            <w:pPr>
              <w:spacing w:line="360" w:lineRule="auto"/>
              <w:jc w:val="center"/>
              <w:rPr>
                <w:sz w:val="22"/>
                <w:szCs w:val="22"/>
              </w:rPr>
            </w:pPr>
            <w:r w:rsidRPr="00B73AEB">
              <w:rPr>
                <w:sz w:val="22"/>
                <w:szCs w:val="22"/>
              </w:rPr>
              <w:t>ADC Module</w:t>
            </w:r>
          </w:p>
        </w:tc>
        <w:tc>
          <w:tcPr>
            <w:tcW w:w="2977" w:type="dxa"/>
            <w:shd w:val="clear" w:color="auto" w:fill="FFF2CC" w:themeFill="accent4" w:themeFillTint="33"/>
          </w:tcPr>
          <w:p w14:paraId="327DDBD2" w14:textId="1D5F2D9C" w:rsidR="00FE4225" w:rsidRPr="00B73AEB" w:rsidRDefault="00FE4225" w:rsidP="00527D06">
            <w:pPr>
              <w:spacing w:line="360" w:lineRule="auto"/>
              <w:jc w:val="center"/>
              <w:rPr>
                <w:sz w:val="22"/>
                <w:szCs w:val="22"/>
              </w:rPr>
            </w:pPr>
            <w:r w:rsidRPr="00B73AEB">
              <w:rPr>
                <w:sz w:val="22"/>
                <w:szCs w:val="22"/>
              </w:rPr>
              <w:t>Description</w:t>
            </w:r>
          </w:p>
        </w:tc>
        <w:tc>
          <w:tcPr>
            <w:tcW w:w="1701" w:type="dxa"/>
            <w:shd w:val="clear" w:color="auto" w:fill="FFF2CC" w:themeFill="accent4" w:themeFillTint="33"/>
          </w:tcPr>
          <w:p w14:paraId="590D5CA5" w14:textId="391AD8A3" w:rsidR="00FE4225" w:rsidRPr="00B73AEB" w:rsidRDefault="00FE4225" w:rsidP="00527D06">
            <w:pPr>
              <w:spacing w:line="360" w:lineRule="auto"/>
              <w:jc w:val="center"/>
              <w:rPr>
                <w:sz w:val="22"/>
                <w:szCs w:val="22"/>
              </w:rPr>
            </w:pPr>
            <w:r w:rsidRPr="00B73AEB">
              <w:rPr>
                <w:sz w:val="22"/>
                <w:szCs w:val="22"/>
              </w:rPr>
              <w:t>Parameter A</w:t>
            </w:r>
          </w:p>
        </w:tc>
      </w:tr>
      <w:tr w:rsidR="00FE4225" w:rsidRPr="00B73AEB" w14:paraId="403A5CC5" w14:textId="1633C83D" w:rsidTr="00275C8E">
        <w:trPr>
          <w:trHeight w:val="192"/>
        </w:trPr>
        <w:tc>
          <w:tcPr>
            <w:tcW w:w="1908" w:type="dxa"/>
          </w:tcPr>
          <w:p w14:paraId="7F39EA4D" w14:textId="61EFBCDE" w:rsidR="00FE4225" w:rsidRPr="00B73AEB" w:rsidRDefault="00FE4225" w:rsidP="009C41F1">
            <w:pPr>
              <w:spacing w:line="360" w:lineRule="auto"/>
              <w:jc w:val="center"/>
              <w:rPr>
                <w:sz w:val="22"/>
                <w:szCs w:val="22"/>
              </w:rPr>
            </w:pPr>
            <w:r w:rsidRPr="00821414">
              <w:rPr>
                <w:sz w:val="22"/>
                <w:szCs w:val="22"/>
              </w:rPr>
              <w:t>OUT4_sns</w:t>
            </w:r>
          </w:p>
        </w:tc>
        <w:tc>
          <w:tcPr>
            <w:tcW w:w="1206" w:type="dxa"/>
          </w:tcPr>
          <w:p w14:paraId="6BDE7BFD" w14:textId="7C0D1B8D"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0</w:t>
            </w:r>
          </w:p>
        </w:tc>
        <w:tc>
          <w:tcPr>
            <w:tcW w:w="1134" w:type="dxa"/>
          </w:tcPr>
          <w:p w14:paraId="130C25B1" w14:textId="549405C4" w:rsidR="00FE4225" w:rsidRPr="008436E9" w:rsidRDefault="00FE4225" w:rsidP="009C41F1">
            <w:pPr>
              <w:spacing w:line="360" w:lineRule="auto"/>
              <w:jc w:val="center"/>
              <w:rPr>
                <w:sz w:val="22"/>
                <w:szCs w:val="22"/>
              </w:rPr>
            </w:pPr>
            <w:r>
              <w:rPr>
                <w:sz w:val="22"/>
                <w:szCs w:val="22"/>
              </w:rPr>
              <w:t>2-bytes</w:t>
            </w:r>
          </w:p>
        </w:tc>
        <w:tc>
          <w:tcPr>
            <w:tcW w:w="1134" w:type="dxa"/>
            <w:vMerge w:val="restart"/>
          </w:tcPr>
          <w:p w14:paraId="61C9194B" w14:textId="52048917" w:rsidR="00FE4225" w:rsidRPr="00B73AEB" w:rsidRDefault="00FE4225" w:rsidP="009C41F1">
            <w:pPr>
              <w:spacing w:line="360" w:lineRule="auto"/>
              <w:jc w:val="center"/>
              <w:rPr>
                <w:sz w:val="22"/>
                <w:szCs w:val="22"/>
              </w:rPr>
            </w:pPr>
            <w:r w:rsidRPr="008436E9">
              <w:rPr>
                <w:sz w:val="22"/>
                <w:szCs w:val="22"/>
              </w:rPr>
              <w:t xml:space="preserve">ADS7951 </w:t>
            </w:r>
          </w:p>
        </w:tc>
        <w:tc>
          <w:tcPr>
            <w:tcW w:w="2977" w:type="dxa"/>
          </w:tcPr>
          <w:p w14:paraId="51478807" w14:textId="1A9FEB8E" w:rsidR="00FE4225" w:rsidRPr="00B73AEB" w:rsidRDefault="00FE4225" w:rsidP="009C41F1">
            <w:pPr>
              <w:spacing w:line="360" w:lineRule="auto"/>
              <w:jc w:val="center"/>
              <w:rPr>
                <w:sz w:val="22"/>
                <w:szCs w:val="22"/>
              </w:rPr>
            </w:pPr>
            <w:r w:rsidRPr="00B73AEB">
              <w:rPr>
                <w:sz w:val="22"/>
                <w:szCs w:val="22"/>
              </w:rPr>
              <w:t>Single-Phase Output Voltage</w:t>
            </w:r>
          </w:p>
        </w:tc>
        <w:tc>
          <w:tcPr>
            <w:tcW w:w="1701" w:type="dxa"/>
            <w:vMerge w:val="restart"/>
          </w:tcPr>
          <w:p w14:paraId="7C6D7AE3" w14:textId="770CBD30" w:rsidR="00FE4225" w:rsidRPr="00B73AEB" w:rsidRDefault="00FE4225" w:rsidP="009C41F1">
            <w:pPr>
              <w:spacing w:line="360" w:lineRule="auto"/>
              <w:jc w:val="center"/>
              <w:rPr>
                <w:sz w:val="22"/>
                <w:szCs w:val="22"/>
              </w:rPr>
            </w:pPr>
            <w:r>
              <w:rPr>
                <w:sz w:val="22"/>
                <w:szCs w:val="22"/>
              </w:rPr>
              <w:t>1</w:t>
            </w:r>
            <w:r w:rsidR="00F6083F">
              <w:rPr>
                <w:sz w:val="22"/>
                <w:szCs w:val="22"/>
              </w:rPr>
              <w:t>.</w:t>
            </w:r>
            <w:r>
              <w:rPr>
                <w:sz w:val="22"/>
                <w:szCs w:val="22"/>
              </w:rPr>
              <w:t>08881</w:t>
            </w:r>
          </w:p>
        </w:tc>
      </w:tr>
      <w:tr w:rsidR="00FE4225" w:rsidRPr="00B73AEB" w14:paraId="2B59418E" w14:textId="15817186" w:rsidTr="00275C8E">
        <w:trPr>
          <w:trHeight w:val="182"/>
        </w:trPr>
        <w:tc>
          <w:tcPr>
            <w:tcW w:w="1908" w:type="dxa"/>
          </w:tcPr>
          <w:p w14:paraId="1A05BE72" w14:textId="3E4C46A9" w:rsidR="00FE4225" w:rsidRPr="00B73AEB" w:rsidRDefault="00FE4225" w:rsidP="009C41F1">
            <w:pPr>
              <w:spacing w:line="360" w:lineRule="auto"/>
              <w:jc w:val="center"/>
              <w:rPr>
                <w:sz w:val="22"/>
                <w:szCs w:val="22"/>
              </w:rPr>
            </w:pPr>
            <w:r w:rsidRPr="00821414">
              <w:rPr>
                <w:sz w:val="22"/>
                <w:szCs w:val="22"/>
              </w:rPr>
              <w:t>Vsns_PH1</w:t>
            </w:r>
          </w:p>
        </w:tc>
        <w:tc>
          <w:tcPr>
            <w:tcW w:w="1206" w:type="dxa"/>
          </w:tcPr>
          <w:p w14:paraId="6967DCD3" w14:textId="14E2CD9A"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1</w:t>
            </w:r>
          </w:p>
        </w:tc>
        <w:tc>
          <w:tcPr>
            <w:tcW w:w="1134" w:type="dxa"/>
          </w:tcPr>
          <w:p w14:paraId="5189882A" w14:textId="66934786" w:rsidR="00FE4225" w:rsidRPr="00B73AEB" w:rsidRDefault="00FE4225" w:rsidP="009C41F1">
            <w:pPr>
              <w:spacing w:line="360" w:lineRule="auto"/>
              <w:jc w:val="center"/>
              <w:rPr>
                <w:sz w:val="22"/>
                <w:szCs w:val="22"/>
              </w:rPr>
            </w:pPr>
            <w:r>
              <w:rPr>
                <w:sz w:val="22"/>
                <w:szCs w:val="22"/>
              </w:rPr>
              <w:t>2-bytes</w:t>
            </w:r>
          </w:p>
        </w:tc>
        <w:tc>
          <w:tcPr>
            <w:tcW w:w="1134" w:type="dxa"/>
            <w:vMerge/>
          </w:tcPr>
          <w:p w14:paraId="6F992B5D" w14:textId="540EA980" w:rsidR="00FE4225" w:rsidRPr="00B73AEB" w:rsidRDefault="00FE4225" w:rsidP="009C41F1">
            <w:pPr>
              <w:spacing w:line="360" w:lineRule="auto"/>
              <w:jc w:val="center"/>
              <w:rPr>
                <w:sz w:val="22"/>
                <w:szCs w:val="22"/>
              </w:rPr>
            </w:pPr>
          </w:p>
        </w:tc>
        <w:tc>
          <w:tcPr>
            <w:tcW w:w="2977" w:type="dxa"/>
          </w:tcPr>
          <w:p w14:paraId="508F7A72" w14:textId="798579D2" w:rsidR="00FE4225" w:rsidRPr="00B73AEB" w:rsidRDefault="00FE4225" w:rsidP="009C41F1">
            <w:pPr>
              <w:spacing w:line="360" w:lineRule="auto"/>
              <w:jc w:val="center"/>
              <w:rPr>
                <w:sz w:val="22"/>
                <w:szCs w:val="22"/>
              </w:rPr>
            </w:pPr>
            <w:r w:rsidRPr="00B73AEB">
              <w:rPr>
                <w:sz w:val="22"/>
                <w:szCs w:val="22"/>
              </w:rPr>
              <w:t>Phase 1 Input Voltage</w:t>
            </w:r>
          </w:p>
        </w:tc>
        <w:tc>
          <w:tcPr>
            <w:tcW w:w="1701" w:type="dxa"/>
            <w:vMerge/>
          </w:tcPr>
          <w:p w14:paraId="0163A9AA" w14:textId="77777777" w:rsidR="00FE4225" w:rsidRPr="00B73AEB" w:rsidRDefault="00FE4225" w:rsidP="009C41F1">
            <w:pPr>
              <w:spacing w:line="360" w:lineRule="auto"/>
              <w:rPr>
                <w:sz w:val="22"/>
                <w:szCs w:val="22"/>
              </w:rPr>
            </w:pPr>
          </w:p>
        </w:tc>
      </w:tr>
      <w:tr w:rsidR="00FE4225" w:rsidRPr="00B73AEB" w14:paraId="6897193D" w14:textId="14A63D9F" w:rsidTr="00275C8E">
        <w:trPr>
          <w:trHeight w:val="182"/>
        </w:trPr>
        <w:tc>
          <w:tcPr>
            <w:tcW w:w="1908" w:type="dxa"/>
          </w:tcPr>
          <w:p w14:paraId="1A34ABC5" w14:textId="14457C0D" w:rsidR="00FE4225" w:rsidRPr="00B73AEB" w:rsidRDefault="00FE4225" w:rsidP="009C41F1">
            <w:pPr>
              <w:spacing w:line="360" w:lineRule="auto"/>
              <w:jc w:val="center"/>
              <w:rPr>
                <w:sz w:val="22"/>
                <w:szCs w:val="22"/>
              </w:rPr>
            </w:pPr>
            <w:r w:rsidRPr="00821414">
              <w:rPr>
                <w:sz w:val="22"/>
                <w:szCs w:val="22"/>
              </w:rPr>
              <w:t>Vsns_PH2</w:t>
            </w:r>
          </w:p>
        </w:tc>
        <w:tc>
          <w:tcPr>
            <w:tcW w:w="1206" w:type="dxa"/>
          </w:tcPr>
          <w:p w14:paraId="71AE6D78" w14:textId="594A277F"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2</w:t>
            </w:r>
          </w:p>
        </w:tc>
        <w:tc>
          <w:tcPr>
            <w:tcW w:w="1134" w:type="dxa"/>
          </w:tcPr>
          <w:p w14:paraId="4DD5B60A" w14:textId="3B2BD7A4" w:rsidR="00FE4225" w:rsidRPr="00B73AEB" w:rsidRDefault="00FE4225" w:rsidP="009C41F1">
            <w:pPr>
              <w:spacing w:line="360" w:lineRule="auto"/>
              <w:jc w:val="center"/>
              <w:rPr>
                <w:sz w:val="22"/>
                <w:szCs w:val="22"/>
              </w:rPr>
            </w:pPr>
            <w:r>
              <w:rPr>
                <w:sz w:val="22"/>
                <w:szCs w:val="22"/>
              </w:rPr>
              <w:t>2-bytes</w:t>
            </w:r>
          </w:p>
        </w:tc>
        <w:tc>
          <w:tcPr>
            <w:tcW w:w="1134" w:type="dxa"/>
            <w:vMerge/>
          </w:tcPr>
          <w:p w14:paraId="39C570B2" w14:textId="243985FB" w:rsidR="00FE4225" w:rsidRPr="00B73AEB" w:rsidRDefault="00FE4225" w:rsidP="009C41F1">
            <w:pPr>
              <w:spacing w:line="360" w:lineRule="auto"/>
              <w:jc w:val="center"/>
              <w:rPr>
                <w:sz w:val="22"/>
                <w:szCs w:val="22"/>
              </w:rPr>
            </w:pPr>
          </w:p>
        </w:tc>
        <w:tc>
          <w:tcPr>
            <w:tcW w:w="2977" w:type="dxa"/>
          </w:tcPr>
          <w:p w14:paraId="4BAA8AAE" w14:textId="5D6DB613"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Input Voltage</w:t>
            </w:r>
          </w:p>
        </w:tc>
        <w:tc>
          <w:tcPr>
            <w:tcW w:w="1701" w:type="dxa"/>
            <w:vMerge/>
          </w:tcPr>
          <w:p w14:paraId="64BAF890" w14:textId="77777777" w:rsidR="00FE4225" w:rsidRPr="00B73AEB" w:rsidRDefault="00FE4225" w:rsidP="009C41F1">
            <w:pPr>
              <w:spacing w:line="360" w:lineRule="auto"/>
              <w:rPr>
                <w:sz w:val="22"/>
                <w:szCs w:val="22"/>
              </w:rPr>
            </w:pPr>
          </w:p>
        </w:tc>
      </w:tr>
      <w:tr w:rsidR="00FE4225" w:rsidRPr="00B73AEB" w14:paraId="462A1BE3" w14:textId="14FD9405" w:rsidTr="00275C8E">
        <w:trPr>
          <w:trHeight w:val="182"/>
        </w:trPr>
        <w:tc>
          <w:tcPr>
            <w:tcW w:w="1908" w:type="dxa"/>
          </w:tcPr>
          <w:p w14:paraId="1E6BFB51" w14:textId="26E56554" w:rsidR="00FE4225" w:rsidRPr="00B73AEB" w:rsidRDefault="00FE4225" w:rsidP="009C41F1">
            <w:pPr>
              <w:spacing w:line="360" w:lineRule="auto"/>
              <w:jc w:val="center"/>
              <w:rPr>
                <w:sz w:val="22"/>
                <w:szCs w:val="22"/>
              </w:rPr>
            </w:pPr>
            <w:r w:rsidRPr="00821414">
              <w:rPr>
                <w:sz w:val="22"/>
                <w:szCs w:val="22"/>
              </w:rPr>
              <w:t>Vsns_PH3</w:t>
            </w:r>
          </w:p>
        </w:tc>
        <w:tc>
          <w:tcPr>
            <w:tcW w:w="1206" w:type="dxa"/>
          </w:tcPr>
          <w:p w14:paraId="2F9525AC" w14:textId="75784D59"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3</w:t>
            </w:r>
          </w:p>
        </w:tc>
        <w:tc>
          <w:tcPr>
            <w:tcW w:w="1134" w:type="dxa"/>
          </w:tcPr>
          <w:p w14:paraId="3FD1C1D3" w14:textId="1BFC8100" w:rsidR="00FE4225" w:rsidRPr="00B73AEB" w:rsidRDefault="00FE4225" w:rsidP="009C41F1">
            <w:pPr>
              <w:spacing w:line="360" w:lineRule="auto"/>
              <w:jc w:val="center"/>
              <w:rPr>
                <w:sz w:val="22"/>
                <w:szCs w:val="22"/>
              </w:rPr>
            </w:pPr>
            <w:r>
              <w:rPr>
                <w:sz w:val="22"/>
                <w:szCs w:val="22"/>
              </w:rPr>
              <w:t>2-bytes</w:t>
            </w:r>
          </w:p>
        </w:tc>
        <w:tc>
          <w:tcPr>
            <w:tcW w:w="1134" w:type="dxa"/>
            <w:vMerge/>
          </w:tcPr>
          <w:p w14:paraId="6F273F0C" w14:textId="1AB57EE4" w:rsidR="00FE4225" w:rsidRPr="00B73AEB" w:rsidRDefault="00FE4225" w:rsidP="009C41F1">
            <w:pPr>
              <w:spacing w:line="360" w:lineRule="auto"/>
              <w:jc w:val="center"/>
              <w:rPr>
                <w:sz w:val="22"/>
                <w:szCs w:val="22"/>
              </w:rPr>
            </w:pPr>
          </w:p>
        </w:tc>
        <w:tc>
          <w:tcPr>
            <w:tcW w:w="2977" w:type="dxa"/>
          </w:tcPr>
          <w:p w14:paraId="07D309C2" w14:textId="22841CF2" w:rsidR="00FE4225" w:rsidRPr="00B73AEB" w:rsidRDefault="00FE4225" w:rsidP="009C41F1">
            <w:pPr>
              <w:spacing w:line="360" w:lineRule="auto"/>
              <w:jc w:val="center"/>
              <w:rPr>
                <w:sz w:val="22"/>
                <w:szCs w:val="22"/>
              </w:rPr>
            </w:pPr>
            <w:r w:rsidRPr="00B73AEB">
              <w:rPr>
                <w:sz w:val="22"/>
                <w:szCs w:val="22"/>
              </w:rPr>
              <w:t>Phase 3 Input Voltage</w:t>
            </w:r>
          </w:p>
        </w:tc>
        <w:tc>
          <w:tcPr>
            <w:tcW w:w="1701" w:type="dxa"/>
            <w:vMerge/>
          </w:tcPr>
          <w:p w14:paraId="602729EB" w14:textId="77777777" w:rsidR="00FE4225" w:rsidRPr="00B73AEB" w:rsidRDefault="00FE4225" w:rsidP="009C41F1">
            <w:pPr>
              <w:spacing w:line="360" w:lineRule="auto"/>
              <w:rPr>
                <w:sz w:val="22"/>
                <w:szCs w:val="22"/>
              </w:rPr>
            </w:pPr>
          </w:p>
        </w:tc>
      </w:tr>
      <w:tr w:rsidR="00FE4225" w:rsidRPr="00B73AEB" w14:paraId="658D8D4B" w14:textId="0E442913" w:rsidTr="00275C8E">
        <w:trPr>
          <w:trHeight w:val="182"/>
        </w:trPr>
        <w:tc>
          <w:tcPr>
            <w:tcW w:w="1908" w:type="dxa"/>
          </w:tcPr>
          <w:p w14:paraId="587CA715" w14:textId="1A62A596" w:rsidR="00FE4225" w:rsidRPr="00B73AEB" w:rsidRDefault="00FE4225" w:rsidP="009C41F1">
            <w:pPr>
              <w:spacing w:line="360" w:lineRule="auto"/>
              <w:jc w:val="center"/>
              <w:rPr>
                <w:sz w:val="22"/>
                <w:szCs w:val="22"/>
              </w:rPr>
            </w:pPr>
            <w:r w:rsidRPr="00821414">
              <w:rPr>
                <w:sz w:val="22"/>
                <w:szCs w:val="22"/>
              </w:rPr>
              <w:t>Vsns_PH_C_RLY</w:t>
            </w:r>
          </w:p>
        </w:tc>
        <w:tc>
          <w:tcPr>
            <w:tcW w:w="1206" w:type="dxa"/>
          </w:tcPr>
          <w:p w14:paraId="4122C5BE" w14:textId="566A5C13"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5</w:t>
            </w:r>
          </w:p>
        </w:tc>
        <w:tc>
          <w:tcPr>
            <w:tcW w:w="1134" w:type="dxa"/>
          </w:tcPr>
          <w:p w14:paraId="0C4D1D0A" w14:textId="40EDAF59" w:rsidR="00FE4225" w:rsidRPr="00B73AEB" w:rsidRDefault="00FE4225" w:rsidP="009C41F1">
            <w:pPr>
              <w:spacing w:line="360" w:lineRule="auto"/>
              <w:jc w:val="center"/>
              <w:rPr>
                <w:sz w:val="22"/>
                <w:szCs w:val="22"/>
              </w:rPr>
            </w:pPr>
            <w:r>
              <w:rPr>
                <w:sz w:val="22"/>
                <w:szCs w:val="22"/>
              </w:rPr>
              <w:t>2-bytes</w:t>
            </w:r>
          </w:p>
        </w:tc>
        <w:tc>
          <w:tcPr>
            <w:tcW w:w="1134" w:type="dxa"/>
            <w:vMerge/>
          </w:tcPr>
          <w:p w14:paraId="61B39DEB" w14:textId="6D05A30D" w:rsidR="00FE4225" w:rsidRPr="00B73AEB" w:rsidRDefault="00FE4225" w:rsidP="009C41F1">
            <w:pPr>
              <w:spacing w:line="360" w:lineRule="auto"/>
              <w:jc w:val="center"/>
              <w:rPr>
                <w:sz w:val="22"/>
                <w:szCs w:val="22"/>
              </w:rPr>
            </w:pPr>
          </w:p>
        </w:tc>
        <w:tc>
          <w:tcPr>
            <w:tcW w:w="2977" w:type="dxa"/>
          </w:tcPr>
          <w:p w14:paraId="6E08E030" w14:textId="1209C612"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3</w:t>
            </w:r>
            <w:r w:rsidRPr="00B73AEB">
              <w:rPr>
                <w:sz w:val="22"/>
                <w:szCs w:val="22"/>
              </w:rPr>
              <w:t xml:space="preserve"> Relay Output Voltage</w:t>
            </w:r>
          </w:p>
        </w:tc>
        <w:tc>
          <w:tcPr>
            <w:tcW w:w="1701" w:type="dxa"/>
            <w:vMerge/>
          </w:tcPr>
          <w:p w14:paraId="1FDE2738" w14:textId="77777777" w:rsidR="00FE4225" w:rsidRPr="00B73AEB" w:rsidRDefault="00FE4225" w:rsidP="009C41F1">
            <w:pPr>
              <w:spacing w:line="360" w:lineRule="auto"/>
              <w:rPr>
                <w:sz w:val="22"/>
                <w:szCs w:val="22"/>
              </w:rPr>
            </w:pPr>
          </w:p>
        </w:tc>
      </w:tr>
      <w:tr w:rsidR="00FE4225" w:rsidRPr="00B73AEB" w14:paraId="67DCCD64" w14:textId="599D7B91" w:rsidTr="00275C8E">
        <w:trPr>
          <w:trHeight w:val="182"/>
        </w:trPr>
        <w:tc>
          <w:tcPr>
            <w:tcW w:w="1908" w:type="dxa"/>
          </w:tcPr>
          <w:p w14:paraId="027259D4" w14:textId="49385F5E" w:rsidR="00FE4225" w:rsidRPr="00B73AEB" w:rsidRDefault="00FE4225" w:rsidP="009C41F1">
            <w:pPr>
              <w:spacing w:line="360" w:lineRule="auto"/>
              <w:jc w:val="center"/>
              <w:rPr>
                <w:sz w:val="22"/>
                <w:szCs w:val="22"/>
              </w:rPr>
            </w:pPr>
            <w:r w:rsidRPr="00821414">
              <w:rPr>
                <w:sz w:val="22"/>
                <w:szCs w:val="22"/>
              </w:rPr>
              <w:t>Vsns_PH_B_RLY</w:t>
            </w:r>
          </w:p>
        </w:tc>
        <w:tc>
          <w:tcPr>
            <w:tcW w:w="1206" w:type="dxa"/>
          </w:tcPr>
          <w:p w14:paraId="77ECDCD9" w14:textId="6D85407B" w:rsidR="00FE4225" w:rsidRPr="00B73AEB" w:rsidRDefault="00FE4225" w:rsidP="009C41F1">
            <w:pPr>
              <w:spacing w:line="360" w:lineRule="auto"/>
              <w:jc w:val="center"/>
              <w:rPr>
                <w:sz w:val="22"/>
                <w:szCs w:val="22"/>
              </w:rPr>
            </w:pPr>
            <w:r w:rsidRPr="00821414">
              <w:rPr>
                <w:sz w:val="22"/>
                <w:szCs w:val="22"/>
              </w:rPr>
              <w:t>Channel</w:t>
            </w:r>
            <w:r>
              <w:rPr>
                <w:sz w:val="22"/>
                <w:szCs w:val="22"/>
              </w:rPr>
              <w:t xml:space="preserve"> 6</w:t>
            </w:r>
          </w:p>
        </w:tc>
        <w:tc>
          <w:tcPr>
            <w:tcW w:w="1134" w:type="dxa"/>
          </w:tcPr>
          <w:p w14:paraId="47E52BA2" w14:textId="796CB4B5" w:rsidR="00FE4225" w:rsidRPr="00B73AEB" w:rsidRDefault="00FE4225" w:rsidP="009C41F1">
            <w:pPr>
              <w:spacing w:line="360" w:lineRule="auto"/>
              <w:jc w:val="center"/>
              <w:rPr>
                <w:sz w:val="22"/>
                <w:szCs w:val="22"/>
              </w:rPr>
            </w:pPr>
            <w:r>
              <w:rPr>
                <w:sz w:val="22"/>
                <w:szCs w:val="22"/>
              </w:rPr>
              <w:t>2-bytes</w:t>
            </w:r>
          </w:p>
        </w:tc>
        <w:tc>
          <w:tcPr>
            <w:tcW w:w="1134" w:type="dxa"/>
            <w:vMerge/>
          </w:tcPr>
          <w:p w14:paraId="13E065B2" w14:textId="055FD118" w:rsidR="00FE4225" w:rsidRPr="00B73AEB" w:rsidRDefault="00FE4225" w:rsidP="009C41F1">
            <w:pPr>
              <w:spacing w:line="360" w:lineRule="auto"/>
              <w:jc w:val="center"/>
              <w:rPr>
                <w:sz w:val="22"/>
                <w:szCs w:val="22"/>
              </w:rPr>
            </w:pPr>
          </w:p>
        </w:tc>
        <w:tc>
          <w:tcPr>
            <w:tcW w:w="2977" w:type="dxa"/>
          </w:tcPr>
          <w:p w14:paraId="54E171EF" w14:textId="53AF0B91"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2</w:t>
            </w:r>
            <w:r w:rsidRPr="00B73AEB">
              <w:rPr>
                <w:sz w:val="22"/>
                <w:szCs w:val="22"/>
              </w:rPr>
              <w:t xml:space="preserve"> Relay Output Voltage</w:t>
            </w:r>
          </w:p>
        </w:tc>
        <w:tc>
          <w:tcPr>
            <w:tcW w:w="1701" w:type="dxa"/>
            <w:vMerge/>
          </w:tcPr>
          <w:p w14:paraId="3676ECF1" w14:textId="77777777" w:rsidR="00FE4225" w:rsidRPr="00B73AEB" w:rsidRDefault="00FE4225" w:rsidP="009C41F1">
            <w:pPr>
              <w:spacing w:line="360" w:lineRule="auto"/>
              <w:rPr>
                <w:sz w:val="22"/>
                <w:szCs w:val="22"/>
              </w:rPr>
            </w:pPr>
          </w:p>
        </w:tc>
      </w:tr>
      <w:tr w:rsidR="00FE4225" w:rsidRPr="00B73AEB" w14:paraId="75DF9F7E" w14:textId="7FEE9BAC" w:rsidTr="00275C8E">
        <w:trPr>
          <w:trHeight w:val="182"/>
        </w:trPr>
        <w:tc>
          <w:tcPr>
            <w:tcW w:w="1908" w:type="dxa"/>
          </w:tcPr>
          <w:p w14:paraId="1CC060ED" w14:textId="39F5F871" w:rsidR="00FE4225" w:rsidRPr="00B73AEB" w:rsidRDefault="00FE4225" w:rsidP="009C41F1">
            <w:pPr>
              <w:spacing w:line="360" w:lineRule="auto"/>
              <w:jc w:val="center"/>
              <w:rPr>
                <w:sz w:val="22"/>
                <w:szCs w:val="22"/>
              </w:rPr>
            </w:pPr>
            <w:r w:rsidRPr="00821414">
              <w:rPr>
                <w:sz w:val="22"/>
                <w:szCs w:val="22"/>
              </w:rPr>
              <w:t>Vsns_PH_A_RLY</w:t>
            </w:r>
          </w:p>
        </w:tc>
        <w:tc>
          <w:tcPr>
            <w:tcW w:w="1206" w:type="dxa"/>
          </w:tcPr>
          <w:p w14:paraId="1B5337A5" w14:textId="02614295" w:rsidR="00FE4225" w:rsidRPr="00B73AEB" w:rsidRDefault="00FE4225" w:rsidP="009C41F1">
            <w:pPr>
              <w:spacing w:line="360" w:lineRule="auto"/>
              <w:jc w:val="center"/>
              <w:rPr>
                <w:sz w:val="22"/>
                <w:szCs w:val="22"/>
              </w:rPr>
            </w:pPr>
            <w:r w:rsidRPr="00821414">
              <w:rPr>
                <w:sz w:val="22"/>
                <w:szCs w:val="22"/>
              </w:rPr>
              <w:t xml:space="preserve">Channel </w:t>
            </w:r>
            <w:r>
              <w:rPr>
                <w:sz w:val="22"/>
                <w:szCs w:val="22"/>
              </w:rPr>
              <w:t>7</w:t>
            </w:r>
          </w:p>
        </w:tc>
        <w:tc>
          <w:tcPr>
            <w:tcW w:w="1134" w:type="dxa"/>
          </w:tcPr>
          <w:p w14:paraId="328D80EC" w14:textId="5A5D799D" w:rsidR="00FE4225" w:rsidRPr="00B73AEB" w:rsidRDefault="00FE4225" w:rsidP="009C41F1">
            <w:pPr>
              <w:spacing w:line="360" w:lineRule="auto"/>
              <w:jc w:val="center"/>
              <w:rPr>
                <w:sz w:val="22"/>
                <w:szCs w:val="22"/>
              </w:rPr>
            </w:pPr>
            <w:r>
              <w:rPr>
                <w:sz w:val="22"/>
                <w:szCs w:val="22"/>
              </w:rPr>
              <w:t>2-bytes</w:t>
            </w:r>
          </w:p>
        </w:tc>
        <w:tc>
          <w:tcPr>
            <w:tcW w:w="1134" w:type="dxa"/>
            <w:vMerge/>
          </w:tcPr>
          <w:p w14:paraId="71A84084" w14:textId="3DC7BC3F" w:rsidR="00FE4225" w:rsidRPr="00B73AEB" w:rsidRDefault="00FE4225" w:rsidP="009C41F1">
            <w:pPr>
              <w:spacing w:line="360" w:lineRule="auto"/>
              <w:jc w:val="center"/>
              <w:rPr>
                <w:sz w:val="22"/>
                <w:szCs w:val="22"/>
              </w:rPr>
            </w:pPr>
          </w:p>
        </w:tc>
        <w:tc>
          <w:tcPr>
            <w:tcW w:w="2977" w:type="dxa"/>
          </w:tcPr>
          <w:p w14:paraId="628A7CB9" w14:textId="19B0B904" w:rsidR="00FE4225" w:rsidRPr="00B73AEB" w:rsidRDefault="00FE4225" w:rsidP="009C41F1">
            <w:pPr>
              <w:spacing w:line="360" w:lineRule="auto"/>
              <w:jc w:val="center"/>
              <w:rPr>
                <w:sz w:val="22"/>
                <w:szCs w:val="22"/>
              </w:rPr>
            </w:pPr>
            <w:r w:rsidRPr="00B73AEB">
              <w:rPr>
                <w:sz w:val="22"/>
                <w:szCs w:val="22"/>
              </w:rPr>
              <w:t xml:space="preserve">Phase </w:t>
            </w:r>
            <w:r>
              <w:rPr>
                <w:sz w:val="22"/>
                <w:szCs w:val="22"/>
              </w:rPr>
              <w:t>1</w:t>
            </w:r>
            <w:r w:rsidRPr="00B73AEB">
              <w:rPr>
                <w:sz w:val="22"/>
                <w:szCs w:val="22"/>
              </w:rPr>
              <w:t xml:space="preserve"> Relay Output Voltage</w:t>
            </w:r>
          </w:p>
        </w:tc>
        <w:tc>
          <w:tcPr>
            <w:tcW w:w="1701" w:type="dxa"/>
            <w:vMerge/>
          </w:tcPr>
          <w:p w14:paraId="63675DCB" w14:textId="77777777" w:rsidR="00FE4225" w:rsidRPr="00B73AEB" w:rsidRDefault="00FE4225" w:rsidP="009C41F1">
            <w:pPr>
              <w:spacing w:line="360" w:lineRule="auto"/>
              <w:rPr>
                <w:sz w:val="22"/>
                <w:szCs w:val="22"/>
              </w:rPr>
            </w:pPr>
          </w:p>
        </w:tc>
      </w:tr>
    </w:tbl>
    <w:p w14:paraId="68E880A8" w14:textId="77777777" w:rsidR="00265085" w:rsidRPr="00B73AEB" w:rsidRDefault="00265085" w:rsidP="00527D06">
      <w:pPr>
        <w:spacing w:line="360" w:lineRule="auto"/>
        <w:rPr>
          <w:sz w:val="22"/>
          <w:szCs w:val="22"/>
        </w:rPr>
      </w:pPr>
    </w:p>
    <w:p w14:paraId="6223A9ED" w14:textId="60CCE97A" w:rsidR="009553E8" w:rsidRPr="00B73AEB" w:rsidRDefault="00510DEA" w:rsidP="00527D06">
      <w:pPr>
        <w:spacing w:line="360" w:lineRule="auto"/>
        <w:rPr>
          <w:rFonts w:eastAsiaTheme="minorEastAsia"/>
          <w:i/>
          <w:sz w:val="22"/>
          <w:szCs w:val="22"/>
        </w:rPr>
      </w:pPr>
      <w:r w:rsidRPr="00B73AEB">
        <w:rPr>
          <w:b/>
          <w:bCs/>
          <w:sz w:val="22"/>
          <w:szCs w:val="22"/>
        </w:rPr>
        <w:t>Example:</w:t>
      </w:r>
      <w:r w:rsidRPr="00B73AEB">
        <w:rPr>
          <w:sz w:val="22"/>
          <w:szCs w:val="22"/>
        </w:rPr>
        <w:t xml:space="preserve"> </w:t>
      </w:r>
      <w:r w:rsidR="009553E8" w:rsidRPr="00B73AEB">
        <w:rPr>
          <w:sz w:val="22"/>
          <w:szCs w:val="22"/>
        </w:rPr>
        <w:t xml:space="preserve"> </w:t>
      </w:r>
      <w:r w:rsidRPr="00B73AEB">
        <w:rPr>
          <w:sz w:val="22"/>
          <w:szCs w:val="22"/>
        </w:rPr>
        <w:t xml:space="preserve">A/D Channel </w:t>
      </w:r>
      <w:r w:rsidR="00210E97">
        <w:rPr>
          <w:sz w:val="22"/>
          <w:szCs w:val="22"/>
        </w:rPr>
        <w:t>3</w:t>
      </w:r>
      <w:r w:rsidRPr="00B73AEB">
        <w:rPr>
          <w:sz w:val="22"/>
          <w:szCs w:val="22"/>
        </w:rPr>
        <w:t xml:space="preserve"> (Vsns_PH3) </w:t>
      </w:r>
      <w:r w:rsidR="00F6083F">
        <w:rPr>
          <w:sz w:val="22"/>
          <w:szCs w:val="22"/>
        </w:rPr>
        <w:t xml:space="preserve">12-bit unsigned </w:t>
      </w:r>
      <w:r w:rsidRPr="00B73AEB">
        <w:rPr>
          <w:sz w:val="22"/>
          <w:szCs w:val="22"/>
        </w:rPr>
        <w:t xml:space="preserve">sample is </w:t>
      </w:r>
      <w:r w:rsidR="00ED166C">
        <w:rPr>
          <w:sz w:val="22"/>
          <w:szCs w:val="22"/>
        </w:rPr>
        <w:t>3</w:t>
      </w:r>
      <w:r w:rsidRPr="00B73AEB">
        <w:rPr>
          <w:sz w:val="22"/>
          <w:szCs w:val="22"/>
        </w:rPr>
        <w:t>0</w:t>
      </w:r>
      <w:r w:rsidR="00ED166C">
        <w:rPr>
          <w:sz w:val="22"/>
          <w:szCs w:val="22"/>
        </w:rPr>
        <w:t>00</w:t>
      </w:r>
      <w:r w:rsidRPr="00B73AEB">
        <w:rPr>
          <w:sz w:val="22"/>
          <w:szCs w:val="22"/>
        </w:rPr>
        <w:t>[d]</w:t>
      </w:r>
      <w:r w:rsidR="00654977" w:rsidRPr="00B73AEB">
        <w:rPr>
          <w:sz w:val="22"/>
          <w:szCs w:val="22"/>
        </w:rPr>
        <w:t xml:space="preserve">, hence the </w:t>
      </w:r>
      <w:r w:rsidR="00F6083F">
        <w:rPr>
          <w:sz w:val="22"/>
          <w:szCs w:val="22"/>
        </w:rPr>
        <w:t>stored 16-bit value shall be</w:t>
      </w:r>
      <w:r w:rsidR="009553E8" w:rsidRPr="00B73AEB">
        <w:rPr>
          <w:sz w:val="22"/>
          <w:szCs w:val="22"/>
        </w:rPr>
        <w:t xml:space="preserve">: </w:t>
      </w:r>
      <w:r w:rsidR="009553E8" w:rsidRPr="00B73AEB">
        <w:rPr>
          <w:i/>
          <w:sz w:val="22"/>
          <w:szCs w:val="22"/>
        </w:rPr>
        <w:br/>
      </w:r>
      <m:oMathPara>
        <m:oMath>
          <m:r>
            <m:rPr>
              <m:sty m:val="p"/>
            </m:rPr>
            <w:rPr>
              <w:rFonts w:ascii="Cambria Math" w:hAnsi="Cambria Math"/>
              <w:sz w:val="22"/>
              <w:szCs w:val="22"/>
            </w:rPr>
            <m:t>Vsns_PH3</m:t>
          </m:r>
          <m:d>
            <m:dPr>
              <m:begChr m:val="["/>
              <m:endChr m:val="]"/>
              <m:ctrlPr>
                <w:rPr>
                  <w:rFonts w:ascii="Cambria Math" w:hAnsi="Cambria Math"/>
                  <w:i/>
                  <w:sz w:val="22"/>
                  <w:szCs w:val="22"/>
                </w:rPr>
              </m:ctrlPr>
            </m:dPr>
            <m:e>
              <m:r>
                <w:rPr>
                  <w:rFonts w:ascii="Cambria Math" w:hAnsi="Cambria Math"/>
                  <w:sz w:val="22"/>
                  <w:szCs w:val="22"/>
                </w:rPr>
                <m:t>Volt</m:t>
              </m:r>
            </m:e>
          </m:d>
          <m:r>
            <w:rPr>
              <w:rFonts w:ascii="Cambria Math" w:hAnsi="Cambria Math"/>
              <w:sz w:val="22"/>
              <w:szCs w:val="22"/>
            </w:rPr>
            <m:t>=1.08881*(</m:t>
          </m:r>
          <m:r>
            <m:rPr>
              <m:sty m:val="p"/>
            </m:rPr>
            <w:rPr>
              <w:rFonts w:ascii="Cambria Math" w:hAnsi="Cambria Math"/>
              <w:sz w:val="22"/>
              <w:szCs w:val="22"/>
            </w:rPr>
            <m:t>3000d</m:t>
          </m:r>
          <m:r>
            <w:rPr>
              <w:rFonts w:ascii="Cambria Math" w:hAnsi="Cambria Math"/>
              <w:sz w:val="22"/>
              <w:szCs w:val="22"/>
            </w:rPr>
            <m:t>-2047d)=1037d</m:t>
          </m:r>
        </m:oMath>
      </m:oMathPara>
    </w:p>
    <w:p w14:paraId="70E29F3A" w14:textId="55E8AC6F" w:rsidR="000F1295" w:rsidRPr="002B0541" w:rsidRDefault="000F1295" w:rsidP="005E0405">
      <w:r w:rsidRPr="002B0541">
        <w:br w:type="page"/>
      </w:r>
    </w:p>
    <w:p w14:paraId="2B58E742" w14:textId="2B988369" w:rsidR="002B01D7" w:rsidRPr="00C006CF" w:rsidRDefault="00DC0ACC" w:rsidP="00527D06">
      <w:pPr>
        <w:pStyle w:val="ListParagraph"/>
        <w:numPr>
          <w:ilvl w:val="0"/>
          <w:numId w:val="33"/>
        </w:numPr>
        <w:spacing w:line="360" w:lineRule="auto"/>
        <w:rPr>
          <w:b/>
          <w:bCs/>
          <w:sz w:val="22"/>
          <w:szCs w:val="22"/>
        </w:rPr>
      </w:pPr>
      <w:r w:rsidRPr="00C006CF">
        <w:rPr>
          <w:b/>
          <w:bCs/>
          <w:sz w:val="22"/>
          <w:szCs w:val="22"/>
        </w:rPr>
        <w:lastRenderedPageBreak/>
        <w:t>A/D Sample to Current Conversions:</w:t>
      </w:r>
    </w:p>
    <w:p w14:paraId="3D4549FF" w14:textId="46ACC13A" w:rsidR="000F1295" w:rsidRPr="00C006CF" w:rsidRDefault="00BB205F" w:rsidP="005238D2">
      <w:pPr>
        <w:spacing w:line="360" w:lineRule="auto"/>
        <w:rPr>
          <w:sz w:val="22"/>
          <w:szCs w:val="22"/>
        </w:rPr>
      </w:pPr>
      <w:r w:rsidRPr="00C006CF">
        <w:rPr>
          <w:sz w:val="22"/>
          <w:szCs w:val="22"/>
        </w:rPr>
        <w:t xml:space="preserve">Since all the sampled values represent the raw 12-bit A/D measurements, the values shall be converted to the valid data in accordance with the specified channel and value implemented in the design. </w:t>
      </w:r>
      <w:r w:rsidR="000F1295" w:rsidRPr="00C006CF">
        <w:rPr>
          <w:sz w:val="22"/>
          <w:szCs w:val="22"/>
        </w:rPr>
        <w:t xml:space="preserve">The </w:t>
      </w:r>
      <w:r w:rsidR="00E66FA2" w:rsidRPr="00C006CF">
        <w:rPr>
          <w:sz w:val="22"/>
          <w:szCs w:val="22"/>
        </w:rPr>
        <w:t>current</w:t>
      </w:r>
      <w:r w:rsidR="000F1295" w:rsidRPr="00C006CF">
        <w:rPr>
          <w:sz w:val="22"/>
          <w:szCs w:val="22"/>
        </w:rPr>
        <w:t xml:space="preserve"> samples obey the following rule:</w:t>
      </w:r>
    </w:p>
    <w:p w14:paraId="2634A0B8" w14:textId="677EE1DD" w:rsidR="000F1295" w:rsidRPr="00C006CF" w:rsidRDefault="00000000" w:rsidP="00527D06">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Sample 16-bit</m:t>
              </m:r>
            </m:sub>
          </m:sSub>
          <m:r>
            <m:rPr>
              <m:sty m:val="p"/>
            </m:rPr>
            <w:rPr>
              <w:rFonts w:ascii="Cambria Math" w:hAnsi="Cambria Math"/>
              <w:sz w:val="22"/>
              <w:szCs w:val="22"/>
            </w:rPr>
            <m:t>=</m:t>
          </m:r>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AD</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12-bit</m:t>
              </m:r>
            </m:sub>
          </m:sSub>
          <m:r>
            <m:rPr>
              <m:sty m:val="p"/>
            </m:rPr>
            <w:rPr>
              <w:rFonts w:ascii="Cambria Math" w:hAnsi="Cambria Math"/>
              <w:sz w:val="22"/>
              <w:szCs w:val="22"/>
            </w:rPr>
            <m:t>-2252d</m:t>
          </m:r>
          <m:r>
            <w:rPr>
              <w:rFonts w:ascii="Cambria Math" w:hAnsi="Cambria Math"/>
              <w:sz w:val="22"/>
              <w:szCs w:val="22"/>
            </w:rPr>
            <m:t>)</m:t>
          </m:r>
        </m:oMath>
      </m:oMathPara>
    </w:p>
    <w:p w14:paraId="4C066798" w14:textId="52A26598" w:rsidR="000F1295" w:rsidRPr="00C006CF" w:rsidRDefault="000F1295" w:rsidP="00527D06">
      <w:pPr>
        <w:pStyle w:val="ListParagraph"/>
        <w:spacing w:line="360" w:lineRule="auto"/>
        <w:rPr>
          <w:sz w:val="22"/>
          <w:szCs w:val="22"/>
        </w:rPr>
      </w:pPr>
      <w:r w:rsidRPr="00C006CF">
        <w:rPr>
          <w:sz w:val="22"/>
          <w:szCs w:val="22"/>
        </w:rPr>
        <w:t xml:space="preserve">The following table is the values of </w:t>
      </w:r>
      <w:r w:rsidR="00FC5A4A" w:rsidRPr="00C006CF">
        <w:rPr>
          <w:sz w:val="22"/>
          <w:szCs w:val="22"/>
        </w:rPr>
        <w:t>C</w:t>
      </w:r>
      <w:r w:rsidRPr="00C006CF">
        <w:rPr>
          <w:sz w:val="22"/>
          <w:szCs w:val="22"/>
        </w:rPr>
        <w:t xml:space="preserve"> and </w:t>
      </w:r>
      <w:r w:rsidR="00FC5A4A" w:rsidRPr="00C006CF">
        <w:rPr>
          <w:sz w:val="22"/>
          <w:szCs w:val="22"/>
        </w:rPr>
        <w:t>D</w:t>
      </w:r>
      <w:r w:rsidRPr="00C006CF">
        <w:rPr>
          <w:sz w:val="22"/>
          <w:szCs w:val="22"/>
        </w:rPr>
        <w:t xml:space="preserve"> parameters required for conversion:</w:t>
      </w:r>
    </w:p>
    <w:tbl>
      <w:tblPr>
        <w:tblStyle w:val="TableGrid"/>
        <w:tblpPr w:leftFromText="180" w:rightFromText="180" w:vertAnchor="text" w:horzAnchor="margin" w:tblpXSpec="center" w:tblpY="197"/>
        <w:tblW w:w="10451" w:type="dxa"/>
        <w:tblLook w:val="04A0" w:firstRow="1" w:lastRow="0" w:firstColumn="1" w:lastColumn="0" w:noHBand="0" w:noVBand="1"/>
      </w:tblPr>
      <w:tblGrid>
        <w:gridCol w:w="1696"/>
        <w:gridCol w:w="1346"/>
        <w:gridCol w:w="1100"/>
        <w:gridCol w:w="1100"/>
        <w:gridCol w:w="3224"/>
        <w:gridCol w:w="1985"/>
      </w:tblGrid>
      <w:tr w:rsidR="00135164" w:rsidRPr="00C006CF" w14:paraId="6989B560" w14:textId="6FBFF298" w:rsidTr="005238D2">
        <w:trPr>
          <w:trHeight w:val="204"/>
        </w:trPr>
        <w:tc>
          <w:tcPr>
            <w:tcW w:w="1696" w:type="dxa"/>
            <w:shd w:val="clear" w:color="auto" w:fill="FFF2CC" w:themeFill="accent4" w:themeFillTint="33"/>
          </w:tcPr>
          <w:p w14:paraId="507124C4" w14:textId="77777777" w:rsidR="00135164" w:rsidRPr="00C006CF" w:rsidRDefault="00135164" w:rsidP="00135164">
            <w:pPr>
              <w:spacing w:line="360" w:lineRule="auto"/>
              <w:jc w:val="center"/>
              <w:rPr>
                <w:sz w:val="22"/>
                <w:szCs w:val="22"/>
              </w:rPr>
            </w:pPr>
            <w:r w:rsidRPr="00C006CF">
              <w:rPr>
                <w:sz w:val="22"/>
                <w:szCs w:val="22"/>
              </w:rPr>
              <w:t>Name</w:t>
            </w:r>
          </w:p>
        </w:tc>
        <w:tc>
          <w:tcPr>
            <w:tcW w:w="1346" w:type="dxa"/>
            <w:shd w:val="clear" w:color="auto" w:fill="FFF2CC" w:themeFill="accent4" w:themeFillTint="33"/>
          </w:tcPr>
          <w:p w14:paraId="1F9C4135" w14:textId="77777777" w:rsidR="00135164" w:rsidRPr="00C006CF" w:rsidRDefault="00135164" w:rsidP="00135164">
            <w:pPr>
              <w:spacing w:line="360" w:lineRule="auto"/>
              <w:jc w:val="center"/>
              <w:rPr>
                <w:sz w:val="22"/>
                <w:szCs w:val="22"/>
              </w:rPr>
            </w:pPr>
            <w:r w:rsidRPr="00C006CF">
              <w:rPr>
                <w:sz w:val="22"/>
                <w:szCs w:val="22"/>
              </w:rPr>
              <w:t>A/D Channel</w:t>
            </w:r>
          </w:p>
        </w:tc>
        <w:tc>
          <w:tcPr>
            <w:tcW w:w="1100" w:type="dxa"/>
            <w:shd w:val="clear" w:color="auto" w:fill="FFF2CC" w:themeFill="accent4" w:themeFillTint="33"/>
          </w:tcPr>
          <w:p w14:paraId="0FE98A33" w14:textId="743AFF69" w:rsidR="00135164" w:rsidRPr="00C006CF" w:rsidRDefault="00135164" w:rsidP="00135164">
            <w:pPr>
              <w:spacing w:line="360" w:lineRule="auto"/>
              <w:jc w:val="center"/>
              <w:rPr>
                <w:sz w:val="22"/>
                <w:szCs w:val="22"/>
              </w:rPr>
            </w:pPr>
            <w:r>
              <w:rPr>
                <w:sz w:val="22"/>
                <w:szCs w:val="22"/>
              </w:rPr>
              <w:t>Variable Length</w:t>
            </w:r>
          </w:p>
        </w:tc>
        <w:tc>
          <w:tcPr>
            <w:tcW w:w="1100" w:type="dxa"/>
            <w:shd w:val="clear" w:color="auto" w:fill="FFF2CC" w:themeFill="accent4" w:themeFillTint="33"/>
          </w:tcPr>
          <w:p w14:paraId="487E451A" w14:textId="631DF915" w:rsidR="00135164" w:rsidRPr="00C006CF" w:rsidRDefault="00135164" w:rsidP="00135164">
            <w:pPr>
              <w:spacing w:line="360" w:lineRule="auto"/>
              <w:jc w:val="center"/>
              <w:rPr>
                <w:sz w:val="22"/>
                <w:szCs w:val="22"/>
              </w:rPr>
            </w:pPr>
            <w:r w:rsidRPr="00C006CF">
              <w:rPr>
                <w:sz w:val="22"/>
                <w:szCs w:val="22"/>
              </w:rPr>
              <w:t>ADC Module</w:t>
            </w:r>
          </w:p>
        </w:tc>
        <w:tc>
          <w:tcPr>
            <w:tcW w:w="3224" w:type="dxa"/>
            <w:shd w:val="clear" w:color="auto" w:fill="FFF2CC" w:themeFill="accent4" w:themeFillTint="33"/>
          </w:tcPr>
          <w:p w14:paraId="2F2DCECA" w14:textId="77777777" w:rsidR="00135164" w:rsidRPr="00C006CF" w:rsidRDefault="00135164" w:rsidP="00135164">
            <w:pPr>
              <w:spacing w:line="360" w:lineRule="auto"/>
              <w:jc w:val="center"/>
              <w:rPr>
                <w:sz w:val="22"/>
                <w:szCs w:val="22"/>
              </w:rPr>
            </w:pPr>
            <w:r w:rsidRPr="00C006CF">
              <w:rPr>
                <w:sz w:val="22"/>
                <w:szCs w:val="22"/>
              </w:rPr>
              <w:t>Description</w:t>
            </w:r>
          </w:p>
        </w:tc>
        <w:tc>
          <w:tcPr>
            <w:tcW w:w="1985" w:type="dxa"/>
            <w:shd w:val="clear" w:color="auto" w:fill="FFF2CC" w:themeFill="accent4" w:themeFillTint="33"/>
          </w:tcPr>
          <w:p w14:paraId="0B62D4C8" w14:textId="1F8FE52D" w:rsidR="00135164" w:rsidRPr="00C006CF" w:rsidRDefault="00135164" w:rsidP="00135164">
            <w:pPr>
              <w:spacing w:line="360" w:lineRule="auto"/>
              <w:jc w:val="center"/>
              <w:rPr>
                <w:sz w:val="22"/>
                <w:szCs w:val="22"/>
              </w:rPr>
            </w:pPr>
            <w:r w:rsidRPr="00C006CF">
              <w:rPr>
                <w:sz w:val="22"/>
                <w:szCs w:val="22"/>
              </w:rPr>
              <w:t>Parameter K</w:t>
            </w:r>
          </w:p>
        </w:tc>
      </w:tr>
      <w:tr w:rsidR="00135164" w:rsidRPr="00C006CF" w14:paraId="1AB76661" w14:textId="43314597" w:rsidTr="005238D2">
        <w:trPr>
          <w:trHeight w:val="192"/>
        </w:trPr>
        <w:tc>
          <w:tcPr>
            <w:tcW w:w="1696" w:type="dxa"/>
          </w:tcPr>
          <w:p w14:paraId="630010F8" w14:textId="77777777" w:rsidR="00135164" w:rsidRPr="005238D2" w:rsidRDefault="00135164" w:rsidP="00135164">
            <w:pPr>
              <w:spacing w:line="360" w:lineRule="auto"/>
              <w:jc w:val="center"/>
              <w:rPr>
                <w:b/>
                <w:bCs/>
                <w:sz w:val="22"/>
                <w:szCs w:val="22"/>
              </w:rPr>
            </w:pPr>
            <w:r w:rsidRPr="005238D2">
              <w:rPr>
                <w:b/>
                <w:bCs/>
                <w:sz w:val="22"/>
                <w:szCs w:val="22"/>
              </w:rPr>
              <w:t>OUT4_Isns</w:t>
            </w:r>
          </w:p>
        </w:tc>
        <w:tc>
          <w:tcPr>
            <w:tcW w:w="1346" w:type="dxa"/>
          </w:tcPr>
          <w:p w14:paraId="1497E5EB" w14:textId="77777777" w:rsidR="00135164" w:rsidRPr="005238D2" w:rsidRDefault="00135164" w:rsidP="00135164">
            <w:pPr>
              <w:spacing w:line="360" w:lineRule="auto"/>
              <w:jc w:val="center"/>
              <w:rPr>
                <w:b/>
                <w:bCs/>
                <w:sz w:val="22"/>
                <w:szCs w:val="22"/>
              </w:rPr>
            </w:pPr>
            <w:r w:rsidRPr="005238D2">
              <w:rPr>
                <w:b/>
                <w:bCs/>
                <w:sz w:val="22"/>
                <w:szCs w:val="22"/>
              </w:rPr>
              <w:t>Channel 3</w:t>
            </w:r>
          </w:p>
        </w:tc>
        <w:tc>
          <w:tcPr>
            <w:tcW w:w="1100" w:type="dxa"/>
          </w:tcPr>
          <w:p w14:paraId="58698B62" w14:textId="166545A6" w:rsidR="00135164" w:rsidRPr="005238D2" w:rsidRDefault="00135164" w:rsidP="00135164">
            <w:pPr>
              <w:spacing w:line="360" w:lineRule="auto"/>
              <w:jc w:val="center"/>
              <w:rPr>
                <w:b/>
                <w:bCs/>
                <w:sz w:val="22"/>
                <w:szCs w:val="22"/>
              </w:rPr>
            </w:pPr>
            <w:r w:rsidRPr="005238D2">
              <w:rPr>
                <w:b/>
                <w:bCs/>
                <w:sz w:val="22"/>
                <w:szCs w:val="22"/>
              </w:rPr>
              <w:t>2-bytes</w:t>
            </w:r>
          </w:p>
        </w:tc>
        <w:tc>
          <w:tcPr>
            <w:tcW w:w="1100" w:type="dxa"/>
          </w:tcPr>
          <w:p w14:paraId="225C2A76" w14:textId="0D678BC4" w:rsidR="00135164" w:rsidRPr="005238D2" w:rsidRDefault="00135164" w:rsidP="00135164">
            <w:pPr>
              <w:spacing w:line="360" w:lineRule="auto"/>
              <w:jc w:val="center"/>
              <w:rPr>
                <w:b/>
                <w:bCs/>
                <w:sz w:val="22"/>
                <w:szCs w:val="22"/>
              </w:rPr>
            </w:pPr>
            <w:r w:rsidRPr="005238D2">
              <w:rPr>
                <w:b/>
                <w:bCs/>
                <w:sz w:val="22"/>
                <w:szCs w:val="22"/>
              </w:rPr>
              <w:t xml:space="preserve">ADS7951 </w:t>
            </w:r>
          </w:p>
        </w:tc>
        <w:tc>
          <w:tcPr>
            <w:tcW w:w="3224" w:type="dxa"/>
          </w:tcPr>
          <w:p w14:paraId="44D5AC49" w14:textId="77777777" w:rsidR="00135164" w:rsidRPr="005238D2" w:rsidRDefault="00135164" w:rsidP="00135164">
            <w:pPr>
              <w:spacing w:line="360" w:lineRule="auto"/>
              <w:jc w:val="center"/>
              <w:rPr>
                <w:b/>
                <w:bCs/>
                <w:sz w:val="22"/>
                <w:szCs w:val="22"/>
              </w:rPr>
            </w:pPr>
            <w:r w:rsidRPr="005238D2">
              <w:rPr>
                <w:b/>
                <w:bCs/>
                <w:sz w:val="22"/>
                <w:szCs w:val="22"/>
              </w:rPr>
              <w:t>Single-Phase Output Current</w:t>
            </w:r>
          </w:p>
        </w:tc>
        <w:tc>
          <w:tcPr>
            <w:tcW w:w="1985" w:type="dxa"/>
            <w:vMerge w:val="restart"/>
          </w:tcPr>
          <w:p w14:paraId="543F47EE" w14:textId="5EDE0E55" w:rsidR="00135164" w:rsidRPr="00C006CF" w:rsidRDefault="00135164" w:rsidP="00135164">
            <w:pPr>
              <w:spacing w:line="360" w:lineRule="auto"/>
              <w:jc w:val="center"/>
              <w:rPr>
                <w:sz w:val="22"/>
                <w:szCs w:val="22"/>
              </w:rPr>
            </w:pPr>
            <w:r w:rsidRPr="00C006CF">
              <w:rPr>
                <w:sz w:val="22"/>
                <w:szCs w:val="22"/>
              </w:rPr>
              <w:t>0.</w:t>
            </w:r>
            <w:r w:rsidR="000C4051">
              <w:rPr>
                <w:sz w:val="22"/>
                <w:szCs w:val="22"/>
              </w:rPr>
              <w:t>29304</w:t>
            </w:r>
          </w:p>
        </w:tc>
      </w:tr>
      <w:tr w:rsidR="00135164" w:rsidRPr="00C006CF" w14:paraId="5C209D6A" w14:textId="59DAC569" w:rsidTr="005238D2">
        <w:trPr>
          <w:trHeight w:val="182"/>
        </w:trPr>
        <w:tc>
          <w:tcPr>
            <w:tcW w:w="1696" w:type="dxa"/>
          </w:tcPr>
          <w:p w14:paraId="08DF66D1" w14:textId="77777777" w:rsidR="00135164" w:rsidRPr="00C006CF" w:rsidRDefault="00135164" w:rsidP="00135164">
            <w:pPr>
              <w:spacing w:line="360" w:lineRule="auto"/>
              <w:jc w:val="center"/>
              <w:rPr>
                <w:sz w:val="22"/>
                <w:szCs w:val="22"/>
              </w:rPr>
            </w:pPr>
            <w:r w:rsidRPr="00C006CF">
              <w:rPr>
                <w:sz w:val="22"/>
                <w:szCs w:val="22"/>
              </w:rPr>
              <w:t>DC_PWR_I_sns</w:t>
            </w:r>
          </w:p>
        </w:tc>
        <w:tc>
          <w:tcPr>
            <w:tcW w:w="1346" w:type="dxa"/>
          </w:tcPr>
          <w:p w14:paraId="7D780FA7" w14:textId="77777777" w:rsidR="00135164" w:rsidRPr="00C006CF" w:rsidRDefault="00135164" w:rsidP="00135164">
            <w:pPr>
              <w:spacing w:line="360" w:lineRule="auto"/>
              <w:jc w:val="center"/>
              <w:rPr>
                <w:sz w:val="22"/>
                <w:szCs w:val="22"/>
              </w:rPr>
            </w:pPr>
            <w:r w:rsidRPr="00C006CF">
              <w:rPr>
                <w:sz w:val="22"/>
                <w:szCs w:val="22"/>
              </w:rPr>
              <w:t>Channel 0</w:t>
            </w:r>
          </w:p>
        </w:tc>
        <w:tc>
          <w:tcPr>
            <w:tcW w:w="1100" w:type="dxa"/>
          </w:tcPr>
          <w:p w14:paraId="18FCA5AE" w14:textId="462DB75D" w:rsidR="00135164" w:rsidRPr="008436E9" w:rsidRDefault="00135164" w:rsidP="00135164">
            <w:pPr>
              <w:spacing w:line="360" w:lineRule="auto"/>
              <w:jc w:val="center"/>
              <w:rPr>
                <w:sz w:val="22"/>
                <w:szCs w:val="22"/>
              </w:rPr>
            </w:pPr>
            <w:r>
              <w:rPr>
                <w:sz w:val="22"/>
                <w:szCs w:val="22"/>
              </w:rPr>
              <w:t>2-bytes</w:t>
            </w:r>
          </w:p>
        </w:tc>
        <w:tc>
          <w:tcPr>
            <w:tcW w:w="1100" w:type="dxa"/>
          </w:tcPr>
          <w:p w14:paraId="01FD6E8F" w14:textId="64151CBF" w:rsidR="00135164" w:rsidRPr="00C006CF" w:rsidRDefault="00135164" w:rsidP="00135164">
            <w:pPr>
              <w:spacing w:line="360" w:lineRule="auto"/>
              <w:jc w:val="center"/>
              <w:rPr>
                <w:sz w:val="22"/>
                <w:szCs w:val="22"/>
              </w:rPr>
            </w:pPr>
            <w:r w:rsidRPr="008436E9">
              <w:rPr>
                <w:sz w:val="22"/>
                <w:szCs w:val="22"/>
              </w:rPr>
              <w:t>ADS795</w:t>
            </w:r>
            <w:r>
              <w:rPr>
                <w:sz w:val="22"/>
                <w:szCs w:val="22"/>
              </w:rPr>
              <w:t>0</w:t>
            </w:r>
            <w:r w:rsidRPr="008436E9">
              <w:rPr>
                <w:sz w:val="22"/>
                <w:szCs w:val="22"/>
              </w:rPr>
              <w:t xml:space="preserve"> </w:t>
            </w:r>
          </w:p>
        </w:tc>
        <w:tc>
          <w:tcPr>
            <w:tcW w:w="3224" w:type="dxa"/>
          </w:tcPr>
          <w:p w14:paraId="72872536" w14:textId="77777777" w:rsidR="00135164" w:rsidRPr="00C006CF" w:rsidRDefault="00135164" w:rsidP="00135164">
            <w:pPr>
              <w:spacing w:line="360" w:lineRule="auto"/>
              <w:jc w:val="center"/>
              <w:rPr>
                <w:sz w:val="22"/>
                <w:szCs w:val="22"/>
              </w:rPr>
            </w:pPr>
            <w:r w:rsidRPr="00C006CF">
              <w:rPr>
                <w:sz w:val="22"/>
                <w:szCs w:val="22"/>
              </w:rPr>
              <w:t>Output DC Power Current</w:t>
            </w:r>
          </w:p>
        </w:tc>
        <w:tc>
          <w:tcPr>
            <w:tcW w:w="1985" w:type="dxa"/>
            <w:vMerge/>
          </w:tcPr>
          <w:p w14:paraId="45AB6A7A" w14:textId="77777777" w:rsidR="00135164" w:rsidRPr="00C006CF" w:rsidRDefault="00135164" w:rsidP="00135164">
            <w:pPr>
              <w:spacing w:line="360" w:lineRule="auto"/>
              <w:jc w:val="center"/>
              <w:rPr>
                <w:sz w:val="22"/>
                <w:szCs w:val="22"/>
              </w:rPr>
            </w:pPr>
          </w:p>
        </w:tc>
      </w:tr>
      <w:tr w:rsidR="00135164" w:rsidRPr="00C006CF" w14:paraId="6065D259" w14:textId="3E91FB97" w:rsidTr="005238D2">
        <w:trPr>
          <w:trHeight w:val="182"/>
        </w:trPr>
        <w:tc>
          <w:tcPr>
            <w:tcW w:w="1696" w:type="dxa"/>
          </w:tcPr>
          <w:p w14:paraId="6A43D634" w14:textId="77777777" w:rsidR="00135164" w:rsidRPr="00C006CF" w:rsidRDefault="00135164" w:rsidP="00135164">
            <w:pPr>
              <w:spacing w:line="360" w:lineRule="auto"/>
              <w:jc w:val="center"/>
              <w:rPr>
                <w:sz w:val="22"/>
                <w:szCs w:val="22"/>
              </w:rPr>
            </w:pPr>
            <w:r w:rsidRPr="00C006CF">
              <w:rPr>
                <w:sz w:val="22"/>
                <w:szCs w:val="22"/>
              </w:rPr>
              <w:t>PH1_I_sns</w:t>
            </w:r>
          </w:p>
        </w:tc>
        <w:tc>
          <w:tcPr>
            <w:tcW w:w="1346" w:type="dxa"/>
          </w:tcPr>
          <w:p w14:paraId="477D7BE8" w14:textId="77777777" w:rsidR="00135164" w:rsidRPr="00C006CF" w:rsidRDefault="00135164" w:rsidP="00135164">
            <w:pPr>
              <w:spacing w:line="360" w:lineRule="auto"/>
              <w:jc w:val="center"/>
              <w:rPr>
                <w:sz w:val="22"/>
                <w:szCs w:val="22"/>
              </w:rPr>
            </w:pPr>
            <w:r w:rsidRPr="00C006CF">
              <w:rPr>
                <w:sz w:val="22"/>
                <w:szCs w:val="22"/>
              </w:rPr>
              <w:t>Channel 1</w:t>
            </w:r>
          </w:p>
        </w:tc>
        <w:tc>
          <w:tcPr>
            <w:tcW w:w="1100" w:type="dxa"/>
          </w:tcPr>
          <w:p w14:paraId="781A94C1" w14:textId="62E03E41" w:rsidR="00135164" w:rsidRPr="008436E9" w:rsidRDefault="00135164" w:rsidP="00135164">
            <w:pPr>
              <w:spacing w:line="360" w:lineRule="auto"/>
              <w:jc w:val="center"/>
              <w:rPr>
                <w:sz w:val="22"/>
                <w:szCs w:val="22"/>
              </w:rPr>
            </w:pPr>
            <w:r>
              <w:rPr>
                <w:sz w:val="22"/>
                <w:szCs w:val="22"/>
              </w:rPr>
              <w:t>2-bytes</w:t>
            </w:r>
          </w:p>
        </w:tc>
        <w:tc>
          <w:tcPr>
            <w:tcW w:w="1100" w:type="dxa"/>
          </w:tcPr>
          <w:p w14:paraId="34074627" w14:textId="2F6CB2F8"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161B1BF7" w14:textId="77777777" w:rsidR="00135164" w:rsidRPr="00C006CF" w:rsidRDefault="00135164" w:rsidP="00135164">
            <w:pPr>
              <w:spacing w:line="360" w:lineRule="auto"/>
              <w:jc w:val="center"/>
              <w:rPr>
                <w:sz w:val="22"/>
                <w:szCs w:val="22"/>
              </w:rPr>
            </w:pPr>
            <w:r w:rsidRPr="00C006CF">
              <w:rPr>
                <w:sz w:val="22"/>
                <w:szCs w:val="22"/>
              </w:rPr>
              <w:t>Phase 1 AC Current</w:t>
            </w:r>
          </w:p>
        </w:tc>
        <w:tc>
          <w:tcPr>
            <w:tcW w:w="1985" w:type="dxa"/>
            <w:vMerge/>
          </w:tcPr>
          <w:p w14:paraId="290C8562" w14:textId="77777777" w:rsidR="00135164" w:rsidRPr="00C006CF" w:rsidRDefault="00135164" w:rsidP="00135164">
            <w:pPr>
              <w:spacing w:line="360" w:lineRule="auto"/>
              <w:jc w:val="center"/>
              <w:rPr>
                <w:sz w:val="22"/>
                <w:szCs w:val="22"/>
              </w:rPr>
            </w:pPr>
          </w:p>
        </w:tc>
      </w:tr>
      <w:tr w:rsidR="00135164" w:rsidRPr="00C006CF" w14:paraId="73351C99" w14:textId="65115A7C" w:rsidTr="005238D2">
        <w:trPr>
          <w:trHeight w:val="182"/>
        </w:trPr>
        <w:tc>
          <w:tcPr>
            <w:tcW w:w="1696" w:type="dxa"/>
          </w:tcPr>
          <w:p w14:paraId="3D4380B1" w14:textId="77777777" w:rsidR="00135164" w:rsidRPr="00C006CF" w:rsidRDefault="00135164" w:rsidP="00135164">
            <w:pPr>
              <w:spacing w:line="360" w:lineRule="auto"/>
              <w:jc w:val="center"/>
              <w:rPr>
                <w:sz w:val="22"/>
                <w:szCs w:val="22"/>
              </w:rPr>
            </w:pPr>
            <w:r w:rsidRPr="00C006CF">
              <w:rPr>
                <w:sz w:val="22"/>
                <w:szCs w:val="22"/>
              </w:rPr>
              <w:t>PH2_I_sns</w:t>
            </w:r>
          </w:p>
        </w:tc>
        <w:tc>
          <w:tcPr>
            <w:tcW w:w="1346" w:type="dxa"/>
          </w:tcPr>
          <w:p w14:paraId="61ACD067" w14:textId="77777777" w:rsidR="00135164" w:rsidRPr="00C006CF" w:rsidRDefault="00135164" w:rsidP="00135164">
            <w:pPr>
              <w:spacing w:line="360" w:lineRule="auto"/>
              <w:jc w:val="center"/>
              <w:rPr>
                <w:sz w:val="22"/>
                <w:szCs w:val="22"/>
              </w:rPr>
            </w:pPr>
            <w:r w:rsidRPr="00C006CF">
              <w:rPr>
                <w:sz w:val="22"/>
                <w:szCs w:val="22"/>
              </w:rPr>
              <w:t>Channel 2</w:t>
            </w:r>
          </w:p>
        </w:tc>
        <w:tc>
          <w:tcPr>
            <w:tcW w:w="1100" w:type="dxa"/>
          </w:tcPr>
          <w:p w14:paraId="0916956B" w14:textId="4FC12ACA" w:rsidR="00135164" w:rsidRPr="008436E9" w:rsidRDefault="00135164" w:rsidP="00135164">
            <w:pPr>
              <w:spacing w:line="360" w:lineRule="auto"/>
              <w:jc w:val="center"/>
              <w:rPr>
                <w:sz w:val="22"/>
                <w:szCs w:val="22"/>
              </w:rPr>
            </w:pPr>
            <w:r>
              <w:rPr>
                <w:sz w:val="22"/>
                <w:szCs w:val="22"/>
              </w:rPr>
              <w:t>2-bytes</w:t>
            </w:r>
          </w:p>
        </w:tc>
        <w:tc>
          <w:tcPr>
            <w:tcW w:w="1100" w:type="dxa"/>
          </w:tcPr>
          <w:p w14:paraId="3DC3F1E9" w14:textId="2EC9A6F3"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2124401A" w14:textId="77777777" w:rsidR="00135164" w:rsidRPr="00C006CF" w:rsidRDefault="00135164" w:rsidP="00135164">
            <w:pPr>
              <w:spacing w:line="360" w:lineRule="auto"/>
              <w:jc w:val="center"/>
              <w:rPr>
                <w:sz w:val="22"/>
                <w:szCs w:val="22"/>
              </w:rPr>
            </w:pPr>
            <w:r w:rsidRPr="00C006CF">
              <w:rPr>
                <w:sz w:val="22"/>
                <w:szCs w:val="22"/>
              </w:rPr>
              <w:t>Phase 2 AC Current</w:t>
            </w:r>
          </w:p>
        </w:tc>
        <w:tc>
          <w:tcPr>
            <w:tcW w:w="1985" w:type="dxa"/>
            <w:vMerge/>
          </w:tcPr>
          <w:p w14:paraId="06BBF1BA" w14:textId="77777777" w:rsidR="00135164" w:rsidRPr="00C006CF" w:rsidRDefault="00135164" w:rsidP="00135164">
            <w:pPr>
              <w:spacing w:line="360" w:lineRule="auto"/>
              <w:jc w:val="center"/>
              <w:rPr>
                <w:sz w:val="22"/>
                <w:szCs w:val="22"/>
              </w:rPr>
            </w:pPr>
          </w:p>
        </w:tc>
      </w:tr>
      <w:tr w:rsidR="00135164" w:rsidRPr="00C006CF" w14:paraId="2E91422F" w14:textId="713E933E" w:rsidTr="005238D2">
        <w:trPr>
          <w:trHeight w:val="182"/>
        </w:trPr>
        <w:tc>
          <w:tcPr>
            <w:tcW w:w="1696" w:type="dxa"/>
          </w:tcPr>
          <w:p w14:paraId="579703FB" w14:textId="77777777" w:rsidR="00135164" w:rsidRPr="00C006CF" w:rsidRDefault="00135164" w:rsidP="00135164">
            <w:pPr>
              <w:spacing w:line="360" w:lineRule="auto"/>
              <w:jc w:val="center"/>
              <w:rPr>
                <w:sz w:val="22"/>
                <w:szCs w:val="22"/>
              </w:rPr>
            </w:pPr>
            <w:r w:rsidRPr="00C006CF">
              <w:rPr>
                <w:sz w:val="22"/>
                <w:szCs w:val="22"/>
              </w:rPr>
              <w:t>PH3_I_sns</w:t>
            </w:r>
          </w:p>
        </w:tc>
        <w:tc>
          <w:tcPr>
            <w:tcW w:w="1346" w:type="dxa"/>
          </w:tcPr>
          <w:p w14:paraId="57808B53" w14:textId="77777777" w:rsidR="00135164" w:rsidRPr="00C006CF" w:rsidRDefault="00135164" w:rsidP="00135164">
            <w:pPr>
              <w:spacing w:line="360" w:lineRule="auto"/>
              <w:jc w:val="center"/>
              <w:rPr>
                <w:sz w:val="22"/>
                <w:szCs w:val="22"/>
              </w:rPr>
            </w:pPr>
            <w:r w:rsidRPr="00C006CF">
              <w:rPr>
                <w:sz w:val="22"/>
                <w:szCs w:val="22"/>
              </w:rPr>
              <w:t>Channel 3</w:t>
            </w:r>
          </w:p>
        </w:tc>
        <w:tc>
          <w:tcPr>
            <w:tcW w:w="1100" w:type="dxa"/>
          </w:tcPr>
          <w:p w14:paraId="30E99F9E" w14:textId="409365CB" w:rsidR="00135164" w:rsidRPr="008436E9" w:rsidRDefault="00135164" w:rsidP="00135164">
            <w:pPr>
              <w:spacing w:line="360" w:lineRule="auto"/>
              <w:jc w:val="center"/>
              <w:rPr>
                <w:sz w:val="22"/>
                <w:szCs w:val="22"/>
              </w:rPr>
            </w:pPr>
            <w:r>
              <w:rPr>
                <w:sz w:val="22"/>
                <w:szCs w:val="22"/>
              </w:rPr>
              <w:t>2-bytes</w:t>
            </w:r>
          </w:p>
        </w:tc>
        <w:tc>
          <w:tcPr>
            <w:tcW w:w="1100" w:type="dxa"/>
          </w:tcPr>
          <w:p w14:paraId="796DD281" w14:textId="426ED4E1" w:rsidR="00135164" w:rsidRPr="00C006CF" w:rsidRDefault="00135164" w:rsidP="00135164">
            <w:pPr>
              <w:spacing w:line="360" w:lineRule="auto"/>
              <w:jc w:val="center"/>
              <w:rPr>
                <w:sz w:val="22"/>
                <w:szCs w:val="22"/>
              </w:rPr>
            </w:pPr>
            <w:r w:rsidRPr="008436E9">
              <w:rPr>
                <w:sz w:val="22"/>
                <w:szCs w:val="22"/>
              </w:rPr>
              <w:t>ADS795</w:t>
            </w:r>
            <w:r>
              <w:rPr>
                <w:sz w:val="22"/>
                <w:szCs w:val="22"/>
              </w:rPr>
              <w:t>0</w:t>
            </w:r>
          </w:p>
        </w:tc>
        <w:tc>
          <w:tcPr>
            <w:tcW w:w="3224" w:type="dxa"/>
          </w:tcPr>
          <w:p w14:paraId="05319986" w14:textId="77777777" w:rsidR="00135164" w:rsidRPr="00C006CF" w:rsidRDefault="00135164" w:rsidP="00135164">
            <w:pPr>
              <w:spacing w:line="360" w:lineRule="auto"/>
              <w:jc w:val="center"/>
              <w:rPr>
                <w:sz w:val="22"/>
                <w:szCs w:val="22"/>
              </w:rPr>
            </w:pPr>
            <w:r w:rsidRPr="00C006CF">
              <w:rPr>
                <w:sz w:val="22"/>
                <w:szCs w:val="22"/>
              </w:rPr>
              <w:t>Phase 3 AC Current</w:t>
            </w:r>
          </w:p>
        </w:tc>
        <w:tc>
          <w:tcPr>
            <w:tcW w:w="1985" w:type="dxa"/>
            <w:vMerge/>
          </w:tcPr>
          <w:p w14:paraId="5ADB6A7E" w14:textId="77777777" w:rsidR="00135164" w:rsidRPr="00C006CF" w:rsidRDefault="00135164" w:rsidP="00135164">
            <w:pPr>
              <w:spacing w:line="360" w:lineRule="auto"/>
              <w:jc w:val="center"/>
              <w:rPr>
                <w:sz w:val="22"/>
                <w:szCs w:val="22"/>
              </w:rPr>
            </w:pPr>
          </w:p>
        </w:tc>
      </w:tr>
      <w:tr w:rsidR="00135164" w:rsidRPr="00C006CF" w14:paraId="5DE16B00" w14:textId="77777777" w:rsidTr="005238D2">
        <w:trPr>
          <w:trHeight w:val="182"/>
        </w:trPr>
        <w:tc>
          <w:tcPr>
            <w:tcW w:w="1696" w:type="dxa"/>
          </w:tcPr>
          <w:p w14:paraId="196F1DAB" w14:textId="52904DA8" w:rsidR="00135164" w:rsidRPr="00C006CF" w:rsidRDefault="00135164" w:rsidP="00135164">
            <w:pPr>
              <w:spacing w:line="360" w:lineRule="auto"/>
              <w:jc w:val="center"/>
              <w:rPr>
                <w:strike/>
                <w:color w:val="FF0000"/>
                <w:sz w:val="22"/>
                <w:szCs w:val="22"/>
              </w:rPr>
            </w:pPr>
            <w:r w:rsidRPr="00C006CF">
              <w:rPr>
                <w:strike/>
                <w:color w:val="FF0000"/>
                <w:sz w:val="22"/>
                <w:szCs w:val="22"/>
              </w:rPr>
              <w:t>28V_IN_sns</w:t>
            </w:r>
          </w:p>
        </w:tc>
        <w:tc>
          <w:tcPr>
            <w:tcW w:w="1346" w:type="dxa"/>
          </w:tcPr>
          <w:p w14:paraId="56D1D6D4" w14:textId="12CED363" w:rsidR="00135164" w:rsidRPr="00C006CF" w:rsidRDefault="00135164" w:rsidP="00135164">
            <w:pPr>
              <w:spacing w:line="360" w:lineRule="auto"/>
              <w:jc w:val="center"/>
              <w:rPr>
                <w:strike/>
                <w:color w:val="FF0000"/>
                <w:sz w:val="22"/>
                <w:szCs w:val="22"/>
              </w:rPr>
            </w:pPr>
            <w:r w:rsidRPr="00C006CF">
              <w:rPr>
                <w:strike/>
                <w:color w:val="FF0000"/>
                <w:sz w:val="22"/>
                <w:szCs w:val="22"/>
              </w:rPr>
              <w:t>Channel 4</w:t>
            </w:r>
          </w:p>
        </w:tc>
        <w:tc>
          <w:tcPr>
            <w:tcW w:w="1100" w:type="dxa"/>
          </w:tcPr>
          <w:p w14:paraId="66F0AF6C" w14:textId="71B4F17D" w:rsidR="00135164" w:rsidRPr="00651A40" w:rsidRDefault="00135164" w:rsidP="00135164">
            <w:pPr>
              <w:spacing w:line="360" w:lineRule="auto"/>
              <w:jc w:val="center"/>
              <w:rPr>
                <w:strike/>
                <w:color w:val="FF0000"/>
                <w:sz w:val="22"/>
                <w:szCs w:val="22"/>
              </w:rPr>
            </w:pPr>
            <w:r>
              <w:rPr>
                <w:sz w:val="22"/>
                <w:szCs w:val="22"/>
              </w:rPr>
              <w:t>2-bytes</w:t>
            </w:r>
          </w:p>
        </w:tc>
        <w:tc>
          <w:tcPr>
            <w:tcW w:w="1100" w:type="dxa"/>
          </w:tcPr>
          <w:p w14:paraId="4B2B5536" w14:textId="0D9D4F1C" w:rsidR="00135164" w:rsidRPr="00C006CF" w:rsidRDefault="00135164" w:rsidP="00135164">
            <w:pPr>
              <w:spacing w:line="360" w:lineRule="auto"/>
              <w:jc w:val="center"/>
              <w:rPr>
                <w:strike/>
                <w:color w:val="FF0000"/>
                <w:sz w:val="22"/>
                <w:szCs w:val="22"/>
              </w:rPr>
            </w:pPr>
            <w:r w:rsidRPr="00651A40">
              <w:rPr>
                <w:strike/>
                <w:color w:val="FF0000"/>
                <w:sz w:val="22"/>
                <w:szCs w:val="22"/>
              </w:rPr>
              <w:t>ADS7951</w:t>
            </w:r>
          </w:p>
        </w:tc>
        <w:tc>
          <w:tcPr>
            <w:tcW w:w="3224" w:type="dxa"/>
          </w:tcPr>
          <w:p w14:paraId="5870DC6C" w14:textId="6CE3A0FB" w:rsidR="00135164" w:rsidRPr="00C006CF" w:rsidRDefault="00135164" w:rsidP="00135164">
            <w:pPr>
              <w:spacing w:line="360" w:lineRule="auto"/>
              <w:jc w:val="center"/>
              <w:rPr>
                <w:strike/>
                <w:color w:val="FF0000"/>
                <w:sz w:val="22"/>
                <w:szCs w:val="22"/>
              </w:rPr>
            </w:pPr>
            <w:r w:rsidRPr="00C006CF">
              <w:rPr>
                <w:strike/>
                <w:color w:val="FF0000"/>
                <w:sz w:val="22"/>
                <w:szCs w:val="22"/>
              </w:rPr>
              <w:t>28V Input Voltage</w:t>
            </w:r>
          </w:p>
        </w:tc>
        <w:tc>
          <w:tcPr>
            <w:tcW w:w="1985" w:type="dxa"/>
          </w:tcPr>
          <w:p w14:paraId="7CC4F2F9" w14:textId="6458D13F" w:rsidR="00135164" w:rsidRPr="00C006CF" w:rsidRDefault="00135164" w:rsidP="00135164">
            <w:pPr>
              <w:spacing w:line="360" w:lineRule="auto"/>
              <w:jc w:val="center"/>
              <w:rPr>
                <w:strike/>
                <w:color w:val="FF0000"/>
                <w:sz w:val="22"/>
                <w:szCs w:val="22"/>
              </w:rPr>
            </w:pPr>
            <w:r w:rsidRPr="00C006CF">
              <w:rPr>
                <w:strike/>
                <w:color w:val="FF0000"/>
                <w:sz w:val="22"/>
                <w:szCs w:val="22"/>
              </w:rPr>
              <w:t>TBD in new Rev.</w:t>
            </w:r>
          </w:p>
        </w:tc>
      </w:tr>
    </w:tbl>
    <w:p w14:paraId="4AE39248" w14:textId="789BC203" w:rsidR="006E1419" w:rsidRPr="005238D2" w:rsidRDefault="006E1419" w:rsidP="00661406">
      <w:pPr>
        <w:spacing w:before="240" w:line="360" w:lineRule="auto"/>
        <w:rPr>
          <w:rFonts w:eastAsiaTheme="minorEastAsia"/>
          <w:i/>
          <w:sz w:val="22"/>
          <w:szCs w:val="22"/>
        </w:rPr>
      </w:pPr>
      <w:r w:rsidRPr="00C05052">
        <w:rPr>
          <w:b/>
          <w:bCs/>
          <w:sz w:val="22"/>
          <w:szCs w:val="22"/>
        </w:rPr>
        <w:t>Example</w:t>
      </w:r>
      <w:r w:rsidRPr="00C006CF">
        <w:rPr>
          <w:sz w:val="22"/>
          <w:szCs w:val="22"/>
        </w:rPr>
        <w:t xml:space="preserve">:  A/D Channel 1 (PH1_I_sns) sample is </w:t>
      </w:r>
      <w:r w:rsidR="00923B6B" w:rsidRPr="00C006CF">
        <w:rPr>
          <w:sz w:val="22"/>
          <w:szCs w:val="22"/>
        </w:rPr>
        <w:t>2400</w:t>
      </w:r>
      <w:r w:rsidRPr="00C006CF">
        <w:rPr>
          <w:sz w:val="22"/>
          <w:szCs w:val="22"/>
        </w:rPr>
        <w:t xml:space="preserve">[d], hence the measured current value: </w:t>
      </w:r>
      <w:r w:rsidRPr="00C006CF">
        <w:rPr>
          <w:i/>
          <w:sz w:val="22"/>
          <w:szCs w:val="22"/>
        </w:rPr>
        <w:br/>
      </w:r>
      <m:oMathPara>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PH1 16-bit</m:t>
              </m:r>
            </m:sub>
          </m:sSub>
          <m:r>
            <w:rPr>
              <w:rFonts w:ascii="Cambria Math" w:hAnsi="Cambria Math"/>
              <w:sz w:val="22"/>
              <w:szCs w:val="22"/>
            </w:rPr>
            <m:t>=</m:t>
          </m:r>
          <m:r>
            <m:rPr>
              <m:sty m:val="p"/>
            </m:rPr>
            <w:rPr>
              <w:rFonts w:ascii="Cambria Math" w:hAnsi="Cambria Math"/>
              <w:sz w:val="22"/>
              <w:szCs w:val="22"/>
            </w:rPr>
            <m:t>0.29304</m:t>
          </m:r>
          <m:r>
            <m:rPr>
              <m:sty m:val="p"/>
            </m:rPr>
            <w:rPr>
              <w:rFonts w:ascii="Cambria Math" w:hAnsi="Cambria Math"/>
              <w:color w:val="000000"/>
              <w:sz w:val="22"/>
              <w:szCs w:val="22"/>
            </w:rPr>
            <m:t>*</m:t>
          </m:r>
          <m:r>
            <w:rPr>
              <w:rFonts w:ascii="Cambria Math" w:hAnsi="Cambria Math"/>
              <w:sz w:val="22"/>
              <w:szCs w:val="22"/>
            </w:rPr>
            <m:t>(</m:t>
          </m:r>
          <m:r>
            <m:rPr>
              <m:sty m:val="p"/>
            </m:rPr>
            <w:rPr>
              <w:rFonts w:ascii="Cambria Math" w:hAnsi="Cambria Math"/>
              <w:sz w:val="22"/>
              <w:szCs w:val="22"/>
            </w:rPr>
            <m:t>2400d-2252d)</m:t>
          </m:r>
          <m:r>
            <w:rPr>
              <w:rFonts w:ascii="Cambria Math" w:hAnsi="Cambria Math"/>
              <w:sz w:val="22"/>
              <w:szCs w:val="22"/>
            </w:rPr>
            <m:t>=43d</m:t>
          </m:r>
        </m:oMath>
      </m:oMathPara>
    </w:p>
    <w:p w14:paraId="391E66EC" w14:textId="77777777" w:rsidR="00661406" w:rsidRDefault="00661406">
      <w:pPr>
        <w:rPr>
          <w:rFonts w:ascii="Times New Roman" w:eastAsiaTheme="minorEastAsia" w:hAnsi="Times New Roman" w:cs="Times New Roman"/>
          <w:b/>
          <w:bCs/>
          <w:iCs/>
          <w:kern w:val="0"/>
          <w:sz w:val="22"/>
          <w:szCs w:val="22"/>
          <w14:ligatures w14:val="none"/>
        </w:rPr>
      </w:pPr>
      <w:r>
        <w:rPr>
          <w:rFonts w:eastAsiaTheme="minorEastAsia"/>
          <w:b/>
          <w:bCs/>
          <w:iCs/>
          <w:sz w:val="22"/>
          <w:szCs w:val="22"/>
        </w:rPr>
        <w:br w:type="page"/>
      </w:r>
    </w:p>
    <w:p w14:paraId="35140AFD" w14:textId="55445284" w:rsidR="005238D2" w:rsidRPr="00661406" w:rsidRDefault="00661406" w:rsidP="00661406">
      <w:pPr>
        <w:pStyle w:val="ListParagraph"/>
        <w:numPr>
          <w:ilvl w:val="0"/>
          <w:numId w:val="33"/>
        </w:numPr>
        <w:rPr>
          <w:rFonts w:eastAsiaTheme="minorEastAsia"/>
          <w:b/>
          <w:bCs/>
          <w:iCs/>
          <w:sz w:val="22"/>
          <w:szCs w:val="22"/>
        </w:rPr>
      </w:pPr>
      <w:r w:rsidRPr="00661406">
        <w:rPr>
          <w:rFonts w:eastAsiaTheme="minorEastAsia"/>
          <w:b/>
          <w:bCs/>
          <w:iCs/>
          <w:sz w:val="22"/>
          <w:szCs w:val="22"/>
        </w:rPr>
        <w:lastRenderedPageBreak/>
        <w:t>Power Calculation</w:t>
      </w:r>
      <w:r>
        <w:rPr>
          <w:rFonts w:eastAsiaTheme="minorEastAsia"/>
          <w:b/>
          <w:bCs/>
          <w:iCs/>
          <w:sz w:val="22"/>
          <w:szCs w:val="22"/>
        </w:rPr>
        <w:t>:</w:t>
      </w:r>
    </w:p>
    <w:p w14:paraId="5484079B" w14:textId="3DEC9163" w:rsidR="00661406" w:rsidRDefault="00661406" w:rsidP="00661406">
      <w:pPr>
        <w:ind w:left="360"/>
        <w:rPr>
          <w:rFonts w:eastAsiaTheme="minorEastAsia"/>
          <w:iCs/>
          <w:sz w:val="22"/>
          <w:szCs w:val="22"/>
        </w:rPr>
      </w:pPr>
      <w:r>
        <w:rPr>
          <w:rFonts w:eastAsiaTheme="minorEastAsia"/>
          <w:iCs/>
          <w:sz w:val="22"/>
          <w:szCs w:val="22"/>
        </w:rPr>
        <w:t>The calculated power is a sum of all the three (3) phases of current multiplied by voltage. The following is an example for power calculation:</w:t>
      </w:r>
    </w:p>
    <w:tbl>
      <w:tblPr>
        <w:tblStyle w:val="TableGrid"/>
        <w:tblW w:w="6865" w:type="dxa"/>
        <w:jc w:val="center"/>
        <w:tblLook w:val="04A0" w:firstRow="1" w:lastRow="0" w:firstColumn="1" w:lastColumn="0" w:noHBand="0" w:noVBand="1"/>
      </w:tblPr>
      <w:tblGrid>
        <w:gridCol w:w="937"/>
        <w:gridCol w:w="1959"/>
        <w:gridCol w:w="1842"/>
        <w:gridCol w:w="2127"/>
      </w:tblGrid>
      <w:tr w:rsidR="00661406" w14:paraId="7B1325BC" w14:textId="77777777" w:rsidTr="00541E41">
        <w:trPr>
          <w:jc w:val="center"/>
        </w:trPr>
        <w:tc>
          <w:tcPr>
            <w:tcW w:w="937" w:type="dxa"/>
          </w:tcPr>
          <w:p w14:paraId="39F66F19" w14:textId="7378DD26" w:rsidR="00661406" w:rsidRPr="00DD0F5A" w:rsidRDefault="00AF52C7" w:rsidP="00661406">
            <w:pPr>
              <w:jc w:val="center"/>
              <w:rPr>
                <w:rFonts w:eastAsiaTheme="minorEastAsia"/>
                <w:iCs/>
                <w:sz w:val="18"/>
                <w:szCs w:val="18"/>
              </w:rPr>
            </w:pPr>
            <w:r>
              <w:rPr>
                <w:rFonts w:eastAsiaTheme="minorEastAsia"/>
                <w:iCs/>
                <w:sz w:val="18"/>
                <w:szCs w:val="18"/>
              </w:rPr>
              <w:t>Time</w:t>
            </w:r>
          </w:p>
        </w:tc>
        <w:tc>
          <w:tcPr>
            <w:tcW w:w="1959" w:type="dxa"/>
          </w:tcPr>
          <w:p w14:paraId="15AD0367" w14:textId="77777777" w:rsidR="00661406" w:rsidRPr="00DD0F5A" w:rsidRDefault="00661406" w:rsidP="00661406">
            <w:pPr>
              <w:jc w:val="center"/>
              <w:rPr>
                <w:rFonts w:eastAsiaTheme="minorEastAsia"/>
                <w:iCs/>
                <w:sz w:val="18"/>
                <w:szCs w:val="18"/>
              </w:rPr>
            </w:pPr>
            <w:r w:rsidRPr="00DD0F5A">
              <w:rPr>
                <w:rFonts w:eastAsiaTheme="minorEastAsia"/>
                <w:iCs/>
                <w:sz w:val="18"/>
                <w:szCs w:val="18"/>
              </w:rPr>
              <w:t>Instantaneous Voltage</w:t>
            </w:r>
          </w:p>
          <w:p w14:paraId="6A7307D5" w14:textId="4D53749A"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V</m:t>
                  </m:r>
                  <m:ctrlPr>
                    <w:rPr>
                      <w:rFonts w:ascii="Cambria Math" w:hAnsi="Cambria Math"/>
                      <w:sz w:val="18"/>
                      <w:szCs w:val="18"/>
                    </w:rPr>
                  </m:ctrlPr>
                </m:e>
                <m:sub>
                  <m:r>
                    <w:rPr>
                      <w:rFonts w:ascii="Cambria Math" w:hAnsi="Cambria Math"/>
                      <w:sz w:val="18"/>
                      <w:szCs w:val="18"/>
                    </w:rPr>
                    <m:t>PH</m:t>
                  </m:r>
                  <m:r>
                    <w:rPr>
                      <w:rFonts w:ascii="Cambria Math" w:hAnsi="Cambria Math"/>
                      <w:sz w:val="18"/>
                      <w:szCs w:val="18"/>
                    </w:rPr>
                    <m:t xml:space="preserve"> 16-bit</m:t>
                  </m:r>
                </m:sub>
              </m:sSub>
            </m:oMath>
            <w:r w:rsidRPr="00DD0F5A">
              <w:rPr>
                <w:rFonts w:eastAsiaTheme="minorEastAsia"/>
                <w:sz w:val="18"/>
                <w:szCs w:val="18"/>
              </w:rPr>
              <w:t xml:space="preserve"> [100mV]</w:t>
            </w:r>
          </w:p>
        </w:tc>
        <w:tc>
          <w:tcPr>
            <w:tcW w:w="1842" w:type="dxa"/>
          </w:tcPr>
          <w:p w14:paraId="3E10F104" w14:textId="02798884"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w:t>
            </w:r>
            <w:r w:rsidRPr="00DD0F5A">
              <w:rPr>
                <w:rFonts w:eastAsiaTheme="minorEastAsia"/>
                <w:iCs/>
                <w:sz w:val="18"/>
                <w:szCs w:val="18"/>
              </w:rPr>
              <w:t>Current</w:t>
            </w: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I</m:t>
                  </m:r>
                  <m:ctrlPr>
                    <w:rPr>
                      <w:rFonts w:ascii="Cambria Math" w:hAnsi="Cambria Math"/>
                      <w:sz w:val="18"/>
                      <w:szCs w:val="18"/>
                    </w:rPr>
                  </m:ctrlPr>
                </m:e>
                <m:sub>
                  <m:r>
                    <w:rPr>
                      <w:rFonts w:ascii="Cambria Math" w:hAnsi="Cambria Math"/>
                      <w:sz w:val="18"/>
                      <w:szCs w:val="18"/>
                    </w:rPr>
                    <m:t>PH</m:t>
                  </m:r>
                  <m:r>
                    <w:rPr>
                      <w:rFonts w:ascii="Cambria Math" w:hAnsi="Cambria Math"/>
                      <w:sz w:val="18"/>
                      <w:szCs w:val="18"/>
                    </w:rPr>
                    <m:t xml:space="preserve"> 16-bit</m:t>
                  </m:r>
                </m:sub>
              </m:sSub>
            </m:oMath>
            <w:r w:rsidRPr="00DD0F5A">
              <w:rPr>
                <w:rFonts w:eastAsiaTheme="minorEastAsia"/>
                <w:sz w:val="18"/>
                <w:szCs w:val="18"/>
              </w:rPr>
              <w:t xml:space="preserve"> [50mA]</w:t>
            </w:r>
          </w:p>
        </w:tc>
        <w:tc>
          <w:tcPr>
            <w:tcW w:w="2127" w:type="dxa"/>
          </w:tcPr>
          <w:p w14:paraId="2AFB059D" w14:textId="5710E22F" w:rsidR="00661406" w:rsidRPr="00DD0F5A" w:rsidRDefault="00661406" w:rsidP="00661406">
            <w:pPr>
              <w:jc w:val="center"/>
              <w:rPr>
                <w:rFonts w:eastAsiaTheme="minorEastAsia"/>
                <w:iCs/>
                <w:sz w:val="18"/>
                <w:szCs w:val="18"/>
              </w:rPr>
            </w:pPr>
            <w:r w:rsidRPr="00DD0F5A">
              <w:rPr>
                <w:rFonts w:eastAsiaTheme="minorEastAsia"/>
                <w:iCs/>
                <w:sz w:val="18"/>
                <w:szCs w:val="18"/>
              </w:rPr>
              <w:t xml:space="preserve">Instantaneous </w:t>
            </w:r>
            <w:r w:rsidRPr="00DD0F5A">
              <w:rPr>
                <w:rFonts w:eastAsiaTheme="minorEastAsia"/>
                <w:iCs/>
                <w:sz w:val="18"/>
                <w:szCs w:val="18"/>
              </w:rPr>
              <w:t>Power</w:t>
            </w:r>
            <w:r w:rsidRPr="00DD0F5A">
              <w:rPr>
                <w:rFonts w:eastAsiaTheme="minorEastAsia"/>
                <w:iCs/>
                <w:sz w:val="18"/>
                <w:szCs w:val="18"/>
              </w:rPr>
              <w:t xml:space="preserve"> </w:t>
            </w:r>
            <m:oMath>
              <m:sSub>
                <m:sSubPr>
                  <m:ctrlPr>
                    <w:rPr>
                      <w:rFonts w:ascii="Cambria Math" w:hAnsi="Cambria Math"/>
                      <w:i/>
                      <w:sz w:val="18"/>
                      <w:szCs w:val="18"/>
                    </w:rPr>
                  </m:ctrlPr>
                </m:sSubPr>
                <m:e>
                  <m:r>
                    <w:rPr>
                      <w:rFonts w:ascii="Cambria Math" w:hAnsi="Cambria Math"/>
                      <w:sz w:val="18"/>
                      <w:szCs w:val="18"/>
                    </w:rPr>
                    <m:t>P</m:t>
                  </m:r>
                  <m:ctrlPr>
                    <w:rPr>
                      <w:rFonts w:ascii="Cambria Math" w:hAnsi="Cambria Math"/>
                      <w:sz w:val="18"/>
                      <w:szCs w:val="18"/>
                    </w:rPr>
                  </m:ctrlPr>
                </m:e>
                <m:sub>
                  <m:r>
                    <w:rPr>
                      <w:rFonts w:ascii="Cambria Math" w:hAnsi="Cambria Math"/>
                      <w:sz w:val="18"/>
                      <w:szCs w:val="18"/>
                    </w:rPr>
                    <m:t>PH 16-bit</m:t>
                  </m:r>
                </m:sub>
              </m:sSub>
              <m:r>
                <w:rPr>
                  <w:rFonts w:ascii="Cambria Math" w:hAnsi="Cambria Math"/>
                  <w:sz w:val="18"/>
                  <w:szCs w:val="18"/>
                </w:rPr>
                <m:t>[</m:t>
              </m:r>
              <m:r>
                <w:rPr>
                  <w:rFonts w:ascii="Cambria Math" w:hAnsi="Cambria Math"/>
                  <w:sz w:val="18"/>
                  <w:szCs w:val="18"/>
                </w:rPr>
                <m:t>VA</m:t>
              </m:r>
              <m:r>
                <w:rPr>
                  <w:rFonts w:ascii="Cambria Math" w:hAnsi="Cambria Math"/>
                  <w:sz w:val="18"/>
                  <w:szCs w:val="18"/>
                </w:rPr>
                <m:t>]</m:t>
              </m:r>
            </m:oMath>
          </w:p>
        </w:tc>
      </w:tr>
      <w:tr w:rsidR="00661406" w14:paraId="4E48DCF2" w14:textId="77777777" w:rsidTr="00541E41">
        <w:trPr>
          <w:trHeight w:val="532"/>
          <w:jc w:val="center"/>
        </w:trPr>
        <w:tc>
          <w:tcPr>
            <w:tcW w:w="937" w:type="dxa"/>
          </w:tcPr>
          <w:p w14:paraId="289B8500" w14:textId="70CE5DD8" w:rsidR="00661406" w:rsidRPr="00DD0F5A" w:rsidRDefault="00661406" w:rsidP="00661406">
            <w:pPr>
              <w:jc w:val="center"/>
              <w:rPr>
                <w:rFonts w:eastAsiaTheme="minorEastAsia"/>
                <w:iCs/>
                <w:sz w:val="18"/>
                <w:szCs w:val="18"/>
              </w:rPr>
            </w:pPr>
            <w:r w:rsidRPr="00DD0F5A">
              <w:rPr>
                <w:rFonts w:eastAsiaTheme="minorEastAsia"/>
                <w:iCs/>
                <w:sz w:val="18"/>
                <w:szCs w:val="18"/>
              </w:rPr>
              <w:t>1</w:t>
            </w:r>
            <w:r w:rsidR="00AF52C7">
              <w:rPr>
                <w:rFonts w:eastAsiaTheme="minorEastAsia"/>
                <w:iCs/>
                <w:sz w:val="18"/>
                <w:szCs w:val="18"/>
              </w:rPr>
              <w:t>00us</w:t>
            </w:r>
          </w:p>
        </w:tc>
        <w:tc>
          <w:tcPr>
            <w:tcW w:w="1959" w:type="dxa"/>
          </w:tcPr>
          <w:p w14:paraId="5D4555A5" w14:textId="39892EBF" w:rsidR="00661406" w:rsidRPr="00DD0F5A" w:rsidRDefault="00661406" w:rsidP="00661406">
            <w:pPr>
              <w:jc w:val="center"/>
              <w:rPr>
                <w:rFonts w:eastAsiaTheme="minorEastAsia"/>
                <w:iCs/>
                <w:sz w:val="18"/>
                <w:szCs w:val="18"/>
              </w:rPr>
            </w:pPr>
            <m:oMathPara>
              <m:oMath>
                <m:r>
                  <w:rPr>
                    <w:rFonts w:ascii="Cambria Math" w:eastAsiaTheme="minorEastAsia" w:hAnsi="Cambria Math"/>
                    <w:sz w:val="18"/>
                    <w:szCs w:val="18"/>
                  </w:rPr>
                  <m:t>100</m:t>
                </m:r>
              </m:oMath>
            </m:oMathPara>
          </w:p>
        </w:tc>
        <w:tc>
          <w:tcPr>
            <w:tcW w:w="1842" w:type="dxa"/>
          </w:tcPr>
          <w:p w14:paraId="714A1375" w14:textId="47A03349" w:rsidR="00661406" w:rsidRPr="00DD0F5A" w:rsidRDefault="00661406" w:rsidP="00661406">
            <w:pPr>
              <w:jc w:val="center"/>
              <w:rPr>
                <w:rFonts w:eastAsiaTheme="minorEastAsia"/>
                <w:iCs/>
                <w:sz w:val="18"/>
                <w:szCs w:val="18"/>
              </w:rPr>
            </w:pPr>
            <w:r w:rsidRPr="00DD0F5A">
              <w:rPr>
                <w:rFonts w:eastAsiaTheme="minorEastAsia"/>
                <w:iCs/>
                <w:sz w:val="18"/>
                <w:szCs w:val="18"/>
              </w:rPr>
              <w:t>20</w:t>
            </w:r>
          </w:p>
        </w:tc>
        <w:tc>
          <w:tcPr>
            <w:tcW w:w="2127" w:type="dxa"/>
          </w:tcPr>
          <w:p w14:paraId="41D97421" w14:textId="5851CBD0"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20∙100</m:t>
                    </m:r>
                  </m:num>
                  <m:den>
                    <m:r>
                      <w:rPr>
                        <w:rFonts w:ascii="Cambria Math" w:eastAsiaTheme="minorEastAsia" w:hAnsi="Cambria Math"/>
                        <w:sz w:val="18"/>
                        <w:szCs w:val="18"/>
                      </w:rPr>
                      <m:t>10∙20</m:t>
                    </m:r>
                  </m:den>
                </m:f>
                <m:r>
                  <w:rPr>
                    <w:rFonts w:ascii="Cambria Math" w:eastAsiaTheme="minorEastAsia" w:hAnsi="Cambria Math"/>
                    <w:sz w:val="18"/>
                    <w:szCs w:val="18"/>
                  </w:rPr>
                  <m:t>=10[</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208A65CB" w14:textId="77777777" w:rsidTr="00541E41">
        <w:trPr>
          <w:jc w:val="center"/>
        </w:trPr>
        <w:tc>
          <w:tcPr>
            <w:tcW w:w="937" w:type="dxa"/>
          </w:tcPr>
          <w:p w14:paraId="5C510A47" w14:textId="66E79E64" w:rsidR="00661406" w:rsidRPr="00DD0F5A" w:rsidRDefault="00661406" w:rsidP="00661406">
            <w:pPr>
              <w:jc w:val="center"/>
              <w:rPr>
                <w:rFonts w:eastAsiaTheme="minorEastAsia"/>
                <w:iCs/>
                <w:sz w:val="18"/>
                <w:szCs w:val="18"/>
              </w:rPr>
            </w:pPr>
            <w:r w:rsidRPr="00DD0F5A">
              <w:rPr>
                <w:rFonts w:eastAsiaTheme="minorEastAsia"/>
                <w:iCs/>
                <w:sz w:val="18"/>
                <w:szCs w:val="18"/>
              </w:rPr>
              <w:t>2</w:t>
            </w:r>
            <w:r w:rsidR="00AF52C7">
              <w:rPr>
                <w:rFonts w:eastAsiaTheme="minorEastAsia"/>
                <w:iCs/>
                <w:sz w:val="18"/>
                <w:szCs w:val="18"/>
              </w:rPr>
              <w:t>00us</w:t>
            </w:r>
          </w:p>
        </w:tc>
        <w:tc>
          <w:tcPr>
            <w:tcW w:w="1959" w:type="dxa"/>
          </w:tcPr>
          <w:p w14:paraId="667FB887" w14:textId="142BCBE8"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1842" w:type="dxa"/>
          </w:tcPr>
          <w:p w14:paraId="2C0421E2" w14:textId="0794E5D8" w:rsidR="00661406" w:rsidRPr="00DD0F5A" w:rsidRDefault="00661406" w:rsidP="00661406">
            <w:pPr>
              <w:jc w:val="center"/>
              <w:rPr>
                <w:rFonts w:eastAsiaTheme="minorEastAsia"/>
                <w:iCs/>
                <w:sz w:val="18"/>
                <w:szCs w:val="18"/>
              </w:rPr>
            </w:pPr>
            <w:r w:rsidRPr="00DD0F5A">
              <w:rPr>
                <w:rFonts w:eastAsiaTheme="minorEastAsia"/>
                <w:iCs/>
                <w:sz w:val="18"/>
                <w:szCs w:val="18"/>
              </w:rPr>
              <w:t>40</w:t>
            </w:r>
          </w:p>
        </w:tc>
        <w:tc>
          <w:tcPr>
            <w:tcW w:w="2127" w:type="dxa"/>
          </w:tcPr>
          <w:p w14:paraId="359497A5" w14:textId="7812D3B6"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4</m:t>
                    </m:r>
                    <m:r>
                      <w:rPr>
                        <w:rFonts w:ascii="Cambria Math" w:eastAsiaTheme="minorEastAsia" w:hAnsi="Cambria Math"/>
                        <w:sz w:val="18"/>
                        <w:szCs w:val="18"/>
                      </w:rPr>
                      <m:t>0∙</m:t>
                    </m:r>
                    <m:r>
                      <w:rPr>
                        <w:rFonts w:ascii="Cambria Math" w:eastAsiaTheme="minorEastAsia" w:hAnsi="Cambria Math"/>
                        <w:sz w:val="18"/>
                        <w:szCs w:val="18"/>
                      </w:rPr>
                      <m:t>2</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4</m:t>
                </m:r>
                <m:r>
                  <w:rPr>
                    <w:rFonts w:ascii="Cambria Math" w:eastAsiaTheme="minorEastAsia" w:hAnsi="Cambria Math"/>
                    <w:sz w:val="18"/>
                    <w:szCs w:val="18"/>
                  </w:rPr>
                  <m:t>0[</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458923A5" w14:textId="77777777" w:rsidTr="00541E41">
        <w:trPr>
          <w:jc w:val="center"/>
        </w:trPr>
        <w:tc>
          <w:tcPr>
            <w:tcW w:w="937" w:type="dxa"/>
          </w:tcPr>
          <w:p w14:paraId="786FCFD8" w14:textId="5EB453B1" w:rsidR="00661406" w:rsidRPr="00DD0F5A" w:rsidRDefault="00661406" w:rsidP="00661406">
            <w:pPr>
              <w:jc w:val="center"/>
              <w:rPr>
                <w:rFonts w:eastAsiaTheme="minorEastAsia"/>
                <w:iCs/>
                <w:sz w:val="18"/>
                <w:szCs w:val="18"/>
              </w:rPr>
            </w:pPr>
            <w:r w:rsidRPr="00DD0F5A">
              <w:rPr>
                <w:rFonts w:eastAsiaTheme="minorEastAsia"/>
                <w:iCs/>
                <w:sz w:val="18"/>
                <w:szCs w:val="18"/>
              </w:rPr>
              <w:t>3</w:t>
            </w:r>
            <w:r w:rsidR="00AF52C7">
              <w:rPr>
                <w:rFonts w:eastAsiaTheme="minorEastAsia"/>
                <w:iCs/>
                <w:sz w:val="18"/>
                <w:szCs w:val="18"/>
              </w:rPr>
              <w:t>00us</w:t>
            </w:r>
          </w:p>
        </w:tc>
        <w:tc>
          <w:tcPr>
            <w:tcW w:w="1959" w:type="dxa"/>
          </w:tcPr>
          <w:p w14:paraId="6E0517DB" w14:textId="377EBABC" w:rsidR="00661406" w:rsidRPr="00DD0F5A" w:rsidRDefault="00661406" w:rsidP="00661406">
            <w:pPr>
              <w:jc w:val="center"/>
              <w:rPr>
                <w:rFonts w:eastAsiaTheme="minorEastAsia"/>
                <w:iCs/>
                <w:sz w:val="18"/>
                <w:szCs w:val="18"/>
              </w:rPr>
            </w:pPr>
            <w:r w:rsidRPr="00DD0F5A">
              <w:rPr>
                <w:rFonts w:eastAsiaTheme="minorEastAsia"/>
                <w:iCs/>
                <w:sz w:val="18"/>
                <w:szCs w:val="18"/>
              </w:rPr>
              <w:t>300</w:t>
            </w:r>
          </w:p>
        </w:tc>
        <w:tc>
          <w:tcPr>
            <w:tcW w:w="1842" w:type="dxa"/>
          </w:tcPr>
          <w:p w14:paraId="74858D06" w14:textId="654EA3C2" w:rsidR="00661406" w:rsidRPr="00DD0F5A" w:rsidRDefault="00661406" w:rsidP="00661406">
            <w:pPr>
              <w:jc w:val="center"/>
              <w:rPr>
                <w:rFonts w:eastAsiaTheme="minorEastAsia"/>
                <w:iCs/>
                <w:sz w:val="18"/>
                <w:szCs w:val="18"/>
              </w:rPr>
            </w:pPr>
            <w:r w:rsidRPr="00DD0F5A">
              <w:rPr>
                <w:rFonts w:eastAsiaTheme="minorEastAsia"/>
                <w:iCs/>
                <w:sz w:val="18"/>
                <w:szCs w:val="18"/>
              </w:rPr>
              <w:t>60</w:t>
            </w:r>
          </w:p>
        </w:tc>
        <w:tc>
          <w:tcPr>
            <w:tcW w:w="2127" w:type="dxa"/>
          </w:tcPr>
          <w:p w14:paraId="42800D40" w14:textId="3A6931CC"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6</m:t>
                    </m:r>
                    <m:r>
                      <w:rPr>
                        <w:rFonts w:ascii="Cambria Math" w:eastAsiaTheme="minorEastAsia" w:hAnsi="Cambria Math"/>
                        <w:sz w:val="18"/>
                        <w:szCs w:val="18"/>
                      </w:rPr>
                      <m:t>0∙</m:t>
                    </m:r>
                    <m:r>
                      <w:rPr>
                        <w:rFonts w:ascii="Cambria Math" w:eastAsiaTheme="minorEastAsia" w:hAnsi="Cambria Math"/>
                        <w:sz w:val="18"/>
                        <w:szCs w:val="18"/>
                      </w:rPr>
                      <m:t>3</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90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519692BE" w14:textId="77777777" w:rsidTr="00541E41">
        <w:trPr>
          <w:jc w:val="center"/>
        </w:trPr>
        <w:tc>
          <w:tcPr>
            <w:tcW w:w="937" w:type="dxa"/>
          </w:tcPr>
          <w:p w14:paraId="39295126" w14:textId="46FBA6AF" w:rsidR="00661406" w:rsidRPr="00DD0F5A" w:rsidRDefault="00661406" w:rsidP="00661406">
            <w:pPr>
              <w:jc w:val="center"/>
              <w:rPr>
                <w:rFonts w:eastAsiaTheme="minorEastAsia"/>
                <w:iCs/>
                <w:sz w:val="18"/>
                <w:szCs w:val="18"/>
              </w:rPr>
            </w:pPr>
            <w:r w:rsidRPr="00DD0F5A">
              <w:rPr>
                <w:rFonts w:eastAsiaTheme="minorEastAsia"/>
                <w:iCs/>
                <w:sz w:val="18"/>
                <w:szCs w:val="18"/>
              </w:rPr>
              <w:t>4</w:t>
            </w:r>
            <w:r w:rsidR="00AF52C7">
              <w:rPr>
                <w:rFonts w:eastAsiaTheme="minorEastAsia"/>
                <w:iCs/>
                <w:sz w:val="18"/>
                <w:szCs w:val="18"/>
              </w:rPr>
              <w:t>00us</w:t>
            </w:r>
          </w:p>
        </w:tc>
        <w:tc>
          <w:tcPr>
            <w:tcW w:w="1959" w:type="dxa"/>
          </w:tcPr>
          <w:p w14:paraId="119EAB51" w14:textId="63E1A563" w:rsidR="00661406" w:rsidRPr="00DD0F5A" w:rsidRDefault="00661406" w:rsidP="00661406">
            <w:pPr>
              <w:jc w:val="center"/>
              <w:rPr>
                <w:rFonts w:eastAsiaTheme="minorEastAsia"/>
                <w:iCs/>
                <w:sz w:val="18"/>
                <w:szCs w:val="18"/>
              </w:rPr>
            </w:pPr>
            <w:r w:rsidRPr="00DD0F5A">
              <w:rPr>
                <w:rFonts w:eastAsiaTheme="minorEastAsia"/>
                <w:iCs/>
                <w:sz w:val="18"/>
                <w:szCs w:val="18"/>
              </w:rPr>
              <w:t>400</w:t>
            </w:r>
          </w:p>
        </w:tc>
        <w:tc>
          <w:tcPr>
            <w:tcW w:w="1842" w:type="dxa"/>
          </w:tcPr>
          <w:p w14:paraId="011B0157" w14:textId="7C8DE8F4" w:rsidR="00661406" w:rsidRPr="00DD0F5A" w:rsidRDefault="00661406" w:rsidP="00661406">
            <w:pPr>
              <w:jc w:val="center"/>
              <w:rPr>
                <w:rFonts w:eastAsiaTheme="minorEastAsia"/>
                <w:iCs/>
                <w:sz w:val="18"/>
                <w:szCs w:val="18"/>
              </w:rPr>
            </w:pPr>
            <w:r w:rsidRPr="00DD0F5A">
              <w:rPr>
                <w:rFonts w:eastAsiaTheme="minorEastAsia"/>
                <w:iCs/>
                <w:sz w:val="18"/>
                <w:szCs w:val="18"/>
              </w:rPr>
              <w:t>80</w:t>
            </w:r>
          </w:p>
        </w:tc>
        <w:tc>
          <w:tcPr>
            <w:tcW w:w="2127" w:type="dxa"/>
          </w:tcPr>
          <w:p w14:paraId="040F149E" w14:textId="1A832AA4"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8</m:t>
                    </m:r>
                    <m:r>
                      <w:rPr>
                        <w:rFonts w:ascii="Cambria Math" w:eastAsiaTheme="minorEastAsia" w:hAnsi="Cambria Math"/>
                        <w:sz w:val="18"/>
                        <w:szCs w:val="18"/>
                      </w:rPr>
                      <m:t>0∙</m:t>
                    </m:r>
                    <m:r>
                      <w:rPr>
                        <w:rFonts w:ascii="Cambria Math" w:eastAsiaTheme="minorEastAsia" w:hAnsi="Cambria Math"/>
                        <w:sz w:val="18"/>
                        <w:szCs w:val="18"/>
                      </w:rPr>
                      <m:t>4</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160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151EC57B" w14:textId="77777777" w:rsidTr="00541E41">
        <w:trPr>
          <w:jc w:val="center"/>
        </w:trPr>
        <w:tc>
          <w:tcPr>
            <w:tcW w:w="937" w:type="dxa"/>
          </w:tcPr>
          <w:p w14:paraId="188861D8" w14:textId="3F366B4E" w:rsidR="00661406" w:rsidRPr="00DD0F5A" w:rsidRDefault="00661406" w:rsidP="00661406">
            <w:pPr>
              <w:jc w:val="center"/>
              <w:rPr>
                <w:rFonts w:eastAsiaTheme="minorEastAsia"/>
                <w:iCs/>
                <w:sz w:val="18"/>
                <w:szCs w:val="18"/>
              </w:rPr>
            </w:pPr>
            <w:r w:rsidRPr="00DD0F5A">
              <w:rPr>
                <w:rFonts w:eastAsiaTheme="minorEastAsia"/>
                <w:iCs/>
                <w:sz w:val="18"/>
                <w:szCs w:val="18"/>
              </w:rPr>
              <w:t>5</w:t>
            </w:r>
            <w:r w:rsidR="00AF52C7">
              <w:rPr>
                <w:rFonts w:eastAsiaTheme="minorEastAsia"/>
                <w:iCs/>
                <w:sz w:val="18"/>
                <w:szCs w:val="18"/>
              </w:rPr>
              <w:t>00us</w:t>
            </w:r>
          </w:p>
        </w:tc>
        <w:tc>
          <w:tcPr>
            <w:tcW w:w="1959" w:type="dxa"/>
          </w:tcPr>
          <w:p w14:paraId="35B1E3B7" w14:textId="5917EDD2" w:rsidR="00661406" w:rsidRPr="00DD0F5A" w:rsidRDefault="00661406" w:rsidP="00661406">
            <w:pPr>
              <w:jc w:val="center"/>
              <w:rPr>
                <w:rFonts w:eastAsiaTheme="minorEastAsia"/>
                <w:iCs/>
                <w:sz w:val="18"/>
                <w:szCs w:val="18"/>
              </w:rPr>
            </w:pPr>
            <w:r w:rsidRPr="00DD0F5A">
              <w:rPr>
                <w:rFonts w:eastAsiaTheme="minorEastAsia"/>
                <w:iCs/>
                <w:sz w:val="18"/>
                <w:szCs w:val="18"/>
              </w:rPr>
              <w:t>500</w:t>
            </w:r>
          </w:p>
        </w:tc>
        <w:tc>
          <w:tcPr>
            <w:tcW w:w="1842" w:type="dxa"/>
          </w:tcPr>
          <w:p w14:paraId="431E5563" w14:textId="16E80775" w:rsidR="00661406" w:rsidRPr="00DD0F5A" w:rsidRDefault="00661406" w:rsidP="00661406">
            <w:pPr>
              <w:jc w:val="center"/>
              <w:rPr>
                <w:rFonts w:eastAsiaTheme="minorEastAsia"/>
                <w:iCs/>
                <w:sz w:val="18"/>
                <w:szCs w:val="18"/>
              </w:rPr>
            </w:pPr>
            <w:r w:rsidRPr="00DD0F5A">
              <w:rPr>
                <w:rFonts w:eastAsiaTheme="minorEastAsia"/>
                <w:iCs/>
                <w:sz w:val="18"/>
                <w:szCs w:val="18"/>
              </w:rPr>
              <w:t>100</w:t>
            </w:r>
          </w:p>
        </w:tc>
        <w:tc>
          <w:tcPr>
            <w:tcW w:w="2127" w:type="dxa"/>
          </w:tcPr>
          <w:p w14:paraId="7DBEA076" w14:textId="3A7859FA"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10</m:t>
                    </m:r>
                    <m:r>
                      <w:rPr>
                        <w:rFonts w:ascii="Cambria Math" w:eastAsiaTheme="minorEastAsia" w:hAnsi="Cambria Math"/>
                        <w:sz w:val="18"/>
                        <w:szCs w:val="18"/>
                      </w:rPr>
                      <m:t>0∙</m:t>
                    </m:r>
                    <m:r>
                      <w:rPr>
                        <w:rFonts w:ascii="Cambria Math" w:eastAsiaTheme="minorEastAsia" w:hAnsi="Cambria Math"/>
                        <w:sz w:val="18"/>
                        <w:szCs w:val="18"/>
                      </w:rPr>
                      <m:t>5</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250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606C2205" w14:textId="77777777" w:rsidTr="00541E41">
        <w:trPr>
          <w:jc w:val="center"/>
        </w:trPr>
        <w:tc>
          <w:tcPr>
            <w:tcW w:w="937" w:type="dxa"/>
          </w:tcPr>
          <w:p w14:paraId="7E31A3C7" w14:textId="25BF601C" w:rsidR="00661406" w:rsidRPr="00DD0F5A" w:rsidRDefault="00661406" w:rsidP="00661406">
            <w:pPr>
              <w:jc w:val="center"/>
              <w:rPr>
                <w:rFonts w:eastAsiaTheme="minorEastAsia"/>
                <w:iCs/>
                <w:sz w:val="18"/>
                <w:szCs w:val="18"/>
              </w:rPr>
            </w:pPr>
            <w:r w:rsidRPr="00DD0F5A">
              <w:rPr>
                <w:rFonts w:eastAsiaTheme="minorEastAsia"/>
                <w:iCs/>
                <w:sz w:val="18"/>
                <w:szCs w:val="18"/>
              </w:rPr>
              <w:t>6</w:t>
            </w:r>
            <w:r w:rsidR="00AF52C7">
              <w:rPr>
                <w:rFonts w:eastAsiaTheme="minorEastAsia"/>
                <w:iCs/>
                <w:sz w:val="18"/>
                <w:szCs w:val="18"/>
              </w:rPr>
              <w:t>00us</w:t>
            </w:r>
          </w:p>
        </w:tc>
        <w:tc>
          <w:tcPr>
            <w:tcW w:w="1959" w:type="dxa"/>
          </w:tcPr>
          <w:p w14:paraId="51650573" w14:textId="722DF7AB" w:rsidR="00661406" w:rsidRPr="00DD0F5A" w:rsidRDefault="00661406" w:rsidP="00661406">
            <w:pPr>
              <w:jc w:val="center"/>
              <w:rPr>
                <w:rFonts w:eastAsiaTheme="minorEastAsia"/>
                <w:iCs/>
                <w:sz w:val="18"/>
                <w:szCs w:val="18"/>
              </w:rPr>
            </w:pPr>
            <w:r w:rsidRPr="00DD0F5A">
              <w:rPr>
                <w:rFonts w:eastAsiaTheme="minorEastAsia"/>
                <w:iCs/>
                <w:sz w:val="18"/>
                <w:szCs w:val="18"/>
              </w:rPr>
              <w:t>600</w:t>
            </w:r>
          </w:p>
        </w:tc>
        <w:tc>
          <w:tcPr>
            <w:tcW w:w="1842" w:type="dxa"/>
          </w:tcPr>
          <w:p w14:paraId="2B8EE5DE" w14:textId="05082986" w:rsidR="00661406" w:rsidRPr="00DD0F5A" w:rsidRDefault="00661406" w:rsidP="00661406">
            <w:pPr>
              <w:jc w:val="center"/>
              <w:rPr>
                <w:rFonts w:eastAsiaTheme="minorEastAsia"/>
                <w:iCs/>
                <w:sz w:val="18"/>
                <w:szCs w:val="18"/>
              </w:rPr>
            </w:pPr>
            <w:r w:rsidRPr="00DD0F5A">
              <w:rPr>
                <w:rFonts w:eastAsiaTheme="minorEastAsia"/>
                <w:iCs/>
                <w:sz w:val="18"/>
                <w:szCs w:val="18"/>
              </w:rPr>
              <w:t>120</w:t>
            </w:r>
          </w:p>
        </w:tc>
        <w:tc>
          <w:tcPr>
            <w:tcW w:w="2127" w:type="dxa"/>
          </w:tcPr>
          <w:p w14:paraId="24154E5E" w14:textId="5DE36D81"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m:t>
                    </m:r>
                    <m:r>
                      <w:rPr>
                        <w:rFonts w:ascii="Cambria Math" w:eastAsiaTheme="minorEastAsia" w:hAnsi="Cambria Math"/>
                        <w:sz w:val="18"/>
                        <w:szCs w:val="18"/>
                      </w:rPr>
                      <m:t>20∙</m:t>
                    </m:r>
                    <m:r>
                      <w:rPr>
                        <w:rFonts w:ascii="Cambria Math" w:eastAsiaTheme="minorEastAsia" w:hAnsi="Cambria Math"/>
                        <w:sz w:val="18"/>
                        <w:szCs w:val="18"/>
                      </w:rPr>
                      <m:t>6</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360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34371923" w14:textId="77777777" w:rsidTr="00541E41">
        <w:trPr>
          <w:jc w:val="center"/>
        </w:trPr>
        <w:tc>
          <w:tcPr>
            <w:tcW w:w="937" w:type="dxa"/>
          </w:tcPr>
          <w:p w14:paraId="2F620AA9" w14:textId="39D6E4AB" w:rsidR="00661406" w:rsidRPr="00DD0F5A" w:rsidRDefault="00661406" w:rsidP="00661406">
            <w:pPr>
              <w:jc w:val="center"/>
              <w:rPr>
                <w:rFonts w:eastAsiaTheme="minorEastAsia"/>
                <w:iCs/>
                <w:sz w:val="18"/>
                <w:szCs w:val="18"/>
              </w:rPr>
            </w:pPr>
            <w:r w:rsidRPr="00DD0F5A">
              <w:rPr>
                <w:rFonts w:eastAsiaTheme="minorEastAsia"/>
                <w:iCs/>
                <w:sz w:val="18"/>
                <w:szCs w:val="18"/>
              </w:rPr>
              <w:t>7</w:t>
            </w:r>
            <w:r w:rsidR="00AF52C7">
              <w:rPr>
                <w:rFonts w:eastAsiaTheme="minorEastAsia"/>
                <w:iCs/>
                <w:sz w:val="18"/>
                <w:szCs w:val="18"/>
              </w:rPr>
              <w:t>00us</w:t>
            </w:r>
          </w:p>
        </w:tc>
        <w:tc>
          <w:tcPr>
            <w:tcW w:w="1959" w:type="dxa"/>
          </w:tcPr>
          <w:p w14:paraId="5F3FBE00" w14:textId="156D9B1B" w:rsidR="00661406" w:rsidRPr="00DD0F5A" w:rsidRDefault="00661406" w:rsidP="00661406">
            <w:pPr>
              <w:jc w:val="center"/>
              <w:rPr>
                <w:rFonts w:eastAsiaTheme="minorEastAsia"/>
                <w:iCs/>
                <w:sz w:val="18"/>
                <w:szCs w:val="18"/>
              </w:rPr>
            </w:pPr>
            <w:r w:rsidRPr="00DD0F5A">
              <w:rPr>
                <w:rFonts w:eastAsiaTheme="minorEastAsia"/>
                <w:iCs/>
                <w:sz w:val="18"/>
                <w:szCs w:val="18"/>
              </w:rPr>
              <w:t>700</w:t>
            </w:r>
          </w:p>
        </w:tc>
        <w:tc>
          <w:tcPr>
            <w:tcW w:w="1842" w:type="dxa"/>
          </w:tcPr>
          <w:p w14:paraId="2B68E037" w14:textId="6A41A659" w:rsidR="00661406" w:rsidRPr="00DD0F5A" w:rsidRDefault="00661406" w:rsidP="00661406">
            <w:pPr>
              <w:jc w:val="center"/>
              <w:rPr>
                <w:rFonts w:eastAsiaTheme="minorEastAsia"/>
                <w:iCs/>
                <w:sz w:val="18"/>
                <w:szCs w:val="18"/>
              </w:rPr>
            </w:pPr>
            <w:r w:rsidRPr="00DD0F5A">
              <w:rPr>
                <w:rFonts w:eastAsiaTheme="minorEastAsia"/>
                <w:iCs/>
                <w:sz w:val="18"/>
                <w:szCs w:val="18"/>
              </w:rPr>
              <w:t>140</w:t>
            </w:r>
          </w:p>
        </w:tc>
        <w:tc>
          <w:tcPr>
            <w:tcW w:w="2127" w:type="dxa"/>
          </w:tcPr>
          <w:p w14:paraId="716E6C21" w14:textId="4C066B05"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14</m:t>
                    </m:r>
                    <m:r>
                      <w:rPr>
                        <w:rFonts w:ascii="Cambria Math" w:eastAsiaTheme="minorEastAsia" w:hAnsi="Cambria Math"/>
                        <w:sz w:val="18"/>
                        <w:szCs w:val="18"/>
                      </w:rPr>
                      <m:t>0∙</m:t>
                    </m:r>
                    <m:r>
                      <w:rPr>
                        <w:rFonts w:ascii="Cambria Math" w:eastAsiaTheme="minorEastAsia" w:hAnsi="Cambria Math"/>
                        <w:sz w:val="18"/>
                        <w:szCs w:val="18"/>
                      </w:rPr>
                      <m:t>7</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490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25B0D245" w14:textId="77777777" w:rsidTr="00541E41">
        <w:trPr>
          <w:jc w:val="center"/>
        </w:trPr>
        <w:tc>
          <w:tcPr>
            <w:tcW w:w="937" w:type="dxa"/>
          </w:tcPr>
          <w:p w14:paraId="40CC23F7" w14:textId="040F4D71" w:rsidR="00661406" w:rsidRPr="00DD0F5A" w:rsidRDefault="00661406" w:rsidP="00661406">
            <w:pPr>
              <w:jc w:val="center"/>
              <w:rPr>
                <w:rFonts w:eastAsiaTheme="minorEastAsia"/>
                <w:iCs/>
                <w:sz w:val="18"/>
                <w:szCs w:val="18"/>
              </w:rPr>
            </w:pPr>
            <w:r w:rsidRPr="00DD0F5A">
              <w:rPr>
                <w:rFonts w:eastAsiaTheme="minorEastAsia"/>
                <w:iCs/>
                <w:sz w:val="18"/>
                <w:szCs w:val="18"/>
              </w:rPr>
              <w:t>8</w:t>
            </w:r>
            <w:r w:rsidR="00AF52C7">
              <w:rPr>
                <w:rFonts w:eastAsiaTheme="minorEastAsia"/>
                <w:iCs/>
                <w:sz w:val="18"/>
                <w:szCs w:val="18"/>
              </w:rPr>
              <w:t>00us</w:t>
            </w:r>
          </w:p>
        </w:tc>
        <w:tc>
          <w:tcPr>
            <w:tcW w:w="1959" w:type="dxa"/>
          </w:tcPr>
          <w:p w14:paraId="728C82CF" w14:textId="33A6CC19" w:rsidR="00661406" w:rsidRPr="00DD0F5A" w:rsidRDefault="00661406" w:rsidP="00661406">
            <w:pPr>
              <w:jc w:val="center"/>
              <w:rPr>
                <w:rFonts w:eastAsiaTheme="minorEastAsia"/>
                <w:iCs/>
                <w:sz w:val="18"/>
                <w:szCs w:val="18"/>
              </w:rPr>
            </w:pPr>
            <w:r w:rsidRPr="00DD0F5A">
              <w:rPr>
                <w:rFonts w:eastAsiaTheme="minorEastAsia"/>
                <w:iCs/>
                <w:sz w:val="18"/>
                <w:szCs w:val="18"/>
              </w:rPr>
              <w:t>800</w:t>
            </w:r>
          </w:p>
        </w:tc>
        <w:tc>
          <w:tcPr>
            <w:tcW w:w="1842" w:type="dxa"/>
          </w:tcPr>
          <w:p w14:paraId="1383355D" w14:textId="7FC000F6" w:rsidR="00661406" w:rsidRPr="00DD0F5A" w:rsidRDefault="00661406" w:rsidP="00661406">
            <w:pPr>
              <w:jc w:val="center"/>
              <w:rPr>
                <w:rFonts w:eastAsiaTheme="minorEastAsia"/>
                <w:iCs/>
                <w:sz w:val="18"/>
                <w:szCs w:val="18"/>
              </w:rPr>
            </w:pPr>
            <w:r w:rsidRPr="00DD0F5A">
              <w:rPr>
                <w:rFonts w:eastAsiaTheme="minorEastAsia"/>
                <w:iCs/>
                <w:sz w:val="18"/>
                <w:szCs w:val="18"/>
              </w:rPr>
              <w:t>160</w:t>
            </w:r>
          </w:p>
        </w:tc>
        <w:tc>
          <w:tcPr>
            <w:tcW w:w="2127" w:type="dxa"/>
          </w:tcPr>
          <w:p w14:paraId="2BA2F57F" w14:textId="6A9A8405"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16</m:t>
                    </m:r>
                    <m:r>
                      <w:rPr>
                        <w:rFonts w:ascii="Cambria Math" w:eastAsiaTheme="minorEastAsia" w:hAnsi="Cambria Math"/>
                        <w:sz w:val="18"/>
                        <w:szCs w:val="18"/>
                      </w:rPr>
                      <m:t>0∙</m:t>
                    </m:r>
                    <m:r>
                      <w:rPr>
                        <w:rFonts w:ascii="Cambria Math" w:eastAsiaTheme="minorEastAsia" w:hAnsi="Cambria Math"/>
                        <w:sz w:val="18"/>
                        <w:szCs w:val="18"/>
                      </w:rPr>
                      <m:t>8</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640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57A56650" w14:textId="77777777" w:rsidTr="00541E41">
        <w:trPr>
          <w:jc w:val="center"/>
        </w:trPr>
        <w:tc>
          <w:tcPr>
            <w:tcW w:w="937" w:type="dxa"/>
          </w:tcPr>
          <w:p w14:paraId="0B7F5F56" w14:textId="5A1A88F1" w:rsidR="00661406" w:rsidRPr="00DD0F5A" w:rsidRDefault="00661406" w:rsidP="00661406">
            <w:pPr>
              <w:jc w:val="center"/>
              <w:rPr>
                <w:rFonts w:eastAsiaTheme="minorEastAsia"/>
                <w:iCs/>
                <w:sz w:val="18"/>
                <w:szCs w:val="18"/>
              </w:rPr>
            </w:pPr>
            <w:r w:rsidRPr="00DD0F5A">
              <w:rPr>
                <w:rFonts w:eastAsiaTheme="minorEastAsia"/>
                <w:iCs/>
                <w:sz w:val="18"/>
                <w:szCs w:val="18"/>
              </w:rPr>
              <w:t>9</w:t>
            </w:r>
            <w:r w:rsidR="00AF52C7">
              <w:rPr>
                <w:rFonts w:eastAsiaTheme="minorEastAsia"/>
                <w:iCs/>
                <w:sz w:val="18"/>
                <w:szCs w:val="18"/>
              </w:rPr>
              <w:t>00us</w:t>
            </w:r>
          </w:p>
        </w:tc>
        <w:tc>
          <w:tcPr>
            <w:tcW w:w="1959" w:type="dxa"/>
          </w:tcPr>
          <w:p w14:paraId="3079178C" w14:textId="459767A7" w:rsidR="00661406" w:rsidRPr="00DD0F5A" w:rsidRDefault="00661406" w:rsidP="00661406">
            <w:pPr>
              <w:jc w:val="center"/>
              <w:rPr>
                <w:rFonts w:eastAsiaTheme="minorEastAsia"/>
                <w:iCs/>
                <w:sz w:val="18"/>
                <w:szCs w:val="18"/>
              </w:rPr>
            </w:pPr>
            <w:r w:rsidRPr="00DD0F5A">
              <w:rPr>
                <w:rFonts w:eastAsiaTheme="minorEastAsia"/>
                <w:iCs/>
                <w:sz w:val="18"/>
                <w:szCs w:val="18"/>
              </w:rPr>
              <w:t>900</w:t>
            </w:r>
          </w:p>
        </w:tc>
        <w:tc>
          <w:tcPr>
            <w:tcW w:w="1842" w:type="dxa"/>
          </w:tcPr>
          <w:p w14:paraId="30891D44" w14:textId="15E1CE4B" w:rsidR="00661406" w:rsidRPr="00DD0F5A" w:rsidRDefault="00661406" w:rsidP="00661406">
            <w:pPr>
              <w:jc w:val="center"/>
              <w:rPr>
                <w:rFonts w:eastAsiaTheme="minorEastAsia"/>
                <w:iCs/>
                <w:sz w:val="18"/>
                <w:szCs w:val="18"/>
              </w:rPr>
            </w:pPr>
            <w:r w:rsidRPr="00DD0F5A">
              <w:rPr>
                <w:rFonts w:eastAsiaTheme="minorEastAsia"/>
                <w:iCs/>
                <w:sz w:val="18"/>
                <w:szCs w:val="18"/>
              </w:rPr>
              <w:t>180</w:t>
            </w:r>
          </w:p>
        </w:tc>
        <w:tc>
          <w:tcPr>
            <w:tcW w:w="2127" w:type="dxa"/>
          </w:tcPr>
          <w:p w14:paraId="17349784" w14:textId="723D0900"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180</m:t>
                    </m:r>
                    <m:r>
                      <w:rPr>
                        <w:rFonts w:ascii="Cambria Math" w:eastAsiaTheme="minorEastAsia" w:hAnsi="Cambria Math"/>
                        <w:sz w:val="18"/>
                        <w:szCs w:val="18"/>
                      </w:rPr>
                      <m:t>∙</m:t>
                    </m:r>
                    <m:r>
                      <w:rPr>
                        <w:rFonts w:ascii="Cambria Math" w:eastAsiaTheme="minorEastAsia" w:hAnsi="Cambria Math"/>
                        <w:sz w:val="18"/>
                        <w:szCs w:val="18"/>
                      </w:rPr>
                      <m:t>9</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810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r w:rsidR="00661406" w14:paraId="7C9F92E5" w14:textId="77777777" w:rsidTr="00541E41">
        <w:trPr>
          <w:jc w:val="center"/>
        </w:trPr>
        <w:tc>
          <w:tcPr>
            <w:tcW w:w="937" w:type="dxa"/>
          </w:tcPr>
          <w:p w14:paraId="7F52F036" w14:textId="1AE5C579" w:rsidR="00661406" w:rsidRPr="00DD0F5A" w:rsidRDefault="002C0786" w:rsidP="00661406">
            <w:pPr>
              <w:jc w:val="center"/>
              <w:rPr>
                <w:rFonts w:eastAsiaTheme="minorEastAsia"/>
                <w:iCs/>
                <w:sz w:val="18"/>
                <w:szCs w:val="18"/>
              </w:rPr>
            </w:pPr>
            <w:r>
              <w:rPr>
                <w:rFonts w:eastAsiaTheme="minorEastAsia"/>
                <w:iCs/>
                <w:sz w:val="18"/>
                <w:szCs w:val="18"/>
              </w:rPr>
              <w:t>1ms</w:t>
            </w:r>
          </w:p>
        </w:tc>
        <w:tc>
          <w:tcPr>
            <w:tcW w:w="1959" w:type="dxa"/>
          </w:tcPr>
          <w:p w14:paraId="2BD65010" w14:textId="096DA314" w:rsidR="00661406" w:rsidRPr="00DD0F5A" w:rsidRDefault="00661406" w:rsidP="00661406">
            <w:pPr>
              <w:jc w:val="center"/>
              <w:rPr>
                <w:rFonts w:eastAsiaTheme="minorEastAsia"/>
                <w:iCs/>
                <w:sz w:val="18"/>
                <w:szCs w:val="18"/>
              </w:rPr>
            </w:pPr>
            <w:r w:rsidRPr="00DD0F5A">
              <w:rPr>
                <w:rFonts w:eastAsiaTheme="minorEastAsia"/>
                <w:iCs/>
                <w:sz w:val="18"/>
                <w:szCs w:val="18"/>
              </w:rPr>
              <w:t>1000</w:t>
            </w:r>
          </w:p>
        </w:tc>
        <w:tc>
          <w:tcPr>
            <w:tcW w:w="1842" w:type="dxa"/>
          </w:tcPr>
          <w:p w14:paraId="57CA46CF" w14:textId="0E1EB021" w:rsidR="00661406" w:rsidRPr="00DD0F5A" w:rsidRDefault="00661406" w:rsidP="00661406">
            <w:pPr>
              <w:jc w:val="center"/>
              <w:rPr>
                <w:rFonts w:eastAsiaTheme="minorEastAsia"/>
                <w:iCs/>
                <w:sz w:val="18"/>
                <w:szCs w:val="18"/>
              </w:rPr>
            </w:pPr>
            <w:r w:rsidRPr="00DD0F5A">
              <w:rPr>
                <w:rFonts w:eastAsiaTheme="minorEastAsia"/>
                <w:iCs/>
                <w:sz w:val="18"/>
                <w:szCs w:val="18"/>
              </w:rPr>
              <w:t>200</w:t>
            </w:r>
          </w:p>
        </w:tc>
        <w:tc>
          <w:tcPr>
            <w:tcW w:w="2127" w:type="dxa"/>
          </w:tcPr>
          <w:p w14:paraId="060B5A9B" w14:textId="36754989" w:rsidR="00661406" w:rsidRPr="00DD0F5A" w:rsidRDefault="00661406" w:rsidP="00661406">
            <w:pPr>
              <w:jc w:val="center"/>
              <w:rPr>
                <w:rFonts w:eastAsiaTheme="minorEastAsia"/>
                <w:iCs/>
                <w:sz w:val="18"/>
                <w:szCs w:val="18"/>
              </w:rPr>
            </w:pPr>
            <m:oMathPara>
              <m:oMath>
                <m:f>
                  <m:fPr>
                    <m:ctrlPr>
                      <w:rPr>
                        <w:rFonts w:ascii="Cambria Math" w:eastAsiaTheme="minorEastAsia" w:hAnsi="Cambria Math"/>
                        <w:i/>
                        <w:iCs/>
                        <w:sz w:val="18"/>
                        <w:szCs w:val="18"/>
                      </w:rPr>
                    </m:ctrlPr>
                  </m:fPr>
                  <m:num>
                    <m:r>
                      <w:rPr>
                        <w:rFonts w:ascii="Cambria Math" w:eastAsiaTheme="minorEastAsia" w:hAnsi="Cambria Math"/>
                        <w:sz w:val="18"/>
                        <w:szCs w:val="18"/>
                      </w:rPr>
                      <m:t>200</m:t>
                    </m:r>
                    <m:r>
                      <w:rPr>
                        <w:rFonts w:ascii="Cambria Math" w:eastAsiaTheme="minorEastAsia" w:hAnsi="Cambria Math"/>
                        <w:sz w:val="18"/>
                        <w:szCs w:val="18"/>
                      </w:rPr>
                      <m:t>∙1</m:t>
                    </m:r>
                    <m:r>
                      <w:rPr>
                        <w:rFonts w:ascii="Cambria Math" w:eastAsiaTheme="minorEastAsia" w:hAnsi="Cambria Math"/>
                        <w:sz w:val="18"/>
                        <w:szCs w:val="18"/>
                      </w:rPr>
                      <m:t>0</m:t>
                    </m:r>
                    <m:r>
                      <w:rPr>
                        <w:rFonts w:ascii="Cambria Math" w:eastAsiaTheme="minorEastAsia" w:hAnsi="Cambria Math"/>
                        <w:sz w:val="18"/>
                        <w:szCs w:val="18"/>
                      </w:rPr>
                      <m:t>00</m:t>
                    </m:r>
                  </m:num>
                  <m:den>
                    <m:r>
                      <w:rPr>
                        <w:rFonts w:ascii="Cambria Math" w:eastAsiaTheme="minorEastAsia" w:hAnsi="Cambria Math"/>
                        <w:sz w:val="18"/>
                        <w:szCs w:val="18"/>
                      </w:rPr>
                      <m:t>10∙20</m:t>
                    </m:r>
                  </m:den>
                </m:f>
                <m:r>
                  <w:rPr>
                    <w:rFonts w:ascii="Cambria Math" w:eastAsiaTheme="minorEastAsia" w:hAnsi="Cambria Math"/>
                    <w:sz w:val="18"/>
                    <w:szCs w:val="18"/>
                  </w:rPr>
                  <m:t>=</m:t>
                </m:r>
                <m:r>
                  <w:rPr>
                    <w:rFonts w:ascii="Cambria Math" w:eastAsiaTheme="minorEastAsia" w:hAnsi="Cambria Math"/>
                    <w:sz w:val="18"/>
                    <w:szCs w:val="18"/>
                  </w:rPr>
                  <m:t>1000</m:t>
                </m:r>
                <m:r>
                  <w:rPr>
                    <w:rFonts w:ascii="Cambria Math" w:eastAsiaTheme="minorEastAsia" w:hAnsi="Cambria Math"/>
                    <w:sz w:val="18"/>
                    <w:szCs w:val="18"/>
                  </w:rPr>
                  <m:t>[</m:t>
                </m:r>
                <m:r>
                  <w:rPr>
                    <w:rFonts w:ascii="Cambria Math" w:eastAsiaTheme="minorEastAsia" w:hAnsi="Cambria Math"/>
                    <w:sz w:val="18"/>
                    <w:szCs w:val="18"/>
                  </w:rPr>
                  <m:t>VA</m:t>
                </m:r>
                <m:r>
                  <w:rPr>
                    <w:rFonts w:ascii="Cambria Math" w:eastAsiaTheme="minorEastAsia" w:hAnsi="Cambria Math"/>
                    <w:sz w:val="18"/>
                    <w:szCs w:val="18"/>
                  </w:rPr>
                  <m:t>]</m:t>
                </m:r>
              </m:oMath>
            </m:oMathPara>
          </w:p>
        </w:tc>
      </w:tr>
    </w:tbl>
    <w:p w14:paraId="1373DF42" w14:textId="2CA02F51" w:rsidR="00661406" w:rsidRDefault="00661406" w:rsidP="00661406">
      <w:pPr>
        <w:ind w:left="360"/>
        <w:rPr>
          <w:rFonts w:eastAsiaTheme="minorEastAsia"/>
          <w:iCs/>
          <w:sz w:val="22"/>
          <w:szCs w:val="22"/>
        </w:rPr>
      </w:pPr>
    </w:p>
    <w:p w14:paraId="76FF4BC6" w14:textId="659878AF" w:rsidR="00402AB3" w:rsidRPr="001935EE" w:rsidRDefault="00DD0F5A" w:rsidP="00402AB3">
      <w:pPr>
        <w:ind w:left="360"/>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avg</m:t>
              </m:r>
            </m:sub>
          </m:sSub>
          <m:sSub>
            <m:sSubPr>
              <m:ctrlPr>
                <w:rPr>
                  <w:rFonts w:ascii="Cambria Math" w:hAnsi="Cambria Math"/>
                  <w:i/>
                </w:rPr>
              </m:ctrlPr>
            </m:sSubPr>
            <m:e>
              <m:d>
                <m:dPr>
                  <m:ctrlPr>
                    <w:rPr>
                      <w:rFonts w:ascii="Cambria Math" w:hAnsi="Cambria Math"/>
                      <w:i/>
                    </w:rPr>
                  </m:ctrlPr>
                </m:dPr>
                <m:e>
                  <m:r>
                    <w:rPr>
                      <w:rFonts w:ascii="Cambria Math" w:hAnsi="Cambria Math"/>
                    </w:rPr>
                    <m:t>VA</m:t>
                  </m:r>
                </m:e>
              </m:d>
              <m:ctrlPr>
                <w:rPr>
                  <w:rFonts w:ascii="Cambria Math" w:eastAsiaTheme="minorEastAsia" w:hAnsi="Cambria Math"/>
                  <w:i/>
                </w:rPr>
              </m:ctrlPr>
            </m:e>
            <m:sub>
              <m:r>
                <w:rPr>
                  <w:rFonts w:ascii="Cambria Math" w:eastAsiaTheme="minorEastAsia" w:hAnsi="Cambria Math"/>
                </w:rPr>
                <m:t>For 1 phase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PH</m:t>
                  </m:r>
                </m:sub>
              </m:sSub>
              <m:d>
                <m:dPr>
                  <m:ctrlPr>
                    <w:rPr>
                      <w:rFonts w:ascii="Cambria Math" w:hAnsi="Cambria Math"/>
                      <w:i/>
                    </w:rPr>
                  </m:ctrlPr>
                </m:dPr>
                <m:e>
                  <m:r>
                    <w:rPr>
                      <w:rFonts w:ascii="Cambria Math" w:hAnsi="Cambria Math"/>
                    </w:rPr>
                    <m:t>t</m:t>
                  </m:r>
                </m:e>
              </m:d>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10∙10∙20</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16bit</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I</m:t>
                  </m:r>
                </m:e>
                <m:sub>
                  <m:r>
                    <w:rPr>
                      <w:rFonts w:ascii="Cambria Math" w:hAnsi="Cambria Math"/>
                    </w:rPr>
                    <m:t>16bit</m:t>
                  </m:r>
                </m:sub>
              </m:sSub>
              <m:d>
                <m:dPr>
                  <m:ctrlPr>
                    <w:rPr>
                      <w:rFonts w:ascii="Cambria Math" w:hAnsi="Cambria Math"/>
                      <w:i/>
                    </w:rPr>
                  </m:ctrlPr>
                </m:dPr>
                <m:e>
                  <m:r>
                    <w:rPr>
                      <w:rFonts w:ascii="Cambria Math" w:hAnsi="Cambria Math"/>
                    </w:rPr>
                    <m:t>t</m:t>
                  </m:r>
                </m:e>
              </m:d>
              <m:ctrlPr>
                <w:rPr>
                  <w:rFonts w:ascii="Cambria Math" w:eastAsiaTheme="minorEastAsia" w:hAnsi="Cambria Math"/>
                  <w:i/>
                </w:rPr>
              </m:ctrlPr>
            </m:num>
            <m:den>
              <m:r>
                <w:rPr>
                  <w:rFonts w:ascii="Cambria Math" w:eastAsiaTheme="minorEastAsia" w:hAnsi="Cambria Math"/>
                </w:rPr>
                <m:t>2000</m:t>
              </m:r>
            </m:den>
          </m:f>
        </m:oMath>
      </m:oMathPara>
    </w:p>
    <w:p w14:paraId="545F5082" w14:textId="750FC173" w:rsidR="00661406" w:rsidRPr="001935EE" w:rsidRDefault="00DD0F5A" w:rsidP="001935EE">
      <w:pPr>
        <w:ind w:left="360"/>
        <w:rPr>
          <w:rFonts w:eastAsiaTheme="minorEastAsia"/>
          <w:iCs/>
        </w:rPr>
      </w:pPr>
      <m:oMathPara>
        <m:oMath>
          <m:sSub>
            <m:sSubPr>
              <m:ctrlPr>
                <w:rPr>
                  <w:rFonts w:ascii="Cambria Math" w:hAnsi="Cambria Math"/>
                  <w:i/>
                </w:rPr>
              </m:ctrlPr>
            </m:sSubPr>
            <m:e>
              <m:r>
                <w:rPr>
                  <w:rFonts w:ascii="Cambria Math" w:hAnsi="Cambria Math"/>
                </w:rPr>
                <m:t>P</m:t>
              </m:r>
            </m:e>
            <m:sub>
              <m:r>
                <w:rPr>
                  <w:rFonts w:ascii="Cambria Math" w:hAnsi="Cambria Math"/>
                </w:rPr>
                <m:t>AC Power Calc</m:t>
              </m:r>
            </m:sub>
          </m:sSub>
          <m:d>
            <m:dPr>
              <m:begChr m:val="["/>
              <m:endChr m:val="]"/>
              <m:ctrlPr>
                <w:rPr>
                  <w:rFonts w:ascii="Cambria Math" w:hAnsi="Cambria Math"/>
                  <w:i/>
                </w:rPr>
              </m:ctrlPr>
            </m:dPr>
            <m:e>
              <m:r>
                <w:rPr>
                  <w:rFonts w:ascii="Cambria Math" w:hAnsi="Cambria Math"/>
                </w:rPr>
                <m:t>VA</m:t>
              </m:r>
            </m:e>
          </m:d>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m:t>
              </m:r>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avg PH</m:t>
              </m:r>
              <m:r>
                <w:rPr>
                  <w:rFonts w:ascii="Cambria Math" w:hAnsi="Cambria Math"/>
                </w:rPr>
                <m:t>3</m:t>
              </m:r>
            </m:sub>
          </m:sSub>
        </m:oMath>
      </m:oMathPara>
    </w:p>
    <w:p w14:paraId="22CF78F9" w14:textId="1A6816A3" w:rsidR="00DD0F5A" w:rsidRPr="001935EE" w:rsidRDefault="00DD0F5A">
      <w:pPr>
        <w:rPr>
          <w:rFonts w:eastAsiaTheme="minorEastAsia"/>
        </w:rPr>
      </w:pPr>
      <w:r w:rsidRPr="001935EE">
        <w:rPr>
          <w:rFonts w:eastAsiaTheme="minorEastAsia"/>
        </w:rPr>
        <w:br w:type="page"/>
      </w:r>
    </w:p>
    <w:p w14:paraId="227A00DF" w14:textId="7A1AC307" w:rsidR="002C2E33" w:rsidRDefault="00530DFE" w:rsidP="00530DFE">
      <w:pPr>
        <w:pStyle w:val="Heading4"/>
      </w:pPr>
      <w:r>
        <w:lastRenderedPageBreak/>
        <w:t>A/D Measurements and Log File compatibility</w:t>
      </w:r>
    </w:p>
    <w:p w14:paraId="2150FBCB" w14:textId="770FD3DF" w:rsidR="00530DFE" w:rsidRDefault="00530DFE" w:rsidP="00530DFE">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629"/>
        <w:gridCol w:w="3057"/>
        <w:gridCol w:w="3958"/>
      </w:tblGrid>
      <w:tr w:rsidR="00052BC8" w14:paraId="55465FAB" w14:textId="77777777" w:rsidTr="00B072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765BB3E1" w14:textId="77777777" w:rsidR="00052BC8" w:rsidRPr="00462A26" w:rsidRDefault="00052BC8">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3710ABFC" w14:textId="77777777" w:rsidR="00052BC8" w:rsidRPr="00462A26" w:rsidRDefault="00052BC8">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15A2B618" w14:textId="439A1B14" w:rsidR="00052BC8" w:rsidRPr="00462A26" w:rsidRDefault="00052BC8">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6267D0F0" w14:textId="44A6C78C" w:rsidR="00052BC8" w:rsidRDefault="00052BC8">
            <w:pPr>
              <w:jc w:val="center"/>
              <w:cnfStyle w:val="100000000000" w:firstRow="1" w:lastRow="0" w:firstColumn="0" w:lastColumn="0" w:oddVBand="0" w:evenVBand="0" w:oddHBand="0" w:evenHBand="0" w:firstRowFirstColumn="0" w:firstRowLastColumn="0" w:lastRowFirstColumn="0" w:lastRowLastColumn="0"/>
            </w:pPr>
            <w:r>
              <w:t>Name in FPGA</w:t>
            </w:r>
          </w:p>
        </w:tc>
      </w:tr>
      <w:tr w:rsidR="00052BC8" w14:paraId="2AF62995"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2D0BB023" w14:textId="77777777" w:rsidR="00052BC8" w:rsidRPr="00530DFE" w:rsidRDefault="00052BC8" w:rsidP="00530DFE">
            <w:pPr>
              <w:rPr>
                <w:strike/>
                <w:color w:val="FF0000"/>
              </w:rPr>
            </w:pPr>
            <w:r w:rsidRPr="00530DFE">
              <w:rPr>
                <w:strike/>
                <w:color w:val="FF0000"/>
              </w:rPr>
              <w:t>2</w:t>
            </w:r>
          </w:p>
        </w:tc>
        <w:tc>
          <w:tcPr>
            <w:tcW w:w="389" w:type="pct"/>
            <w:tcBorders>
              <w:top w:val="single" w:sz="4" w:space="0" w:color="auto"/>
              <w:left w:val="single" w:sz="4" w:space="0" w:color="auto"/>
              <w:bottom w:val="single" w:sz="4" w:space="0" w:color="auto"/>
              <w:right w:val="single" w:sz="4" w:space="0" w:color="auto"/>
            </w:tcBorders>
            <w:hideMark/>
          </w:tcPr>
          <w:p w14:paraId="3470EA95" w14:textId="77777777"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S2</w:t>
            </w:r>
          </w:p>
        </w:tc>
        <w:tc>
          <w:tcPr>
            <w:tcW w:w="1893" w:type="pct"/>
            <w:tcBorders>
              <w:top w:val="single" w:sz="4" w:space="0" w:color="auto"/>
              <w:left w:val="single" w:sz="4" w:space="0" w:color="auto"/>
              <w:bottom w:val="single" w:sz="4" w:space="0" w:color="auto"/>
              <w:right w:val="single" w:sz="4" w:space="0" w:color="auto"/>
            </w:tcBorders>
            <w:hideMark/>
          </w:tcPr>
          <w:p w14:paraId="6AE434FC" w14:textId="77777777"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VDC_IN</w:t>
            </w:r>
          </w:p>
        </w:tc>
        <w:tc>
          <w:tcPr>
            <w:tcW w:w="2451" w:type="pct"/>
            <w:tcBorders>
              <w:top w:val="single" w:sz="4" w:space="0" w:color="auto"/>
              <w:left w:val="single" w:sz="4" w:space="0" w:color="auto"/>
              <w:bottom w:val="single" w:sz="4" w:space="0" w:color="auto"/>
              <w:right w:val="single" w:sz="4" w:space="0" w:color="auto"/>
            </w:tcBorders>
          </w:tcPr>
          <w:p w14:paraId="6E765088" w14:textId="7F466056" w:rsidR="00052BC8" w:rsidRPr="00530DFE" w:rsidRDefault="00052BC8" w:rsidP="00530DFE">
            <w:pPr>
              <w:cnfStyle w:val="000000000000" w:firstRow="0" w:lastRow="0" w:firstColumn="0" w:lastColumn="0" w:oddVBand="0" w:evenVBand="0" w:oddHBand="0" w:evenHBand="0" w:firstRowFirstColumn="0" w:firstRowLastColumn="0" w:lastRowFirstColumn="0" w:lastRowLastColumn="0"/>
              <w:rPr>
                <w:strike/>
                <w:color w:val="FF0000"/>
              </w:rPr>
            </w:pPr>
            <w:r w:rsidRPr="00530DFE">
              <w:rPr>
                <w:strike/>
                <w:color w:val="FF0000"/>
              </w:rPr>
              <w:t>TBD</w:t>
            </w:r>
          </w:p>
        </w:tc>
      </w:tr>
      <w:tr w:rsidR="00052BC8" w14:paraId="4436A175"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40A5F3DF" w14:textId="77777777" w:rsidR="00052BC8" w:rsidRDefault="00052BC8" w:rsidP="00530DFE">
            <w:r>
              <w:t>3</w:t>
            </w:r>
          </w:p>
        </w:tc>
        <w:tc>
          <w:tcPr>
            <w:tcW w:w="389" w:type="pct"/>
            <w:tcBorders>
              <w:top w:val="single" w:sz="4" w:space="0" w:color="auto"/>
              <w:left w:val="single" w:sz="4" w:space="0" w:color="auto"/>
              <w:bottom w:val="single" w:sz="4" w:space="0" w:color="auto"/>
              <w:right w:val="single" w:sz="4" w:space="0" w:color="auto"/>
            </w:tcBorders>
            <w:hideMark/>
          </w:tcPr>
          <w:p w14:paraId="39899B70"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6F1CE0F7"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VAC_IN_PH_A</w:t>
            </w:r>
          </w:p>
        </w:tc>
        <w:tc>
          <w:tcPr>
            <w:tcW w:w="2451" w:type="pct"/>
            <w:tcBorders>
              <w:top w:val="single" w:sz="4" w:space="0" w:color="auto"/>
              <w:left w:val="single" w:sz="4" w:space="0" w:color="auto"/>
              <w:bottom w:val="single" w:sz="4" w:space="0" w:color="auto"/>
              <w:right w:val="single" w:sz="4" w:space="0" w:color="auto"/>
            </w:tcBorders>
          </w:tcPr>
          <w:p w14:paraId="704D40DD" w14:textId="09A1E1C3"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Vsns_PH1</w:t>
            </w:r>
          </w:p>
        </w:tc>
      </w:tr>
      <w:tr w:rsidR="00052BC8" w14:paraId="7C828111"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7EDCD107" w14:textId="77777777" w:rsidR="00052BC8" w:rsidRDefault="00052BC8" w:rsidP="00530DFE">
            <w:r>
              <w:t>4</w:t>
            </w:r>
          </w:p>
        </w:tc>
        <w:tc>
          <w:tcPr>
            <w:tcW w:w="389" w:type="pct"/>
            <w:tcBorders>
              <w:top w:val="single" w:sz="4" w:space="0" w:color="auto"/>
              <w:left w:val="single" w:sz="4" w:space="0" w:color="auto"/>
              <w:bottom w:val="single" w:sz="4" w:space="0" w:color="auto"/>
              <w:right w:val="single" w:sz="4" w:space="0" w:color="auto"/>
            </w:tcBorders>
            <w:hideMark/>
          </w:tcPr>
          <w:p w14:paraId="784BFD57"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1642DFE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VAC_IN_PH_B</w:t>
            </w:r>
          </w:p>
        </w:tc>
        <w:tc>
          <w:tcPr>
            <w:tcW w:w="2451" w:type="pct"/>
            <w:tcBorders>
              <w:top w:val="single" w:sz="4" w:space="0" w:color="auto"/>
              <w:left w:val="single" w:sz="4" w:space="0" w:color="auto"/>
              <w:bottom w:val="single" w:sz="4" w:space="0" w:color="auto"/>
              <w:right w:val="single" w:sz="4" w:space="0" w:color="auto"/>
            </w:tcBorders>
          </w:tcPr>
          <w:p w14:paraId="7D4FBD95" w14:textId="68C7DF76"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2</w:t>
            </w:r>
          </w:p>
        </w:tc>
      </w:tr>
      <w:tr w:rsidR="00052BC8" w14:paraId="3C8F2A7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359E584C" w14:textId="77777777" w:rsidR="00052BC8" w:rsidRDefault="00052BC8" w:rsidP="00530DFE">
            <w:r>
              <w:t>5</w:t>
            </w:r>
          </w:p>
        </w:tc>
        <w:tc>
          <w:tcPr>
            <w:tcW w:w="389" w:type="pct"/>
            <w:tcBorders>
              <w:top w:val="single" w:sz="4" w:space="0" w:color="auto"/>
              <w:left w:val="single" w:sz="4" w:space="0" w:color="auto"/>
              <w:bottom w:val="single" w:sz="4" w:space="0" w:color="auto"/>
              <w:right w:val="single" w:sz="4" w:space="0" w:color="auto"/>
            </w:tcBorders>
            <w:hideMark/>
          </w:tcPr>
          <w:p w14:paraId="16AE1D7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0AD77D6"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VAC_IN_PH_C</w:t>
            </w:r>
          </w:p>
        </w:tc>
        <w:tc>
          <w:tcPr>
            <w:tcW w:w="2451" w:type="pct"/>
            <w:tcBorders>
              <w:top w:val="single" w:sz="4" w:space="0" w:color="auto"/>
              <w:left w:val="single" w:sz="4" w:space="0" w:color="auto"/>
              <w:bottom w:val="single" w:sz="4" w:space="0" w:color="auto"/>
              <w:right w:val="single" w:sz="4" w:space="0" w:color="auto"/>
            </w:tcBorders>
          </w:tcPr>
          <w:p w14:paraId="7D127F0C" w14:textId="0CB202F6"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821414">
              <w:rPr>
                <w:sz w:val="22"/>
                <w:szCs w:val="22"/>
              </w:rPr>
              <w:t>Vsns_PH</w:t>
            </w:r>
            <w:r>
              <w:rPr>
                <w:sz w:val="22"/>
                <w:szCs w:val="22"/>
              </w:rPr>
              <w:t>3</w:t>
            </w:r>
          </w:p>
        </w:tc>
      </w:tr>
      <w:tr w:rsidR="00052BC8" w14:paraId="1062804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5B5C1DB2" w14:textId="77777777" w:rsidR="00052BC8" w:rsidRDefault="00052BC8" w:rsidP="00530DFE">
            <w:r>
              <w:t>6</w:t>
            </w:r>
          </w:p>
        </w:tc>
        <w:tc>
          <w:tcPr>
            <w:tcW w:w="389" w:type="pct"/>
            <w:tcBorders>
              <w:top w:val="single" w:sz="4" w:space="0" w:color="auto"/>
              <w:left w:val="single" w:sz="4" w:space="0" w:color="auto"/>
              <w:bottom w:val="single" w:sz="4" w:space="0" w:color="auto"/>
              <w:right w:val="single" w:sz="4" w:space="0" w:color="auto"/>
            </w:tcBorders>
            <w:hideMark/>
          </w:tcPr>
          <w:p w14:paraId="77EC1E0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8494072"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I_DC_IN</w:t>
            </w:r>
          </w:p>
        </w:tc>
        <w:tc>
          <w:tcPr>
            <w:tcW w:w="2451" w:type="pct"/>
            <w:tcBorders>
              <w:top w:val="single" w:sz="4" w:space="0" w:color="auto"/>
              <w:left w:val="single" w:sz="4" w:space="0" w:color="auto"/>
              <w:bottom w:val="single" w:sz="4" w:space="0" w:color="auto"/>
              <w:right w:val="single" w:sz="4" w:space="0" w:color="auto"/>
            </w:tcBorders>
          </w:tcPr>
          <w:p w14:paraId="2AC7AD76" w14:textId="3BDD5C42"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DC_PWR_I_sns</w:t>
            </w:r>
          </w:p>
        </w:tc>
      </w:tr>
      <w:tr w:rsidR="00052BC8" w14:paraId="159A7BE3"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2DDFD014" w14:textId="77777777" w:rsidR="00052BC8" w:rsidRDefault="00052BC8" w:rsidP="00530DFE">
            <w:r>
              <w:t>7</w:t>
            </w:r>
          </w:p>
        </w:tc>
        <w:tc>
          <w:tcPr>
            <w:tcW w:w="389" w:type="pct"/>
            <w:tcBorders>
              <w:top w:val="single" w:sz="4" w:space="0" w:color="auto"/>
              <w:left w:val="single" w:sz="4" w:space="0" w:color="auto"/>
              <w:bottom w:val="single" w:sz="4" w:space="0" w:color="auto"/>
              <w:right w:val="single" w:sz="4" w:space="0" w:color="auto"/>
            </w:tcBorders>
            <w:hideMark/>
          </w:tcPr>
          <w:p w14:paraId="7E3E5026"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795CD8C"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I_AC_IN_PH_A</w:t>
            </w:r>
          </w:p>
        </w:tc>
        <w:tc>
          <w:tcPr>
            <w:tcW w:w="2451" w:type="pct"/>
            <w:tcBorders>
              <w:top w:val="single" w:sz="4" w:space="0" w:color="auto"/>
              <w:left w:val="single" w:sz="4" w:space="0" w:color="auto"/>
              <w:bottom w:val="single" w:sz="4" w:space="0" w:color="auto"/>
              <w:right w:val="single" w:sz="4" w:space="0" w:color="auto"/>
            </w:tcBorders>
          </w:tcPr>
          <w:p w14:paraId="40FB1FD1" w14:textId="77315620"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PH1_I_sns</w:t>
            </w:r>
          </w:p>
        </w:tc>
      </w:tr>
      <w:tr w:rsidR="00052BC8" w14:paraId="1C105C60"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628F618B" w14:textId="77777777" w:rsidR="00052BC8" w:rsidRDefault="00052BC8" w:rsidP="00530DFE">
            <w:r>
              <w:t>8</w:t>
            </w:r>
          </w:p>
        </w:tc>
        <w:tc>
          <w:tcPr>
            <w:tcW w:w="389" w:type="pct"/>
            <w:tcBorders>
              <w:top w:val="single" w:sz="4" w:space="0" w:color="auto"/>
              <w:left w:val="single" w:sz="4" w:space="0" w:color="auto"/>
              <w:bottom w:val="single" w:sz="4" w:space="0" w:color="auto"/>
              <w:right w:val="single" w:sz="4" w:space="0" w:color="auto"/>
            </w:tcBorders>
            <w:hideMark/>
          </w:tcPr>
          <w:p w14:paraId="319E068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166D84F9"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 _IN_PH_B</w:t>
            </w:r>
          </w:p>
        </w:tc>
        <w:tc>
          <w:tcPr>
            <w:tcW w:w="2451" w:type="pct"/>
            <w:tcBorders>
              <w:top w:val="single" w:sz="4" w:space="0" w:color="auto"/>
              <w:left w:val="single" w:sz="4" w:space="0" w:color="auto"/>
              <w:bottom w:val="single" w:sz="4" w:space="0" w:color="auto"/>
              <w:right w:val="single" w:sz="4" w:space="0" w:color="auto"/>
            </w:tcBorders>
          </w:tcPr>
          <w:p w14:paraId="2901D403" w14:textId="445B1E2D"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PH2_I_sns</w:t>
            </w:r>
          </w:p>
        </w:tc>
      </w:tr>
      <w:tr w:rsidR="00052BC8" w14:paraId="597B482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hideMark/>
          </w:tcPr>
          <w:p w14:paraId="3AB48486" w14:textId="77777777" w:rsidR="00052BC8" w:rsidRDefault="00052BC8" w:rsidP="00530DFE">
            <w:r>
              <w:t>9</w:t>
            </w:r>
          </w:p>
        </w:tc>
        <w:tc>
          <w:tcPr>
            <w:tcW w:w="389" w:type="pct"/>
            <w:tcBorders>
              <w:top w:val="single" w:sz="4" w:space="0" w:color="auto"/>
              <w:left w:val="single" w:sz="4" w:space="0" w:color="auto"/>
              <w:bottom w:val="single" w:sz="4" w:space="0" w:color="auto"/>
              <w:right w:val="single" w:sz="4" w:space="0" w:color="auto"/>
            </w:tcBorders>
            <w:hideMark/>
          </w:tcPr>
          <w:p w14:paraId="3A4CE49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hideMark/>
          </w:tcPr>
          <w:p w14:paraId="32EB565E" w14:textId="77777777" w:rsidR="00052BC8" w:rsidRDefault="00052BC8" w:rsidP="00530DFE">
            <w:pPr>
              <w:cnfStyle w:val="000000000000" w:firstRow="0" w:lastRow="0" w:firstColumn="0" w:lastColumn="0" w:oddVBand="0" w:evenVBand="0" w:oddHBand="0" w:evenHBand="0" w:firstRowFirstColumn="0" w:firstRowLastColumn="0" w:lastRowFirstColumn="0" w:lastRowLastColumn="0"/>
            </w:pPr>
            <w:r>
              <w:t>I_AC _IN_PH_C</w:t>
            </w:r>
          </w:p>
        </w:tc>
        <w:tc>
          <w:tcPr>
            <w:tcW w:w="2451" w:type="pct"/>
            <w:tcBorders>
              <w:top w:val="single" w:sz="4" w:space="0" w:color="auto"/>
              <w:left w:val="single" w:sz="4" w:space="0" w:color="auto"/>
              <w:bottom w:val="single" w:sz="4" w:space="0" w:color="auto"/>
              <w:right w:val="single" w:sz="4" w:space="0" w:color="auto"/>
            </w:tcBorders>
          </w:tcPr>
          <w:p w14:paraId="76BF3BB5" w14:textId="092A2A1B" w:rsidR="00052BC8" w:rsidRDefault="00052BC8" w:rsidP="00530DFE">
            <w:pPr>
              <w:cnfStyle w:val="000000000000" w:firstRow="0" w:lastRow="0" w:firstColumn="0" w:lastColumn="0" w:oddVBand="0" w:evenVBand="0" w:oddHBand="0" w:evenHBand="0" w:firstRowFirstColumn="0" w:firstRowLastColumn="0" w:lastRowFirstColumn="0" w:lastRowLastColumn="0"/>
            </w:pPr>
            <w:r w:rsidRPr="00C006CF">
              <w:rPr>
                <w:sz w:val="22"/>
                <w:szCs w:val="22"/>
              </w:rPr>
              <w:t>PH3_I_sns</w:t>
            </w:r>
          </w:p>
        </w:tc>
      </w:tr>
      <w:tr w:rsidR="00DB6B23" w14:paraId="6CB48FBE"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7300F955" w14:textId="7E22F45D" w:rsidR="00DB6B23" w:rsidRDefault="00DB6B23" w:rsidP="00DB6B23">
            <w:r>
              <w:t>12</w:t>
            </w:r>
          </w:p>
        </w:tc>
        <w:tc>
          <w:tcPr>
            <w:tcW w:w="389" w:type="pct"/>
            <w:tcBorders>
              <w:top w:val="single" w:sz="4" w:space="0" w:color="auto"/>
              <w:left w:val="single" w:sz="4" w:space="0" w:color="auto"/>
              <w:bottom w:val="single" w:sz="4" w:space="0" w:color="auto"/>
              <w:right w:val="single" w:sz="4" w:space="0" w:color="auto"/>
            </w:tcBorders>
          </w:tcPr>
          <w:p w14:paraId="076A2B6B" w14:textId="0EF07083"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F104CF7" w14:textId="46B310A4"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V_OUT_3_ph1</w:t>
            </w:r>
          </w:p>
        </w:tc>
        <w:tc>
          <w:tcPr>
            <w:tcW w:w="2451" w:type="pct"/>
            <w:tcBorders>
              <w:top w:val="single" w:sz="4" w:space="0" w:color="auto"/>
              <w:left w:val="single" w:sz="4" w:space="0" w:color="auto"/>
              <w:bottom w:val="single" w:sz="4" w:space="0" w:color="auto"/>
              <w:right w:val="single" w:sz="4" w:space="0" w:color="auto"/>
            </w:tcBorders>
          </w:tcPr>
          <w:p w14:paraId="7F654FD5" w14:textId="724A3370"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A</w:t>
            </w:r>
            <w:r w:rsidRPr="00821414">
              <w:rPr>
                <w:sz w:val="22"/>
                <w:szCs w:val="22"/>
              </w:rPr>
              <w:t>_RLY</w:t>
            </w:r>
          </w:p>
        </w:tc>
      </w:tr>
      <w:tr w:rsidR="00DB6B23" w14:paraId="760EC138"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5D679CAB" w14:textId="5467A0F9" w:rsidR="00DB6B23" w:rsidRDefault="00DB6B23" w:rsidP="00DB6B23">
            <w:r>
              <w:t>13</w:t>
            </w:r>
          </w:p>
        </w:tc>
        <w:tc>
          <w:tcPr>
            <w:tcW w:w="389" w:type="pct"/>
            <w:tcBorders>
              <w:top w:val="single" w:sz="4" w:space="0" w:color="auto"/>
              <w:left w:val="single" w:sz="4" w:space="0" w:color="auto"/>
              <w:bottom w:val="single" w:sz="4" w:space="0" w:color="auto"/>
              <w:right w:val="single" w:sz="4" w:space="0" w:color="auto"/>
            </w:tcBorders>
          </w:tcPr>
          <w:p w14:paraId="6AF234B8" w14:textId="06296192"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68DD668F" w14:textId="0CC0035B"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V_OUT_3_ph2</w:t>
            </w:r>
          </w:p>
        </w:tc>
        <w:tc>
          <w:tcPr>
            <w:tcW w:w="2451" w:type="pct"/>
            <w:tcBorders>
              <w:top w:val="single" w:sz="4" w:space="0" w:color="auto"/>
              <w:left w:val="single" w:sz="4" w:space="0" w:color="auto"/>
              <w:bottom w:val="single" w:sz="4" w:space="0" w:color="auto"/>
              <w:right w:val="single" w:sz="4" w:space="0" w:color="auto"/>
            </w:tcBorders>
          </w:tcPr>
          <w:p w14:paraId="10B47590" w14:textId="70DBF81C"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B</w:t>
            </w:r>
            <w:r w:rsidRPr="00821414">
              <w:rPr>
                <w:sz w:val="22"/>
                <w:szCs w:val="22"/>
              </w:rPr>
              <w:t>_RLY</w:t>
            </w:r>
          </w:p>
        </w:tc>
      </w:tr>
      <w:tr w:rsidR="00DB6B23" w14:paraId="7214503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3AC01AAA" w14:textId="166027E5" w:rsidR="00DB6B23" w:rsidRDefault="00DB6B23" w:rsidP="00DB6B23">
            <w:r>
              <w:t>14</w:t>
            </w:r>
          </w:p>
        </w:tc>
        <w:tc>
          <w:tcPr>
            <w:tcW w:w="389" w:type="pct"/>
            <w:tcBorders>
              <w:top w:val="single" w:sz="4" w:space="0" w:color="auto"/>
              <w:left w:val="single" w:sz="4" w:space="0" w:color="auto"/>
              <w:bottom w:val="single" w:sz="4" w:space="0" w:color="auto"/>
              <w:right w:val="single" w:sz="4" w:space="0" w:color="auto"/>
            </w:tcBorders>
          </w:tcPr>
          <w:p w14:paraId="76CBCBBD" w14:textId="4EB1D93A" w:rsidR="00DB6B23" w:rsidRDefault="00DB6B23"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35405A7" w14:textId="2B6618E0" w:rsidR="00DB6B23" w:rsidRDefault="00DB6B23" w:rsidP="00DB6B23">
            <w:pPr>
              <w:cnfStyle w:val="000000000000" w:firstRow="0" w:lastRow="0" w:firstColumn="0" w:lastColumn="0" w:oddVBand="0" w:evenVBand="0" w:oddHBand="0" w:evenHBand="0" w:firstRowFirstColumn="0" w:firstRowLastColumn="0" w:lastRowFirstColumn="0" w:lastRowLastColumn="0"/>
            </w:pPr>
            <w:r>
              <w:t>V_OUT_3_ph3</w:t>
            </w:r>
          </w:p>
        </w:tc>
        <w:tc>
          <w:tcPr>
            <w:tcW w:w="2451" w:type="pct"/>
            <w:tcBorders>
              <w:top w:val="single" w:sz="4" w:space="0" w:color="auto"/>
              <w:left w:val="single" w:sz="4" w:space="0" w:color="auto"/>
              <w:bottom w:val="single" w:sz="4" w:space="0" w:color="auto"/>
              <w:right w:val="single" w:sz="4" w:space="0" w:color="auto"/>
            </w:tcBorders>
          </w:tcPr>
          <w:p w14:paraId="49699209" w14:textId="0452A791" w:rsidR="00DB6B23" w:rsidRPr="00C006CF" w:rsidRDefault="00DB6B23" w:rsidP="00DB6B23">
            <w:pPr>
              <w:cnfStyle w:val="000000000000" w:firstRow="0" w:lastRow="0" w:firstColumn="0" w:lastColumn="0" w:oddVBand="0" w:evenVBand="0" w:oddHBand="0" w:evenHBand="0" w:firstRowFirstColumn="0" w:firstRowLastColumn="0" w:lastRowFirstColumn="0" w:lastRowLastColumn="0"/>
              <w:rPr>
                <w:sz w:val="22"/>
                <w:szCs w:val="22"/>
              </w:rPr>
            </w:pPr>
            <w:r w:rsidRPr="00821414">
              <w:rPr>
                <w:sz w:val="22"/>
                <w:szCs w:val="22"/>
              </w:rPr>
              <w:t>Vsns_PH_</w:t>
            </w:r>
            <w:r>
              <w:rPr>
                <w:sz w:val="22"/>
                <w:szCs w:val="22"/>
              </w:rPr>
              <w:t>C</w:t>
            </w:r>
            <w:r w:rsidRPr="00821414">
              <w:rPr>
                <w:sz w:val="22"/>
                <w:szCs w:val="22"/>
              </w:rPr>
              <w:t>_RLY</w:t>
            </w:r>
          </w:p>
        </w:tc>
      </w:tr>
      <w:tr w:rsidR="003A5F26" w14:paraId="50A5088D"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521DAFC4" w14:textId="24A2D1C7" w:rsidR="003A5F26" w:rsidRDefault="003A5F26" w:rsidP="00DB6B23">
            <w:r>
              <w:t>15</w:t>
            </w:r>
          </w:p>
        </w:tc>
        <w:tc>
          <w:tcPr>
            <w:tcW w:w="389" w:type="pct"/>
            <w:tcBorders>
              <w:top w:val="single" w:sz="4" w:space="0" w:color="auto"/>
              <w:left w:val="single" w:sz="4" w:space="0" w:color="auto"/>
              <w:bottom w:val="single" w:sz="4" w:space="0" w:color="auto"/>
              <w:right w:val="single" w:sz="4" w:space="0" w:color="auto"/>
            </w:tcBorders>
          </w:tcPr>
          <w:p w14:paraId="57ECD52F" w14:textId="314CB7EE" w:rsidR="003A5F26" w:rsidRDefault="003A5F26" w:rsidP="00DB6B23">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33BB43E4" w14:textId="65DFABA2" w:rsidR="003A5F26" w:rsidRDefault="003A5F26" w:rsidP="00DB6B23">
            <w:pPr>
              <w:cnfStyle w:val="000000000000" w:firstRow="0" w:lastRow="0" w:firstColumn="0" w:lastColumn="0" w:oddVBand="0" w:evenVBand="0" w:oddHBand="0" w:evenHBand="0" w:firstRowFirstColumn="0" w:firstRowLastColumn="0" w:lastRowFirstColumn="0" w:lastRowLastColumn="0"/>
            </w:pPr>
            <w:r>
              <w:t>V_OUT_4</w:t>
            </w:r>
          </w:p>
        </w:tc>
        <w:tc>
          <w:tcPr>
            <w:tcW w:w="2451" w:type="pct"/>
            <w:tcBorders>
              <w:top w:val="single" w:sz="4" w:space="0" w:color="auto"/>
              <w:left w:val="single" w:sz="4" w:space="0" w:color="auto"/>
              <w:bottom w:val="single" w:sz="4" w:space="0" w:color="auto"/>
              <w:right w:val="single" w:sz="4" w:space="0" w:color="auto"/>
            </w:tcBorders>
          </w:tcPr>
          <w:p w14:paraId="3228572C" w14:textId="630EF2E2" w:rsidR="003A5F26" w:rsidRPr="00821414" w:rsidRDefault="00EC1877" w:rsidP="00DB6B23">
            <w:pPr>
              <w:cnfStyle w:val="000000000000" w:firstRow="0" w:lastRow="0" w:firstColumn="0" w:lastColumn="0" w:oddVBand="0" w:evenVBand="0" w:oddHBand="0" w:evenHBand="0" w:firstRowFirstColumn="0" w:firstRowLastColumn="0" w:lastRowFirstColumn="0" w:lastRowLastColumn="0"/>
              <w:rPr>
                <w:sz w:val="22"/>
                <w:szCs w:val="22"/>
              </w:rPr>
            </w:pPr>
            <w:r w:rsidRPr="00EC1877">
              <w:rPr>
                <w:sz w:val="22"/>
                <w:szCs w:val="22"/>
              </w:rPr>
              <w:t>OUT4_sns</w:t>
            </w:r>
          </w:p>
        </w:tc>
      </w:tr>
      <w:tr w:rsidR="00B653AE" w14:paraId="3772A917"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0413886" w14:textId="520E688C" w:rsidR="00B653AE" w:rsidRDefault="00B653AE" w:rsidP="00B653AE">
            <w:r>
              <w:t>24</w:t>
            </w:r>
          </w:p>
        </w:tc>
        <w:tc>
          <w:tcPr>
            <w:tcW w:w="389" w:type="pct"/>
            <w:tcBorders>
              <w:top w:val="single" w:sz="4" w:space="0" w:color="auto"/>
              <w:left w:val="single" w:sz="4" w:space="0" w:color="auto"/>
              <w:bottom w:val="single" w:sz="4" w:space="0" w:color="auto"/>
              <w:right w:val="single" w:sz="4" w:space="0" w:color="auto"/>
            </w:tcBorders>
          </w:tcPr>
          <w:p w14:paraId="01221DA6" w14:textId="2623930B"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14D8248A" w14:textId="4DDEE567"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I_OUT_3_ph1</w:t>
            </w:r>
          </w:p>
        </w:tc>
        <w:tc>
          <w:tcPr>
            <w:tcW w:w="2451" w:type="pct"/>
            <w:tcBorders>
              <w:top w:val="single" w:sz="4" w:space="0" w:color="auto"/>
              <w:left w:val="single" w:sz="4" w:space="0" w:color="auto"/>
              <w:bottom w:val="single" w:sz="4" w:space="0" w:color="auto"/>
              <w:right w:val="single" w:sz="4" w:space="0" w:color="auto"/>
            </w:tcBorders>
          </w:tcPr>
          <w:p w14:paraId="42FE78F2" w14:textId="5C5313B4"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PH1_I_sns</w:t>
            </w:r>
          </w:p>
        </w:tc>
      </w:tr>
      <w:tr w:rsidR="00B653AE" w14:paraId="49FCAF92"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EB3C97E" w14:textId="247FCB03" w:rsidR="00B653AE" w:rsidRDefault="00B653AE" w:rsidP="00B653AE">
            <w:r>
              <w:t>25</w:t>
            </w:r>
          </w:p>
        </w:tc>
        <w:tc>
          <w:tcPr>
            <w:tcW w:w="389" w:type="pct"/>
            <w:tcBorders>
              <w:top w:val="single" w:sz="4" w:space="0" w:color="auto"/>
              <w:left w:val="single" w:sz="4" w:space="0" w:color="auto"/>
              <w:bottom w:val="single" w:sz="4" w:space="0" w:color="auto"/>
              <w:right w:val="single" w:sz="4" w:space="0" w:color="auto"/>
            </w:tcBorders>
          </w:tcPr>
          <w:p w14:paraId="4245BDFD" w14:textId="3DCCD24E"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8967D3D" w14:textId="0291ECED"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I_OUT_3_ph2</w:t>
            </w:r>
          </w:p>
        </w:tc>
        <w:tc>
          <w:tcPr>
            <w:tcW w:w="2451" w:type="pct"/>
            <w:tcBorders>
              <w:top w:val="single" w:sz="4" w:space="0" w:color="auto"/>
              <w:left w:val="single" w:sz="4" w:space="0" w:color="auto"/>
              <w:bottom w:val="single" w:sz="4" w:space="0" w:color="auto"/>
              <w:right w:val="single" w:sz="4" w:space="0" w:color="auto"/>
            </w:tcBorders>
          </w:tcPr>
          <w:p w14:paraId="104F36F9" w14:textId="7A27D400"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PH2_I_sns</w:t>
            </w:r>
          </w:p>
        </w:tc>
      </w:tr>
      <w:tr w:rsidR="00B653AE" w14:paraId="06B65B36"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09955E22" w14:textId="5A43EC04" w:rsidR="00B653AE" w:rsidRDefault="00B653AE" w:rsidP="00B653AE">
            <w:r>
              <w:t>26</w:t>
            </w:r>
          </w:p>
        </w:tc>
        <w:tc>
          <w:tcPr>
            <w:tcW w:w="389" w:type="pct"/>
            <w:tcBorders>
              <w:top w:val="single" w:sz="4" w:space="0" w:color="auto"/>
              <w:left w:val="single" w:sz="4" w:space="0" w:color="auto"/>
              <w:bottom w:val="single" w:sz="4" w:space="0" w:color="auto"/>
              <w:right w:val="single" w:sz="4" w:space="0" w:color="auto"/>
            </w:tcBorders>
          </w:tcPr>
          <w:p w14:paraId="4248F4E7" w14:textId="75ACD4D9" w:rsidR="00B653AE" w:rsidRDefault="00B653AE"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03E809E4" w14:textId="2C225AF3" w:rsidR="00B653AE" w:rsidRDefault="00B653AE" w:rsidP="00B653AE">
            <w:pPr>
              <w:cnfStyle w:val="000000000000" w:firstRow="0" w:lastRow="0" w:firstColumn="0" w:lastColumn="0" w:oddVBand="0" w:evenVBand="0" w:oddHBand="0" w:evenHBand="0" w:firstRowFirstColumn="0" w:firstRowLastColumn="0" w:lastRowFirstColumn="0" w:lastRowLastColumn="0"/>
            </w:pPr>
            <w:r>
              <w:t>I_OUT_3_ph3</w:t>
            </w:r>
          </w:p>
        </w:tc>
        <w:tc>
          <w:tcPr>
            <w:tcW w:w="2451" w:type="pct"/>
            <w:tcBorders>
              <w:top w:val="single" w:sz="4" w:space="0" w:color="auto"/>
              <w:left w:val="single" w:sz="4" w:space="0" w:color="auto"/>
              <w:bottom w:val="single" w:sz="4" w:space="0" w:color="auto"/>
              <w:right w:val="single" w:sz="4" w:space="0" w:color="auto"/>
            </w:tcBorders>
          </w:tcPr>
          <w:p w14:paraId="77D02207" w14:textId="64FD0E9E" w:rsidR="00B653AE" w:rsidRPr="00821414" w:rsidRDefault="00B653AE" w:rsidP="00B653AE">
            <w:pPr>
              <w:cnfStyle w:val="000000000000" w:firstRow="0" w:lastRow="0" w:firstColumn="0" w:lastColumn="0" w:oddVBand="0" w:evenVBand="0" w:oddHBand="0" w:evenHBand="0" w:firstRowFirstColumn="0" w:firstRowLastColumn="0" w:lastRowFirstColumn="0" w:lastRowLastColumn="0"/>
              <w:rPr>
                <w:sz w:val="22"/>
                <w:szCs w:val="22"/>
              </w:rPr>
            </w:pPr>
            <w:r w:rsidRPr="00C006CF">
              <w:rPr>
                <w:sz w:val="22"/>
                <w:szCs w:val="22"/>
              </w:rPr>
              <w:t>PH3_I_sns</w:t>
            </w:r>
          </w:p>
        </w:tc>
      </w:tr>
      <w:tr w:rsidR="0024737B" w14:paraId="3ABC4D5B"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188F673B" w14:textId="755B4795" w:rsidR="0024737B" w:rsidRDefault="0024737B" w:rsidP="00B653AE">
            <w:r>
              <w:t>27</w:t>
            </w:r>
          </w:p>
        </w:tc>
        <w:tc>
          <w:tcPr>
            <w:tcW w:w="389" w:type="pct"/>
            <w:tcBorders>
              <w:top w:val="single" w:sz="4" w:space="0" w:color="auto"/>
              <w:left w:val="single" w:sz="4" w:space="0" w:color="auto"/>
              <w:bottom w:val="single" w:sz="4" w:space="0" w:color="auto"/>
              <w:right w:val="single" w:sz="4" w:space="0" w:color="auto"/>
            </w:tcBorders>
          </w:tcPr>
          <w:p w14:paraId="5077F186" w14:textId="32E21B37" w:rsidR="0024737B" w:rsidRDefault="0024737B"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247994E2" w14:textId="7A61F256" w:rsidR="0024737B" w:rsidRDefault="0024737B" w:rsidP="00B653AE">
            <w:pPr>
              <w:cnfStyle w:val="000000000000" w:firstRow="0" w:lastRow="0" w:firstColumn="0" w:lastColumn="0" w:oddVBand="0" w:evenVBand="0" w:oddHBand="0" w:evenHBand="0" w:firstRowFirstColumn="0" w:firstRowLastColumn="0" w:lastRowFirstColumn="0" w:lastRowLastColumn="0"/>
            </w:pPr>
            <w:r w:rsidRPr="0024737B">
              <w:t>I_OUT_4</w:t>
            </w:r>
          </w:p>
        </w:tc>
        <w:tc>
          <w:tcPr>
            <w:tcW w:w="2451" w:type="pct"/>
            <w:tcBorders>
              <w:top w:val="single" w:sz="4" w:space="0" w:color="auto"/>
              <w:left w:val="single" w:sz="4" w:space="0" w:color="auto"/>
              <w:bottom w:val="single" w:sz="4" w:space="0" w:color="auto"/>
              <w:right w:val="single" w:sz="4" w:space="0" w:color="auto"/>
            </w:tcBorders>
          </w:tcPr>
          <w:p w14:paraId="6751732C" w14:textId="5F3CECB6" w:rsidR="0024737B" w:rsidRPr="00C006CF" w:rsidRDefault="0024737B" w:rsidP="00B653AE">
            <w:pPr>
              <w:cnfStyle w:val="000000000000" w:firstRow="0" w:lastRow="0" w:firstColumn="0" w:lastColumn="0" w:oddVBand="0" w:evenVBand="0" w:oddHBand="0" w:evenHBand="0" w:firstRowFirstColumn="0" w:firstRowLastColumn="0" w:lastRowFirstColumn="0" w:lastRowLastColumn="0"/>
              <w:rPr>
                <w:sz w:val="22"/>
                <w:szCs w:val="22"/>
              </w:rPr>
            </w:pPr>
            <w:r w:rsidRPr="0024737B">
              <w:rPr>
                <w:sz w:val="22"/>
                <w:szCs w:val="22"/>
              </w:rPr>
              <w:t>OUT4_Isns</w:t>
            </w:r>
          </w:p>
        </w:tc>
      </w:tr>
      <w:tr w:rsidR="00906F20" w14:paraId="53D16E40" w14:textId="77777777" w:rsidTr="00B07202">
        <w:trPr>
          <w:jc w:val="center"/>
        </w:trPr>
        <w:tc>
          <w:tcPr>
            <w:cnfStyle w:val="001000000000" w:firstRow="0" w:lastRow="0" w:firstColumn="1" w:lastColumn="0" w:oddVBand="0" w:evenVBand="0" w:oddHBand="0" w:evenHBand="0" w:firstRowFirstColumn="0" w:firstRowLastColumn="0" w:lastRowFirstColumn="0" w:lastRowLastColumn="0"/>
            <w:tcW w:w="266" w:type="pct"/>
            <w:tcBorders>
              <w:top w:val="single" w:sz="4" w:space="0" w:color="auto"/>
              <w:left w:val="single" w:sz="4" w:space="0" w:color="auto"/>
              <w:bottom w:val="single" w:sz="4" w:space="0" w:color="auto"/>
              <w:right w:val="single" w:sz="4" w:space="0" w:color="auto"/>
            </w:tcBorders>
          </w:tcPr>
          <w:p w14:paraId="2AF90FB1" w14:textId="27F13395" w:rsidR="00906F20" w:rsidRDefault="001C7EF1" w:rsidP="00B653AE">
            <w:r>
              <w:t>34</w:t>
            </w:r>
          </w:p>
        </w:tc>
        <w:tc>
          <w:tcPr>
            <w:tcW w:w="389" w:type="pct"/>
            <w:tcBorders>
              <w:top w:val="single" w:sz="4" w:space="0" w:color="auto"/>
              <w:left w:val="single" w:sz="4" w:space="0" w:color="auto"/>
              <w:bottom w:val="single" w:sz="4" w:space="0" w:color="auto"/>
              <w:right w:val="single" w:sz="4" w:space="0" w:color="auto"/>
            </w:tcBorders>
          </w:tcPr>
          <w:p w14:paraId="2FDBB6AB" w14:textId="49998CE3" w:rsidR="00906F20" w:rsidRDefault="00906F20" w:rsidP="00B653AE">
            <w:pPr>
              <w:cnfStyle w:val="000000000000" w:firstRow="0" w:lastRow="0" w:firstColumn="0" w:lastColumn="0" w:oddVBand="0" w:evenVBand="0" w:oddHBand="0" w:evenHBand="0" w:firstRowFirstColumn="0" w:firstRowLastColumn="0" w:lastRowFirstColumn="0" w:lastRowLastColumn="0"/>
            </w:pPr>
            <w:r>
              <w:t>S2</w:t>
            </w:r>
          </w:p>
        </w:tc>
        <w:tc>
          <w:tcPr>
            <w:tcW w:w="1893" w:type="pct"/>
            <w:tcBorders>
              <w:top w:val="single" w:sz="4" w:space="0" w:color="auto"/>
              <w:left w:val="single" w:sz="4" w:space="0" w:color="auto"/>
              <w:bottom w:val="single" w:sz="4" w:space="0" w:color="auto"/>
              <w:right w:val="single" w:sz="4" w:space="0" w:color="auto"/>
            </w:tcBorders>
          </w:tcPr>
          <w:p w14:paraId="1AFB8EE5" w14:textId="0A996BEB" w:rsidR="00906F20" w:rsidRPr="0024737B" w:rsidRDefault="00906F20" w:rsidP="00B653AE">
            <w:pPr>
              <w:cnfStyle w:val="000000000000" w:firstRow="0" w:lastRow="0" w:firstColumn="0" w:lastColumn="0" w:oddVBand="0" w:evenVBand="0" w:oddHBand="0" w:evenHBand="0" w:firstRowFirstColumn="0" w:firstRowLastColumn="0" w:lastRowFirstColumn="0" w:lastRowLastColumn="0"/>
            </w:pPr>
            <w:r w:rsidRPr="00906F20">
              <w:t>AC_Power</w:t>
            </w:r>
          </w:p>
        </w:tc>
        <w:tc>
          <w:tcPr>
            <w:tcW w:w="2451" w:type="pct"/>
            <w:tcBorders>
              <w:top w:val="single" w:sz="4" w:space="0" w:color="auto"/>
              <w:left w:val="single" w:sz="4" w:space="0" w:color="auto"/>
              <w:bottom w:val="single" w:sz="4" w:space="0" w:color="auto"/>
              <w:right w:val="single" w:sz="4" w:space="0" w:color="auto"/>
            </w:tcBorders>
          </w:tcPr>
          <w:p w14:paraId="3FA5B9B0" w14:textId="63C4AA14" w:rsidR="00906F20" w:rsidRPr="0024737B" w:rsidRDefault="00906F20" w:rsidP="00B653A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See specific Requirements section </w:t>
            </w:r>
            <w:r w:rsidRPr="00CA0D38">
              <w:rPr>
                <w:b/>
                <w:bCs/>
                <w:sz w:val="22"/>
                <w:szCs w:val="22"/>
              </w:rPr>
              <w:t>2.2.1.</w:t>
            </w:r>
            <w:r w:rsidR="00FB7615" w:rsidRPr="00CA0D38">
              <w:rPr>
                <w:b/>
                <w:bCs/>
                <w:sz w:val="22"/>
                <w:szCs w:val="22"/>
              </w:rPr>
              <w:t>3.C</w:t>
            </w:r>
          </w:p>
        </w:tc>
      </w:tr>
    </w:tbl>
    <w:p w14:paraId="73B044BA" w14:textId="4C4986A9" w:rsidR="00530DFE" w:rsidRDefault="00530DFE">
      <w:r>
        <w:br w:type="page"/>
      </w:r>
    </w:p>
    <w:p w14:paraId="007D1BA2" w14:textId="5FFE4EE8" w:rsidR="00E53C35" w:rsidRPr="002C2E33" w:rsidRDefault="00F40841" w:rsidP="0071648B">
      <w:pPr>
        <w:pStyle w:val="Heading4"/>
        <w:spacing w:line="360" w:lineRule="auto"/>
        <w:rPr>
          <w:rFonts w:eastAsia="Times New Roman"/>
        </w:rPr>
      </w:pPr>
      <w:r w:rsidRPr="002C2E33">
        <w:rPr>
          <w:rFonts w:eastAsia="Times New Roman"/>
        </w:rPr>
        <w:lastRenderedPageBreak/>
        <w:t>Sensing Module Specific Requirements</w:t>
      </w:r>
    </w:p>
    <w:p w14:paraId="1243491C" w14:textId="58DC5EBB" w:rsidR="00F40841" w:rsidRPr="002C2E33" w:rsidRDefault="00BF2C4E" w:rsidP="0071648B">
      <w:pPr>
        <w:pStyle w:val="ListParagraph"/>
        <w:numPr>
          <w:ilvl w:val="0"/>
          <w:numId w:val="35"/>
        </w:numPr>
        <w:spacing w:line="360" w:lineRule="auto"/>
        <w:rPr>
          <w:sz w:val="22"/>
          <w:szCs w:val="22"/>
        </w:rPr>
      </w:pPr>
      <w:r w:rsidRPr="002C2E33">
        <w:rPr>
          <w:sz w:val="22"/>
          <w:szCs w:val="22"/>
        </w:rPr>
        <w:t>The firmware shall sample</w:t>
      </w:r>
      <w:r w:rsidR="00001504" w:rsidRPr="002C2E33">
        <w:rPr>
          <w:sz w:val="22"/>
          <w:szCs w:val="22"/>
        </w:rPr>
        <w:t xml:space="preserve"> </w:t>
      </w:r>
      <w:r w:rsidRPr="002C2E33">
        <w:rPr>
          <w:sz w:val="22"/>
          <w:szCs w:val="22"/>
        </w:rPr>
        <w:t xml:space="preserve">the values with a </w:t>
      </w:r>
      <w:r w:rsidR="00001504" w:rsidRPr="002C2E33">
        <w:rPr>
          <w:sz w:val="22"/>
          <w:szCs w:val="22"/>
        </w:rPr>
        <w:t>sample rate</w:t>
      </w:r>
      <w:r w:rsidRPr="002C2E33">
        <w:rPr>
          <w:sz w:val="22"/>
          <w:szCs w:val="22"/>
        </w:rPr>
        <w:t xml:space="preserve"> of at least </w:t>
      </w:r>
      <w:r w:rsidR="00001504" w:rsidRPr="002C2E33">
        <w:rPr>
          <w:b/>
          <w:bCs/>
          <w:sz w:val="22"/>
          <w:szCs w:val="22"/>
        </w:rPr>
        <w:t>1</w:t>
      </w:r>
      <w:r w:rsidR="00DE521E" w:rsidRPr="002C2E33">
        <w:rPr>
          <w:b/>
          <w:bCs/>
          <w:sz w:val="22"/>
          <w:szCs w:val="22"/>
          <w:rtl/>
        </w:rPr>
        <w:t>0</w:t>
      </w:r>
      <w:r w:rsidR="00001504" w:rsidRPr="002C2E33">
        <w:rPr>
          <w:b/>
          <w:bCs/>
          <w:sz w:val="22"/>
          <w:szCs w:val="22"/>
        </w:rPr>
        <w:t>KSamples/sec</w:t>
      </w:r>
      <w:r w:rsidR="00316D4D" w:rsidRPr="002C2E33">
        <w:rPr>
          <w:b/>
          <w:bCs/>
          <w:sz w:val="22"/>
          <w:szCs w:val="22"/>
        </w:rPr>
        <w:t>.</w:t>
      </w:r>
      <w:r w:rsidR="00001504" w:rsidRPr="002C2E33">
        <w:rPr>
          <w:sz w:val="22"/>
          <w:szCs w:val="22"/>
        </w:rPr>
        <w:t xml:space="preserve"> (</w:t>
      </w:r>
      <w:r w:rsidR="00A167FC" w:rsidRPr="002C2E33">
        <w:rPr>
          <w:sz w:val="22"/>
          <w:szCs w:val="22"/>
        </w:rPr>
        <w:t>25</w:t>
      </w:r>
      <w:r w:rsidRPr="002C2E33">
        <w:rPr>
          <w:sz w:val="22"/>
          <w:szCs w:val="22"/>
        </w:rPr>
        <w:t xml:space="preserve"> Points on the complete 400[Hz] </w:t>
      </w:r>
      <w:r w:rsidR="00C41E66" w:rsidRPr="002C2E33">
        <w:rPr>
          <w:sz w:val="22"/>
          <w:szCs w:val="22"/>
        </w:rPr>
        <w:t xml:space="preserve">AC </w:t>
      </w:r>
      <w:r w:rsidRPr="002C2E33">
        <w:rPr>
          <w:sz w:val="22"/>
          <w:szCs w:val="22"/>
        </w:rPr>
        <w:t>cycle</w:t>
      </w:r>
      <w:r w:rsidR="00001504" w:rsidRPr="002C2E33">
        <w:rPr>
          <w:sz w:val="22"/>
          <w:szCs w:val="22"/>
        </w:rPr>
        <w:t>)</w:t>
      </w:r>
      <w:r w:rsidRPr="002C2E33">
        <w:rPr>
          <w:sz w:val="22"/>
          <w:szCs w:val="22"/>
        </w:rPr>
        <w:t>.</w:t>
      </w:r>
    </w:p>
    <w:p w14:paraId="2EC7D71A" w14:textId="429D6474" w:rsidR="00E2065D" w:rsidRPr="002C2E33" w:rsidRDefault="00BF2C4E" w:rsidP="0071648B">
      <w:pPr>
        <w:pStyle w:val="ListParagraph"/>
        <w:numPr>
          <w:ilvl w:val="0"/>
          <w:numId w:val="35"/>
        </w:numPr>
        <w:spacing w:line="360" w:lineRule="auto"/>
        <w:rPr>
          <w:sz w:val="22"/>
          <w:szCs w:val="22"/>
        </w:rPr>
      </w:pPr>
      <w:r w:rsidRPr="002C2E33">
        <w:rPr>
          <w:sz w:val="22"/>
          <w:szCs w:val="22"/>
        </w:rPr>
        <w:t xml:space="preserve">The firmware shall calculate the RMS values in accordance with </w:t>
      </w:r>
      <w:r w:rsidR="00A36B59" w:rsidRPr="002C2E33">
        <w:rPr>
          <w:sz w:val="22"/>
          <w:szCs w:val="22"/>
        </w:rPr>
        <w:t>the calculated zero crossings to determine the cycles timing (</w:t>
      </w:r>
      <w:r w:rsidR="00A36B59" w:rsidRPr="002C2E33">
        <w:rPr>
          <w:b/>
          <w:bCs/>
          <w:sz w:val="22"/>
          <w:szCs w:val="22"/>
        </w:rPr>
        <w:t>See appendix A: Zero Crossing Detection</w:t>
      </w:r>
      <w:r w:rsidR="00A36B59" w:rsidRPr="002C2E33">
        <w:rPr>
          <w:sz w:val="22"/>
          <w:szCs w:val="22"/>
        </w:rPr>
        <w:t>)</w:t>
      </w:r>
      <w:r w:rsidR="0010196C" w:rsidRPr="002C2E33">
        <w:rPr>
          <w:sz w:val="22"/>
          <w:szCs w:val="22"/>
        </w:rPr>
        <w:t>:</w:t>
      </w:r>
    </w:p>
    <w:p w14:paraId="7FDDFD8C"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Voltage Calculation:</w:t>
      </w:r>
      <w:r w:rsidR="0030034B" w:rsidRPr="002C2E33">
        <w:rPr>
          <w:sz w:val="22"/>
          <w:szCs w:val="22"/>
        </w:rPr>
        <w:t xml:space="preserve"> Three (3) consecutive cycles of AC voltage</w:t>
      </w:r>
      <w:r w:rsidR="002E67EE" w:rsidRPr="002C2E33">
        <w:rPr>
          <w:sz w:val="22"/>
          <w:szCs w:val="22"/>
        </w:rPr>
        <w:t>.</w:t>
      </w:r>
    </w:p>
    <w:p w14:paraId="7B1244DF" w14:textId="04FD2E18" w:rsidR="00982BF3" w:rsidRPr="002C2E33" w:rsidRDefault="0030034B" w:rsidP="0071648B">
      <w:pPr>
        <w:pStyle w:val="ListParagraph"/>
        <w:spacing w:line="360" w:lineRule="auto"/>
        <w:rPr>
          <w:sz w:val="22"/>
          <w:szCs w:val="22"/>
        </w:rPr>
      </w:pPr>
      <w:r w:rsidRPr="002C2E33">
        <w:rPr>
          <w:sz w:val="22"/>
          <w:szCs w:val="22"/>
        </w:rPr>
        <w:t>RMS value that is being transferred through Running average.</w:t>
      </w:r>
    </w:p>
    <w:p w14:paraId="524525A8" w14:textId="5A0B410A" w:rsidR="006C0935" w:rsidRPr="00BA2718" w:rsidRDefault="00000000" w:rsidP="0071648B">
      <w:pPr>
        <w:pStyle w:val="ListParagraph"/>
        <w:spacing w:line="360" w:lineRule="auto"/>
        <w:rPr>
          <w:rFonts w:asciiTheme="majorBidi" w:hAnsiTheme="majorBidi"/>
          <w:sz w:val="22"/>
          <w:szCs w:val="22"/>
        </w:rPr>
      </w:pPr>
      <m:oMathPara>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V</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m:oMathPara>
    </w:p>
    <w:p w14:paraId="151B91DD" w14:textId="49C6B126" w:rsidR="00BA2718" w:rsidRPr="002C2E33" w:rsidRDefault="00BA2718" w:rsidP="0071648B">
      <w:pPr>
        <w:pStyle w:val="ListParagraph"/>
        <w:spacing w:line="360" w:lineRule="auto"/>
        <w:rPr>
          <w:rFonts w:asciiTheme="majorBidi" w:hAnsiTheme="majorBidi"/>
          <w:sz w:val="22"/>
          <w:szCs w:val="22"/>
        </w:rPr>
      </w:pPr>
      <m:oMathPara>
        <m:oMath>
          <m:r>
            <m:rPr>
              <m:sty m:val="p"/>
            </m:rPr>
            <w:rPr>
              <w:rFonts w:ascii="Cambria Math" w:hAnsi="Cambria Math"/>
              <w:sz w:val="22"/>
              <w:szCs w:val="22"/>
            </w:rPr>
            <m:t>N-Number of points per cycle in the calculation</m:t>
          </m:r>
        </m:oMath>
      </m:oMathPara>
    </w:p>
    <w:p w14:paraId="67E5E0B2" w14:textId="77777777" w:rsidR="002E67EE" w:rsidRPr="002C2E33" w:rsidRDefault="00BF2C4E" w:rsidP="0071648B">
      <w:pPr>
        <w:pStyle w:val="ListParagraph"/>
        <w:numPr>
          <w:ilvl w:val="1"/>
          <w:numId w:val="35"/>
        </w:numPr>
        <w:spacing w:line="360" w:lineRule="auto"/>
        <w:rPr>
          <w:sz w:val="22"/>
          <w:szCs w:val="22"/>
        </w:rPr>
      </w:pPr>
      <w:r w:rsidRPr="002C2E33">
        <w:rPr>
          <w:b/>
          <w:bCs/>
          <w:sz w:val="22"/>
          <w:szCs w:val="22"/>
        </w:rPr>
        <w:t>Current Calculation:</w:t>
      </w:r>
      <w:r w:rsidR="003A1D60" w:rsidRPr="002C2E33">
        <w:rPr>
          <w:sz w:val="22"/>
          <w:szCs w:val="22"/>
        </w:rPr>
        <w:t xml:space="preserve"> </w:t>
      </w:r>
      <w:r w:rsidR="007F6AC0" w:rsidRPr="002C2E33">
        <w:rPr>
          <w:sz w:val="22"/>
          <w:szCs w:val="22"/>
        </w:rPr>
        <w:t>Three (3) consecutive cycles of AC curren</w:t>
      </w:r>
      <w:r w:rsidR="002E67EE" w:rsidRPr="002C2E33">
        <w:rPr>
          <w:sz w:val="22"/>
          <w:szCs w:val="22"/>
        </w:rPr>
        <w:t>t.</w:t>
      </w:r>
    </w:p>
    <w:p w14:paraId="724B8537" w14:textId="722A9D6A" w:rsidR="0042424E" w:rsidRPr="002C2E33" w:rsidRDefault="007F6AC0" w:rsidP="0071648B">
      <w:pPr>
        <w:pStyle w:val="ListParagraph"/>
        <w:spacing w:line="360" w:lineRule="auto"/>
        <w:rPr>
          <w:sz w:val="22"/>
          <w:szCs w:val="22"/>
        </w:rPr>
      </w:pPr>
      <w:r w:rsidRPr="002C2E33">
        <w:rPr>
          <w:sz w:val="22"/>
          <w:szCs w:val="22"/>
        </w:rPr>
        <w:t>RMS value that is being transferred through Running average.</w:t>
      </w:r>
    </w:p>
    <w:p w14:paraId="2B7041D0" w14:textId="35CE85EB" w:rsidR="007F4C3F" w:rsidRPr="00BA2718" w:rsidRDefault="00000000" w:rsidP="007F4C3F">
      <w:pPr>
        <w:pStyle w:val="ListParagraph"/>
        <w:numPr>
          <w:ilvl w:val="0"/>
          <w:numId w:val="35"/>
        </w:numPr>
        <w:spacing w:line="360" w:lineRule="auto"/>
        <w:jc w:val="center"/>
        <w:rPr>
          <w:rFonts w:asciiTheme="majorBidi" w:hAnsiTheme="majorBidi"/>
          <w:sz w:val="22"/>
          <w:szCs w:val="22"/>
        </w:rPr>
      </w:pP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1</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2</m:t>
                    </m:r>
                  </m:sub>
                  <m:sup>
                    <m:r>
                      <w:rPr>
                        <w:rFonts w:ascii="Cambria Math" w:hAnsi="Cambria Math"/>
                        <w:sz w:val="22"/>
                        <w:szCs w:val="22"/>
                      </w:rPr>
                      <m:t>2</m:t>
                    </m:r>
                  </m:sup>
                </m:sSubSup>
              </m:e>
            </m:acc>
            <m:r>
              <w:rPr>
                <w:rFonts w:ascii="Cambria Math" w:hAnsi="Cambria Math"/>
                <w:sz w:val="22"/>
                <w:szCs w:val="22"/>
              </w:rPr>
              <m:t>+</m:t>
            </m:r>
            <m:acc>
              <m:accPr>
                <m:chr m:val="̅"/>
                <m:ctrlPr>
                  <w:rPr>
                    <w:rFonts w:ascii="Cambria Math" w:hAnsi="Cambria Math"/>
                    <w:i/>
                    <w:sz w:val="22"/>
                    <w:szCs w:val="22"/>
                  </w:rPr>
                </m:ctrlPr>
              </m:accPr>
              <m:e>
                <m:sSubSup>
                  <m:sSubSupPr>
                    <m:ctrlPr>
                      <w:rPr>
                        <w:rFonts w:ascii="Cambria Math" w:hAnsi="Cambria Math"/>
                        <w:i/>
                        <w:sz w:val="22"/>
                        <w:szCs w:val="22"/>
                      </w:rPr>
                    </m:ctrlPr>
                  </m:sSubSupPr>
                  <m:e>
                    <m:r>
                      <w:rPr>
                        <w:rFonts w:ascii="Cambria Math" w:hAnsi="Cambria Math"/>
                        <w:sz w:val="22"/>
                        <w:szCs w:val="22"/>
                      </w:rPr>
                      <m:t>I</m:t>
                    </m:r>
                  </m:e>
                  <m:sub>
                    <m:r>
                      <w:rPr>
                        <w:rFonts w:ascii="Cambria Math" w:hAnsi="Cambria Math"/>
                        <w:sz w:val="22"/>
                        <w:szCs w:val="22"/>
                      </w:rPr>
                      <m:t>Cycle 3</m:t>
                    </m:r>
                  </m:sub>
                  <m:sup>
                    <m:r>
                      <w:rPr>
                        <w:rFonts w:ascii="Cambria Math" w:hAnsi="Cambria Math"/>
                        <w:sz w:val="22"/>
                        <w:szCs w:val="22"/>
                      </w:rPr>
                      <m:t>2</m:t>
                    </m:r>
                  </m:sup>
                </m:sSubSup>
              </m:e>
            </m:acc>
            <m:r>
              <w:rPr>
                <w:rFonts w:ascii="Cambria Math" w:hAnsi="Cambria Math"/>
                <w:sz w:val="22"/>
                <w:szCs w:val="22"/>
              </w:rPr>
              <m:t>)</m:t>
            </m:r>
          </m:e>
        </m:rad>
      </m:oMath>
    </w:p>
    <w:p w14:paraId="53CF9F9C" w14:textId="3868BB9A" w:rsidR="00FD3796" w:rsidRPr="002C2E33" w:rsidRDefault="003546E5" w:rsidP="0071648B">
      <w:pPr>
        <w:pStyle w:val="ListParagraph"/>
        <w:numPr>
          <w:ilvl w:val="1"/>
          <w:numId w:val="35"/>
        </w:numPr>
        <w:spacing w:line="360" w:lineRule="auto"/>
        <w:rPr>
          <w:sz w:val="22"/>
          <w:szCs w:val="22"/>
        </w:rPr>
      </w:pPr>
      <w:r w:rsidRPr="00DB6E97">
        <w:rPr>
          <w:b/>
          <w:bCs/>
          <w:sz w:val="22"/>
          <w:szCs w:val="22"/>
        </w:rPr>
        <w:t>Average Power Calculation</w:t>
      </w:r>
      <w:r w:rsidR="00FD3796" w:rsidRPr="00DB6E97">
        <w:rPr>
          <w:b/>
          <w:bCs/>
          <w:sz w:val="22"/>
          <w:szCs w:val="22"/>
        </w:rPr>
        <w:t>:</w:t>
      </w:r>
      <w:r w:rsidR="00DB6E97">
        <w:rPr>
          <w:b/>
          <w:bCs/>
          <w:sz w:val="22"/>
          <w:szCs w:val="22"/>
        </w:rPr>
        <w:t xml:space="preserve"> </w:t>
      </w:r>
      <w:r w:rsidR="00DB6E97">
        <w:rPr>
          <w:sz w:val="22"/>
          <w:szCs w:val="22"/>
        </w:rPr>
        <w:t xml:space="preserve">Total power calculation for 3-Phase input. The power shall be calculated by taking an average of 10 instantaneous Current and voltage points per 1[millisecond] for </w:t>
      </w:r>
      <w:r w:rsidR="00DB6E97" w:rsidRPr="00DB6E97">
        <w:rPr>
          <w:b/>
          <w:bCs/>
          <w:sz w:val="22"/>
          <w:szCs w:val="22"/>
        </w:rPr>
        <w:t>each phase</w:t>
      </w:r>
      <w:r w:rsidR="00DB6E97">
        <w:rPr>
          <w:sz w:val="22"/>
          <w:szCs w:val="22"/>
        </w:rPr>
        <w:t xml:space="preserve">: The following is the equation to </w:t>
      </w:r>
      <w:r w:rsidR="00705F68">
        <w:rPr>
          <w:sz w:val="22"/>
          <w:szCs w:val="22"/>
        </w:rPr>
        <w:t>use</w:t>
      </w:r>
      <w:r w:rsidR="00DB6E97">
        <w:rPr>
          <w:sz w:val="22"/>
          <w:szCs w:val="22"/>
        </w:rPr>
        <w:t xml:space="preserve"> in the implementation:</w:t>
      </w:r>
    </w:p>
    <w:p w14:paraId="3B9E72D6" w14:textId="4B470A14" w:rsidR="002E67EE" w:rsidRPr="00705F68" w:rsidRDefault="00000000" w:rsidP="0071648B">
      <w:pPr>
        <w:pStyle w:val="ListParagraph"/>
        <w:spacing w:line="360" w:lineRule="auto"/>
        <w:rPr>
          <w:rFonts w:asciiTheme="majorBidi" w:hAnsiTheme="majorBidi"/>
          <w:sz w:val="20"/>
          <w:szCs w:val="20"/>
        </w:rPr>
      </w:pPr>
      <m:oMathPara>
        <m:oMathParaPr>
          <m:jc m:val="center"/>
        </m:oMathParaPr>
        <m:oMath>
          <m:sSub>
            <m:sSubPr>
              <m:ctrlPr>
                <w:rPr>
                  <w:rFonts w:ascii="Cambria Math" w:hAnsi="Cambria Math"/>
                  <w:sz w:val="20"/>
                  <w:szCs w:val="20"/>
                </w:rPr>
              </m:ctrlPr>
            </m:sSubPr>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AVG</m:t>
                  </m:r>
                </m:sub>
              </m:sSub>
            </m:e>
            <m:sub>
              <m:r>
                <w:rPr>
                  <w:rFonts w:ascii="Cambria Math" w:hAnsi="Cambria Math"/>
                  <w:sz w:val="20"/>
                  <w:szCs w:val="20"/>
                </w:rPr>
                <m:t>10 Points per 1[ms]</m:t>
              </m:r>
            </m:sub>
          </m:sSub>
          <m:d>
            <m:dPr>
              <m:begChr m:val="["/>
              <m:endChr m:val="]"/>
              <m:ctrlPr>
                <w:rPr>
                  <w:rFonts w:ascii="Cambria Math" w:hAnsi="Cambria Math"/>
                  <w:sz w:val="20"/>
                  <w:szCs w:val="20"/>
                </w:rPr>
              </m:ctrlPr>
            </m:dPr>
            <m:e>
              <m:r>
                <m:rPr>
                  <m:sty m:val="p"/>
                </m:rPr>
                <w:rPr>
                  <w:rFonts w:ascii="Cambria Math" w:hAnsi="Cambria Math"/>
                  <w:sz w:val="20"/>
                  <w:szCs w:val="20"/>
                </w:rPr>
                <m:t>VA</m:t>
              </m:r>
            </m:e>
          </m:d>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PH1</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PH2</m:t>
                      </m:r>
                    </m:sub>
                  </m:sSub>
                  <m:r>
                    <m:rPr>
                      <m:sty m:val="p"/>
                    </m:rPr>
                    <w:rPr>
                      <w:rFonts w:ascii="Cambria Math" w:hAnsi="Cambria Math"/>
                      <w:sz w:val="20"/>
                      <w:szCs w:val="20"/>
                    </w:rPr>
                    <m:t>)</m:t>
                  </m:r>
                </m:e>
              </m:acc>
            </m:e>
            <m:sub>
              <m:r>
                <w:rPr>
                  <w:rFonts w:ascii="Cambria Math" w:hAnsi="Cambria Math"/>
                  <w:sz w:val="20"/>
                  <w:szCs w:val="20"/>
                </w:rPr>
                <m:t>10 Cycles</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ctrlPr>
                        <w:rPr>
                          <w:rFonts w:ascii="Cambria Math" w:hAnsi="Cambria Math"/>
                          <w:sz w:val="20"/>
                          <w:szCs w:val="20"/>
                        </w:rPr>
                      </m:ctrlPr>
                    </m:e>
                    <m:sub>
                      <m:r>
                        <w:rPr>
                          <w:rFonts w:ascii="Cambria Math" w:hAnsi="Cambria Math"/>
                          <w:sz w:val="20"/>
                          <w:szCs w:val="20"/>
                        </w:rPr>
                        <m:t>PH3</m:t>
                      </m:r>
                    </m:sub>
                  </m:sSub>
                  <m:r>
                    <m:rPr>
                      <m:sty m:val="p"/>
                    </m:rPr>
                    <w:rPr>
                      <w:rFonts w:ascii="Cambria Math" w:hAnsi="Cambria Math"/>
                      <w:sz w:val="20"/>
                      <w:szCs w:val="20"/>
                    </w:rPr>
                    <m:t>)</m:t>
                  </m:r>
                </m:e>
              </m:acc>
            </m:e>
            <m:sub>
              <m:r>
                <w:rPr>
                  <w:rFonts w:ascii="Cambria Math" w:hAnsi="Cambria Math"/>
                  <w:sz w:val="20"/>
                  <w:szCs w:val="20"/>
                </w:rPr>
                <m:t>10 Cycles</m:t>
              </m:r>
            </m:sub>
          </m:sSub>
        </m:oMath>
      </m:oMathPara>
    </w:p>
    <w:p w14:paraId="0127F818" w14:textId="11C4EC6C" w:rsidR="003A1D60" w:rsidRPr="002C2E33" w:rsidRDefault="007B67D6" w:rsidP="0071648B">
      <w:pPr>
        <w:pStyle w:val="ListParagraph"/>
        <w:numPr>
          <w:ilvl w:val="0"/>
          <w:numId w:val="35"/>
        </w:numPr>
        <w:spacing w:line="360" w:lineRule="auto"/>
        <w:rPr>
          <w:sz w:val="22"/>
          <w:szCs w:val="22"/>
        </w:rPr>
      </w:pPr>
      <w:r w:rsidRPr="002C2E33">
        <w:rPr>
          <w:sz w:val="22"/>
          <w:szCs w:val="22"/>
        </w:rPr>
        <w:t>The firmware shall</w:t>
      </w:r>
      <w:r w:rsidR="001A40A3" w:rsidRPr="002C2E33">
        <w:rPr>
          <w:sz w:val="22"/>
          <w:szCs w:val="22"/>
        </w:rPr>
        <w:t xml:space="preserve"> provide the main application manager (Runtime) access to all the input data</w:t>
      </w:r>
      <w:r w:rsidR="001D7AC1" w:rsidRPr="002C2E33">
        <w:rPr>
          <w:sz w:val="22"/>
          <w:szCs w:val="22"/>
        </w:rPr>
        <w:t xml:space="preserve"> </w:t>
      </w:r>
      <w:r w:rsidR="001A40A3" w:rsidRPr="002C2E33">
        <w:rPr>
          <w:sz w:val="22"/>
          <w:szCs w:val="22"/>
        </w:rPr>
        <w:t xml:space="preserve">received from the Sensing Module with a </w:t>
      </w:r>
      <w:r w:rsidR="001D7AC1" w:rsidRPr="002C2E33">
        <w:rPr>
          <w:sz w:val="22"/>
          <w:szCs w:val="22"/>
        </w:rPr>
        <w:t xml:space="preserve">sampling rate of at least </w:t>
      </w:r>
      <w:r w:rsidR="001D7AC1" w:rsidRPr="002C2E33">
        <w:rPr>
          <w:b/>
          <w:bCs/>
          <w:sz w:val="22"/>
          <w:szCs w:val="22"/>
        </w:rPr>
        <w:t>1KSamples/sec</w:t>
      </w:r>
      <w:r w:rsidR="001D7AC1" w:rsidRPr="002C2E33">
        <w:rPr>
          <w:sz w:val="22"/>
          <w:szCs w:val="22"/>
        </w:rPr>
        <w:t xml:space="preserve">. for </w:t>
      </w:r>
      <w:r w:rsidR="00FE4B39" w:rsidRPr="002C2E33">
        <w:rPr>
          <w:sz w:val="22"/>
          <w:szCs w:val="22"/>
        </w:rPr>
        <w:t>all the measurements</w:t>
      </w:r>
      <w:r w:rsidR="00F43B6F" w:rsidRPr="002C2E33">
        <w:rPr>
          <w:sz w:val="22"/>
          <w:szCs w:val="22"/>
        </w:rPr>
        <w:t>.</w:t>
      </w:r>
    </w:p>
    <w:p w14:paraId="3B93B3FE" w14:textId="77777777" w:rsidR="003B7A09" w:rsidRPr="002C2E33" w:rsidRDefault="003B7A09" w:rsidP="0071648B">
      <w:pPr>
        <w:pStyle w:val="ListParagraph"/>
        <w:numPr>
          <w:ilvl w:val="0"/>
          <w:numId w:val="35"/>
        </w:numPr>
        <w:spacing w:line="360" w:lineRule="auto"/>
        <w:rPr>
          <w:sz w:val="22"/>
          <w:szCs w:val="22"/>
        </w:rPr>
      </w:pPr>
      <w:r w:rsidRPr="002C2E33">
        <w:rPr>
          <w:sz w:val="22"/>
          <w:szCs w:val="22"/>
        </w:rPr>
        <w:t>The Sensing Module shall perform periodic self-test and provide an output to the Runtime application for the following events:</w:t>
      </w:r>
    </w:p>
    <w:p w14:paraId="009C08AF" w14:textId="482EFC76" w:rsidR="003B7A09" w:rsidRPr="002C2E33" w:rsidRDefault="003B7A09" w:rsidP="0071648B">
      <w:pPr>
        <w:pStyle w:val="ListParagraph"/>
        <w:numPr>
          <w:ilvl w:val="1"/>
          <w:numId w:val="35"/>
        </w:numPr>
        <w:spacing w:line="360" w:lineRule="auto"/>
        <w:rPr>
          <w:sz w:val="22"/>
          <w:szCs w:val="22"/>
        </w:rPr>
      </w:pPr>
      <w:r w:rsidRPr="002C2E33">
        <w:rPr>
          <w:sz w:val="22"/>
          <w:szCs w:val="22"/>
        </w:rPr>
        <w:t>Voltage sensing module does not communicate through SPI</w:t>
      </w:r>
      <w:r w:rsidR="00791416" w:rsidRPr="002C2E33">
        <w:rPr>
          <w:sz w:val="22"/>
          <w:szCs w:val="22"/>
        </w:rPr>
        <w:t xml:space="preserve"> correctly</w:t>
      </w:r>
      <w:r w:rsidRPr="002C2E33">
        <w:rPr>
          <w:sz w:val="22"/>
          <w:szCs w:val="22"/>
        </w:rPr>
        <w:t>.</w:t>
      </w:r>
    </w:p>
    <w:p w14:paraId="6D33F1A5" w14:textId="5C770DB1" w:rsidR="008258F4" w:rsidRDefault="003B7A09" w:rsidP="0071648B">
      <w:pPr>
        <w:pStyle w:val="ListParagraph"/>
        <w:numPr>
          <w:ilvl w:val="1"/>
          <w:numId w:val="35"/>
        </w:numPr>
        <w:spacing w:line="360" w:lineRule="auto"/>
        <w:rPr>
          <w:sz w:val="22"/>
          <w:szCs w:val="22"/>
        </w:rPr>
      </w:pPr>
      <w:r w:rsidRPr="002C2E33">
        <w:rPr>
          <w:sz w:val="22"/>
          <w:szCs w:val="22"/>
        </w:rPr>
        <w:t>Current sensing module does not communicate through</w:t>
      </w:r>
      <w:r w:rsidR="00791416" w:rsidRPr="002C2E33">
        <w:rPr>
          <w:sz w:val="22"/>
          <w:szCs w:val="22"/>
        </w:rPr>
        <w:t xml:space="preserve"> SPI correctly.</w:t>
      </w:r>
    </w:p>
    <w:p w14:paraId="21A31523" w14:textId="77777777" w:rsidR="00926C0F" w:rsidRPr="00926C0F" w:rsidRDefault="00926C0F" w:rsidP="00871E1F">
      <w:pPr>
        <w:pStyle w:val="ListParagraph"/>
        <w:spacing w:line="360" w:lineRule="auto"/>
        <w:rPr>
          <w:b/>
          <w:bCs/>
          <w:sz w:val="22"/>
          <w:szCs w:val="22"/>
        </w:rPr>
      </w:pPr>
      <w:r w:rsidRPr="00926C0F">
        <w:rPr>
          <w:b/>
          <w:bCs/>
          <w:sz w:val="22"/>
          <w:szCs w:val="22"/>
        </w:rPr>
        <w:t>Sequence Example:</w:t>
      </w:r>
    </w:p>
    <w:p w14:paraId="148739E8" w14:textId="303EED1B" w:rsidR="005E52B5" w:rsidRDefault="005E52B5" w:rsidP="00926C0F">
      <w:pPr>
        <w:pStyle w:val="ListParagraph"/>
        <w:spacing w:line="360" w:lineRule="auto"/>
        <w:rPr>
          <w:sz w:val="22"/>
          <w:szCs w:val="22"/>
        </w:rPr>
      </w:pPr>
      <w:r>
        <w:rPr>
          <w:sz w:val="22"/>
          <w:szCs w:val="22"/>
        </w:rPr>
        <w:t xml:space="preserve">The </w:t>
      </w:r>
      <w:r w:rsidR="004F206D">
        <w:rPr>
          <w:sz w:val="22"/>
          <w:szCs w:val="22"/>
        </w:rPr>
        <w:t>number</w:t>
      </w:r>
      <w:r>
        <w:rPr>
          <w:sz w:val="22"/>
          <w:szCs w:val="22"/>
        </w:rPr>
        <w:t xml:space="preserve"> of points for the sampling frequency was set to 25 points per 2.5mS cycle: Hence the number of points for the calculation (N) shall be implemented as a function of input frequency as described in the following:</w:t>
      </w:r>
    </w:p>
    <w:p w14:paraId="6E54CC83" w14:textId="204E3A15" w:rsidR="005E52B5" w:rsidRPr="00926C0F" w:rsidRDefault="005E52B5" w:rsidP="000066D2">
      <w:pPr>
        <w:pStyle w:val="ListParagraph"/>
        <w:numPr>
          <w:ilvl w:val="0"/>
          <w:numId w:val="64"/>
        </w:numPr>
        <w:spacing w:line="360" w:lineRule="auto"/>
        <w:rPr>
          <w:sz w:val="22"/>
          <w:szCs w:val="22"/>
        </w:rPr>
      </w:pPr>
      <w:r>
        <w:rPr>
          <w:sz w:val="22"/>
          <w:szCs w:val="22"/>
        </w:rPr>
        <w:t xml:space="preserve">Determine the signal </w:t>
      </w:r>
      <w:r w:rsidR="00926C0F">
        <w:rPr>
          <w:sz w:val="22"/>
          <w:szCs w:val="22"/>
        </w:rPr>
        <w:t>period (Refer to Appendix A: Zero Crossing Detection)</w:t>
      </w:r>
      <w:r>
        <w:rPr>
          <w:sz w:val="22"/>
          <w:szCs w:val="22"/>
        </w:rPr>
        <w:t xml:space="preserve">: </w:t>
      </w:r>
    </w:p>
    <w:p w14:paraId="35CC4F5D" w14:textId="2C58E7A1" w:rsidR="0041667D" w:rsidRPr="0041667D" w:rsidRDefault="005E52B5" w:rsidP="000066D2">
      <w:pPr>
        <w:pStyle w:val="ListParagraph"/>
        <w:numPr>
          <w:ilvl w:val="0"/>
          <w:numId w:val="64"/>
        </w:numPr>
        <w:spacing w:line="360" w:lineRule="auto"/>
        <w:rPr>
          <w:sz w:val="22"/>
          <w:szCs w:val="22"/>
        </w:rPr>
      </w:pPr>
      <w:r>
        <w:rPr>
          <w:sz w:val="22"/>
          <w:szCs w:val="22"/>
        </w:rPr>
        <w:t>Determine the number of points:</w:t>
      </w:r>
    </w:p>
    <w:p w14:paraId="60FC6775" w14:textId="4E19D7FB" w:rsidR="00926C0F" w:rsidRPr="00926C0F" w:rsidRDefault="00000000" w:rsidP="00507567">
      <w:pPr>
        <w:spacing w:line="360" w:lineRule="auto"/>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Number of Points for RMS and AVG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Period</m:t>
              </m:r>
            </m:sub>
          </m:sSub>
          <m:d>
            <m:dPr>
              <m:begChr m:val="["/>
              <m:endChr m:val="]"/>
              <m:ctrlPr>
                <w:rPr>
                  <w:rFonts w:ascii="Cambria Math" w:hAnsi="Cambria Math"/>
                  <w:i/>
                  <w:sz w:val="22"/>
                  <w:szCs w:val="22"/>
                </w:rPr>
              </m:ctrlPr>
            </m:dPr>
            <m:e>
              <m:r>
                <w:rPr>
                  <w:rFonts w:ascii="Cambria Math" w:hAnsi="Cambria Math"/>
                  <w:sz w:val="22"/>
                  <w:szCs w:val="22"/>
                </w:rPr>
                <m:t>ms</m:t>
              </m:r>
            </m:e>
          </m:d>
          <m:r>
            <w:rPr>
              <w:rFonts w:ascii="Cambria Math" w:hAnsi="Cambria Math"/>
              <w:sz w:val="22"/>
              <w:szCs w:val="22"/>
            </w:rPr>
            <m:t>*10</m:t>
          </m:r>
        </m:oMath>
      </m:oMathPara>
    </w:p>
    <w:p w14:paraId="19777133" w14:textId="41E8E43C" w:rsidR="004F206D" w:rsidRPr="00B30544" w:rsidRDefault="00926C0F" w:rsidP="00B30544">
      <w:pPr>
        <w:pStyle w:val="ListParagraph"/>
        <w:numPr>
          <w:ilvl w:val="0"/>
          <w:numId w:val="64"/>
        </w:numPr>
        <w:spacing w:line="360" w:lineRule="auto"/>
        <w:rPr>
          <w:sz w:val="22"/>
          <w:szCs w:val="22"/>
        </w:rPr>
      </w:pPr>
      <w:r>
        <w:rPr>
          <w:sz w:val="22"/>
          <w:szCs w:val="22"/>
        </w:rPr>
        <w:t xml:space="preserve">Calculate the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m:t>
            </m:r>
          </m:e>
        </m:d>
      </m:oMath>
      <w:r w:rsidR="00B30544">
        <w:rPr>
          <w:sz w:val="22"/>
          <w:szCs w:val="22"/>
        </w:rPr>
        <w:t xml:space="preserve">, </w:t>
      </w:r>
      <m:oMath>
        <m:sSub>
          <m:sSubPr>
            <m:ctrlPr>
              <w:rPr>
                <w:rFonts w:ascii="Cambria Math" w:hAnsi="Cambria Math"/>
                <w:sz w:val="22"/>
                <w:szCs w:val="22"/>
              </w:rPr>
            </m:ctrlPr>
          </m:sSubPr>
          <m:e>
            <m:sSub>
              <m:sSubPr>
                <m:ctrlPr>
                  <w:rPr>
                    <w:rFonts w:ascii="Cambria Math" w:hAnsi="Cambria Math"/>
                    <w:sz w:val="22"/>
                    <w:szCs w:val="22"/>
                  </w:rPr>
                </m:ctrlPr>
              </m:sSubPr>
              <m:e>
                <m:r>
                  <m:rPr>
                    <m:sty m:val="p"/>
                  </m:rPr>
                  <w:rPr>
                    <w:rFonts w:ascii="Cambria Math" w:hAnsi="Cambria Math"/>
                    <w:sz w:val="22"/>
                    <w:szCs w:val="22"/>
                  </w:rPr>
                  <m:t>I</m:t>
                </m:r>
              </m:e>
              <m:sub>
                <m:r>
                  <m:rPr>
                    <m:sty m:val="p"/>
                  </m:rPr>
                  <w:rPr>
                    <w:rFonts w:ascii="Cambria Math" w:hAnsi="Cambria Math"/>
                    <w:sz w:val="22"/>
                    <w:szCs w:val="22"/>
                  </w:rPr>
                  <m:t>RMS</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A</m:t>
            </m:r>
          </m:e>
        </m:d>
      </m:oMath>
      <w:r w:rsidR="00507567">
        <w:rPr>
          <w:sz w:val="22"/>
          <w:szCs w:val="22"/>
        </w:rPr>
        <w:t xml:space="preserve"> </w:t>
      </w:r>
      <w:r w:rsidR="00B30544">
        <w:rPr>
          <w:sz w:val="22"/>
          <w:szCs w:val="22"/>
        </w:rPr>
        <w:t xml:space="preserve">and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AVG</m:t>
                </m:r>
              </m:sub>
            </m:sSub>
          </m:e>
          <m:sub>
            <m:r>
              <w:rPr>
                <w:rFonts w:ascii="Cambria Math" w:hAnsi="Cambria Math"/>
                <w:sz w:val="22"/>
                <w:szCs w:val="22"/>
              </w:rPr>
              <m:t>N</m:t>
            </m:r>
          </m:sub>
        </m:sSub>
        <m:d>
          <m:dPr>
            <m:begChr m:val="["/>
            <m:endChr m:val="]"/>
            <m:ctrlPr>
              <w:rPr>
                <w:rFonts w:ascii="Cambria Math" w:hAnsi="Cambria Math"/>
                <w:sz w:val="22"/>
                <w:szCs w:val="22"/>
              </w:rPr>
            </m:ctrlPr>
          </m:dPr>
          <m:e>
            <m:r>
              <m:rPr>
                <m:sty m:val="p"/>
              </m:rPr>
              <w:rPr>
                <w:rFonts w:ascii="Cambria Math" w:hAnsi="Cambria Math"/>
                <w:sz w:val="22"/>
                <w:szCs w:val="22"/>
              </w:rPr>
              <m:t>VA</m:t>
            </m:r>
          </m:e>
        </m:d>
      </m:oMath>
      <w:r w:rsidR="004F206D" w:rsidRPr="00B30544">
        <w:rPr>
          <w:sz w:val="22"/>
          <w:szCs w:val="22"/>
        </w:rPr>
        <w:t xml:space="preserve"> </w:t>
      </w:r>
      <w:r w:rsidR="009E02B3" w:rsidRPr="00B30544">
        <w:rPr>
          <w:sz w:val="22"/>
          <w:szCs w:val="22"/>
        </w:rPr>
        <w:t>v</w:t>
      </w:r>
      <w:r w:rsidR="004F206D" w:rsidRPr="00B30544">
        <w:rPr>
          <w:sz w:val="22"/>
          <w:szCs w:val="22"/>
        </w:rPr>
        <w:t>alue</w:t>
      </w:r>
      <w:r w:rsidR="00B30544">
        <w:rPr>
          <w:sz w:val="22"/>
          <w:szCs w:val="22"/>
        </w:rPr>
        <w:t>s</w:t>
      </w:r>
      <w:r w:rsidR="004F206D" w:rsidRPr="00B30544">
        <w:rPr>
          <w:sz w:val="22"/>
          <w:szCs w:val="22"/>
        </w:rPr>
        <w:t>.</w:t>
      </w:r>
    </w:p>
    <w:p w14:paraId="2C8A658C" w14:textId="4971E6BD" w:rsidR="00D32F74" w:rsidRPr="002B0541" w:rsidRDefault="0043252F" w:rsidP="005E0405">
      <w:pPr>
        <w:pStyle w:val="Heading3"/>
      </w:pPr>
      <w:bookmarkStart w:id="5" w:name="_Toc172102991"/>
      <w:r w:rsidRPr="002B0541">
        <w:lastRenderedPageBreak/>
        <w:t>DC/DC Boards</w:t>
      </w:r>
      <w:bookmarkEnd w:id="5"/>
    </w:p>
    <w:p w14:paraId="662AC2AA" w14:textId="2313384D" w:rsidR="007707D6" w:rsidRPr="0071648B" w:rsidRDefault="004F341C" w:rsidP="0071648B">
      <w:pPr>
        <w:pStyle w:val="Heading4"/>
        <w:spacing w:line="360" w:lineRule="auto"/>
      </w:pPr>
      <w:r w:rsidRPr="0071648B">
        <w:t>Interface</w:t>
      </w:r>
      <w:r w:rsidR="00EC1DF4" w:rsidRPr="0071648B">
        <w:t xml:space="preserve"> Description</w:t>
      </w:r>
    </w:p>
    <w:tbl>
      <w:tblPr>
        <w:tblStyle w:val="TableGrid"/>
        <w:tblpPr w:leftFromText="180" w:rightFromText="180" w:vertAnchor="text" w:horzAnchor="margin" w:tblpXSpec="center" w:tblpY="1095"/>
        <w:tblW w:w="7933" w:type="dxa"/>
        <w:tblLook w:val="04A0" w:firstRow="1" w:lastRow="0" w:firstColumn="1" w:lastColumn="0" w:noHBand="0" w:noVBand="1"/>
      </w:tblPr>
      <w:tblGrid>
        <w:gridCol w:w="2405"/>
        <w:gridCol w:w="3770"/>
        <w:gridCol w:w="1758"/>
      </w:tblGrid>
      <w:tr w:rsidR="00A54FFB" w:rsidRPr="0071648B" w14:paraId="12602AFF" w14:textId="77777777" w:rsidTr="0071648B">
        <w:trPr>
          <w:trHeight w:val="204"/>
        </w:trPr>
        <w:tc>
          <w:tcPr>
            <w:tcW w:w="2405" w:type="dxa"/>
            <w:shd w:val="clear" w:color="auto" w:fill="FFF2CC" w:themeFill="accent4" w:themeFillTint="33"/>
          </w:tcPr>
          <w:p w14:paraId="65448A39" w14:textId="77777777" w:rsidR="00A54FFB" w:rsidRPr="0071648B" w:rsidRDefault="00A54FFB" w:rsidP="0071648B">
            <w:pPr>
              <w:spacing w:line="360" w:lineRule="auto"/>
              <w:jc w:val="center"/>
              <w:rPr>
                <w:sz w:val="22"/>
                <w:szCs w:val="22"/>
              </w:rPr>
            </w:pPr>
            <w:r w:rsidRPr="0071648B">
              <w:rPr>
                <w:sz w:val="22"/>
                <w:szCs w:val="22"/>
              </w:rPr>
              <w:t>Name</w:t>
            </w:r>
          </w:p>
        </w:tc>
        <w:tc>
          <w:tcPr>
            <w:tcW w:w="3770" w:type="dxa"/>
            <w:shd w:val="clear" w:color="auto" w:fill="FFF2CC" w:themeFill="accent4" w:themeFillTint="33"/>
          </w:tcPr>
          <w:p w14:paraId="1177983B" w14:textId="77777777" w:rsidR="00A54FFB" w:rsidRPr="0071648B" w:rsidRDefault="00A54FFB" w:rsidP="0071648B">
            <w:pPr>
              <w:spacing w:line="360" w:lineRule="auto"/>
              <w:jc w:val="center"/>
              <w:rPr>
                <w:sz w:val="22"/>
                <w:szCs w:val="22"/>
              </w:rPr>
            </w:pPr>
            <w:r w:rsidRPr="0071648B">
              <w:rPr>
                <w:sz w:val="22"/>
                <w:szCs w:val="22"/>
              </w:rPr>
              <w:t>Description</w:t>
            </w:r>
          </w:p>
        </w:tc>
        <w:tc>
          <w:tcPr>
            <w:tcW w:w="1758" w:type="dxa"/>
            <w:shd w:val="clear" w:color="auto" w:fill="FFF2CC" w:themeFill="accent4" w:themeFillTint="33"/>
          </w:tcPr>
          <w:p w14:paraId="3417DC03" w14:textId="77777777" w:rsidR="00A54FFB" w:rsidRPr="0071648B" w:rsidRDefault="00A54FFB" w:rsidP="0071648B">
            <w:pPr>
              <w:spacing w:line="360" w:lineRule="auto"/>
              <w:jc w:val="center"/>
              <w:rPr>
                <w:sz w:val="22"/>
                <w:szCs w:val="22"/>
              </w:rPr>
            </w:pPr>
            <w:r w:rsidRPr="0071648B">
              <w:rPr>
                <w:sz w:val="22"/>
                <w:szCs w:val="22"/>
              </w:rPr>
              <w:t>FPGA Direction</w:t>
            </w:r>
          </w:p>
        </w:tc>
      </w:tr>
      <w:tr w:rsidR="00A54FFB" w:rsidRPr="0071648B" w14:paraId="6BAE105E" w14:textId="77777777" w:rsidTr="0071648B">
        <w:trPr>
          <w:trHeight w:val="192"/>
        </w:trPr>
        <w:tc>
          <w:tcPr>
            <w:tcW w:w="2405" w:type="dxa"/>
          </w:tcPr>
          <w:p w14:paraId="0E5E2C31" w14:textId="77777777" w:rsidR="00A54FFB" w:rsidRPr="0071648B" w:rsidRDefault="00A54FFB" w:rsidP="0071648B">
            <w:pPr>
              <w:spacing w:line="360" w:lineRule="auto"/>
              <w:jc w:val="center"/>
              <w:rPr>
                <w:sz w:val="22"/>
                <w:szCs w:val="22"/>
              </w:rPr>
            </w:pPr>
            <w:r w:rsidRPr="0071648B">
              <w:rPr>
                <w:sz w:val="22"/>
                <w:szCs w:val="22"/>
              </w:rPr>
              <w:t>RS485_RxD_i</w:t>
            </w:r>
          </w:p>
        </w:tc>
        <w:tc>
          <w:tcPr>
            <w:tcW w:w="3770" w:type="dxa"/>
          </w:tcPr>
          <w:p w14:paraId="4DD20614" w14:textId="77777777" w:rsidR="00A54FFB" w:rsidRPr="0071648B" w:rsidRDefault="00A54FFB" w:rsidP="0071648B">
            <w:pPr>
              <w:spacing w:line="360" w:lineRule="auto"/>
              <w:jc w:val="center"/>
              <w:rPr>
                <w:sz w:val="22"/>
                <w:szCs w:val="22"/>
              </w:rPr>
            </w:pPr>
            <w:r w:rsidRPr="0071648B">
              <w:rPr>
                <w:sz w:val="22"/>
                <w:szCs w:val="22"/>
              </w:rPr>
              <w:t>UART Transmit Data</w:t>
            </w:r>
          </w:p>
        </w:tc>
        <w:tc>
          <w:tcPr>
            <w:tcW w:w="1758" w:type="dxa"/>
          </w:tcPr>
          <w:p w14:paraId="0D40028A" w14:textId="77777777" w:rsidR="00A54FFB" w:rsidRPr="0071648B" w:rsidRDefault="00A54FFB" w:rsidP="0071648B">
            <w:pPr>
              <w:spacing w:line="360" w:lineRule="auto"/>
              <w:jc w:val="center"/>
              <w:rPr>
                <w:sz w:val="22"/>
                <w:szCs w:val="22"/>
              </w:rPr>
            </w:pPr>
            <w:r w:rsidRPr="0071648B">
              <w:rPr>
                <w:sz w:val="22"/>
                <w:szCs w:val="22"/>
              </w:rPr>
              <w:t>IN</w:t>
            </w:r>
          </w:p>
        </w:tc>
      </w:tr>
      <w:tr w:rsidR="00A54FFB" w:rsidRPr="0071648B" w14:paraId="15D66BDC" w14:textId="77777777" w:rsidTr="0071648B">
        <w:trPr>
          <w:trHeight w:val="182"/>
        </w:trPr>
        <w:tc>
          <w:tcPr>
            <w:tcW w:w="2405" w:type="dxa"/>
          </w:tcPr>
          <w:p w14:paraId="0FB6D4BF" w14:textId="77777777" w:rsidR="00A54FFB" w:rsidRPr="0071648B" w:rsidRDefault="00A54FFB" w:rsidP="0071648B">
            <w:pPr>
              <w:spacing w:line="360" w:lineRule="auto"/>
              <w:jc w:val="center"/>
              <w:rPr>
                <w:sz w:val="22"/>
                <w:szCs w:val="22"/>
              </w:rPr>
            </w:pPr>
            <w:r w:rsidRPr="0071648B">
              <w:rPr>
                <w:sz w:val="22"/>
                <w:szCs w:val="22"/>
              </w:rPr>
              <w:t>RS485_TxD_i</w:t>
            </w:r>
          </w:p>
        </w:tc>
        <w:tc>
          <w:tcPr>
            <w:tcW w:w="3770" w:type="dxa"/>
          </w:tcPr>
          <w:p w14:paraId="740C5AC2" w14:textId="77777777" w:rsidR="00A54FFB" w:rsidRPr="0071648B" w:rsidRDefault="00A54FFB" w:rsidP="0071648B">
            <w:pPr>
              <w:spacing w:line="360" w:lineRule="auto"/>
              <w:jc w:val="center"/>
              <w:rPr>
                <w:sz w:val="22"/>
                <w:szCs w:val="22"/>
              </w:rPr>
            </w:pPr>
            <w:r w:rsidRPr="0071648B">
              <w:rPr>
                <w:sz w:val="22"/>
                <w:szCs w:val="22"/>
              </w:rPr>
              <w:t>UART Receive Data</w:t>
            </w:r>
          </w:p>
        </w:tc>
        <w:tc>
          <w:tcPr>
            <w:tcW w:w="1758" w:type="dxa"/>
          </w:tcPr>
          <w:p w14:paraId="1902A73C"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51E4CA99" w14:textId="77777777" w:rsidTr="0071648B">
        <w:trPr>
          <w:trHeight w:val="182"/>
        </w:trPr>
        <w:tc>
          <w:tcPr>
            <w:tcW w:w="2405" w:type="dxa"/>
          </w:tcPr>
          <w:p w14:paraId="5DF4A033" w14:textId="77777777" w:rsidR="00A54FFB" w:rsidRPr="0071648B" w:rsidRDefault="00A54FFB" w:rsidP="0071648B">
            <w:pPr>
              <w:spacing w:line="360" w:lineRule="auto"/>
              <w:jc w:val="center"/>
              <w:rPr>
                <w:sz w:val="22"/>
                <w:szCs w:val="22"/>
              </w:rPr>
            </w:pPr>
            <w:r w:rsidRPr="0071648B">
              <w:rPr>
                <w:sz w:val="22"/>
                <w:szCs w:val="22"/>
              </w:rPr>
              <w:t>RS485_DE_i</w:t>
            </w:r>
          </w:p>
        </w:tc>
        <w:tc>
          <w:tcPr>
            <w:tcW w:w="3770" w:type="dxa"/>
          </w:tcPr>
          <w:p w14:paraId="0CB2B719" w14:textId="77777777" w:rsidR="00A54FFB" w:rsidRPr="0071648B" w:rsidRDefault="00A54FFB" w:rsidP="0071648B">
            <w:pPr>
              <w:spacing w:line="360" w:lineRule="auto"/>
              <w:jc w:val="center"/>
              <w:rPr>
                <w:sz w:val="22"/>
                <w:szCs w:val="22"/>
              </w:rPr>
            </w:pPr>
            <w:r w:rsidRPr="0071648B">
              <w:rPr>
                <w:sz w:val="22"/>
                <w:szCs w:val="22"/>
              </w:rPr>
              <w:t>UART Data Direction</w:t>
            </w:r>
          </w:p>
        </w:tc>
        <w:tc>
          <w:tcPr>
            <w:tcW w:w="1758" w:type="dxa"/>
          </w:tcPr>
          <w:p w14:paraId="3F26E325"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1869265" w14:textId="77777777" w:rsidTr="0071648B">
        <w:trPr>
          <w:trHeight w:val="182"/>
        </w:trPr>
        <w:tc>
          <w:tcPr>
            <w:tcW w:w="2405" w:type="dxa"/>
          </w:tcPr>
          <w:p w14:paraId="513D2659" w14:textId="77777777" w:rsidR="00A54FFB" w:rsidRPr="0071648B" w:rsidRDefault="00A54FFB" w:rsidP="0071648B">
            <w:pPr>
              <w:spacing w:line="360" w:lineRule="auto"/>
              <w:jc w:val="center"/>
              <w:rPr>
                <w:sz w:val="22"/>
                <w:szCs w:val="22"/>
              </w:rPr>
            </w:pPr>
            <w:r w:rsidRPr="0071648B">
              <w:rPr>
                <w:sz w:val="22"/>
                <w:szCs w:val="22"/>
              </w:rPr>
              <w:t>EN_PSU_i</w:t>
            </w:r>
          </w:p>
        </w:tc>
        <w:tc>
          <w:tcPr>
            <w:tcW w:w="3770" w:type="dxa"/>
          </w:tcPr>
          <w:p w14:paraId="31F50B36" w14:textId="77777777" w:rsidR="00A54FFB" w:rsidRPr="0071648B" w:rsidRDefault="00A54FFB" w:rsidP="0071648B">
            <w:pPr>
              <w:spacing w:line="360" w:lineRule="auto"/>
              <w:jc w:val="center"/>
              <w:rPr>
                <w:sz w:val="22"/>
                <w:szCs w:val="22"/>
              </w:rPr>
            </w:pPr>
            <w:r w:rsidRPr="0071648B">
              <w:rPr>
                <w:sz w:val="22"/>
                <w:szCs w:val="22"/>
              </w:rPr>
              <w:t>Board Enable (Active High)</w:t>
            </w:r>
          </w:p>
        </w:tc>
        <w:tc>
          <w:tcPr>
            <w:tcW w:w="1758" w:type="dxa"/>
          </w:tcPr>
          <w:p w14:paraId="20BBD928" w14:textId="77777777" w:rsidR="00A54FFB" w:rsidRPr="0071648B" w:rsidRDefault="00A54FFB" w:rsidP="0071648B">
            <w:pPr>
              <w:spacing w:line="360" w:lineRule="auto"/>
              <w:jc w:val="center"/>
              <w:rPr>
                <w:sz w:val="22"/>
                <w:szCs w:val="22"/>
              </w:rPr>
            </w:pPr>
            <w:r w:rsidRPr="0071648B">
              <w:rPr>
                <w:sz w:val="22"/>
                <w:szCs w:val="22"/>
              </w:rPr>
              <w:t>OUT</w:t>
            </w:r>
          </w:p>
        </w:tc>
      </w:tr>
      <w:tr w:rsidR="00A54FFB" w:rsidRPr="0071648B" w14:paraId="603A4C7F" w14:textId="77777777" w:rsidTr="0071648B">
        <w:trPr>
          <w:trHeight w:val="182"/>
        </w:trPr>
        <w:tc>
          <w:tcPr>
            <w:tcW w:w="2405" w:type="dxa"/>
          </w:tcPr>
          <w:p w14:paraId="02AB15BF" w14:textId="77777777" w:rsidR="00A54FFB" w:rsidRPr="0071648B" w:rsidRDefault="00A54FFB" w:rsidP="0071648B">
            <w:pPr>
              <w:spacing w:line="360" w:lineRule="auto"/>
              <w:jc w:val="center"/>
              <w:rPr>
                <w:sz w:val="22"/>
                <w:szCs w:val="22"/>
              </w:rPr>
            </w:pPr>
            <w:r w:rsidRPr="0071648B">
              <w:rPr>
                <w:sz w:val="22"/>
                <w:szCs w:val="22"/>
              </w:rPr>
              <w:t>PG_PSU_i</w:t>
            </w:r>
          </w:p>
        </w:tc>
        <w:tc>
          <w:tcPr>
            <w:tcW w:w="3770" w:type="dxa"/>
          </w:tcPr>
          <w:p w14:paraId="786DE6D2" w14:textId="77777777" w:rsidR="00A54FFB" w:rsidRPr="0071648B" w:rsidRDefault="00A54FFB" w:rsidP="0071648B">
            <w:pPr>
              <w:spacing w:line="360" w:lineRule="auto"/>
              <w:jc w:val="center"/>
              <w:rPr>
                <w:sz w:val="22"/>
                <w:szCs w:val="22"/>
              </w:rPr>
            </w:pPr>
            <w:r w:rsidRPr="0071648B">
              <w:rPr>
                <w:sz w:val="22"/>
                <w:szCs w:val="22"/>
              </w:rPr>
              <w:t>Board Power Good (Active High)</w:t>
            </w:r>
          </w:p>
        </w:tc>
        <w:tc>
          <w:tcPr>
            <w:tcW w:w="1758" w:type="dxa"/>
          </w:tcPr>
          <w:p w14:paraId="2B3D0D77" w14:textId="77777777" w:rsidR="00A54FFB" w:rsidRPr="0071648B" w:rsidRDefault="00A54FFB" w:rsidP="0071648B">
            <w:pPr>
              <w:spacing w:line="360" w:lineRule="auto"/>
              <w:jc w:val="center"/>
              <w:rPr>
                <w:sz w:val="22"/>
                <w:szCs w:val="22"/>
              </w:rPr>
            </w:pPr>
            <w:r w:rsidRPr="0071648B">
              <w:rPr>
                <w:sz w:val="22"/>
                <w:szCs w:val="22"/>
              </w:rPr>
              <w:t>IN</w:t>
            </w:r>
          </w:p>
        </w:tc>
      </w:tr>
    </w:tbl>
    <w:p w14:paraId="22C8BBF7" w14:textId="7F669523" w:rsidR="001075DB" w:rsidRPr="0071648B" w:rsidRDefault="009B7618" w:rsidP="0071648B">
      <w:pPr>
        <w:spacing w:line="360" w:lineRule="auto"/>
        <w:rPr>
          <w:sz w:val="22"/>
          <w:szCs w:val="22"/>
        </w:rPr>
      </w:pPr>
      <w:r w:rsidRPr="0071648B">
        <w:rPr>
          <w:sz w:val="22"/>
          <w:szCs w:val="22"/>
        </w:rPr>
        <w:t xml:space="preserve"> </w:t>
      </w:r>
      <w:r w:rsidR="00E76E18" w:rsidRPr="0071648B">
        <w:rPr>
          <w:sz w:val="22"/>
          <w:szCs w:val="22"/>
        </w:rPr>
        <w:t xml:space="preserve">The system contains </w:t>
      </w:r>
      <w:r w:rsidR="002C2E33" w:rsidRPr="0071648B">
        <w:rPr>
          <w:sz w:val="22"/>
          <w:szCs w:val="22"/>
        </w:rPr>
        <w:t>9</w:t>
      </w:r>
      <w:r w:rsidR="00E76E18" w:rsidRPr="0071648B">
        <w:rPr>
          <w:sz w:val="22"/>
          <w:szCs w:val="22"/>
        </w:rPr>
        <w:t xml:space="preserve"> operating</w:t>
      </w:r>
      <w:r w:rsidR="006D1781" w:rsidRPr="0071648B">
        <w:rPr>
          <w:sz w:val="22"/>
          <w:szCs w:val="22"/>
        </w:rPr>
        <w:t xml:space="preserve"> board units with implementation of the logical control and RS485 communication features. </w:t>
      </w:r>
      <w:r w:rsidR="000C6FD9" w:rsidRPr="0071648B">
        <w:rPr>
          <w:sz w:val="22"/>
          <w:szCs w:val="22"/>
        </w:rPr>
        <w:t xml:space="preserve"> </w:t>
      </w:r>
      <w:r w:rsidR="006D1781" w:rsidRPr="0071648B">
        <w:rPr>
          <w:sz w:val="22"/>
          <w:szCs w:val="22"/>
        </w:rPr>
        <w:t xml:space="preserve">The following is the </w:t>
      </w:r>
      <w:r w:rsidR="001075DB" w:rsidRPr="0071648B">
        <w:rPr>
          <w:sz w:val="22"/>
          <w:szCs w:val="22"/>
        </w:rPr>
        <w:t xml:space="preserve">RS485-based </w:t>
      </w:r>
      <w:r w:rsidR="006D1781" w:rsidRPr="0071648B">
        <w:rPr>
          <w:sz w:val="22"/>
          <w:szCs w:val="22"/>
        </w:rPr>
        <w:t>interface</w:t>
      </w:r>
      <w:r w:rsidR="000C6FD9" w:rsidRPr="0071648B">
        <w:rPr>
          <w:sz w:val="22"/>
          <w:szCs w:val="22"/>
        </w:rPr>
        <w:t xml:space="preserve"> and logical control </w:t>
      </w:r>
      <w:r w:rsidR="001075DB" w:rsidRPr="0071648B">
        <w:rPr>
          <w:sz w:val="22"/>
          <w:szCs w:val="22"/>
        </w:rPr>
        <w:t>for each</w:t>
      </w:r>
      <w:r w:rsidRPr="0071648B">
        <w:rPr>
          <w:sz w:val="22"/>
          <w:szCs w:val="22"/>
        </w:rPr>
        <w:t xml:space="preserve"> </w:t>
      </w:r>
      <w:r w:rsidR="001075DB" w:rsidRPr="0071648B">
        <w:rPr>
          <w:sz w:val="22"/>
          <w:szCs w:val="22"/>
        </w:rPr>
        <w:t>board</w:t>
      </w:r>
      <w:r w:rsidR="00B22B21" w:rsidRPr="0071648B">
        <w:rPr>
          <w:sz w:val="22"/>
          <w:szCs w:val="22"/>
        </w:rPr>
        <w:t>:</w:t>
      </w:r>
    </w:p>
    <w:p w14:paraId="719A4B98" w14:textId="77777777" w:rsidR="00B22B21" w:rsidRPr="0071648B" w:rsidRDefault="00B22B21" w:rsidP="0071648B">
      <w:pPr>
        <w:spacing w:line="360" w:lineRule="auto"/>
        <w:rPr>
          <w:sz w:val="22"/>
          <w:szCs w:val="22"/>
        </w:rPr>
      </w:pPr>
    </w:p>
    <w:p w14:paraId="60F8C6EC" w14:textId="77777777" w:rsidR="000C6FD9" w:rsidRPr="0071648B" w:rsidRDefault="000C6FD9" w:rsidP="0071648B">
      <w:pPr>
        <w:spacing w:line="360" w:lineRule="auto"/>
        <w:rPr>
          <w:sz w:val="22"/>
          <w:szCs w:val="22"/>
        </w:rPr>
      </w:pPr>
    </w:p>
    <w:p w14:paraId="04F50540" w14:textId="77777777" w:rsidR="006D1781" w:rsidRPr="0071648B" w:rsidRDefault="006D1781" w:rsidP="0071648B">
      <w:pPr>
        <w:spacing w:line="360" w:lineRule="auto"/>
        <w:rPr>
          <w:sz w:val="22"/>
          <w:szCs w:val="22"/>
        </w:rPr>
      </w:pPr>
    </w:p>
    <w:p w14:paraId="7CBB553D" w14:textId="77777777" w:rsidR="00A54FFB" w:rsidRPr="0071648B" w:rsidRDefault="00A54FFB" w:rsidP="0071648B">
      <w:pPr>
        <w:spacing w:line="360" w:lineRule="auto"/>
        <w:rPr>
          <w:sz w:val="22"/>
          <w:szCs w:val="22"/>
        </w:rPr>
      </w:pPr>
    </w:p>
    <w:p w14:paraId="2068FE8C" w14:textId="37957BCE" w:rsidR="004F341C" w:rsidRPr="0071648B" w:rsidRDefault="004F341C" w:rsidP="0071648B">
      <w:pPr>
        <w:spacing w:line="360" w:lineRule="auto"/>
        <w:rPr>
          <w:sz w:val="22"/>
          <w:szCs w:val="22"/>
        </w:rPr>
      </w:pPr>
      <w:r w:rsidRPr="0071648B">
        <w:rPr>
          <w:sz w:val="22"/>
          <w:szCs w:val="22"/>
        </w:rPr>
        <w:t>The “i” character in the line alias name represents the index of the DC/DC board, whereas by implemented design.</w:t>
      </w:r>
    </w:p>
    <w:p w14:paraId="4D8ECB93" w14:textId="05E7AA34" w:rsidR="00DD4C80" w:rsidRPr="0071648B" w:rsidRDefault="005654FE" w:rsidP="0071648B">
      <w:pPr>
        <w:pStyle w:val="Heading4"/>
        <w:spacing w:line="360" w:lineRule="auto"/>
      </w:pPr>
      <w:r w:rsidRPr="0071648B">
        <w:t>Logical Communication</w:t>
      </w:r>
    </w:p>
    <w:p w14:paraId="2507D495" w14:textId="2B6614B3" w:rsidR="00C47FEB" w:rsidRPr="0071648B" w:rsidRDefault="00C47FEB" w:rsidP="0071648B">
      <w:pPr>
        <w:pStyle w:val="ListParagraph"/>
        <w:numPr>
          <w:ilvl w:val="0"/>
          <w:numId w:val="26"/>
        </w:numPr>
        <w:spacing w:line="360" w:lineRule="auto"/>
        <w:rPr>
          <w:sz w:val="22"/>
          <w:szCs w:val="22"/>
        </w:rPr>
      </w:pPr>
      <w:r w:rsidRPr="0071648B">
        <w:rPr>
          <w:b/>
          <w:bCs/>
          <w:sz w:val="22"/>
          <w:szCs w:val="22"/>
        </w:rPr>
        <w:t xml:space="preserve">Logical </w:t>
      </w:r>
      <w:r w:rsidR="00DD407C" w:rsidRPr="0071648B">
        <w:rPr>
          <w:b/>
          <w:bCs/>
          <w:sz w:val="22"/>
          <w:szCs w:val="22"/>
        </w:rPr>
        <w:t xml:space="preserve">output </w:t>
      </w:r>
      <w:r w:rsidRPr="0071648B">
        <w:rPr>
          <w:b/>
          <w:bCs/>
          <w:sz w:val="22"/>
          <w:szCs w:val="22"/>
        </w:rPr>
        <w:t>EN_PSU_i</w:t>
      </w:r>
      <w:r w:rsidR="00DD407C" w:rsidRPr="0071648B">
        <w:rPr>
          <w:b/>
          <w:bCs/>
          <w:sz w:val="22"/>
          <w:szCs w:val="22"/>
        </w:rPr>
        <w:t>:</w:t>
      </w:r>
      <w:r w:rsidR="00DD407C" w:rsidRPr="0071648B">
        <w:rPr>
          <w:sz w:val="22"/>
          <w:szCs w:val="22"/>
        </w:rPr>
        <w:t xml:space="preserve"> </w:t>
      </w:r>
      <w:r w:rsidRPr="0071648B">
        <w:rPr>
          <w:sz w:val="22"/>
          <w:szCs w:val="22"/>
        </w:rPr>
        <w:t>The Board Enable signal is active HIGH logical output from the FPGA,</w:t>
      </w:r>
      <w:r w:rsidR="00F001D3" w:rsidRPr="0071648B">
        <w:rPr>
          <w:sz w:val="22"/>
          <w:szCs w:val="22"/>
        </w:rPr>
        <w:t xml:space="preserve"> </w:t>
      </w:r>
      <w:r w:rsidR="000E1108" w:rsidRPr="0071648B">
        <w:rPr>
          <w:sz w:val="22"/>
          <w:szCs w:val="22"/>
        </w:rPr>
        <w:t>that provides Turn ON / Turn OFF commands to the</w:t>
      </w:r>
      <w:r w:rsidRPr="0071648B">
        <w:rPr>
          <w:sz w:val="22"/>
          <w:szCs w:val="22"/>
        </w:rPr>
        <w:t xml:space="preserve"> DC/DC or Main Board output</w:t>
      </w:r>
      <w:r w:rsidR="00F43727" w:rsidRPr="0071648B">
        <w:rPr>
          <w:sz w:val="22"/>
          <w:szCs w:val="22"/>
        </w:rPr>
        <w:t>s</w:t>
      </w:r>
      <w:r w:rsidRPr="0071648B">
        <w:rPr>
          <w:sz w:val="22"/>
          <w:szCs w:val="22"/>
        </w:rPr>
        <w:t xml:space="preserve"> from the System.</w:t>
      </w:r>
    </w:p>
    <w:p w14:paraId="0E8A92DC" w14:textId="65C5EDDF" w:rsidR="0071648B" w:rsidRPr="00473F19" w:rsidRDefault="00DD407C" w:rsidP="00473F19">
      <w:pPr>
        <w:pStyle w:val="ListParagraph"/>
        <w:numPr>
          <w:ilvl w:val="0"/>
          <w:numId w:val="26"/>
        </w:numPr>
        <w:spacing w:line="360" w:lineRule="auto"/>
        <w:rPr>
          <w:sz w:val="22"/>
          <w:szCs w:val="22"/>
        </w:rPr>
      </w:pPr>
      <w:r w:rsidRPr="0071648B">
        <w:rPr>
          <w:b/>
          <w:bCs/>
          <w:sz w:val="22"/>
          <w:szCs w:val="22"/>
        </w:rPr>
        <w:t>Logical input PG_PSU_i:</w:t>
      </w:r>
      <w:r w:rsidRPr="0071648B">
        <w:rPr>
          <w:sz w:val="22"/>
          <w:szCs w:val="22"/>
        </w:rPr>
        <w:t xml:space="preserve"> The Board Power Good signal is active HIGH logical </w:t>
      </w:r>
      <w:r w:rsidR="00222397" w:rsidRPr="0071648B">
        <w:rPr>
          <w:sz w:val="22"/>
          <w:szCs w:val="22"/>
        </w:rPr>
        <w:t>input to</w:t>
      </w:r>
      <w:r w:rsidR="00F43727" w:rsidRPr="0071648B">
        <w:rPr>
          <w:sz w:val="22"/>
          <w:szCs w:val="22"/>
        </w:rPr>
        <w:t xml:space="preserve"> </w:t>
      </w:r>
      <w:r w:rsidRPr="0071648B">
        <w:rPr>
          <w:sz w:val="22"/>
          <w:szCs w:val="22"/>
        </w:rPr>
        <w:t>the FPGA</w:t>
      </w:r>
      <w:r w:rsidR="00F43727" w:rsidRPr="0071648B">
        <w:rPr>
          <w:sz w:val="22"/>
          <w:szCs w:val="22"/>
        </w:rPr>
        <w:t>. This input is an indication for a FPGA, that the corresponding board status is OK</w:t>
      </w:r>
      <w:r w:rsidR="008F21AD" w:rsidRPr="0071648B">
        <w:rPr>
          <w:sz w:val="22"/>
          <w:szCs w:val="22"/>
        </w:rPr>
        <w:t xml:space="preserve"> (Driven HIGH)</w:t>
      </w:r>
      <w:r w:rsidR="003E6018" w:rsidRPr="0071648B">
        <w:rPr>
          <w:sz w:val="22"/>
          <w:szCs w:val="22"/>
        </w:rPr>
        <w:t xml:space="preserve"> or FAIL (Driven LOW)</w:t>
      </w:r>
      <w:r w:rsidR="008F21AD" w:rsidRPr="0071648B">
        <w:rPr>
          <w:sz w:val="22"/>
          <w:szCs w:val="22"/>
        </w:rPr>
        <w:t>.</w:t>
      </w:r>
    </w:p>
    <w:p w14:paraId="3B5C2713" w14:textId="4ADC1B01" w:rsidR="005654FE" w:rsidRPr="0071648B" w:rsidRDefault="00413CF7" w:rsidP="0071648B">
      <w:pPr>
        <w:pStyle w:val="Heading4"/>
        <w:spacing w:line="360" w:lineRule="auto"/>
      </w:pPr>
      <w:r w:rsidRPr="0071648B">
        <w:t>RS485</w:t>
      </w:r>
      <w:r w:rsidR="005654FE" w:rsidRPr="0071648B">
        <w:t xml:space="preserve"> Communication</w:t>
      </w:r>
    </w:p>
    <w:p w14:paraId="57D7AA9F" w14:textId="38F6D6B8" w:rsidR="00DD407C" w:rsidRPr="0071648B" w:rsidRDefault="005654FE" w:rsidP="0071648B">
      <w:pPr>
        <w:pStyle w:val="ListParagraph"/>
        <w:numPr>
          <w:ilvl w:val="0"/>
          <w:numId w:val="28"/>
        </w:numPr>
        <w:spacing w:line="360" w:lineRule="auto"/>
        <w:rPr>
          <w:sz w:val="22"/>
          <w:szCs w:val="22"/>
        </w:rPr>
      </w:pPr>
      <w:r w:rsidRPr="0071648B">
        <w:rPr>
          <w:sz w:val="22"/>
          <w:szCs w:val="22"/>
        </w:rPr>
        <w:t xml:space="preserve">RS485_DE_i: The </w:t>
      </w:r>
      <w:r w:rsidR="0076509D" w:rsidRPr="0071648B">
        <w:rPr>
          <w:sz w:val="22"/>
          <w:szCs w:val="22"/>
        </w:rPr>
        <w:t xml:space="preserve">Data Enable </w:t>
      </w:r>
      <w:r w:rsidRPr="0071648B">
        <w:rPr>
          <w:sz w:val="22"/>
          <w:szCs w:val="22"/>
        </w:rPr>
        <w:t>signal is a RS485 data direction select</w:t>
      </w:r>
      <w:r w:rsidR="0017544C" w:rsidRPr="0071648B">
        <w:rPr>
          <w:sz w:val="22"/>
          <w:szCs w:val="22"/>
        </w:rPr>
        <w:t xml:space="preserve">ion </w:t>
      </w:r>
      <w:r w:rsidRPr="0071648B">
        <w:rPr>
          <w:sz w:val="22"/>
          <w:szCs w:val="22"/>
        </w:rPr>
        <w:t xml:space="preserve">FPGA </w:t>
      </w:r>
      <w:r w:rsidR="0017544C" w:rsidRPr="0071648B">
        <w:rPr>
          <w:sz w:val="22"/>
          <w:szCs w:val="22"/>
        </w:rPr>
        <w:t xml:space="preserve">output </w:t>
      </w:r>
      <w:r w:rsidRPr="0071648B">
        <w:rPr>
          <w:sz w:val="22"/>
          <w:szCs w:val="22"/>
        </w:rPr>
        <w:t>used in communication handling.</w:t>
      </w:r>
    </w:p>
    <w:p w14:paraId="605C206C" w14:textId="2D4F7495" w:rsidR="009D6E3E" w:rsidRPr="0071648B" w:rsidRDefault="009D6E3E" w:rsidP="0071648B">
      <w:pPr>
        <w:pStyle w:val="ListParagraph"/>
        <w:numPr>
          <w:ilvl w:val="0"/>
          <w:numId w:val="28"/>
        </w:numPr>
        <w:spacing w:line="360" w:lineRule="auto"/>
        <w:rPr>
          <w:sz w:val="22"/>
          <w:szCs w:val="22"/>
        </w:rPr>
      </w:pPr>
      <w:r w:rsidRPr="0071648B">
        <w:rPr>
          <w:sz w:val="22"/>
          <w:szCs w:val="22"/>
        </w:rPr>
        <w:t>RS485_RxD_i: The signal is the UART data receive line input to the FPGA.</w:t>
      </w:r>
    </w:p>
    <w:p w14:paraId="386B7D64" w14:textId="7309E3F8" w:rsidR="00464A47" w:rsidRDefault="009D6E3E" w:rsidP="0071648B">
      <w:pPr>
        <w:pStyle w:val="ListParagraph"/>
        <w:numPr>
          <w:ilvl w:val="0"/>
          <w:numId w:val="28"/>
        </w:numPr>
        <w:spacing w:line="360" w:lineRule="auto"/>
        <w:rPr>
          <w:sz w:val="22"/>
          <w:szCs w:val="22"/>
        </w:rPr>
      </w:pPr>
      <w:r w:rsidRPr="0071648B">
        <w:rPr>
          <w:sz w:val="22"/>
          <w:szCs w:val="22"/>
        </w:rPr>
        <w:t>RS485_TxD_i: The signal is the UART data transmit line output from the FPGA.</w:t>
      </w:r>
    </w:p>
    <w:p w14:paraId="5EAEE6E7" w14:textId="77777777" w:rsidR="0071648B" w:rsidRPr="0071648B" w:rsidRDefault="0071648B" w:rsidP="0071648B">
      <w:pPr>
        <w:pStyle w:val="ListParagraph"/>
        <w:spacing w:line="360" w:lineRule="auto"/>
        <w:ind w:left="1080"/>
        <w:rPr>
          <w:sz w:val="22"/>
          <w:szCs w:val="22"/>
        </w:rPr>
      </w:pPr>
    </w:p>
    <w:tbl>
      <w:tblPr>
        <w:tblStyle w:val="TableGrid"/>
        <w:tblpPr w:leftFromText="180" w:rightFromText="180" w:vertAnchor="text" w:horzAnchor="margin" w:tblpXSpec="center" w:tblpY="555"/>
        <w:tblW w:w="7933" w:type="dxa"/>
        <w:tblLook w:val="04A0" w:firstRow="1" w:lastRow="0" w:firstColumn="1" w:lastColumn="0" w:noHBand="0" w:noVBand="1"/>
      </w:tblPr>
      <w:tblGrid>
        <w:gridCol w:w="2405"/>
        <w:gridCol w:w="3770"/>
        <w:gridCol w:w="1758"/>
      </w:tblGrid>
      <w:tr w:rsidR="0076509D" w:rsidRPr="0071648B" w14:paraId="5FE3C008" w14:textId="77777777" w:rsidTr="009B7618">
        <w:trPr>
          <w:trHeight w:val="204"/>
        </w:trPr>
        <w:tc>
          <w:tcPr>
            <w:tcW w:w="2405" w:type="dxa"/>
            <w:shd w:val="clear" w:color="auto" w:fill="FFF2CC" w:themeFill="accent4" w:themeFillTint="33"/>
          </w:tcPr>
          <w:p w14:paraId="37AF0235" w14:textId="1754416B" w:rsidR="0076509D" w:rsidRPr="0071648B" w:rsidRDefault="0076509D" w:rsidP="0071648B">
            <w:pPr>
              <w:spacing w:line="360" w:lineRule="auto"/>
              <w:jc w:val="center"/>
              <w:rPr>
                <w:sz w:val="22"/>
                <w:szCs w:val="22"/>
              </w:rPr>
            </w:pPr>
            <w:r w:rsidRPr="0071648B">
              <w:rPr>
                <w:sz w:val="22"/>
                <w:szCs w:val="22"/>
              </w:rPr>
              <w:t>Data</w:t>
            </w:r>
          </w:p>
        </w:tc>
        <w:tc>
          <w:tcPr>
            <w:tcW w:w="3770" w:type="dxa"/>
            <w:shd w:val="clear" w:color="auto" w:fill="FFF2CC" w:themeFill="accent4" w:themeFillTint="33"/>
          </w:tcPr>
          <w:p w14:paraId="4FF48DC9" w14:textId="68C6079D" w:rsidR="0076509D" w:rsidRPr="0071648B" w:rsidRDefault="0017544C" w:rsidP="0071648B">
            <w:pPr>
              <w:spacing w:line="360" w:lineRule="auto"/>
              <w:jc w:val="center"/>
              <w:rPr>
                <w:sz w:val="22"/>
                <w:szCs w:val="22"/>
              </w:rPr>
            </w:pPr>
            <w:r w:rsidRPr="0071648B">
              <w:rPr>
                <w:sz w:val="22"/>
                <w:szCs w:val="22"/>
              </w:rPr>
              <w:t>State</w:t>
            </w:r>
          </w:p>
        </w:tc>
        <w:tc>
          <w:tcPr>
            <w:tcW w:w="1758" w:type="dxa"/>
            <w:shd w:val="clear" w:color="auto" w:fill="FFF2CC" w:themeFill="accent4" w:themeFillTint="33"/>
          </w:tcPr>
          <w:p w14:paraId="73F02C63" w14:textId="77777777" w:rsidR="0076509D" w:rsidRPr="0071648B" w:rsidRDefault="0076509D" w:rsidP="0071648B">
            <w:pPr>
              <w:spacing w:line="360" w:lineRule="auto"/>
              <w:jc w:val="center"/>
              <w:rPr>
                <w:sz w:val="22"/>
                <w:szCs w:val="22"/>
              </w:rPr>
            </w:pPr>
            <w:r w:rsidRPr="0071648B">
              <w:rPr>
                <w:sz w:val="22"/>
                <w:szCs w:val="22"/>
              </w:rPr>
              <w:t>FPGA Direction</w:t>
            </w:r>
          </w:p>
        </w:tc>
      </w:tr>
      <w:tr w:rsidR="0076509D" w:rsidRPr="0071648B" w14:paraId="3502E9B6" w14:textId="77777777" w:rsidTr="009B7618">
        <w:trPr>
          <w:trHeight w:val="192"/>
        </w:trPr>
        <w:tc>
          <w:tcPr>
            <w:tcW w:w="2405" w:type="dxa"/>
          </w:tcPr>
          <w:p w14:paraId="3F4AECAA" w14:textId="0E2D1BF1" w:rsidR="0076509D" w:rsidRPr="0071648B" w:rsidRDefault="0076509D" w:rsidP="0071648B">
            <w:pPr>
              <w:spacing w:line="360" w:lineRule="auto"/>
              <w:jc w:val="center"/>
              <w:rPr>
                <w:sz w:val="22"/>
                <w:szCs w:val="22"/>
              </w:rPr>
            </w:pPr>
            <w:r w:rsidRPr="0071648B">
              <w:rPr>
                <w:sz w:val="22"/>
                <w:szCs w:val="22"/>
              </w:rPr>
              <w:t>RS485_DE_i</w:t>
            </w:r>
            <w:r w:rsidR="0017544C" w:rsidRPr="0071648B">
              <w:rPr>
                <w:sz w:val="22"/>
                <w:szCs w:val="22"/>
              </w:rPr>
              <w:t xml:space="preserve"> = HIGH</w:t>
            </w:r>
          </w:p>
        </w:tc>
        <w:tc>
          <w:tcPr>
            <w:tcW w:w="3770" w:type="dxa"/>
          </w:tcPr>
          <w:p w14:paraId="386615F7" w14:textId="493E4DD4" w:rsidR="0076509D" w:rsidRPr="0071648B" w:rsidRDefault="008A3AA3" w:rsidP="0071648B">
            <w:pPr>
              <w:spacing w:line="360" w:lineRule="auto"/>
              <w:jc w:val="center"/>
              <w:rPr>
                <w:sz w:val="22"/>
                <w:szCs w:val="22"/>
              </w:rPr>
            </w:pPr>
            <w:r w:rsidRPr="0071648B">
              <w:rPr>
                <w:sz w:val="22"/>
                <w:szCs w:val="22"/>
              </w:rPr>
              <w:t>Data can be transmitted by UART TxD, Reception on UART RxD is disabled</w:t>
            </w:r>
          </w:p>
        </w:tc>
        <w:tc>
          <w:tcPr>
            <w:tcW w:w="1758" w:type="dxa"/>
          </w:tcPr>
          <w:p w14:paraId="3F658743" w14:textId="47456169" w:rsidR="0076509D" w:rsidRPr="0071648B" w:rsidRDefault="00184B98" w:rsidP="0071648B">
            <w:pPr>
              <w:spacing w:line="360" w:lineRule="auto"/>
              <w:jc w:val="center"/>
              <w:rPr>
                <w:sz w:val="22"/>
                <w:szCs w:val="22"/>
              </w:rPr>
            </w:pPr>
            <w:r w:rsidRPr="0071648B">
              <w:rPr>
                <w:sz w:val="22"/>
                <w:szCs w:val="22"/>
              </w:rPr>
              <w:t>FPGA to Board</w:t>
            </w:r>
          </w:p>
        </w:tc>
      </w:tr>
      <w:tr w:rsidR="0017544C" w:rsidRPr="0071648B" w14:paraId="7ED7AB50" w14:textId="77777777" w:rsidTr="009B7618">
        <w:trPr>
          <w:trHeight w:val="182"/>
        </w:trPr>
        <w:tc>
          <w:tcPr>
            <w:tcW w:w="2405" w:type="dxa"/>
          </w:tcPr>
          <w:p w14:paraId="4BCCB2D3" w14:textId="17FDA7EB" w:rsidR="0017544C" w:rsidRPr="0071648B" w:rsidRDefault="0017544C" w:rsidP="0071648B">
            <w:pPr>
              <w:spacing w:line="360" w:lineRule="auto"/>
              <w:jc w:val="center"/>
              <w:rPr>
                <w:sz w:val="22"/>
                <w:szCs w:val="22"/>
              </w:rPr>
            </w:pPr>
            <w:r w:rsidRPr="0071648B">
              <w:rPr>
                <w:sz w:val="22"/>
                <w:szCs w:val="22"/>
              </w:rPr>
              <w:t>RS485_DE_i = LOW</w:t>
            </w:r>
          </w:p>
        </w:tc>
        <w:tc>
          <w:tcPr>
            <w:tcW w:w="3770" w:type="dxa"/>
          </w:tcPr>
          <w:p w14:paraId="06F51BFA" w14:textId="522AD8E6" w:rsidR="0017544C" w:rsidRPr="0071648B" w:rsidRDefault="00184B98" w:rsidP="0071648B">
            <w:pPr>
              <w:spacing w:line="360" w:lineRule="auto"/>
              <w:jc w:val="center"/>
              <w:rPr>
                <w:sz w:val="22"/>
                <w:szCs w:val="22"/>
              </w:rPr>
            </w:pPr>
            <w:r w:rsidRPr="0071648B">
              <w:rPr>
                <w:sz w:val="22"/>
                <w:szCs w:val="22"/>
              </w:rPr>
              <w:t xml:space="preserve">Data can be </w:t>
            </w:r>
            <w:r w:rsidR="00895CFC" w:rsidRPr="0071648B">
              <w:rPr>
                <w:sz w:val="22"/>
                <w:szCs w:val="22"/>
              </w:rPr>
              <w:t>received</w:t>
            </w:r>
            <w:r w:rsidRPr="0071648B">
              <w:rPr>
                <w:sz w:val="22"/>
                <w:szCs w:val="22"/>
              </w:rPr>
              <w:t xml:space="preserve"> by UART </w:t>
            </w:r>
            <w:r w:rsidR="00895CFC" w:rsidRPr="0071648B">
              <w:rPr>
                <w:sz w:val="22"/>
                <w:szCs w:val="22"/>
              </w:rPr>
              <w:t>R</w:t>
            </w:r>
            <w:r w:rsidRPr="0071648B">
              <w:rPr>
                <w:sz w:val="22"/>
                <w:szCs w:val="22"/>
              </w:rPr>
              <w:t xml:space="preserve">xD, </w:t>
            </w:r>
            <w:r w:rsidR="00895CFC" w:rsidRPr="0071648B">
              <w:rPr>
                <w:sz w:val="22"/>
                <w:szCs w:val="22"/>
              </w:rPr>
              <w:t>Transmission</w:t>
            </w:r>
            <w:r w:rsidRPr="0071648B">
              <w:rPr>
                <w:sz w:val="22"/>
                <w:szCs w:val="22"/>
              </w:rPr>
              <w:t xml:space="preserve"> on UART </w:t>
            </w:r>
            <w:r w:rsidR="00895CFC" w:rsidRPr="0071648B">
              <w:rPr>
                <w:sz w:val="22"/>
                <w:szCs w:val="22"/>
              </w:rPr>
              <w:t>T</w:t>
            </w:r>
            <w:r w:rsidRPr="0071648B">
              <w:rPr>
                <w:sz w:val="22"/>
                <w:szCs w:val="22"/>
              </w:rPr>
              <w:t>xD is disabled</w:t>
            </w:r>
          </w:p>
        </w:tc>
        <w:tc>
          <w:tcPr>
            <w:tcW w:w="1758" w:type="dxa"/>
          </w:tcPr>
          <w:p w14:paraId="043EF8B3" w14:textId="2FA56CB8" w:rsidR="0017544C" w:rsidRPr="0071648B" w:rsidRDefault="00184B98" w:rsidP="0071648B">
            <w:pPr>
              <w:spacing w:line="360" w:lineRule="auto"/>
              <w:jc w:val="center"/>
              <w:rPr>
                <w:sz w:val="22"/>
                <w:szCs w:val="22"/>
              </w:rPr>
            </w:pPr>
            <w:r w:rsidRPr="0071648B">
              <w:rPr>
                <w:sz w:val="22"/>
                <w:szCs w:val="22"/>
              </w:rPr>
              <w:t>Board To FPGA</w:t>
            </w:r>
          </w:p>
        </w:tc>
      </w:tr>
    </w:tbl>
    <w:p w14:paraId="385B8A8E" w14:textId="2ADF327E" w:rsidR="0071648B" w:rsidRPr="0071648B" w:rsidRDefault="0071648B" w:rsidP="0071648B">
      <w:pPr>
        <w:spacing w:line="360" w:lineRule="auto"/>
        <w:rPr>
          <w:sz w:val="22"/>
          <w:szCs w:val="22"/>
        </w:rPr>
      </w:pPr>
      <w:r w:rsidRPr="0071648B">
        <w:rPr>
          <w:sz w:val="22"/>
          <w:szCs w:val="22"/>
        </w:rPr>
        <w:t>The following is the description of data flow selection implemented in the hardware design:</w:t>
      </w:r>
    </w:p>
    <w:p w14:paraId="5711553C" w14:textId="77777777" w:rsidR="007707D6" w:rsidRPr="0071648B" w:rsidRDefault="007707D6" w:rsidP="0071648B">
      <w:pPr>
        <w:spacing w:line="360" w:lineRule="auto"/>
        <w:rPr>
          <w:sz w:val="22"/>
          <w:szCs w:val="22"/>
        </w:rPr>
      </w:pPr>
    </w:p>
    <w:p w14:paraId="6EE11541" w14:textId="77777777" w:rsidR="0071648B" w:rsidRDefault="0071648B" w:rsidP="0071648B">
      <w:pPr>
        <w:spacing w:line="360" w:lineRule="auto"/>
        <w:rPr>
          <w:sz w:val="22"/>
          <w:szCs w:val="22"/>
        </w:rPr>
      </w:pPr>
    </w:p>
    <w:p w14:paraId="162264AD" w14:textId="77777777" w:rsidR="00473F19" w:rsidRDefault="00473F19" w:rsidP="00473F19">
      <w:pPr>
        <w:pStyle w:val="Heading4"/>
        <w:numPr>
          <w:ilvl w:val="0"/>
          <w:numId w:val="0"/>
        </w:numPr>
      </w:pPr>
    </w:p>
    <w:p w14:paraId="26347880" w14:textId="31EC4214" w:rsidR="00473F19" w:rsidRDefault="00473F19" w:rsidP="00473F19">
      <w:pPr>
        <w:pStyle w:val="Heading4"/>
      </w:pPr>
      <w:r>
        <w:br w:type="page"/>
      </w:r>
    </w:p>
    <w:p w14:paraId="282E39E1" w14:textId="4E0D527A" w:rsidR="00473F19" w:rsidRDefault="00473F19" w:rsidP="00473F19">
      <w:pPr>
        <w:pStyle w:val="Heading4"/>
      </w:pPr>
      <w:r>
        <w:lastRenderedPageBreak/>
        <w:t>Complete Pinout and Board Arrangement Description</w:t>
      </w:r>
    </w:p>
    <w:p w14:paraId="0E01D19F" w14:textId="1478C22C" w:rsidR="00B75095" w:rsidRDefault="004A2D9D" w:rsidP="008C2688">
      <w:pPr>
        <w:spacing w:after="0"/>
      </w:pPr>
      <w:r>
        <w:t>The following describes the complete description for the DC/DC Boards &amp; Main Board Interface:</w:t>
      </w:r>
    </w:p>
    <w:tbl>
      <w:tblPr>
        <w:tblStyle w:val="TableGrid"/>
        <w:tblW w:w="0" w:type="auto"/>
        <w:jc w:val="center"/>
        <w:tblLook w:val="04A0" w:firstRow="1" w:lastRow="0" w:firstColumn="1" w:lastColumn="0" w:noHBand="0" w:noVBand="1"/>
      </w:tblPr>
      <w:tblGrid>
        <w:gridCol w:w="1750"/>
        <w:gridCol w:w="1502"/>
        <w:gridCol w:w="1502"/>
        <w:gridCol w:w="1503"/>
        <w:gridCol w:w="1619"/>
      </w:tblGrid>
      <w:tr w:rsidR="00F2130E" w14:paraId="6030D768" w14:textId="77777777" w:rsidTr="00B46FF9">
        <w:trPr>
          <w:jc w:val="center"/>
        </w:trPr>
        <w:tc>
          <w:tcPr>
            <w:tcW w:w="1750" w:type="dxa"/>
            <w:shd w:val="clear" w:color="auto" w:fill="FFE599" w:themeFill="accent4" w:themeFillTint="66"/>
          </w:tcPr>
          <w:p w14:paraId="5D1B3787" w14:textId="05654635" w:rsidR="00F2130E" w:rsidRPr="00CF5628" w:rsidRDefault="00F2130E" w:rsidP="00DF17AB">
            <w:pPr>
              <w:jc w:val="center"/>
              <w:rPr>
                <w:b/>
                <w:bCs/>
                <w:sz w:val="22"/>
                <w:szCs w:val="22"/>
              </w:rPr>
            </w:pPr>
            <w:r w:rsidRPr="00CF5628">
              <w:rPr>
                <w:b/>
                <w:bCs/>
                <w:sz w:val="22"/>
                <w:szCs w:val="22"/>
              </w:rPr>
              <w:t>FPGA Line</w:t>
            </w:r>
          </w:p>
        </w:tc>
        <w:tc>
          <w:tcPr>
            <w:tcW w:w="1502" w:type="dxa"/>
            <w:shd w:val="clear" w:color="auto" w:fill="FFE599" w:themeFill="accent4" w:themeFillTint="66"/>
          </w:tcPr>
          <w:p w14:paraId="27B7E288" w14:textId="6E60AD3F" w:rsidR="00F2130E" w:rsidRPr="00CF5628" w:rsidRDefault="00F2130E" w:rsidP="00DF17AB">
            <w:pPr>
              <w:jc w:val="center"/>
              <w:rPr>
                <w:b/>
                <w:bCs/>
                <w:sz w:val="22"/>
                <w:szCs w:val="22"/>
              </w:rPr>
            </w:pPr>
            <w:r>
              <w:rPr>
                <w:b/>
                <w:bCs/>
                <w:sz w:val="22"/>
                <w:szCs w:val="22"/>
              </w:rPr>
              <w:t>Board Index</w:t>
            </w:r>
          </w:p>
        </w:tc>
        <w:tc>
          <w:tcPr>
            <w:tcW w:w="1502" w:type="dxa"/>
            <w:shd w:val="clear" w:color="auto" w:fill="FFE599" w:themeFill="accent4" w:themeFillTint="66"/>
          </w:tcPr>
          <w:p w14:paraId="782E0D8E" w14:textId="04FAE1DF" w:rsidR="00F2130E" w:rsidRPr="00CF5628" w:rsidRDefault="00F2130E" w:rsidP="00DF17AB">
            <w:pPr>
              <w:jc w:val="center"/>
              <w:rPr>
                <w:b/>
                <w:bCs/>
                <w:sz w:val="22"/>
                <w:szCs w:val="22"/>
              </w:rPr>
            </w:pPr>
            <w:r w:rsidRPr="00CF5628">
              <w:rPr>
                <w:b/>
                <w:bCs/>
                <w:sz w:val="22"/>
                <w:szCs w:val="22"/>
              </w:rPr>
              <w:t>Package Pin</w:t>
            </w:r>
          </w:p>
        </w:tc>
        <w:tc>
          <w:tcPr>
            <w:tcW w:w="1503" w:type="dxa"/>
            <w:shd w:val="clear" w:color="auto" w:fill="FFE599" w:themeFill="accent4" w:themeFillTint="66"/>
          </w:tcPr>
          <w:p w14:paraId="19CB06C9" w14:textId="4FDD2B8B" w:rsidR="00F2130E" w:rsidRPr="00CF5628" w:rsidRDefault="00F2130E" w:rsidP="00DF17AB">
            <w:pPr>
              <w:jc w:val="center"/>
              <w:rPr>
                <w:b/>
                <w:bCs/>
                <w:sz w:val="22"/>
                <w:szCs w:val="22"/>
              </w:rPr>
            </w:pPr>
            <w:r w:rsidRPr="00CF5628">
              <w:rPr>
                <w:b/>
                <w:bCs/>
                <w:sz w:val="22"/>
                <w:szCs w:val="22"/>
              </w:rPr>
              <w:t>Direction</w:t>
            </w:r>
          </w:p>
        </w:tc>
        <w:tc>
          <w:tcPr>
            <w:tcW w:w="1619" w:type="dxa"/>
            <w:shd w:val="clear" w:color="auto" w:fill="FFE599" w:themeFill="accent4" w:themeFillTint="66"/>
          </w:tcPr>
          <w:p w14:paraId="1CD00CC9" w14:textId="4E28DEE5" w:rsidR="00F2130E" w:rsidRPr="00713CE2" w:rsidRDefault="00F2130E" w:rsidP="00B75095">
            <w:pPr>
              <w:rPr>
                <w:b/>
                <w:bCs/>
              </w:rPr>
            </w:pPr>
            <w:r w:rsidRPr="00713CE2">
              <w:rPr>
                <w:b/>
                <w:bCs/>
              </w:rPr>
              <w:t>Actual Board</w:t>
            </w:r>
          </w:p>
        </w:tc>
      </w:tr>
      <w:tr w:rsidR="00F2130E" w14:paraId="1AC8BDEF" w14:textId="77777777" w:rsidTr="00B46FF9">
        <w:trPr>
          <w:jc w:val="center"/>
        </w:trPr>
        <w:tc>
          <w:tcPr>
            <w:tcW w:w="1750" w:type="dxa"/>
            <w:shd w:val="clear" w:color="auto" w:fill="F7CAAC" w:themeFill="accent2" w:themeFillTint="66"/>
          </w:tcPr>
          <w:p w14:paraId="4CC4A7C4" w14:textId="24B817C4" w:rsidR="00F2130E" w:rsidRPr="00CF5628" w:rsidRDefault="00F2130E" w:rsidP="00393255">
            <w:pPr>
              <w:rPr>
                <w:sz w:val="22"/>
                <w:szCs w:val="22"/>
              </w:rPr>
            </w:pPr>
            <w:r w:rsidRPr="00CF5628">
              <w:rPr>
                <w:sz w:val="22"/>
                <w:szCs w:val="22"/>
              </w:rPr>
              <w:t>RS485_RxD_1</w:t>
            </w:r>
          </w:p>
        </w:tc>
        <w:tc>
          <w:tcPr>
            <w:tcW w:w="1502" w:type="dxa"/>
            <w:vMerge w:val="restart"/>
            <w:shd w:val="clear" w:color="auto" w:fill="F7CAAC" w:themeFill="accent2" w:themeFillTint="66"/>
          </w:tcPr>
          <w:p w14:paraId="2AC866C2" w14:textId="77777777" w:rsidR="00F2130E" w:rsidRDefault="00F2130E" w:rsidP="00DF17AB">
            <w:pPr>
              <w:jc w:val="center"/>
              <w:rPr>
                <w:sz w:val="22"/>
                <w:szCs w:val="22"/>
              </w:rPr>
            </w:pPr>
          </w:p>
          <w:p w14:paraId="5241DDCD" w14:textId="77777777" w:rsidR="00F2130E" w:rsidRDefault="00F2130E" w:rsidP="00DF17AB">
            <w:pPr>
              <w:jc w:val="center"/>
              <w:rPr>
                <w:sz w:val="22"/>
                <w:szCs w:val="22"/>
              </w:rPr>
            </w:pPr>
          </w:p>
          <w:p w14:paraId="73590CBD" w14:textId="651ADA9E" w:rsidR="00F2130E" w:rsidRPr="00CF5628" w:rsidRDefault="00F2130E" w:rsidP="00DF17AB">
            <w:pPr>
              <w:jc w:val="center"/>
              <w:rPr>
                <w:sz w:val="22"/>
                <w:szCs w:val="22"/>
              </w:rPr>
            </w:pPr>
            <w:r>
              <w:rPr>
                <w:sz w:val="22"/>
                <w:szCs w:val="22"/>
              </w:rPr>
              <w:t>0</w:t>
            </w:r>
          </w:p>
        </w:tc>
        <w:tc>
          <w:tcPr>
            <w:tcW w:w="1502" w:type="dxa"/>
            <w:shd w:val="clear" w:color="auto" w:fill="F7CAAC" w:themeFill="accent2" w:themeFillTint="66"/>
          </w:tcPr>
          <w:p w14:paraId="2F64F521" w14:textId="547A4FED" w:rsidR="00F2130E" w:rsidRPr="00CF5628" w:rsidRDefault="00F2130E" w:rsidP="00DF17AB">
            <w:pPr>
              <w:jc w:val="center"/>
              <w:rPr>
                <w:sz w:val="22"/>
                <w:szCs w:val="22"/>
              </w:rPr>
            </w:pPr>
            <w:r w:rsidRPr="00CF5628">
              <w:rPr>
                <w:sz w:val="22"/>
                <w:szCs w:val="22"/>
              </w:rPr>
              <w:t>R19</w:t>
            </w:r>
          </w:p>
        </w:tc>
        <w:tc>
          <w:tcPr>
            <w:tcW w:w="1503" w:type="dxa"/>
            <w:shd w:val="clear" w:color="auto" w:fill="F7CAAC" w:themeFill="accent2" w:themeFillTint="66"/>
          </w:tcPr>
          <w:p w14:paraId="4F1CAE2E" w14:textId="01A30B74"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F7CAAC" w:themeFill="accent2" w:themeFillTint="66"/>
          </w:tcPr>
          <w:p w14:paraId="7D3DDF07" w14:textId="77777777" w:rsidR="00F2130E" w:rsidRDefault="00F2130E" w:rsidP="002D66D9">
            <w:pPr>
              <w:jc w:val="center"/>
              <w:rPr>
                <w:sz w:val="22"/>
                <w:szCs w:val="22"/>
              </w:rPr>
            </w:pPr>
          </w:p>
          <w:p w14:paraId="68F267C1" w14:textId="77777777" w:rsidR="00F2130E" w:rsidRDefault="00F2130E" w:rsidP="002D66D9">
            <w:pPr>
              <w:jc w:val="center"/>
              <w:rPr>
                <w:sz w:val="22"/>
                <w:szCs w:val="22"/>
              </w:rPr>
            </w:pPr>
          </w:p>
          <w:p w14:paraId="1A530796" w14:textId="49A20DA6" w:rsidR="00F2130E" w:rsidRDefault="00F2130E" w:rsidP="002D66D9">
            <w:pPr>
              <w:jc w:val="center"/>
            </w:pPr>
            <w:r w:rsidRPr="005D6A85">
              <w:rPr>
                <w:sz w:val="22"/>
                <w:szCs w:val="22"/>
              </w:rPr>
              <w:t>DCDC_1</w:t>
            </w:r>
          </w:p>
        </w:tc>
      </w:tr>
      <w:tr w:rsidR="00F2130E" w14:paraId="158B2BE5" w14:textId="77777777" w:rsidTr="00B46FF9">
        <w:trPr>
          <w:jc w:val="center"/>
        </w:trPr>
        <w:tc>
          <w:tcPr>
            <w:tcW w:w="1750" w:type="dxa"/>
            <w:shd w:val="clear" w:color="auto" w:fill="F7CAAC" w:themeFill="accent2" w:themeFillTint="66"/>
          </w:tcPr>
          <w:p w14:paraId="222B4069" w14:textId="42250AD2" w:rsidR="00F2130E" w:rsidRPr="00CF5628" w:rsidRDefault="00F2130E" w:rsidP="00393255">
            <w:pPr>
              <w:rPr>
                <w:sz w:val="22"/>
                <w:szCs w:val="22"/>
              </w:rPr>
            </w:pPr>
            <w:r w:rsidRPr="00CF5628">
              <w:rPr>
                <w:sz w:val="22"/>
                <w:szCs w:val="22"/>
              </w:rPr>
              <w:t>RS485_TxD_1</w:t>
            </w:r>
          </w:p>
        </w:tc>
        <w:tc>
          <w:tcPr>
            <w:tcW w:w="1502" w:type="dxa"/>
            <w:vMerge/>
            <w:shd w:val="clear" w:color="auto" w:fill="F7CAAC" w:themeFill="accent2" w:themeFillTint="66"/>
          </w:tcPr>
          <w:p w14:paraId="5BECDF95" w14:textId="77777777" w:rsidR="00F2130E" w:rsidRPr="00CF5628" w:rsidRDefault="00F2130E" w:rsidP="00DF17AB">
            <w:pPr>
              <w:jc w:val="center"/>
              <w:rPr>
                <w:sz w:val="22"/>
                <w:szCs w:val="22"/>
              </w:rPr>
            </w:pPr>
          </w:p>
        </w:tc>
        <w:tc>
          <w:tcPr>
            <w:tcW w:w="1502" w:type="dxa"/>
            <w:shd w:val="clear" w:color="auto" w:fill="F7CAAC" w:themeFill="accent2" w:themeFillTint="66"/>
          </w:tcPr>
          <w:p w14:paraId="7052B3AA" w14:textId="3A4AA01A" w:rsidR="00F2130E" w:rsidRPr="00CF5628" w:rsidRDefault="00F2130E" w:rsidP="00DF17AB">
            <w:pPr>
              <w:jc w:val="center"/>
              <w:rPr>
                <w:sz w:val="22"/>
                <w:szCs w:val="22"/>
              </w:rPr>
            </w:pPr>
            <w:r w:rsidRPr="00CF5628">
              <w:rPr>
                <w:sz w:val="22"/>
                <w:szCs w:val="22"/>
              </w:rPr>
              <w:t>T11</w:t>
            </w:r>
          </w:p>
        </w:tc>
        <w:tc>
          <w:tcPr>
            <w:tcW w:w="1503" w:type="dxa"/>
            <w:shd w:val="clear" w:color="auto" w:fill="F7CAAC" w:themeFill="accent2" w:themeFillTint="66"/>
          </w:tcPr>
          <w:p w14:paraId="2FC37174" w14:textId="22CAED40"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77E429CE" w14:textId="77777777" w:rsidR="00F2130E" w:rsidRDefault="00F2130E" w:rsidP="002D66D9">
            <w:pPr>
              <w:jc w:val="center"/>
            </w:pPr>
          </w:p>
        </w:tc>
      </w:tr>
      <w:tr w:rsidR="00F2130E" w14:paraId="79DCA3D3" w14:textId="77777777" w:rsidTr="00B46FF9">
        <w:trPr>
          <w:jc w:val="center"/>
        </w:trPr>
        <w:tc>
          <w:tcPr>
            <w:tcW w:w="1750" w:type="dxa"/>
            <w:shd w:val="clear" w:color="auto" w:fill="F7CAAC" w:themeFill="accent2" w:themeFillTint="66"/>
          </w:tcPr>
          <w:p w14:paraId="171FBAE6" w14:textId="372A7DB4" w:rsidR="00F2130E" w:rsidRPr="00CF5628" w:rsidRDefault="00F2130E" w:rsidP="00393255">
            <w:pPr>
              <w:rPr>
                <w:sz w:val="22"/>
                <w:szCs w:val="22"/>
              </w:rPr>
            </w:pPr>
            <w:r w:rsidRPr="00CF5628">
              <w:rPr>
                <w:sz w:val="22"/>
                <w:szCs w:val="22"/>
              </w:rPr>
              <w:t>RS485_DE_1</w:t>
            </w:r>
          </w:p>
        </w:tc>
        <w:tc>
          <w:tcPr>
            <w:tcW w:w="1502" w:type="dxa"/>
            <w:vMerge/>
            <w:shd w:val="clear" w:color="auto" w:fill="F7CAAC" w:themeFill="accent2" w:themeFillTint="66"/>
          </w:tcPr>
          <w:p w14:paraId="213969C1" w14:textId="77777777" w:rsidR="00F2130E" w:rsidRPr="00CF5628" w:rsidRDefault="00F2130E" w:rsidP="00DF17AB">
            <w:pPr>
              <w:jc w:val="center"/>
              <w:rPr>
                <w:sz w:val="22"/>
                <w:szCs w:val="22"/>
              </w:rPr>
            </w:pPr>
          </w:p>
        </w:tc>
        <w:tc>
          <w:tcPr>
            <w:tcW w:w="1502" w:type="dxa"/>
            <w:shd w:val="clear" w:color="auto" w:fill="F7CAAC" w:themeFill="accent2" w:themeFillTint="66"/>
          </w:tcPr>
          <w:p w14:paraId="3751C0B4" w14:textId="294A44AD" w:rsidR="00F2130E" w:rsidRPr="00CF5628" w:rsidRDefault="00F2130E" w:rsidP="00DF17AB">
            <w:pPr>
              <w:jc w:val="center"/>
              <w:rPr>
                <w:sz w:val="22"/>
                <w:szCs w:val="22"/>
              </w:rPr>
            </w:pPr>
            <w:r w:rsidRPr="00CF5628">
              <w:rPr>
                <w:sz w:val="22"/>
                <w:szCs w:val="22"/>
              </w:rPr>
              <w:t>T10</w:t>
            </w:r>
          </w:p>
        </w:tc>
        <w:tc>
          <w:tcPr>
            <w:tcW w:w="1503" w:type="dxa"/>
            <w:shd w:val="clear" w:color="auto" w:fill="F7CAAC" w:themeFill="accent2" w:themeFillTint="66"/>
          </w:tcPr>
          <w:p w14:paraId="565A873D" w14:textId="4896D6E1"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6A0324CC" w14:textId="77777777" w:rsidR="00F2130E" w:rsidRDefault="00F2130E" w:rsidP="002D66D9">
            <w:pPr>
              <w:jc w:val="center"/>
            </w:pPr>
          </w:p>
        </w:tc>
      </w:tr>
      <w:tr w:rsidR="00F2130E" w14:paraId="71A37EED" w14:textId="77777777" w:rsidTr="00B46FF9">
        <w:trPr>
          <w:jc w:val="center"/>
        </w:trPr>
        <w:tc>
          <w:tcPr>
            <w:tcW w:w="1750" w:type="dxa"/>
            <w:shd w:val="clear" w:color="auto" w:fill="F7CAAC" w:themeFill="accent2" w:themeFillTint="66"/>
          </w:tcPr>
          <w:p w14:paraId="2085C599" w14:textId="34578CC1" w:rsidR="00F2130E" w:rsidRPr="00CF5628" w:rsidRDefault="00F2130E" w:rsidP="00393255">
            <w:pPr>
              <w:rPr>
                <w:sz w:val="22"/>
                <w:szCs w:val="22"/>
              </w:rPr>
            </w:pPr>
            <w:r w:rsidRPr="00CF5628">
              <w:rPr>
                <w:sz w:val="22"/>
                <w:szCs w:val="22"/>
              </w:rPr>
              <w:t>EN_PSU_1_FB</w:t>
            </w:r>
          </w:p>
        </w:tc>
        <w:tc>
          <w:tcPr>
            <w:tcW w:w="1502" w:type="dxa"/>
            <w:vMerge/>
            <w:shd w:val="clear" w:color="auto" w:fill="F7CAAC" w:themeFill="accent2" w:themeFillTint="66"/>
          </w:tcPr>
          <w:p w14:paraId="7AB055C5" w14:textId="77777777" w:rsidR="00F2130E" w:rsidRPr="00CF5628" w:rsidRDefault="00F2130E" w:rsidP="00DF17AB">
            <w:pPr>
              <w:jc w:val="center"/>
              <w:rPr>
                <w:sz w:val="22"/>
                <w:szCs w:val="22"/>
              </w:rPr>
            </w:pPr>
          </w:p>
        </w:tc>
        <w:tc>
          <w:tcPr>
            <w:tcW w:w="1502" w:type="dxa"/>
            <w:shd w:val="clear" w:color="auto" w:fill="F7CAAC" w:themeFill="accent2" w:themeFillTint="66"/>
          </w:tcPr>
          <w:p w14:paraId="46FA4072" w14:textId="329AE0D7" w:rsidR="00F2130E" w:rsidRPr="00CF5628" w:rsidRDefault="00F2130E" w:rsidP="00DF17AB">
            <w:pPr>
              <w:jc w:val="center"/>
              <w:rPr>
                <w:sz w:val="22"/>
                <w:szCs w:val="22"/>
              </w:rPr>
            </w:pPr>
            <w:r w:rsidRPr="00CF5628">
              <w:rPr>
                <w:sz w:val="22"/>
                <w:szCs w:val="22"/>
              </w:rPr>
              <w:t>Y19</w:t>
            </w:r>
          </w:p>
        </w:tc>
        <w:tc>
          <w:tcPr>
            <w:tcW w:w="1503" w:type="dxa"/>
            <w:shd w:val="clear" w:color="auto" w:fill="F7CAAC" w:themeFill="accent2" w:themeFillTint="66"/>
          </w:tcPr>
          <w:p w14:paraId="0987224B" w14:textId="32482DCD" w:rsidR="00F2130E" w:rsidRPr="00CF5628" w:rsidRDefault="00F2130E" w:rsidP="00DF17AB">
            <w:pPr>
              <w:jc w:val="center"/>
              <w:rPr>
                <w:sz w:val="22"/>
                <w:szCs w:val="22"/>
              </w:rPr>
            </w:pPr>
            <w:r w:rsidRPr="00CF5628">
              <w:rPr>
                <w:sz w:val="22"/>
                <w:szCs w:val="22"/>
              </w:rPr>
              <w:t>OUT</w:t>
            </w:r>
          </w:p>
        </w:tc>
        <w:tc>
          <w:tcPr>
            <w:tcW w:w="1619" w:type="dxa"/>
            <w:vMerge/>
            <w:shd w:val="clear" w:color="auto" w:fill="F7CAAC" w:themeFill="accent2" w:themeFillTint="66"/>
          </w:tcPr>
          <w:p w14:paraId="203B58A9" w14:textId="77777777" w:rsidR="00F2130E" w:rsidRDefault="00F2130E" w:rsidP="002D66D9">
            <w:pPr>
              <w:jc w:val="center"/>
            </w:pPr>
          </w:p>
        </w:tc>
      </w:tr>
      <w:tr w:rsidR="00F2130E" w14:paraId="3D6F79C4" w14:textId="77777777" w:rsidTr="00B46FF9">
        <w:trPr>
          <w:jc w:val="center"/>
        </w:trPr>
        <w:tc>
          <w:tcPr>
            <w:tcW w:w="1750" w:type="dxa"/>
            <w:shd w:val="clear" w:color="auto" w:fill="F7CAAC" w:themeFill="accent2" w:themeFillTint="66"/>
          </w:tcPr>
          <w:p w14:paraId="2849395E" w14:textId="0BBEA357" w:rsidR="00F2130E" w:rsidRPr="00CF5628" w:rsidRDefault="00F2130E" w:rsidP="00393255">
            <w:pPr>
              <w:rPr>
                <w:sz w:val="22"/>
                <w:szCs w:val="22"/>
              </w:rPr>
            </w:pPr>
            <w:r w:rsidRPr="00CF5628">
              <w:rPr>
                <w:sz w:val="22"/>
                <w:szCs w:val="22"/>
              </w:rPr>
              <w:t>PG_PSU_1_FB</w:t>
            </w:r>
          </w:p>
        </w:tc>
        <w:tc>
          <w:tcPr>
            <w:tcW w:w="1502" w:type="dxa"/>
            <w:vMerge/>
            <w:shd w:val="clear" w:color="auto" w:fill="F7CAAC" w:themeFill="accent2" w:themeFillTint="66"/>
          </w:tcPr>
          <w:p w14:paraId="34A02725" w14:textId="77777777" w:rsidR="00F2130E" w:rsidRPr="00CF5628" w:rsidRDefault="00F2130E" w:rsidP="00DF17AB">
            <w:pPr>
              <w:jc w:val="center"/>
              <w:rPr>
                <w:sz w:val="22"/>
                <w:szCs w:val="22"/>
              </w:rPr>
            </w:pPr>
          </w:p>
        </w:tc>
        <w:tc>
          <w:tcPr>
            <w:tcW w:w="1502" w:type="dxa"/>
            <w:shd w:val="clear" w:color="auto" w:fill="F7CAAC" w:themeFill="accent2" w:themeFillTint="66"/>
          </w:tcPr>
          <w:p w14:paraId="1C2A9AF3" w14:textId="59D75336" w:rsidR="00F2130E" w:rsidRPr="00CF5628" w:rsidRDefault="00F2130E" w:rsidP="00DF17AB">
            <w:pPr>
              <w:jc w:val="center"/>
              <w:rPr>
                <w:sz w:val="22"/>
                <w:szCs w:val="22"/>
              </w:rPr>
            </w:pPr>
            <w:r w:rsidRPr="00CF5628">
              <w:rPr>
                <w:sz w:val="22"/>
                <w:szCs w:val="22"/>
              </w:rPr>
              <w:t>Y18</w:t>
            </w:r>
          </w:p>
        </w:tc>
        <w:tc>
          <w:tcPr>
            <w:tcW w:w="1503" w:type="dxa"/>
            <w:shd w:val="clear" w:color="auto" w:fill="F7CAAC" w:themeFill="accent2" w:themeFillTint="66"/>
          </w:tcPr>
          <w:p w14:paraId="298720EA" w14:textId="4646E736" w:rsidR="00F2130E" w:rsidRPr="00CF5628" w:rsidRDefault="00F2130E" w:rsidP="00DF17AB">
            <w:pPr>
              <w:jc w:val="center"/>
              <w:rPr>
                <w:sz w:val="22"/>
                <w:szCs w:val="22"/>
              </w:rPr>
            </w:pPr>
            <w:r w:rsidRPr="00CF5628">
              <w:rPr>
                <w:sz w:val="22"/>
                <w:szCs w:val="22"/>
              </w:rPr>
              <w:t>IN</w:t>
            </w:r>
          </w:p>
        </w:tc>
        <w:tc>
          <w:tcPr>
            <w:tcW w:w="1619" w:type="dxa"/>
            <w:vMerge/>
            <w:shd w:val="clear" w:color="auto" w:fill="F7CAAC" w:themeFill="accent2" w:themeFillTint="66"/>
          </w:tcPr>
          <w:p w14:paraId="4006732B" w14:textId="77777777" w:rsidR="00F2130E" w:rsidRDefault="00F2130E" w:rsidP="002D66D9">
            <w:pPr>
              <w:jc w:val="center"/>
            </w:pPr>
          </w:p>
        </w:tc>
      </w:tr>
      <w:tr w:rsidR="00F2130E" w14:paraId="0ED609A4" w14:textId="77777777" w:rsidTr="00B46FF9">
        <w:trPr>
          <w:jc w:val="center"/>
        </w:trPr>
        <w:tc>
          <w:tcPr>
            <w:tcW w:w="1750" w:type="dxa"/>
            <w:shd w:val="clear" w:color="auto" w:fill="B4C6E7" w:themeFill="accent1" w:themeFillTint="66"/>
          </w:tcPr>
          <w:p w14:paraId="789F2041" w14:textId="5A2D3A7A" w:rsidR="00F2130E" w:rsidRPr="00CF5628" w:rsidRDefault="00F2130E" w:rsidP="00393255">
            <w:pPr>
              <w:rPr>
                <w:sz w:val="22"/>
                <w:szCs w:val="22"/>
              </w:rPr>
            </w:pPr>
            <w:r w:rsidRPr="00CF5628">
              <w:rPr>
                <w:sz w:val="22"/>
                <w:szCs w:val="22"/>
              </w:rPr>
              <w:t>RS485_RxD_9</w:t>
            </w:r>
          </w:p>
        </w:tc>
        <w:tc>
          <w:tcPr>
            <w:tcW w:w="1502" w:type="dxa"/>
            <w:vMerge w:val="restart"/>
            <w:shd w:val="clear" w:color="auto" w:fill="B4C6E7" w:themeFill="accent1" w:themeFillTint="66"/>
          </w:tcPr>
          <w:p w14:paraId="7966C505" w14:textId="77777777" w:rsidR="00F2130E" w:rsidRDefault="00F2130E" w:rsidP="00DF17AB">
            <w:pPr>
              <w:jc w:val="center"/>
              <w:rPr>
                <w:sz w:val="22"/>
                <w:szCs w:val="22"/>
              </w:rPr>
            </w:pPr>
          </w:p>
          <w:p w14:paraId="263DB819" w14:textId="77777777" w:rsidR="00F2130E" w:rsidRDefault="00F2130E" w:rsidP="00DF17AB">
            <w:pPr>
              <w:jc w:val="center"/>
              <w:rPr>
                <w:sz w:val="22"/>
                <w:szCs w:val="22"/>
              </w:rPr>
            </w:pPr>
          </w:p>
          <w:p w14:paraId="4FCA344E" w14:textId="28CC6948" w:rsidR="00F2130E" w:rsidRPr="00CF5628" w:rsidRDefault="00F2130E" w:rsidP="00DF17AB">
            <w:pPr>
              <w:jc w:val="center"/>
              <w:rPr>
                <w:sz w:val="22"/>
                <w:szCs w:val="22"/>
              </w:rPr>
            </w:pPr>
            <w:r>
              <w:rPr>
                <w:sz w:val="22"/>
                <w:szCs w:val="22"/>
              </w:rPr>
              <w:t>1</w:t>
            </w:r>
          </w:p>
        </w:tc>
        <w:tc>
          <w:tcPr>
            <w:tcW w:w="1502" w:type="dxa"/>
            <w:shd w:val="clear" w:color="auto" w:fill="B4C6E7" w:themeFill="accent1" w:themeFillTint="66"/>
          </w:tcPr>
          <w:p w14:paraId="0BA54578" w14:textId="7F0A78D3" w:rsidR="00F2130E" w:rsidRPr="00CF5628" w:rsidRDefault="00F2130E" w:rsidP="00DF17AB">
            <w:pPr>
              <w:jc w:val="center"/>
              <w:rPr>
                <w:sz w:val="22"/>
                <w:szCs w:val="22"/>
              </w:rPr>
            </w:pPr>
            <w:r w:rsidRPr="00CF5628">
              <w:rPr>
                <w:sz w:val="22"/>
                <w:szCs w:val="22"/>
              </w:rPr>
              <w:t>U19</w:t>
            </w:r>
          </w:p>
        </w:tc>
        <w:tc>
          <w:tcPr>
            <w:tcW w:w="1503" w:type="dxa"/>
            <w:shd w:val="clear" w:color="auto" w:fill="B4C6E7" w:themeFill="accent1" w:themeFillTint="66"/>
          </w:tcPr>
          <w:p w14:paraId="5E66B6C7" w14:textId="3B9A20F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B4C6E7" w:themeFill="accent1" w:themeFillTint="66"/>
          </w:tcPr>
          <w:p w14:paraId="3219572F" w14:textId="77777777" w:rsidR="00F2130E" w:rsidRDefault="00F2130E" w:rsidP="002D66D9">
            <w:pPr>
              <w:jc w:val="center"/>
              <w:rPr>
                <w:sz w:val="22"/>
                <w:szCs w:val="22"/>
              </w:rPr>
            </w:pPr>
          </w:p>
          <w:p w14:paraId="550F5778" w14:textId="77777777" w:rsidR="00F2130E" w:rsidRDefault="00F2130E" w:rsidP="002D66D9">
            <w:pPr>
              <w:jc w:val="center"/>
              <w:rPr>
                <w:sz w:val="22"/>
                <w:szCs w:val="22"/>
              </w:rPr>
            </w:pPr>
          </w:p>
          <w:p w14:paraId="257ED440" w14:textId="11326312" w:rsidR="00F2130E" w:rsidRDefault="00F2130E" w:rsidP="002D66D9">
            <w:pPr>
              <w:jc w:val="center"/>
            </w:pPr>
            <w:r w:rsidRPr="005D6A85">
              <w:rPr>
                <w:sz w:val="22"/>
                <w:szCs w:val="22"/>
              </w:rPr>
              <w:t>DCDC_</w:t>
            </w:r>
            <w:r>
              <w:rPr>
                <w:sz w:val="22"/>
                <w:szCs w:val="22"/>
              </w:rPr>
              <w:t>2</w:t>
            </w:r>
          </w:p>
        </w:tc>
      </w:tr>
      <w:tr w:rsidR="00F2130E" w14:paraId="0B988F0F" w14:textId="77777777" w:rsidTr="00B46FF9">
        <w:trPr>
          <w:jc w:val="center"/>
        </w:trPr>
        <w:tc>
          <w:tcPr>
            <w:tcW w:w="1750" w:type="dxa"/>
            <w:shd w:val="clear" w:color="auto" w:fill="B4C6E7" w:themeFill="accent1" w:themeFillTint="66"/>
          </w:tcPr>
          <w:p w14:paraId="4EE1617F" w14:textId="0F749005" w:rsidR="00F2130E" w:rsidRPr="00CF5628" w:rsidRDefault="00F2130E" w:rsidP="00393255">
            <w:pPr>
              <w:rPr>
                <w:sz w:val="22"/>
                <w:szCs w:val="22"/>
              </w:rPr>
            </w:pPr>
            <w:r w:rsidRPr="00CF5628">
              <w:rPr>
                <w:sz w:val="22"/>
                <w:szCs w:val="22"/>
              </w:rPr>
              <w:t>RS485_TxD_9</w:t>
            </w:r>
          </w:p>
        </w:tc>
        <w:tc>
          <w:tcPr>
            <w:tcW w:w="1502" w:type="dxa"/>
            <w:vMerge/>
            <w:shd w:val="clear" w:color="auto" w:fill="B4C6E7" w:themeFill="accent1" w:themeFillTint="66"/>
          </w:tcPr>
          <w:p w14:paraId="55271D69" w14:textId="77777777" w:rsidR="00F2130E" w:rsidRPr="00CF5628" w:rsidRDefault="00F2130E" w:rsidP="00DF17AB">
            <w:pPr>
              <w:jc w:val="center"/>
              <w:rPr>
                <w:sz w:val="22"/>
                <w:szCs w:val="22"/>
              </w:rPr>
            </w:pPr>
          </w:p>
        </w:tc>
        <w:tc>
          <w:tcPr>
            <w:tcW w:w="1502" w:type="dxa"/>
            <w:shd w:val="clear" w:color="auto" w:fill="B4C6E7" w:themeFill="accent1" w:themeFillTint="66"/>
          </w:tcPr>
          <w:p w14:paraId="376633E2" w14:textId="1B4585B4" w:rsidR="00F2130E" w:rsidRPr="00CF5628" w:rsidRDefault="00F2130E" w:rsidP="00DF17AB">
            <w:pPr>
              <w:jc w:val="center"/>
              <w:rPr>
                <w:sz w:val="22"/>
                <w:szCs w:val="22"/>
              </w:rPr>
            </w:pPr>
            <w:r w:rsidRPr="00CF5628">
              <w:rPr>
                <w:sz w:val="22"/>
                <w:szCs w:val="22"/>
              </w:rPr>
              <w:t>N18</w:t>
            </w:r>
          </w:p>
        </w:tc>
        <w:tc>
          <w:tcPr>
            <w:tcW w:w="1503" w:type="dxa"/>
            <w:shd w:val="clear" w:color="auto" w:fill="B4C6E7" w:themeFill="accent1" w:themeFillTint="66"/>
          </w:tcPr>
          <w:p w14:paraId="66E12A68" w14:textId="017699D5"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6724D8A8" w14:textId="77777777" w:rsidR="00F2130E" w:rsidRDefault="00F2130E" w:rsidP="002D66D9">
            <w:pPr>
              <w:jc w:val="center"/>
            </w:pPr>
          </w:p>
        </w:tc>
      </w:tr>
      <w:tr w:rsidR="00F2130E" w14:paraId="0C49FB30" w14:textId="77777777" w:rsidTr="00B46FF9">
        <w:trPr>
          <w:jc w:val="center"/>
        </w:trPr>
        <w:tc>
          <w:tcPr>
            <w:tcW w:w="1750" w:type="dxa"/>
            <w:shd w:val="clear" w:color="auto" w:fill="B4C6E7" w:themeFill="accent1" w:themeFillTint="66"/>
          </w:tcPr>
          <w:p w14:paraId="3F66070D" w14:textId="12995B1D" w:rsidR="00F2130E" w:rsidRPr="00CF5628" w:rsidRDefault="00F2130E" w:rsidP="00393255">
            <w:pPr>
              <w:rPr>
                <w:sz w:val="22"/>
                <w:szCs w:val="22"/>
              </w:rPr>
            </w:pPr>
            <w:r w:rsidRPr="00CF5628">
              <w:rPr>
                <w:sz w:val="22"/>
                <w:szCs w:val="22"/>
              </w:rPr>
              <w:t>RS485_DE_9</w:t>
            </w:r>
          </w:p>
        </w:tc>
        <w:tc>
          <w:tcPr>
            <w:tcW w:w="1502" w:type="dxa"/>
            <w:vMerge/>
            <w:shd w:val="clear" w:color="auto" w:fill="B4C6E7" w:themeFill="accent1" w:themeFillTint="66"/>
          </w:tcPr>
          <w:p w14:paraId="134CEA27" w14:textId="77777777" w:rsidR="00F2130E" w:rsidRPr="00CF5628" w:rsidRDefault="00F2130E" w:rsidP="00DF17AB">
            <w:pPr>
              <w:jc w:val="center"/>
              <w:rPr>
                <w:sz w:val="22"/>
                <w:szCs w:val="22"/>
              </w:rPr>
            </w:pPr>
          </w:p>
        </w:tc>
        <w:tc>
          <w:tcPr>
            <w:tcW w:w="1502" w:type="dxa"/>
            <w:shd w:val="clear" w:color="auto" w:fill="B4C6E7" w:themeFill="accent1" w:themeFillTint="66"/>
          </w:tcPr>
          <w:p w14:paraId="48294F52" w14:textId="58A028DF" w:rsidR="00F2130E" w:rsidRPr="00CF5628" w:rsidRDefault="00F2130E" w:rsidP="00DF17AB">
            <w:pPr>
              <w:jc w:val="center"/>
              <w:rPr>
                <w:sz w:val="22"/>
                <w:szCs w:val="22"/>
              </w:rPr>
            </w:pPr>
            <w:r w:rsidRPr="00CF5628">
              <w:rPr>
                <w:sz w:val="22"/>
                <w:szCs w:val="22"/>
              </w:rPr>
              <w:t>P19</w:t>
            </w:r>
          </w:p>
        </w:tc>
        <w:tc>
          <w:tcPr>
            <w:tcW w:w="1503" w:type="dxa"/>
            <w:shd w:val="clear" w:color="auto" w:fill="B4C6E7" w:themeFill="accent1" w:themeFillTint="66"/>
          </w:tcPr>
          <w:p w14:paraId="73D4CF35" w14:textId="2D335486"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461E1CF7" w14:textId="77777777" w:rsidR="00F2130E" w:rsidRDefault="00F2130E" w:rsidP="002D66D9">
            <w:pPr>
              <w:jc w:val="center"/>
            </w:pPr>
          </w:p>
        </w:tc>
      </w:tr>
      <w:tr w:rsidR="00F2130E" w14:paraId="4C48E6E5" w14:textId="77777777" w:rsidTr="00B46FF9">
        <w:trPr>
          <w:jc w:val="center"/>
        </w:trPr>
        <w:tc>
          <w:tcPr>
            <w:tcW w:w="1750" w:type="dxa"/>
            <w:shd w:val="clear" w:color="auto" w:fill="B4C6E7" w:themeFill="accent1" w:themeFillTint="66"/>
          </w:tcPr>
          <w:p w14:paraId="5CC3A00F" w14:textId="09F53306" w:rsidR="00F2130E" w:rsidRPr="00CF5628" w:rsidRDefault="00F2130E" w:rsidP="00393255">
            <w:pPr>
              <w:rPr>
                <w:sz w:val="22"/>
                <w:szCs w:val="22"/>
              </w:rPr>
            </w:pPr>
            <w:r w:rsidRPr="00CF5628">
              <w:rPr>
                <w:sz w:val="22"/>
                <w:szCs w:val="22"/>
              </w:rPr>
              <w:t>EN_PSU_2_FB</w:t>
            </w:r>
          </w:p>
        </w:tc>
        <w:tc>
          <w:tcPr>
            <w:tcW w:w="1502" w:type="dxa"/>
            <w:vMerge/>
            <w:shd w:val="clear" w:color="auto" w:fill="B4C6E7" w:themeFill="accent1" w:themeFillTint="66"/>
          </w:tcPr>
          <w:p w14:paraId="3690114A" w14:textId="77777777" w:rsidR="00F2130E" w:rsidRPr="00CF5628" w:rsidRDefault="00F2130E" w:rsidP="00DF17AB">
            <w:pPr>
              <w:jc w:val="center"/>
              <w:rPr>
                <w:sz w:val="22"/>
                <w:szCs w:val="22"/>
              </w:rPr>
            </w:pPr>
          </w:p>
        </w:tc>
        <w:tc>
          <w:tcPr>
            <w:tcW w:w="1502" w:type="dxa"/>
            <w:shd w:val="clear" w:color="auto" w:fill="B4C6E7" w:themeFill="accent1" w:themeFillTint="66"/>
          </w:tcPr>
          <w:p w14:paraId="57E055AF" w14:textId="08BF864E" w:rsidR="00F2130E" w:rsidRPr="00CF5628" w:rsidRDefault="00F2130E" w:rsidP="00DF17AB">
            <w:pPr>
              <w:jc w:val="center"/>
              <w:rPr>
                <w:sz w:val="22"/>
                <w:szCs w:val="22"/>
              </w:rPr>
            </w:pPr>
            <w:r w:rsidRPr="00CF5628">
              <w:rPr>
                <w:sz w:val="22"/>
                <w:szCs w:val="22"/>
              </w:rPr>
              <w:t>W16</w:t>
            </w:r>
          </w:p>
        </w:tc>
        <w:tc>
          <w:tcPr>
            <w:tcW w:w="1503" w:type="dxa"/>
            <w:shd w:val="clear" w:color="auto" w:fill="B4C6E7" w:themeFill="accent1" w:themeFillTint="66"/>
          </w:tcPr>
          <w:p w14:paraId="54440C8A" w14:textId="626F3B02" w:rsidR="00F2130E" w:rsidRPr="00CF5628" w:rsidRDefault="00F2130E" w:rsidP="00DF17AB">
            <w:pPr>
              <w:jc w:val="center"/>
              <w:rPr>
                <w:sz w:val="22"/>
                <w:szCs w:val="22"/>
              </w:rPr>
            </w:pPr>
            <w:r w:rsidRPr="00CF5628">
              <w:rPr>
                <w:sz w:val="22"/>
                <w:szCs w:val="22"/>
              </w:rPr>
              <w:t>OUT</w:t>
            </w:r>
          </w:p>
        </w:tc>
        <w:tc>
          <w:tcPr>
            <w:tcW w:w="1619" w:type="dxa"/>
            <w:vMerge/>
            <w:shd w:val="clear" w:color="auto" w:fill="B4C6E7" w:themeFill="accent1" w:themeFillTint="66"/>
          </w:tcPr>
          <w:p w14:paraId="51A1EE89" w14:textId="77777777" w:rsidR="00F2130E" w:rsidRDefault="00F2130E" w:rsidP="002D66D9">
            <w:pPr>
              <w:jc w:val="center"/>
            </w:pPr>
          </w:p>
        </w:tc>
      </w:tr>
      <w:tr w:rsidR="00F2130E" w14:paraId="0DFE8EAF" w14:textId="77777777" w:rsidTr="00B46FF9">
        <w:trPr>
          <w:jc w:val="center"/>
        </w:trPr>
        <w:tc>
          <w:tcPr>
            <w:tcW w:w="1750" w:type="dxa"/>
            <w:shd w:val="clear" w:color="auto" w:fill="B4C6E7" w:themeFill="accent1" w:themeFillTint="66"/>
          </w:tcPr>
          <w:p w14:paraId="21091C4B" w14:textId="592F3C3F" w:rsidR="00F2130E" w:rsidRPr="00CF5628" w:rsidRDefault="00F2130E" w:rsidP="00393255">
            <w:pPr>
              <w:rPr>
                <w:sz w:val="22"/>
                <w:szCs w:val="22"/>
              </w:rPr>
            </w:pPr>
            <w:r w:rsidRPr="00CF5628">
              <w:rPr>
                <w:sz w:val="22"/>
                <w:szCs w:val="22"/>
              </w:rPr>
              <w:t>PG_PSU_2_FB</w:t>
            </w:r>
          </w:p>
        </w:tc>
        <w:tc>
          <w:tcPr>
            <w:tcW w:w="1502" w:type="dxa"/>
            <w:vMerge/>
            <w:shd w:val="clear" w:color="auto" w:fill="B4C6E7" w:themeFill="accent1" w:themeFillTint="66"/>
          </w:tcPr>
          <w:p w14:paraId="605C33F3" w14:textId="77777777" w:rsidR="00F2130E" w:rsidRPr="00CF5628" w:rsidRDefault="00F2130E" w:rsidP="00DF17AB">
            <w:pPr>
              <w:jc w:val="center"/>
              <w:rPr>
                <w:sz w:val="22"/>
                <w:szCs w:val="22"/>
              </w:rPr>
            </w:pPr>
          </w:p>
        </w:tc>
        <w:tc>
          <w:tcPr>
            <w:tcW w:w="1502" w:type="dxa"/>
            <w:shd w:val="clear" w:color="auto" w:fill="B4C6E7" w:themeFill="accent1" w:themeFillTint="66"/>
          </w:tcPr>
          <w:p w14:paraId="758F2CD4" w14:textId="4FF40B24" w:rsidR="00F2130E" w:rsidRPr="00CF5628" w:rsidRDefault="00F2130E" w:rsidP="00DF17AB">
            <w:pPr>
              <w:jc w:val="center"/>
              <w:rPr>
                <w:sz w:val="22"/>
                <w:szCs w:val="22"/>
              </w:rPr>
            </w:pPr>
            <w:r w:rsidRPr="00CF5628">
              <w:rPr>
                <w:sz w:val="22"/>
                <w:szCs w:val="22"/>
              </w:rPr>
              <w:t>V16</w:t>
            </w:r>
          </w:p>
        </w:tc>
        <w:tc>
          <w:tcPr>
            <w:tcW w:w="1503" w:type="dxa"/>
            <w:shd w:val="clear" w:color="auto" w:fill="B4C6E7" w:themeFill="accent1" w:themeFillTint="66"/>
          </w:tcPr>
          <w:p w14:paraId="10B7BB14" w14:textId="2B4E5F0A" w:rsidR="00F2130E" w:rsidRPr="00CF5628" w:rsidRDefault="00F2130E" w:rsidP="00DF17AB">
            <w:pPr>
              <w:jc w:val="center"/>
              <w:rPr>
                <w:sz w:val="22"/>
                <w:szCs w:val="22"/>
              </w:rPr>
            </w:pPr>
            <w:r w:rsidRPr="00CF5628">
              <w:rPr>
                <w:sz w:val="22"/>
                <w:szCs w:val="22"/>
              </w:rPr>
              <w:t>IN</w:t>
            </w:r>
          </w:p>
        </w:tc>
        <w:tc>
          <w:tcPr>
            <w:tcW w:w="1619" w:type="dxa"/>
            <w:vMerge/>
            <w:shd w:val="clear" w:color="auto" w:fill="B4C6E7" w:themeFill="accent1" w:themeFillTint="66"/>
          </w:tcPr>
          <w:p w14:paraId="73909DB1" w14:textId="77777777" w:rsidR="00F2130E" w:rsidRDefault="00F2130E" w:rsidP="002D66D9">
            <w:pPr>
              <w:jc w:val="center"/>
            </w:pPr>
          </w:p>
        </w:tc>
      </w:tr>
      <w:tr w:rsidR="00F2130E" w14:paraId="5F8F5925" w14:textId="77777777" w:rsidTr="00B46FF9">
        <w:trPr>
          <w:jc w:val="center"/>
        </w:trPr>
        <w:tc>
          <w:tcPr>
            <w:tcW w:w="1750" w:type="dxa"/>
            <w:shd w:val="clear" w:color="auto" w:fill="DBDBDB" w:themeFill="accent3" w:themeFillTint="66"/>
          </w:tcPr>
          <w:p w14:paraId="06A7FE3A" w14:textId="15FB55FF" w:rsidR="00F2130E" w:rsidRPr="00CF5628" w:rsidRDefault="00F2130E" w:rsidP="00393255">
            <w:pPr>
              <w:rPr>
                <w:sz w:val="22"/>
                <w:szCs w:val="22"/>
              </w:rPr>
            </w:pPr>
            <w:r w:rsidRPr="00CF5628">
              <w:rPr>
                <w:sz w:val="22"/>
                <w:szCs w:val="22"/>
              </w:rPr>
              <w:t>RS485_RxD_2</w:t>
            </w:r>
          </w:p>
        </w:tc>
        <w:tc>
          <w:tcPr>
            <w:tcW w:w="1502" w:type="dxa"/>
            <w:vMerge w:val="restart"/>
            <w:shd w:val="clear" w:color="auto" w:fill="DBDBDB" w:themeFill="accent3" w:themeFillTint="66"/>
          </w:tcPr>
          <w:p w14:paraId="39BD4153" w14:textId="77777777" w:rsidR="00F2130E" w:rsidRDefault="00F2130E" w:rsidP="00DF17AB">
            <w:pPr>
              <w:jc w:val="center"/>
              <w:rPr>
                <w:sz w:val="22"/>
                <w:szCs w:val="22"/>
              </w:rPr>
            </w:pPr>
          </w:p>
          <w:p w14:paraId="4015A3BC" w14:textId="77777777" w:rsidR="00F2130E" w:rsidRDefault="00F2130E" w:rsidP="00DF17AB">
            <w:pPr>
              <w:jc w:val="center"/>
              <w:rPr>
                <w:sz w:val="22"/>
                <w:szCs w:val="22"/>
              </w:rPr>
            </w:pPr>
          </w:p>
          <w:p w14:paraId="16B7A5EE" w14:textId="19372709" w:rsidR="00F2130E" w:rsidRPr="00CF5628" w:rsidRDefault="00F2130E" w:rsidP="00DF17AB">
            <w:pPr>
              <w:jc w:val="center"/>
              <w:rPr>
                <w:sz w:val="22"/>
                <w:szCs w:val="22"/>
              </w:rPr>
            </w:pPr>
            <w:r>
              <w:rPr>
                <w:sz w:val="22"/>
                <w:szCs w:val="22"/>
              </w:rPr>
              <w:t>2</w:t>
            </w:r>
          </w:p>
        </w:tc>
        <w:tc>
          <w:tcPr>
            <w:tcW w:w="1502" w:type="dxa"/>
            <w:shd w:val="clear" w:color="auto" w:fill="DBDBDB" w:themeFill="accent3" w:themeFillTint="66"/>
          </w:tcPr>
          <w:p w14:paraId="75D0B3C2" w14:textId="4C41E33E" w:rsidR="00F2130E" w:rsidRPr="00CF5628" w:rsidRDefault="00F2130E" w:rsidP="00DF17AB">
            <w:pPr>
              <w:jc w:val="center"/>
              <w:rPr>
                <w:sz w:val="22"/>
                <w:szCs w:val="22"/>
              </w:rPr>
            </w:pPr>
            <w:r w:rsidRPr="00CF5628">
              <w:rPr>
                <w:sz w:val="22"/>
                <w:szCs w:val="22"/>
              </w:rPr>
              <w:t>T12</w:t>
            </w:r>
          </w:p>
        </w:tc>
        <w:tc>
          <w:tcPr>
            <w:tcW w:w="1503" w:type="dxa"/>
            <w:shd w:val="clear" w:color="auto" w:fill="DBDBDB" w:themeFill="accent3" w:themeFillTint="66"/>
          </w:tcPr>
          <w:p w14:paraId="628D1E9F" w14:textId="3E74560A"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DBDBDB" w:themeFill="accent3" w:themeFillTint="66"/>
          </w:tcPr>
          <w:p w14:paraId="338A85BD" w14:textId="77777777" w:rsidR="00F2130E" w:rsidRDefault="00F2130E" w:rsidP="002D66D9">
            <w:pPr>
              <w:jc w:val="center"/>
              <w:rPr>
                <w:sz w:val="22"/>
                <w:szCs w:val="22"/>
              </w:rPr>
            </w:pPr>
          </w:p>
          <w:p w14:paraId="0CF224C7" w14:textId="77777777" w:rsidR="00F2130E" w:rsidRDefault="00F2130E" w:rsidP="002D66D9">
            <w:pPr>
              <w:jc w:val="center"/>
              <w:rPr>
                <w:sz w:val="22"/>
                <w:szCs w:val="22"/>
              </w:rPr>
            </w:pPr>
          </w:p>
          <w:p w14:paraId="5ADCB16C" w14:textId="6439800B" w:rsidR="00F2130E" w:rsidRDefault="00F2130E" w:rsidP="002D66D9">
            <w:pPr>
              <w:jc w:val="center"/>
            </w:pPr>
            <w:r w:rsidRPr="005D6A85">
              <w:rPr>
                <w:sz w:val="22"/>
                <w:szCs w:val="22"/>
              </w:rPr>
              <w:t>DCDC_5</w:t>
            </w:r>
          </w:p>
        </w:tc>
      </w:tr>
      <w:tr w:rsidR="00F2130E" w14:paraId="07E165FF" w14:textId="77777777" w:rsidTr="00B46FF9">
        <w:trPr>
          <w:jc w:val="center"/>
        </w:trPr>
        <w:tc>
          <w:tcPr>
            <w:tcW w:w="1750" w:type="dxa"/>
            <w:shd w:val="clear" w:color="auto" w:fill="DBDBDB" w:themeFill="accent3" w:themeFillTint="66"/>
          </w:tcPr>
          <w:p w14:paraId="216BBBAD" w14:textId="49540753" w:rsidR="00F2130E" w:rsidRPr="00CF5628" w:rsidRDefault="00F2130E" w:rsidP="00393255">
            <w:pPr>
              <w:rPr>
                <w:sz w:val="22"/>
                <w:szCs w:val="22"/>
              </w:rPr>
            </w:pPr>
            <w:r w:rsidRPr="00CF5628">
              <w:rPr>
                <w:sz w:val="22"/>
                <w:szCs w:val="22"/>
              </w:rPr>
              <w:t>RS485_TxD_2</w:t>
            </w:r>
          </w:p>
        </w:tc>
        <w:tc>
          <w:tcPr>
            <w:tcW w:w="1502" w:type="dxa"/>
            <w:vMerge/>
            <w:shd w:val="clear" w:color="auto" w:fill="DBDBDB" w:themeFill="accent3" w:themeFillTint="66"/>
          </w:tcPr>
          <w:p w14:paraId="31DC847A" w14:textId="77777777" w:rsidR="00F2130E" w:rsidRPr="00CF5628" w:rsidRDefault="00F2130E" w:rsidP="00DF17AB">
            <w:pPr>
              <w:jc w:val="center"/>
              <w:rPr>
                <w:sz w:val="22"/>
                <w:szCs w:val="22"/>
              </w:rPr>
            </w:pPr>
          </w:p>
        </w:tc>
        <w:tc>
          <w:tcPr>
            <w:tcW w:w="1502" w:type="dxa"/>
            <w:shd w:val="clear" w:color="auto" w:fill="DBDBDB" w:themeFill="accent3" w:themeFillTint="66"/>
          </w:tcPr>
          <w:p w14:paraId="3D0BAF05" w14:textId="1E655E39" w:rsidR="00F2130E" w:rsidRPr="00CF5628" w:rsidRDefault="00F2130E" w:rsidP="00DF17AB">
            <w:pPr>
              <w:jc w:val="center"/>
              <w:rPr>
                <w:sz w:val="22"/>
                <w:szCs w:val="22"/>
              </w:rPr>
            </w:pPr>
            <w:r w:rsidRPr="00CF5628">
              <w:rPr>
                <w:sz w:val="22"/>
                <w:szCs w:val="22"/>
              </w:rPr>
              <w:t>U12</w:t>
            </w:r>
          </w:p>
        </w:tc>
        <w:tc>
          <w:tcPr>
            <w:tcW w:w="1503" w:type="dxa"/>
            <w:shd w:val="clear" w:color="auto" w:fill="DBDBDB" w:themeFill="accent3" w:themeFillTint="66"/>
          </w:tcPr>
          <w:p w14:paraId="04461E20" w14:textId="7FCFF8C2"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10FE53CC" w14:textId="77777777" w:rsidR="00F2130E" w:rsidRDefault="00F2130E" w:rsidP="002D66D9">
            <w:pPr>
              <w:jc w:val="center"/>
            </w:pPr>
          </w:p>
        </w:tc>
      </w:tr>
      <w:tr w:rsidR="00F2130E" w14:paraId="354B0996" w14:textId="77777777" w:rsidTr="00B46FF9">
        <w:trPr>
          <w:jc w:val="center"/>
        </w:trPr>
        <w:tc>
          <w:tcPr>
            <w:tcW w:w="1750" w:type="dxa"/>
            <w:shd w:val="clear" w:color="auto" w:fill="DBDBDB" w:themeFill="accent3" w:themeFillTint="66"/>
          </w:tcPr>
          <w:p w14:paraId="72F90B07" w14:textId="0876F04C" w:rsidR="00F2130E" w:rsidRPr="00CF5628" w:rsidRDefault="00F2130E" w:rsidP="00393255">
            <w:pPr>
              <w:rPr>
                <w:sz w:val="22"/>
                <w:szCs w:val="22"/>
              </w:rPr>
            </w:pPr>
            <w:r w:rsidRPr="00CF5628">
              <w:rPr>
                <w:sz w:val="22"/>
                <w:szCs w:val="22"/>
              </w:rPr>
              <w:t>RS485_DE_2</w:t>
            </w:r>
          </w:p>
        </w:tc>
        <w:tc>
          <w:tcPr>
            <w:tcW w:w="1502" w:type="dxa"/>
            <w:vMerge/>
            <w:shd w:val="clear" w:color="auto" w:fill="DBDBDB" w:themeFill="accent3" w:themeFillTint="66"/>
          </w:tcPr>
          <w:p w14:paraId="04732FA8" w14:textId="77777777" w:rsidR="00F2130E" w:rsidRPr="00CF5628" w:rsidRDefault="00F2130E" w:rsidP="00DF17AB">
            <w:pPr>
              <w:jc w:val="center"/>
              <w:rPr>
                <w:sz w:val="22"/>
                <w:szCs w:val="22"/>
              </w:rPr>
            </w:pPr>
          </w:p>
        </w:tc>
        <w:tc>
          <w:tcPr>
            <w:tcW w:w="1502" w:type="dxa"/>
            <w:shd w:val="clear" w:color="auto" w:fill="DBDBDB" w:themeFill="accent3" w:themeFillTint="66"/>
          </w:tcPr>
          <w:p w14:paraId="5728FA83" w14:textId="73D31901" w:rsidR="00F2130E" w:rsidRPr="00CF5628" w:rsidRDefault="00F2130E" w:rsidP="00DF17AB">
            <w:pPr>
              <w:jc w:val="center"/>
              <w:rPr>
                <w:sz w:val="22"/>
                <w:szCs w:val="22"/>
              </w:rPr>
            </w:pPr>
            <w:r w:rsidRPr="00CF5628">
              <w:rPr>
                <w:sz w:val="22"/>
                <w:szCs w:val="22"/>
              </w:rPr>
              <w:t>N20</w:t>
            </w:r>
          </w:p>
        </w:tc>
        <w:tc>
          <w:tcPr>
            <w:tcW w:w="1503" w:type="dxa"/>
            <w:shd w:val="clear" w:color="auto" w:fill="DBDBDB" w:themeFill="accent3" w:themeFillTint="66"/>
          </w:tcPr>
          <w:p w14:paraId="5A1F4DE1" w14:textId="78A3672B"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7DFB85DA" w14:textId="77777777" w:rsidR="00F2130E" w:rsidRDefault="00F2130E" w:rsidP="002D66D9">
            <w:pPr>
              <w:jc w:val="center"/>
            </w:pPr>
          </w:p>
        </w:tc>
      </w:tr>
      <w:tr w:rsidR="00F2130E" w14:paraId="0F2B984C" w14:textId="77777777" w:rsidTr="00B46FF9">
        <w:trPr>
          <w:jc w:val="center"/>
        </w:trPr>
        <w:tc>
          <w:tcPr>
            <w:tcW w:w="1750" w:type="dxa"/>
            <w:shd w:val="clear" w:color="auto" w:fill="DBDBDB" w:themeFill="accent3" w:themeFillTint="66"/>
          </w:tcPr>
          <w:p w14:paraId="5B8D39EA" w14:textId="0865C458" w:rsidR="00F2130E" w:rsidRPr="00CF5628" w:rsidRDefault="00F2130E" w:rsidP="00393255">
            <w:pPr>
              <w:rPr>
                <w:sz w:val="22"/>
                <w:szCs w:val="22"/>
              </w:rPr>
            </w:pPr>
            <w:r w:rsidRPr="00CF5628">
              <w:rPr>
                <w:sz w:val="22"/>
                <w:szCs w:val="22"/>
              </w:rPr>
              <w:t>EN_PSU_5_FB</w:t>
            </w:r>
          </w:p>
        </w:tc>
        <w:tc>
          <w:tcPr>
            <w:tcW w:w="1502" w:type="dxa"/>
            <w:vMerge/>
            <w:shd w:val="clear" w:color="auto" w:fill="DBDBDB" w:themeFill="accent3" w:themeFillTint="66"/>
          </w:tcPr>
          <w:p w14:paraId="2FBB9A1B" w14:textId="77777777" w:rsidR="00F2130E" w:rsidRPr="00CF5628" w:rsidRDefault="00F2130E" w:rsidP="00DF17AB">
            <w:pPr>
              <w:jc w:val="center"/>
              <w:rPr>
                <w:sz w:val="22"/>
                <w:szCs w:val="22"/>
              </w:rPr>
            </w:pPr>
          </w:p>
        </w:tc>
        <w:tc>
          <w:tcPr>
            <w:tcW w:w="1502" w:type="dxa"/>
            <w:shd w:val="clear" w:color="auto" w:fill="DBDBDB" w:themeFill="accent3" w:themeFillTint="66"/>
          </w:tcPr>
          <w:p w14:paraId="53F39BF3" w14:textId="51F7EFE9" w:rsidR="00F2130E" w:rsidRPr="00CF5628" w:rsidRDefault="00F2130E" w:rsidP="00DF17AB">
            <w:pPr>
              <w:jc w:val="center"/>
              <w:rPr>
                <w:sz w:val="22"/>
                <w:szCs w:val="22"/>
              </w:rPr>
            </w:pPr>
            <w:r w:rsidRPr="00CF5628">
              <w:rPr>
                <w:sz w:val="22"/>
                <w:szCs w:val="22"/>
              </w:rPr>
              <w:t>R17</w:t>
            </w:r>
          </w:p>
        </w:tc>
        <w:tc>
          <w:tcPr>
            <w:tcW w:w="1503" w:type="dxa"/>
            <w:shd w:val="clear" w:color="auto" w:fill="DBDBDB" w:themeFill="accent3" w:themeFillTint="66"/>
          </w:tcPr>
          <w:p w14:paraId="43B2A03B" w14:textId="4803EC68" w:rsidR="00F2130E" w:rsidRPr="00CF5628" w:rsidRDefault="00F2130E" w:rsidP="00DF17AB">
            <w:pPr>
              <w:jc w:val="center"/>
              <w:rPr>
                <w:sz w:val="22"/>
                <w:szCs w:val="22"/>
              </w:rPr>
            </w:pPr>
            <w:r w:rsidRPr="00CF5628">
              <w:rPr>
                <w:sz w:val="22"/>
                <w:szCs w:val="22"/>
              </w:rPr>
              <w:t>OUT</w:t>
            </w:r>
          </w:p>
        </w:tc>
        <w:tc>
          <w:tcPr>
            <w:tcW w:w="1619" w:type="dxa"/>
            <w:vMerge/>
            <w:shd w:val="clear" w:color="auto" w:fill="DBDBDB" w:themeFill="accent3" w:themeFillTint="66"/>
          </w:tcPr>
          <w:p w14:paraId="36B9C0F0" w14:textId="77777777" w:rsidR="00F2130E" w:rsidRDefault="00F2130E" w:rsidP="002D66D9">
            <w:pPr>
              <w:jc w:val="center"/>
            </w:pPr>
          </w:p>
        </w:tc>
      </w:tr>
      <w:tr w:rsidR="00F2130E" w14:paraId="6FFB9585" w14:textId="77777777" w:rsidTr="00B46FF9">
        <w:trPr>
          <w:jc w:val="center"/>
        </w:trPr>
        <w:tc>
          <w:tcPr>
            <w:tcW w:w="1750" w:type="dxa"/>
            <w:shd w:val="clear" w:color="auto" w:fill="DBDBDB" w:themeFill="accent3" w:themeFillTint="66"/>
          </w:tcPr>
          <w:p w14:paraId="3A70F437" w14:textId="40AFC3A3" w:rsidR="00F2130E" w:rsidRPr="00CF5628" w:rsidRDefault="00F2130E" w:rsidP="00393255">
            <w:pPr>
              <w:rPr>
                <w:sz w:val="22"/>
                <w:szCs w:val="22"/>
              </w:rPr>
            </w:pPr>
            <w:r w:rsidRPr="00CF5628">
              <w:rPr>
                <w:sz w:val="22"/>
                <w:szCs w:val="22"/>
              </w:rPr>
              <w:t>PG_PSU_5_FB</w:t>
            </w:r>
          </w:p>
        </w:tc>
        <w:tc>
          <w:tcPr>
            <w:tcW w:w="1502" w:type="dxa"/>
            <w:vMerge/>
            <w:shd w:val="clear" w:color="auto" w:fill="DBDBDB" w:themeFill="accent3" w:themeFillTint="66"/>
          </w:tcPr>
          <w:p w14:paraId="54198368" w14:textId="77777777" w:rsidR="00F2130E" w:rsidRPr="00CF5628" w:rsidRDefault="00F2130E" w:rsidP="00DF17AB">
            <w:pPr>
              <w:jc w:val="center"/>
              <w:rPr>
                <w:sz w:val="22"/>
                <w:szCs w:val="22"/>
              </w:rPr>
            </w:pPr>
          </w:p>
        </w:tc>
        <w:tc>
          <w:tcPr>
            <w:tcW w:w="1502" w:type="dxa"/>
            <w:shd w:val="clear" w:color="auto" w:fill="DBDBDB" w:themeFill="accent3" w:themeFillTint="66"/>
          </w:tcPr>
          <w:p w14:paraId="1A55C736" w14:textId="4B13DD31" w:rsidR="00F2130E" w:rsidRPr="00CF5628" w:rsidRDefault="00F2130E" w:rsidP="00DF17AB">
            <w:pPr>
              <w:jc w:val="center"/>
              <w:rPr>
                <w:sz w:val="22"/>
                <w:szCs w:val="22"/>
              </w:rPr>
            </w:pPr>
            <w:r w:rsidRPr="00CF5628">
              <w:rPr>
                <w:sz w:val="22"/>
                <w:szCs w:val="22"/>
              </w:rPr>
              <w:t>R16</w:t>
            </w:r>
          </w:p>
        </w:tc>
        <w:tc>
          <w:tcPr>
            <w:tcW w:w="1503" w:type="dxa"/>
            <w:shd w:val="clear" w:color="auto" w:fill="DBDBDB" w:themeFill="accent3" w:themeFillTint="66"/>
          </w:tcPr>
          <w:p w14:paraId="67C8254D" w14:textId="673BF719" w:rsidR="00F2130E" w:rsidRPr="00CF5628" w:rsidRDefault="00F2130E" w:rsidP="00DF17AB">
            <w:pPr>
              <w:jc w:val="center"/>
              <w:rPr>
                <w:sz w:val="22"/>
                <w:szCs w:val="22"/>
              </w:rPr>
            </w:pPr>
            <w:r w:rsidRPr="00CF5628">
              <w:rPr>
                <w:sz w:val="22"/>
                <w:szCs w:val="22"/>
              </w:rPr>
              <w:t>IN</w:t>
            </w:r>
          </w:p>
        </w:tc>
        <w:tc>
          <w:tcPr>
            <w:tcW w:w="1619" w:type="dxa"/>
            <w:vMerge/>
            <w:shd w:val="clear" w:color="auto" w:fill="DBDBDB" w:themeFill="accent3" w:themeFillTint="66"/>
          </w:tcPr>
          <w:p w14:paraId="044BEE24" w14:textId="77777777" w:rsidR="00F2130E" w:rsidRDefault="00F2130E" w:rsidP="002D66D9">
            <w:pPr>
              <w:jc w:val="center"/>
            </w:pPr>
          </w:p>
        </w:tc>
      </w:tr>
      <w:tr w:rsidR="00F2130E" w14:paraId="222134E3" w14:textId="77777777" w:rsidTr="00B46FF9">
        <w:trPr>
          <w:jc w:val="center"/>
        </w:trPr>
        <w:tc>
          <w:tcPr>
            <w:tcW w:w="1750" w:type="dxa"/>
            <w:shd w:val="clear" w:color="auto" w:fill="C5E0B3" w:themeFill="accent6" w:themeFillTint="66"/>
          </w:tcPr>
          <w:p w14:paraId="2DEC41ED" w14:textId="5CD0BB88" w:rsidR="00F2130E" w:rsidRPr="00CF5628" w:rsidRDefault="00F2130E" w:rsidP="00393255">
            <w:pPr>
              <w:rPr>
                <w:sz w:val="22"/>
                <w:szCs w:val="22"/>
              </w:rPr>
            </w:pPr>
            <w:r w:rsidRPr="00CF5628">
              <w:rPr>
                <w:sz w:val="22"/>
                <w:szCs w:val="22"/>
              </w:rPr>
              <w:t>RS485_RxD_3</w:t>
            </w:r>
          </w:p>
        </w:tc>
        <w:tc>
          <w:tcPr>
            <w:tcW w:w="1502" w:type="dxa"/>
            <w:vMerge w:val="restart"/>
            <w:shd w:val="clear" w:color="auto" w:fill="C5E0B3" w:themeFill="accent6" w:themeFillTint="66"/>
          </w:tcPr>
          <w:p w14:paraId="234F5E9C" w14:textId="77777777" w:rsidR="00F2130E" w:rsidRDefault="00F2130E" w:rsidP="00DF17AB">
            <w:pPr>
              <w:jc w:val="center"/>
              <w:rPr>
                <w:sz w:val="22"/>
                <w:szCs w:val="22"/>
              </w:rPr>
            </w:pPr>
          </w:p>
          <w:p w14:paraId="4A93DF29" w14:textId="77777777" w:rsidR="00F2130E" w:rsidRDefault="00F2130E" w:rsidP="00DF17AB">
            <w:pPr>
              <w:jc w:val="center"/>
              <w:rPr>
                <w:sz w:val="22"/>
                <w:szCs w:val="22"/>
              </w:rPr>
            </w:pPr>
          </w:p>
          <w:p w14:paraId="47EB50D9" w14:textId="25E4FCCA" w:rsidR="00F2130E" w:rsidRPr="00CF5628" w:rsidRDefault="00F2130E" w:rsidP="00DF17AB">
            <w:pPr>
              <w:jc w:val="center"/>
              <w:rPr>
                <w:sz w:val="22"/>
                <w:szCs w:val="22"/>
              </w:rPr>
            </w:pPr>
            <w:r>
              <w:rPr>
                <w:sz w:val="22"/>
                <w:szCs w:val="22"/>
              </w:rPr>
              <w:t>3</w:t>
            </w:r>
          </w:p>
        </w:tc>
        <w:tc>
          <w:tcPr>
            <w:tcW w:w="1502" w:type="dxa"/>
            <w:shd w:val="clear" w:color="auto" w:fill="C5E0B3" w:themeFill="accent6" w:themeFillTint="66"/>
          </w:tcPr>
          <w:p w14:paraId="5BA9F012" w14:textId="71D3081E" w:rsidR="00F2130E" w:rsidRPr="00CF5628" w:rsidRDefault="00F2130E" w:rsidP="00DF17AB">
            <w:pPr>
              <w:jc w:val="center"/>
              <w:rPr>
                <w:sz w:val="22"/>
                <w:szCs w:val="22"/>
              </w:rPr>
            </w:pPr>
            <w:r w:rsidRPr="00CF5628">
              <w:rPr>
                <w:sz w:val="22"/>
                <w:szCs w:val="22"/>
              </w:rPr>
              <w:t>V13</w:t>
            </w:r>
          </w:p>
        </w:tc>
        <w:tc>
          <w:tcPr>
            <w:tcW w:w="1503" w:type="dxa"/>
            <w:shd w:val="clear" w:color="auto" w:fill="C5E0B3" w:themeFill="accent6" w:themeFillTint="66"/>
          </w:tcPr>
          <w:p w14:paraId="216BCD9D" w14:textId="51EF2A3E"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C5E0B3" w:themeFill="accent6" w:themeFillTint="66"/>
          </w:tcPr>
          <w:p w14:paraId="63A3E68E" w14:textId="77777777" w:rsidR="00F2130E" w:rsidRDefault="00F2130E" w:rsidP="002D66D9">
            <w:pPr>
              <w:jc w:val="center"/>
            </w:pPr>
          </w:p>
          <w:p w14:paraId="62AC634E" w14:textId="77777777" w:rsidR="00F2130E" w:rsidRDefault="00F2130E" w:rsidP="002D66D9">
            <w:pPr>
              <w:jc w:val="center"/>
            </w:pPr>
          </w:p>
          <w:p w14:paraId="3FBBC92A" w14:textId="0F6DED83" w:rsidR="00F2130E" w:rsidRDefault="00F2130E" w:rsidP="002D66D9">
            <w:pPr>
              <w:jc w:val="center"/>
            </w:pPr>
            <w:r w:rsidRPr="005D6A85">
              <w:rPr>
                <w:sz w:val="22"/>
                <w:szCs w:val="22"/>
              </w:rPr>
              <w:t>DCDC_6</w:t>
            </w:r>
          </w:p>
        </w:tc>
      </w:tr>
      <w:tr w:rsidR="00F2130E" w14:paraId="7D2E9F67" w14:textId="77777777" w:rsidTr="00B46FF9">
        <w:trPr>
          <w:jc w:val="center"/>
        </w:trPr>
        <w:tc>
          <w:tcPr>
            <w:tcW w:w="1750" w:type="dxa"/>
            <w:shd w:val="clear" w:color="auto" w:fill="C5E0B3" w:themeFill="accent6" w:themeFillTint="66"/>
          </w:tcPr>
          <w:p w14:paraId="2ED0EF75" w14:textId="686B900D" w:rsidR="00F2130E" w:rsidRPr="00CF5628" w:rsidRDefault="00F2130E" w:rsidP="00393255">
            <w:pPr>
              <w:rPr>
                <w:sz w:val="22"/>
                <w:szCs w:val="22"/>
              </w:rPr>
            </w:pPr>
            <w:r w:rsidRPr="00CF5628">
              <w:rPr>
                <w:sz w:val="22"/>
                <w:szCs w:val="22"/>
              </w:rPr>
              <w:t>RS485_TxD_3</w:t>
            </w:r>
          </w:p>
        </w:tc>
        <w:tc>
          <w:tcPr>
            <w:tcW w:w="1502" w:type="dxa"/>
            <w:vMerge/>
            <w:shd w:val="clear" w:color="auto" w:fill="C5E0B3" w:themeFill="accent6" w:themeFillTint="66"/>
          </w:tcPr>
          <w:p w14:paraId="17819881" w14:textId="77777777" w:rsidR="00F2130E" w:rsidRPr="00CF5628" w:rsidRDefault="00F2130E" w:rsidP="00DF17AB">
            <w:pPr>
              <w:jc w:val="center"/>
              <w:rPr>
                <w:sz w:val="22"/>
                <w:szCs w:val="22"/>
              </w:rPr>
            </w:pPr>
          </w:p>
        </w:tc>
        <w:tc>
          <w:tcPr>
            <w:tcW w:w="1502" w:type="dxa"/>
            <w:shd w:val="clear" w:color="auto" w:fill="C5E0B3" w:themeFill="accent6" w:themeFillTint="66"/>
          </w:tcPr>
          <w:p w14:paraId="207F2CE1" w14:textId="298968AE" w:rsidR="00F2130E" w:rsidRPr="00CF5628" w:rsidRDefault="00F2130E" w:rsidP="00DF17AB">
            <w:pPr>
              <w:jc w:val="center"/>
              <w:rPr>
                <w:sz w:val="22"/>
                <w:szCs w:val="22"/>
              </w:rPr>
            </w:pPr>
            <w:r w:rsidRPr="00CF5628">
              <w:rPr>
                <w:sz w:val="22"/>
                <w:szCs w:val="22"/>
              </w:rPr>
              <w:t>V12</w:t>
            </w:r>
          </w:p>
        </w:tc>
        <w:tc>
          <w:tcPr>
            <w:tcW w:w="1503" w:type="dxa"/>
            <w:shd w:val="clear" w:color="auto" w:fill="C5E0B3" w:themeFill="accent6" w:themeFillTint="66"/>
          </w:tcPr>
          <w:p w14:paraId="49E97141" w14:textId="362BAC21"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BAAA953" w14:textId="77777777" w:rsidR="00F2130E" w:rsidRDefault="00F2130E" w:rsidP="002D66D9">
            <w:pPr>
              <w:jc w:val="center"/>
            </w:pPr>
          </w:p>
        </w:tc>
      </w:tr>
      <w:tr w:rsidR="00F2130E" w14:paraId="7FAD48CF" w14:textId="77777777" w:rsidTr="00B46FF9">
        <w:trPr>
          <w:jc w:val="center"/>
        </w:trPr>
        <w:tc>
          <w:tcPr>
            <w:tcW w:w="1750" w:type="dxa"/>
            <w:shd w:val="clear" w:color="auto" w:fill="C5E0B3" w:themeFill="accent6" w:themeFillTint="66"/>
          </w:tcPr>
          <w:p w14:paraId="159D0986" w14:textId="79B67927" w:rsidR="00F2130E" w:rsidRPr="00CF5628" w:rsidRDefault="00F2130E" w:rsidP="00393255">
            <w:pPr>
              <w:rPr>
                <w:sz w:val="22"/>
                <w:szCs w:val="22"/>
              </w:rPr>
            </w:pPr>
            <w:r w:rsidRPr="00CF5628">
              <w:rPr>
                <w:sz w:val="22"/>
                <w:szCs w:val="22"/>
              </w:rPr>
              <w:t>RS485_DE_3</w:t>
            </w:r>
          </w:p>
        </w:tc>
        <w:tc>
          <w:tcPr>
            <w:tcW w:w="1502" w:type="dxa"/>
            <w:vMerge/>
            <w:shd w:val="clear" w:color="auto" w:fill="C5E0B3" w:themeFill="accent6" w:themeFillTint="66"/>
          </w:tcPr>
          <w:p w14:paraId="443DB4BD" w14:textId="77777777" w:rsidR="00F2130E" w:rsidRPr="00CF5628" w:rsidRDefault="00F2130E" w:rsidP="00DF17AB">
            <w:pPr>
              <w:jc w:val="center"/>
              <w:rPr>
                <w:sz w:val="22"/>
                <w:szCs w:val="22"/>
              </w:rPr>
            </w:pPr>
          </w:p>
        </w:tc>
        <w:tc>
          <w:tcPr>
            <w:tcW w:w="1502" w:type="dxa"/>
            <w:shd w:val="clear" w:color="auto" w:fill="C5E0B3" w:themeFill="accent6" w:themeFillTint="66"/>
          </w:tcPr>
          <w:p w14:paraId="4483115A" w14:textId="61C456AA" w:rsidR="00F2130E" w:rsidRPr="00CF5628" w:rsidRDefault="00F2130E" w:rsidP="00DF17AB">
            <w:pPr>
              <w:jc w:val="center"/>
              <w:rPr>
                <w:sz w:val="22"/>
                <w:szCs w:val="22"/>
              </w:rPr>
            </w:pPr>
            <w:r w:rsidRPr="00CF5628">
              <w:rPr>
                <w:sz w:val="22"/>
                <w:szCs w:val="22"/>
              </w:rPr>
              <w:t>W13</w:t>
            </w:r>
          </w:p>
        </w:tc>
        <w:tc>
          <w:tcPr>
            <w:tcW w:w="1503" w:type="dxa"/>
            <w:shd w:val="clear" w:color="auto" w:fill="C5E0B3" w:themeFill="accent6" w:themeFillTint="66"/>
          </w:tcPr>
          <w:p w14:paraId="733D81F5" w14:textId="7CEE2A00"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9AF9329" w14:textId="77777777" w:rsidR="00F2130E" w:rsidRDefault="00F2130E" w:rsidP="002D66D9">
            <w:pPr>
              <w:jc w:val="center"/>
            </w:pPr>
          </w:p>
        </w:tc>
      </w:tr>
      <w:tr w:rsidR="00F2130E" w14:paraId="7461C2EF" w14:textId="77777777" w:rsidTr="00B46FF9">
        <w:trPr>
          <w:jc w:val="center"/>
        </w:trPr>
        <w:tc>
          <w:tcPr>
            <w:tcW w:w="1750" w:type="dxa"/>
            <w:shd w:val="clear" w:color="auto" w:fill="C5E0B3" w:themeFill="accent6" w:themeFillTint="66"/>
          </w:tcPr>
          <w:p w14:paraId="718431E6" w14:textId="47F47CF5" w:rsidR="00F2130E" w:rsidRPr="00CF5628" w:rsidRDefault="00F2130E" w:rsidP="00393255">
            <w:pPr>
              <w:rPr>
                <w:sz w:val="22"/>
                <w:szCs w:val="22"/>
              </w:rPr>
            </w:pPr>
            <w:r w:rsidRPr="00CF5628">
              <w:rPr>
                <w:sz w:val="22"/>
                <w:szCs w:val="22"/>
              </w:rPr>
              <w:t>EN_PSU_6_FB</w:t>
            </w:r>
          </w:p>
        </w:tc>
        <w:tc>
          <w:tcPr>
            <w:tcW w:w="1502" w:type="dxa"/>
            <w:vMerge/>
            <w:shd w:val="clear" w:color="auto" w:fill="C5E0B3" w:themeFill="accent6" w:themeFillTint="66"/>
          </w:tcPr>
          <w:p w14:paraId="03D0D1BA" w14:textId="77777777" w:rsidR="00F2130E" w:rsidRPr="00CF5628" w:rsidRDefault="00F2130E" w:rsidP="00DF17AB">
            <w:pPr>
              <w:jc w:val="center"/>
              <w:rPr>
                <w:sz w:val="22"/>
                <w:szCs w:val="22"/>
              </w:rPr>
            </w:pPr>
          </w:p>
        </w:tc>
        <w:tc>
          <w:tcPr>
            <w:tcW w:w="1502" w:type="dxa"/>
            <w:shd w:val="clear" w:color="auto" w:fill="C5E0B3" w:themeFill="accent6" w:themeFillTint="66"/>
          </w:tcPr>
          <w:p w14:paraId="777B2955" w14:textId="0E4B8F9A" w:rsidR="00F2130E" w:rsidRPr="00CF5628" w:rsidRDefault="00F2130E" w:rsidP="00DF17AB">
            <w:pPr>
              <w:jc w:val="center"/>
              <w:rPr>
                <w:sz w:val="22"/>
                <w:szCs w:val="22"/>
              </w:rPr>
            </w:pPr>
            <w:r w:rsidRPr="00CF5628">
              <w:rPr>
                <w:sz w:val="22"/>
                <w:szCs w:val="22"/>
              </w:rPr>
              <w:t>R18</w:t>
            </w:r>
          </w:p>
        </w:tc>
        <w:tc>
          <w:tcPr>
            <w:tcW w:w="1503" w:type="dxa"/>
            <w:shd w:val="clear" w:color="auto" w:fill="C5E0B3" w:themeFill="accent6" w:themeFillTint="66"/>
          </w:tcPr>
          <w:p w14:paraId="4AED878E" w14:textId="26E3A0CF" w:rsidR="00F2130E" w:rsidRPr="00CF5628" w:rsidRDefault="00F2130E" w:rsidP="00DF17AB">
            <w:pPr>
              <w:jc w:val="center"/>
              <w:rPr>
                <w:sz w:val="22"/>
                <w:szCs w:val="22"/>
              </w:rPr>
            </w:pPr>
            <w:r w:rsidRPr="00CF5628">
              <w:rPr>
                <w:sz w:val="22"/>
                <w:szCs w:val="22"/>
              </w:rPr>
              <w:t>OUT</w:t>
            </w:r>
          </w:p>
        </w:tc>
        <w:tc>
          <w:tcPr>
            <w:tcW w:w="1619" w:type="dxa"/>
            <w:vMerge/>
            <w:shd w:val="clear" w:color="auto" w:fill="C5E0B3" w:themeFill="accent6" w:themeFillTint="66"/>
          </w:tcPr>
          <w:p w14:paraId="15763F29" w14:textId="77777777" w:rsidR="00F2130E" w:rsidRDefault="00F2130E" w:rsidP="002D66D9">
            <w:pPr>
              <w:jc w:val="center"/>
            </w:pPr>
          </w:p>
        </w:tc>
      </w:tr>
      <w:tr w:rsidR="00F2130E" w14:paraId="3B38F5DA" w14:textId="77777777" w:rsidTr="00B46FF9">
        <w:trPr>
          <w:jc w:val="center"/>
        </w:trPr>
        <w:tc>
          <w:tcPr>
            <w:tcW w:w="1750" w:type="dxa"/>
            <w:shd w:val="clear" w:color="auto" w:fill="C5E0B3" w:themeFill="accent6" w:themeFillTint="66"/>
          </w:tcPr>
          <w:p w14:paraId="525F0CC7" w14:textId="5AFE7168" w:rsidR="00F2130E" w:rsidRPr="00CF5628" w:rsidRDefault="00F2130E" w:rsidP="00393255">
            <w:pPr>
              <w:rPr>
                <w:sz w:val="22"/>
                <w:szCs w:val="22"/>
              </w:rPr>
            </w:pPr>
            <w:r w:rsidRPr="00CF5628">
              <w:rPr>
                <w:sz w:val="22"/>
                <w:szCs w:val="22"/>
              </w:rPr>
              <w:t>PG_PSU_6_FB</w:t>
            </w:r>
          </w:p>
        </w:tc>
        <w:tc>
          <w:tcPr>
            <w:tcW w:w="1502" w:type="dxa"/>
            <w:vMerge/>
            <w:shd w:val="clear" w:color="auto" w:fill="C5E0B3" w:themeFill="accent6" w:themeFillTint="66"/>
          </w:tcPr>
          <w:p w14:paraId="18774BAB" w14:textId="77777777" w:rsidR="00F2130E" w:rsidRPr="00CF5628" w:rsidRDefault="00F2130E" w:rsidP="00DF17AB">
            <w:pPr>
              <w:jc w:val="center"/>
              <w:rPr>
                <w:sz w:val="22"/>
                <w:szCs w:val="22"/>
              </w:rPr>
            </w:pPr>
          </w:p>
        </w:tc>
        <w:tc>
          <w:tcPr>
            <w:tcW w:w="1502" w:type="dxa"/>
            <w:shd w:val="clear" w:color="auto" w:fill="C5E0B3" w:themeFill="accent6" w:themeFillTint="66"/>
          </w:tcPr>
          <w:p w14:paraId="2379FCE5" w14:textId="7D0A8AAF" w:rsidR="00F2130E" w:rsidRPr="00CF5628" w:rsidRDefault="00F2130E" w:rsidP="00DF17AB">
            <w:pPr>
              <w:jc w:val="center"/>
              <w:rPr>
                <w:sz w:val="22"/>
                <w:szCs w:val="22"/>
              </w:rPr>
            </w:pPr>
            <w:r w:rsidRPr="00CF5628">
              <w:rPr>
                <w:sz w:val="22"/>
                <w:szCs w:val="22"/>
              </w:rPr>
              <w:t>T17</w:t>
            </w:r>
          </w:p>
        </w:tc>
        <w:tc>
          <w:tcPr>
            <w:tcW w:w="1503" w:type="dxa"/>
            <w:shd w:val="clear" w:color="auto" w:fill="C5E0B3" w:themeFill="accent6" w:themeFillTint="66"/>
          </w:tcPr>
          <w:p w14:paraId="19E7A56D" w14:textId="7CDADC65" w:rsidR="00F2130E" w:rsidRPr="00CF5628" w:rsidRDefault="00F2130E" w:rsidP="00DF17AB">
            <w:pPr>
              <w:jc w:val="center"/>
              <w:rPr>
                <w:sz w:val="22"/>
                <w:szCs w:val="22"/>
              </w:rPr>
            </w:pPr>
            <w:r w:rsidRPr="00CF5628">
              <w:rPr>
                <w:sz w:val="22"/>
                <w:szCs w:val="22"/>
              </w:rPr>
              <w:t>IN</w:t>
            </w:r>
          </w:p>
        </w:tc>
        <w:tc>
          <w:tcPr>
            <w:tcW w:w="1619" w:type="dxa"/>
            <w:vMerge/>
            <w:shd w:val="clear" w:color="auto" w:fill="C5E0B3" w:themeFill="accent6" w:themeFillTint="66"/>
          </w:tcPr>
          <w:p w14:paraId="66C1FDF8" w14:textId="77777777" w:rsidR="00F2130E" w:rsidRDefault="00F2130E" w:rsidP="002D66D9">
            <w:pPr>
              <w:jc w:val="center"/>
            </w:pPr>
          </w:p>
        </w:tc>
      </w:tr>
      <w:tr w:rsidR="00F2130E" w14:paraId="43FF883E" w14:textId="77777777" w:rsidTr="00B46FF9">
        <w:trPr>
          <w:jc w:val="center"/>
        </w:trPr>
        <w:tc>
          <w:tcPr>
            <w:tcW w:w="1750" w:type="dxa"/>
            <w:shd w:val="clear" w:color="auto" w:fill="ACB9CA" w:themeFill="text2" w:themeFillTint="66"/>
          </w:tcPr>
          <w:p w14:paraId="751F6698" w14:textId="5D90E2DF" w:rsidR="00F2130E" w:rsidRPr="00CF5628" w:rsidRDefault="00F2130E" w:rsidP="00393255">
            <w:pPr>
              <w:rPr>
                <w:sz w:val="22"/>
                <w:szCs w:val="22"/>
              </w:rPr>
            </w:pPr>
            <w:r w:rsidRPr="00CF5628">
              <w:rPr>
                <w:sz w:val="22"/>
                <w:szCs w:val="22"/>
              </w:rPr>
              <w:t>RS485_RxD_4</w:t>
            </w:r>
          </w:p>
        </w:tc>
        <w:tc>
          <w:tcPr>
            <w:tcW w:w="1502" w:type="dxa"/>
            <w:vMerge w:val="restart"/>
            <w:shd w:val="clear" w:color="auto" w:fill="ACB9CA" w:themeFill="text2" w:themeFillTint="66"/>
          </w:tcPr>
          <w:p w14:paraId="75265652" w14:textId="77777777" w:rsidR="00F2130E" w:rsidRDefault="00F2130E" w:rsidP="00F2130E">
            <w:pPr>
              <w:jc w:val="center"/>
              <w:rPr>
                <w:sz w:val="22"/>
                <w:szCs w:val="22"/>
              </w:rPr>
            </w:pPr>
          </w:p>
          <w:p w14:paraId="235D74A7" w14:textId="77777777" w:rsidR="00F2130E" w:rsidRDefault="00F2130E" w:rsidP="00F2130E">
            <w:pPr>
              <w:jc w:val="center"/>
              <w:rPr>
                <w:sz w:val="22"/>
                <w:szCs w:val="22"/>
              </w:rPr>
            </w:pPr>
          </w:p>
          <w:p w14:paraId="69A398A0" w14:textId="5ACA70FD" w:rsidR="00F2130E" w:rsidRPr="00CF5628" w:rsidRDefault="00F2130E" w:rsidP="00F2130E">
            <w:pPr>
              <w:jc w:val="center"/>
              <w:rPr>
                <w:sz w:val="22"/>
                <w:szCs w:val="22"/>
              </w:rPr>
            </w:pPr>
            <w:r>
              <w:rPr>
                <w:sz w:val="22"/>
                <w:szCs w:val="22"/>
              </w:rPr>
              <w:t>4</w:t>
            </w:r>
          </w:p>
        </w:tc>
        <w:tc>
          <w:tcPr>
            <w:tcW w:w="1502" w:type="dxa"/>
            <w:shd w:val="clear" w:color="auto" w:fill="ACB9CA" w:themeFill="text2" w:themeFillTint="66"/>
          </w:tcPr>
          <w:p w14:paraId="50AFB86C" w14:textId="339EAEC5" w:rsidR="00F2130E" w:rsidRPr="00CF5628" w:rsidRDefault="00F2130E" w:rsidP="00DF17AB">
            <w:pPr>
              <w:jc w:val="center"/>
              <w:rPr>
                <w:sz w:val="22"/>
                <w:szCs w:val="22"/>
              </w:rPr>
            </w:pPr>
            <w:r w:rsidRPr="00CF5628">
              <w:rPr>
                <w:sz w:val="22"/>
                <w:szCs w:val="22"/>
              </w:rPr>
              <w:t>T14</w:t>
            </w:r>
          </w:p>
        </w:tc>
        <w:tc>
          <w:tcPr>
            <w:tcW w:w="1503" w:type="dxa"/>
            <w:shd w:val="clear" w:color="auto" w:fill="ACB9CA" w:themeFill="text2" w:themeFillTint="66"/>
          </w:tcPr>
          <w:p w14:paraId="0042F3F6" w14:textId="5FDAA017" w:rsidR="00F2130E" w:rsidRPr="00CF5628" w:rsidRDefault="00F2130E" w:rsidP="00DF17AB">
            <w:pPr>
              <w:jc w:val="center"/>
              <w:rPr>
                <w:sz w:val="22"/>
                <w:szCs w:val="22"/>
              </w:rPr>
            </w:pPr>
            <w:r w:rsidRPr="00CF5628">
              <w:rPr>
                <w:sz w:val="22"/>
                <w:szCs w:val="22"/>
              </w:rPr>
              <w:t>IN</w:t>
            </w:r>
          </w:p>
        </w:tc>
        <w:tc>
          <w:tcPr>
            <w:tcW w:w="1619" w:type="dxa"/>
            <w:vMerge w:val="restart"/>
            <w:shd w:val="clear" w:color="auto" w:fill="ACB9CA" w:themeFill="text2" w:themeFillTint="66"/>
          </w:tcPr>
          <w:p w14:paraId="49F49016" w14:textId="77777777" w:rsidR="00F2130E" w:rsidRDefault="00F2130E" w:rsidP="002D66D9">
            <w:pPr>
              <w:jc w:val="center"/>
              <w:rPr>
                <w:sz w:val="22"/>
                <w:szCs w:val="22"/>
              </w:rPr>
            </w:pPr>
          </w:p>
          <w:p w14:paraId="653EF9A7" w14:textId="77777777" w:rsidR="00F2130E" w:rsidRDefault="00F2130E" w:rsidP="002D66D9">
            <w:pPr>
              <w:jc w:val="center"/>
              <w:rPr>
                <w:sz w:val="22"/>
                <w:szCs w:val="22"/>
              </w:rPr>
            </w:pPr>
          </w:p>
          <w:p w14:paraId="2395C6FC" w14:textId="46487861" w:rsidR="00F2130E" w:rsidRDefault="00F2130E" w:rsidP="002D66D9">
            <w:pPr>
              <w:jc w:val="center"/>
            </w:pPr>
            <w:r w:rsidRPr="005D6A85">
              <w:rPr>
                <w:sz w:val="22"/>
                <w:szCs w:val="22"/>
              </w:rPr>
              <w:t>DCDC_7</w:t>
            </w:r>
          </w:p>
        </w:tc>
      </w:tr>
      <w:tr w:rsidR="00F2130E" w14:paraId="4E11D5B1" w14:textId="77777777" w:rsidTr="00B46FF9">
        <w:trPr>
          <w:jc w:val="center"/>
        </w:trPr>
        <w:tc>
          <w:tcPr>
            <w:tcW w:w="1750" w:type="dxa"/>
            <w:shd w:val="clear" w:color="auto" w:fill="ACB9CA" w:themeFill="text2" w:themeFillTint="66"/>
          </w:tcPr>
          <w:p w14:paraId="3E74EE63" w14:textId="65D7B58B" w:rsidR="00F2130E" w:rsidRPr="00CF5628" w:rsidRDefault="00F2130E" w:rsidP="00393255">
            <w:pPr>
              <w:rPr>
                <w:sz w:val="22"/>
                <w:szCs w:val="22"/>
              </w:rPr>
            </w:pPr>
            <w:r w:rsidRPr="00CF5628">
              <w:rPr>
                <w:sz w:val="22"/>
                <w:szCs w:val="22"/>
              </w:rPr>
              <w:t>RS485_TxD_4</w:t>
            </w:r>
          </w:p>
        </w:tc>
        <w:tc>
          <w:tcPr>
            <w:tcW w:w="1502" w:type="dxa"/>
            <w:vMerge/>
            <w:shd w:val="clear" w:color="auto" w:fill="ACB9CA" w:themeFill="text2" w:themeFillTint="66"/>
          </w:tcPr>
          <w:p w14:paraId="12FE6CD5" w14:textId="77777777" w:rsidR="00F2130E" w:rsidRPr="00CF5628" w:rsidRDefault="00F2130E" w:rsidP="00DF17AB">
            <w:pPr>
              <w:jc w:val="center"/>
              <w:rPr>
                <w:sz w:val="22"/>
                <w:szCs w:val="22"/>
              </w:rPr>
            </w:pPr>
          </w:p>
        </w:tc>
        <w:tc>
          <w:tcPr>
            <w:tcW w:w="1502" w:type="dxa"/>
            <w:shd w:val="clear" w:color="auto" w:fill="ACB9CA" w:themeFill="text2" w:themeFillTint="66"/>
          </w:tcPr>
          <w:p w14:paraId="26EA2B44" w14:textId="442322E4" w:rsidR="00F2130E" w:rsidRPr="00CF5628" w:rsidRDefault="00F2130E" w:rsidP="00DF17AB">
            <w:pPr>
              <w:jc w:val="center"/>
              <w:rPr>
                <w:sz w:val="22"/>
                <w:szCs w:val="22"/>
              </w:rPr>
            </w:pPr>
            <w:r w:rsidRPr="00CF5628">
              <w:rPr>
                <w:sz w:val="22"/>
                <w:szCs w:val="22"/>
              </w:rPr>
              <w:t>T15</w:t>
            </w:r>
          </w:p>
        </w:tc>
        <w:tc>
          <w:tcPr>
            <w:tcW w:w="1503" w:type="dxa"/>
            <w:shd w:val="clear" w:color="auto" w:fill="ACB9CA" w:themeFill="text2" w:themeFillTint="66"/>
          </w:tcPr>
          <w:p w14:paraId="008A9C0F" w14:textId="39E53CCD"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6091A272" w14:textId="77777777" w:rsidR="00F2130E" w:rsidRDefault="00F2130E" w:rsidP="002D66D9">
            <w:pPr>
              <w:jc w:val="center"/>
            </w:pPr>
          </w:p>
        </w:tc>
      </w:tr>
      <w:tr w:rsidR="00F2130E" w14:paraId="5D946A42" w14:textId="77777777" w:rsidTr="00B46FF9">
        <w:trPr>
          <w:jc w:val="center"/>
        </w:trPr>
        <w:tc>
          <w:tcPr>
            <w:tcW w:w="1750" w:type="dxa"/>
            <w:shd w:val="clear" w:color="auto" w:fill="ACB9CA" w:themeFill="text2" w:themeFillTint="66"/>
          </w:tcPr>
          <w:p w14:paraId="083D89FB" w14:textId="3D77AABE" w:rsidR="00F2130E" w:rsidRPr="00CF5628" w:rsidRDefault="00F2130E" w:rsidP="00393255">
            <w:pPr>
              <w:rPr>
                <w:sz w:val="22"/>
                <w:szCs w:val="22"/>
              </w:rPr>
            </w:pPr>
            <w:r w:rsidRPr="00CF5628">
              <w:rPr>
                <w:sz w:val="22"/>
                <w:szCs w:val="22"/>
              </w:rPr>
              <w:t>RS485_DE_4</w:t>
            </w:r>
          </w:p>
        </w:tc>
        <w:tc>
          <w:tcPr>
            <w:tcW w:w="1502" w:type="dxa"/>
            <w:vMerge/>
            <w:shd w:val="clear" w:color="auto" w:fill="ACB9CA" w:themeFill="text2" w:themeFillTint="66"/>
          </w:tcPr>
          <w:p w14:paraId="6E024D78" w14:textId="77777777" w:rsidR="00F2130E" w:rsidRPr="00CF5628" w:rsidRDefault="00F2130E" w:rsidP="00DF17AB">
            <w:pPr>
              <w:jc w:val="center"/>
              <w:rPr>
                <w:sz w:val="22"/>
                <w:szCs w:val="22"/>
              </w:rPr>
            </w:pPr>
          </w:p>
        </w:tc>
        <w:tc>
          <w:tcPr>
            <w:tcW w:w="1502" w:type="dxa"/>
            <w:shd w:val="clear" w:color="auto" w:fill="ACB9CA" w:themeFill="text2" w:themeFillTint="66"/>
          </w:tcPr>
          <w:p w14:paraId="3BE31F67" w14:textId="45A1DF5A" w:rsidR="00F2130E" w:rsidRPr="00CF5628" w:rsidRDefault="00F2130E" w:rsidP="00DF17AB">
            <w:pPr>
              <w:jc w:val="center"/>
              <w:rPr>
                <w:sz w:val="22"/>
                <w:szCs w:val="22"/>
              </w:rPr>
            </w:pPr>
            <w:r w:rsidRPr="00CF5628">
              <w:rPr>
                <w:sz w:val="22"/>
                <w:szCs w:val="22"/>
              </w:rPr>
              <w:t>P14</w:t>
            </w:r>
          </w:p>
        </w:tc>
        <w:tc>
          <w:tcPr>
            <w:tcW w:w="1503" w:type="dxa"/>
            <w:shd w:val="clear" w:color="auto" w:fill="ACB9CA" w:themeFill="text2" w:themeFillTint="66"/>
          </w:tcPr>
          <w:p w14:paraId="13387542" w14:textId="507CDD9C"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77F71959" w14:textId="77777777" w:rsidR="00F2130E" w:rsidRDefault="00F2130E" w:rsidP="002D66D9">
            <w:pPr>
              <w:jc w:val="center"/>
            </w:pPr>
          </w:p>
        </w:tc>
      </w:tr>
      <w:tr w:rsidR="00F2130E" w14:paraId="6CD7BF92" w14:textId="77777777" w:rsidTr="00B46FF9">
        <w:trPr>
          <w:jc w:val="center"/>
        </w:trPr>
        <w:tc>
          <w:tcPr>
            <w:tcW w:w="1750" w:type="dxa"/>
            <w:shd w:val="clear" w:color="auto" w:fill="ACB9CA" w:themeFill="text2" w:themeFillTint="66"/>
          </w:tcPr>
          <w:p w14:paraId="7B53EC3C" w14:textId="0DD8C831" w:rsidR="00F2130E" w:rsidRPr="00CF5628" w:rsidRDefault="00F2130E" w:rsidP="00393255">
            <w:pPr>
              <w:rPr>
                <w:sz w:val="22"/>
                <w:szCs w:val="22"/>
              </w:rPr>
            </w:pPr>
            <w:r w:rsidRPr="00CF5628">
              <w:rPr>
                <w:sz w:val="22"/>
                <w:szCs w:val="22"/>
              </w:rPr>
              <w:t>EN_PSU_7_FB</w:t>
            </w:r>
          </w:p>
        </w:tc>
        <w:tc>
          <w:tcPr>
            <w:tcW w:w="1502" w:type="dxa"/>
            <w:vMerge/>
            <w:shd w:val="clear" w:color="auto" w:fill="ACB9CA" w:themeFill="text2" w:themeFillTint="66"/>
          </w:tcPr>
          <w:p w14:paraId="11B5661F" w14:textId="77777777" w:rsidR="00F2130E" w:rsidRPr="00CF5628" w:rsidRDefault="00F2130E" w:rsidP="00DF17AB">
            <w:pPr>
              <w:jc w:val="center"/>
              <w:rPr>
                <w:sz w:val="22"/>
                <w:szCs w:val="22"/>
              </w:rPr>
            </w:pPr>
          </w:p>
        </w:tc>
        <w:tc>
          <w:tcPr>
            <w:tcW w:w="1502" w:type="dxa"/>
            <w:shd w:val="clear" w:color="auto" w:fill="ACB9CA" w:themeFill="text2" w:themeFillTint="66"/>
          </w:tcPr>
          <w:p w14:paraId="5D9AA8FD" w14:textId="6962E343" w:rsidR="00F2130E" w:rsidRPr="00CF5628" w:rsidRDefault="00F2130E" w:rsidP="00DF17AB">
            <w:pPr>
              <w:jc w:val="center"/>
              <w:rPr>
                <w:sz w:val="22"/>
                <w:szCs w:val="22"/>
              </w:rPr>
            </w:pPr>
            <w:r w:rsidRPr="00CF5628">
              <w:rPr>
                <w:sz w:val="22"/>
                <w:szCs w:val="22"/>
              </w:rPr>
              <w:t>V18</w:t>
            </w:r>
          </w:p>
        </w:tc>
        <w:tc>
          <w:tcPr>
            <w:tcW w:w="1503" w:type="dxa"/>
            <w:shd w:val="clear" w:color="auto" w:fill="ACB9CA" w:themeFill="text2" w:themeFillTint="66"/>
          </w:tcPr>
          <w:p w14:paraId="1151E108" w14:textId="05A8CF30" w:rsidR="00F2130E" w:rsidRPr="00CF5628" w:rsidRDefault="00F2130E" w:rsidP="00DF17AB">
            <w:pPr>
              <w:jc w:val="center"/>
              <w:rPr>
                <w:sz w:val="22"/>
                <w:szCs w:val="22"/>
              </w:rPr>
            </w:pPr>
            <w:r w:rsidRPr="00CF5628">
              <w:rPr>
                <w:sz w:val="22"/>
                <w:szCs w:val="22"/>
              </w:rPr>
              <w:t>OUT</w:t>
            </w:r>
          </w:p>
        </w:tc>
        <w:tc>
          <w:tcPr>
            <w:tcW w:w="1619" w:type="dxa"/>
            <w:vMerge/>
            <w:shd w:val="clear" w:color="auto" w:fill="ACB9CA" w:themeFill="text2" w:themeFillTint="66"/>
          </w:tcPr>
          <w:p w14:paraId="0D32B1B2" w14:textId="77777777" w:rsidR="00F2130E" w:rsidRDefault="00F2130E" w:rsidP="002D66D9">
            <w:pPr>
              <w:jc w:val="center"/>
            </w:pPr>
          </w:p>
        </w:tc>
      </w:tr>
      <w:tr w:rsidR="00F2130E" w14:paraId="54134412" w14:textId="77777777" w:rsidTr="00B46FF9">
        <w:trPr>
          <w:jc w:val="center"/>
        </w:trPr>
        <w:tc>
          <w:tcPr>
            <w:tcW w:w="1750" w:type="dxa"/>
            <w:shd w:val="clear" w:color="auto" w:fill="ACB9CA" w:themeFill="text2" w:themeFillTint="66"/>
          </w:tcPr>
          <w:p w14:paraId="528DDA7B" w14:textId="0F17CE5F" w:rsidR="00F2130E" w:rsidRPr="00CF5628" w:rsidRDefault="00F2130E" w:rsidP="00393255">
            <w:pPr>
              <w:rPr>
                <w:sz w:val="22"/>
                <w:szCs w:val="22"/>
              </w:rPr>
            </w:pPr>
            <w:r w:rsidRPr="00CF5628">
              <w:rPr>
                <w:sz w:val="22"/>
                <w:szCs w:val="22"/>
              </w:rPr>
              <w:t>PG_PSU_7_FB</w:t>
            </w:r>
          </w:p>
        </w:tc>
        <w:tc>
          <w:tcPr>
            <w:tcW w:w="1502" w:type="dxa"/>
            <w:vMerge/>
            <w:shd w:val="clear" w:color="auto" w:fill="ACB9CA" w:themeFill="text2" w:themeFillTint="66"/>
          </w:tcPr>
          <w:p w14:paraId="73047E06" w14:textId="77777777" w:rsidR="00F2130E" w:rsidRPr="00CF5628" w:rsidRDefault="00F2130E" w:rsidP="00DF17AB">
            <w:pPr>
              <w:jc w:val="center"/>
              <w:rPr>
                <w:sz w:val="22"/>
                <w:szCs w:val="22"/>
              </w:rPr>
            </w:pPr>
          </w:p>
        </w:tc>
        <w:tc>
          <w:tcPr>
            <w:tcW w:w="1502" w:type="dxa"/>
            <w:shd w:val="clear" w:color="auto" w:fill="ACB9CA" w:themeFill="text2" w:themeFillTint="66"/>
          </w:tcPr>
          <w:p w14:paraId="27037BF3" w14:textId="771B7280" w:rsidR="00F2130E" w:rsidRPr="00CF5628" w:rsidRDefault="00F2130E" w:rsidP="00DF17AB">
            <w:pPr>
              <w:jc w:val="center"/>
              <w:rPr>
                <w:sz w:val="22"/>
                <w:szCs w:val="22"/>
              </w:rPr>
            </w:pPr>
            <w:r w:rsidRPr="00CF5628">
              <w:rPr>
                <w:sz w:val="22"/>
                <w:szCs w:val="22"/>
              </w:rPr>
              <w:t>V17</w:t>
            </w:r>
          </w:p>
        </w:tc>
        <w:tc>
          <w:tcPr>
            <w:tcW w:w="1503" w:type="dxa"/>
            <w:shd w:val="clear" w:color="auto" w:fill="ACB9CA" w:themeFill="text2" w:themeFillTint="66"/>
          </w:tcPr>
          <w:p w14:paraId="4BB6D5E5" w14:textId="60DF2244" w:rsidR="00F2130E" w:rsidRPr="00CF5628" w:rsidRDefault="00F2130E" w:rsidP="00DF17AB">
            <w:pPr>
              <w:jc w:val="center"/>
              <w:rPr>
                <w:sz w:val="22"/>
                <w:szCs w:val="22"/>
              </w:rPr>
            </w:pPr>
            <w:r w:rsidRPr="00CF5628">
              <w:rPr>
                <w:sz w:val="22"/>
                <w:szCs w:val="22"/>
              </w:rPr>
              <w:t>IN</w:t>
            </w:r>
          </w:p>
        </w:tc>
        <w:tc>
          <w:tcPr>
            <w:tcW w:w="1619" w:type="dxa"/>
            <w:vMerge/>
            <w:shd w:val="clear" w:color="auto" w:fill="ACB9CA" w:themeFill="text2" w:themeFillTint="66"/>
          </w:tcPr>
          <w:p w14:paraId="40388A02" w14:textId="77777777" w:rsidR="00F2130E" w:rsidRDefault="00F2130E" w:rsidP="002D66D9">
            <w:pPr>
              <w:jc w:val="center"/>
            </w:pPr>
          </w:p>
        </w:tc>
      </w:tr>
      <w:tr w:rsidR="00852E63" w14:paraId="390EF6D8" w14:textId="77777777" w:rsidTr="00B46FF9">
        <w:trPr>
          <w:jc w:val="center"/>
        </w:trPr>
        <w:tc>
          <w:tcPr>
            <w:tcW w:w="1750" w:type="dxa"/>
            <w:shd w:val="clear" w:color="auto" w:fill="FFD966" w:themeFill="accent4" w:themeFillTint="99"/>
          </w:tcPr>
          <w:p w14:paraId="0DBDFEE9" w14:textId="3A3943EE" w:rsidR="00852E63" w:rsidRPr="00CF5628" w:rsidRDefault="00852E63" w:rsidP="00393255">
            <w:pPr>
              <w:rPr>
                <w:sz w:val="22"/>
                <w:szCs w:val="22"/>
              </w:rPr>
            </w:pPr>
            <w:r w:rsidRPr="00CF5628">
              <w:rPr>
                <w:sz w:val="22"/>
                <w:szCs w:val="22"/>
              </w:rPr>
              <w:t>RS485_RxD_5</w:t>
            </w:r>
          </w:p>
        </w:tc>
        <w:tc>
          <w:tcPr>
            <w:tcW w:w="1502" w:type="dxa"/>
            <w:vMerge w:val="restart"/>
            <w:shd w:val="clear" w:color="auto" w:fill="FFD966" w:themeFill="accent4" w:themeFillTint="99"/>
          </w:tcPr>
          <w:p w14:paraId="706BA9DF" w14:textId="77777777" w:rsidR="00852E63" w:rsidRDefault="00852E63" w:rsidP="00DF17AB">
            <w:pPr>
              <w:jc w:val="center"/>
              <w:rPr>
                <w:sz w:val="22"/>
                <w:szCs w:val="22"/>
              </w:rPr>
            </w:pPr>
          </w:p>
          <w:p w14:paraId="3191943C" w14:textId="77777777" w:rsidR="00852E63" w:rsidRDefault="00852E63" w:rsidP="00DF17AB">
            <w:pPr>
              <w:jc w:val="center"/>
              <w:rPr>
                <w:sz w:val="22"/>
                <w:szCs w:val="22"/>
              </w:rPr>
            </w:pPr>
          </w:p>
          <w:p w14:paraId="2190F513" w14:textId="38F09365" w:rsidR="00852E63" w:rsidRPr="00CF5628" w:rsidRDefault="00852E63" w:rsidP="00DF17AB">
            <w:pPr>
              <w:jc w:val="center"/>
              <w:rPr>
                <w:sz w:val="22"/>
                <w:szCs w:val="22"/>
              </w:rPr>
            </w:pPr>
            <w:r>
              <w:rPr>
                <w:sz w:val="22"/>
                <w:szCs w:val="22"/>
              </w:rPr>
              <w:t>5</w:t>
            </w:r>
          </w:p>
        </w:tc>
        <w:tc>
          <w:tcPr>
            <w:tcW w:w="1502" w:type="dxa"/>
            <w:shd w:val="clear" w:color="auto" w:fill="FFD966" w:themeFill="accent4" w:themeFillTint="99"/>
          </w:tcPr>
          <w:p w14:paraId="4CE8F55A" w14:textId="0E63B12E" w:rsidR="00852E63" w:rsidRPr="00CF5628" w:rsidRDefault="00852E63" w:rsidP="00DF17AB">
            <w:pPr>
              <w:jc w:val="center"/>
              <w:rPr>
                <w:sz w:val="22"/>
                <w:szCs w:val="22"/>
              </w:rPr>
            </w:pPr>
            <w:r w:rsidRPr="00CF5628">
              <w:rPr>
                <w:sz w:val="22"/>
                <w:szCs w:val="22"/>
              </w:rPr>
              <w:t>R14</w:t>
            </w:r>
          </w:p>
        </w:tc>
        <w:tc>
          <w:tcPr>
            <w:tcW w:w="1503" w:type="dxa"/>
            <w:shd w:val="clear" w:color="auto" w:fill="FFD966" w:themeFill="accent4" w:themeFillTint="99"/>
          </w:tcPr>
          <w:p w14:paraId="20196D31" w14:textId="2638E5D3" w:rsidR="00852E63" w:rsidRPr="00CF5628" w:rsidRDefault="00852E63" w:rsidP="00DF17AB">
            <w:pPr>
              <w:jc w:val="center"/>
              <w:rPr>
                <w:sz w:val="22"/>
                <w:szCs w:val="22"/>
              </w:rPr>
            </w:pPr>
            <w:r w:rsidRPr="00CF5628">
              <w:rPr>
                <w:sz w:val="22"/>
                <w:szCs w:val="22"/>
              </w:rPr>
              <w:t>IN</w:t>
            </w:r>
          </w:p>
        </w:tc>
        <w:tc>
          <w:tcPr>
            <w:tcW w:w="1619" w:type="dxa"/>
            <w:vMerge w:val="restart"/>
            <w:shd w:val="clear" w:color="auto" w:fill="FFD966" w:themeFill="accent4" w:themeFillTint="99"/>
          </w:tcPr>
          <w:p w14:paraId="79E3FEA6" w14:textId="77777777" w:rsidR="00852E63" w:rsidRDefault="00852E63" w:rsidP="002D66D9">
            <w:pPr>
              <w:jc w:val="center"/>
              <w:rPr>
                <w:sz w:val="22"/>
                <w:szCs w:val="22"/>
              </w:rPr>
            </w:pPr>
          </w:p>
          <w:p w14:paraId="1F1B6171" w14:textId="77777777" w:rsidR="00852E63" w:rsidRDefault="00852E63" w:rsidP="002D66D9">
            <w:pPr>
              <w:jc w:val="center"/>
              <w:rPr>
                <w:sz w:val="22"/>
                <w:szCs w:val="22"/>
              </w:rPr>
            </w:pPr>
          </w:p>
          <w:p w14:paraId="0A7EAF12" w14:textId="3AAD22C3" w:rsidR="00852E63" w:rsidRDefault="00852E63" w:rsidP="002D66D9">
            <w:pPr>
              <w:jc w:val="center"/>
            </w:pPr>
            <w:r w:rsidRPr="005D6A85">
              <w:rPr>
                <w:sz w:val="22"/>
                <w:szCs w:val="22"/>
              </w:rPr>
              <w:t>DCDC_8</w:t>
            </w:r>
          </w:p>
        </w:tc>
      </w:tr>
      <w:tr w:rsidR="00852E63" w14:paraId="3563ED22" w14:textId="77777777" w:rsidTr="00B46FF9">
        <w:trPr>
          <w:jc w:val="center"/>
        </w:trPr>
        <w:tc>
          <w:tcPr>
            <w:tcW w:w="1750" w:type="dxa"/>
            <w:shd w:val="clear" w:color="auto" w:fill="FFD966" w:themeFill="accent4" w:themeFillTint="99"/>
          </w:tcPr>
          <w:p w14:paraId="576C992E" w14:textId="2752E674" w:rsidR="00852E63" w:rsidRPr="00CF5628" w:rsidRDefault="00852E63" w:rsidP="00393255">
            <w:pPr>
              <w:rPr>
                <w:sz w:val="22"/>
                <w:szCs w:val="22"/>
              </w:rPr>
            </w:pPr>
            <w:r w:rsidRPr="00CF5628">
              <w:rPr>
                <w:sz w:val="22"/>
                <w:szCs w:val="22"/>
              </w:rPr>
              <w:t>RS485_TxD_5</w:t>
            </w:r>
          </w:p>
        </w:tc>
        <w:tc>
          <w:tcPr>
            <w:tcW w:w="1502" w:type="dxa"/>
            <w:vMerge/>
            <w:shd w:val="clear" w:color="auto" w:fill="FFD966" w:themeFill="accent4" w:themeFillTint="99"/>
          </w:tcPr>
          <w:p w14:paraId="6AECA061" w14:textId="77777777" w:rsidR="00852E63" w:rsidRPr="00CF5628" w:rsidRDefault="00852E63" w:rsidP="00DF17AB">
            <w:pPr>
              <w:jc w:val="center"/>
              <w:rPr>
                <w:sz w:val="22"/>
                <w:szCs w:val="22"/>
              </w:rPr>
            </w:pPr>
          </w:p>
        </w:tc>
        <w:tc>
          <w:tcPr>
            <w:tcW w:w="1502" w:type="dxa"/>
            <w:shd w:val="clear" w:color="auto" w:fill="FFD966" w:themeFill="accent4" w:themeFillTint="99"/>
          </w:tcPr>
          <w:p w14:paraId="7C3D6E12" w14:textId="511698B1" w:rsidR="00852E63" w:rsidRPr="00CF5628" w:rsidRDefault="00852E63" w:rsidP="00DF17AB">
            <w:pPr>
              <w:jc w:val="center"/>
              <w:rPr>
                <w:sz w:val="22"/>
                <w:szCs w:val="22"/>
              </w:rPr>
            </w:pPr>
            <w:r w:rsidRPr="00CF5628">
              <w:rPr>
                <w:sz w:val="22"/>
                <w:szCs w:val="22"/>
              </w:rPr>
              <w:t>Y16</w:t>
            </w:r>
          </w:p>
        </w:tc>
        <w:tc>
          <w:tcPr>
            <w:tcW w:w="1503" w:type="dxa"/>
            <w:shd w:val="clear" w:color="auto" w:fill="FFD966" w:themeFill="accent4" w:themeFillTint="99"/>
          </w:tcPr>
          <w:p w14:paraId="5BB4AC1D" w14:textId="18A577B2"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D3BACE0" w14:textId="77777777" w:rsidR="00852E63" w:rsidRDefault="00852E63" w:rsidP="002D66D9">
            <w:pPr>
              <w:jc w:val="center"/>
            </w:pPr>
          </w:p>
        </w:tc>
      </w:tr>
      <w:tr w:rsidR="00852E63" w14:paraId="3D479803" w14:textId="77777777" w:rsidTr="00B46FF9">
        <w:trPr>
          <w:jc w:val="center"/>
        </w:trPr>
        <w:tc>
          <w:tcPr>
            <w:tcW w:w="1750" w:type="dxa"/>
            <w:shd w:val="clear" w:color="auto" w:fill="FFD966" w:themeFill="accent4" w:themeFillTint="99"/>
          </w:tcPr>
          <w:p w14:paraId="5CBF801E" w14:textId="1A905083" w:rsidR="00852E63" w:rsidRPr="00CF5628" w:rsidRDefault="00852E63" w:rsidP="00393255">
            <w:pPr>
              <w:rPr>
                <w:sz w:val="22"/>
                <w:szCs w:val="22"/>
              </w:rPr>
            </w:pPr>
            <w:r w:rsidRPr="00CF5628">
              <w:rPr>
                <w:sz w:val="22"/>
                <w:szCs w:val="22"/>
              </w:rPr>
              <w:t>RS485_DE_5</w:t>
            </w:r>
          </w:p>
        </w:tc>
        <w:tc>
          <w:tcPr>
            <w:tcW w:w="1502" w:type="dxa"/>
            <w:vMerge/>
            <w:shd w:val="clear" w:color="auto" w:fill="FFD966" w:themeFill="accent4" w:themeFillTint="99"/>
          </w:tcPr>
          <w:p w14:paraId="0F08151E" w14:textId="77777777" w:rsidR="00852E63" w:rsidRPr="00CF5628" w:rsidRDefault="00852E63" w:rsidP="00DF17AB">
            <w:pPr>
              <w:jc w:val="center"/>
              <w:rPr>
                <w:sz w:val="22"/>
                <w:szCs w:val="22"/>
              </w:rPr>
            </w:pPr>
          </w:p>
        </w:tc>
        <w:tc>
          <w:tcPr>
            <w:tcW w:w="1502" w:type="dxa"/>
            <w:shd w:val="clear" w:color="auto" w:fill="FFD966" w:themeFill="accent4" w:themeFillTint="99"/>
          </w:tcPr>
          <w:p w14:paraId="39A2DBF6" w14:textId="12D1A087" w:rsidR="00852E63" w:rsidRPr="00CF5628" w:rsidRDefault="00852E63" w:rsidP="00DF17AB">
            <w:pPr>
              <w:jc w:val="center"/>
              <w:rPr>
                <w:sz w:val="22"/>
                <w:szCs w:val="22"/>
              </w:rPr>
            </w:pPr>
            <w:r w:rsidRPr="00CF5628">
              <w:rPr>
                <w:sz w:val="22"/>
                <w:szCs w:val="22"/>
              </w:rPr>
              <w:t>Y17</w:t>
            </w:r>
          </w:p>
        </w:tc>
        <w:tc>
          <w:tcPr>
            <w:tcW w:w="1503" w:type="dxa"/>
            <w:shd w:val="clear" w:color="auto" w:fill="FFD966" w:themeFill="accent4" w:themeFillTint="99"/>
          </w:tcPr>
          <w:p w14:paraId="37DD36C6" w14:textId="7F81096A"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3C8B0B91" w14:textId="77777777" w:rsidR="00852E63" w:rsidRDefault="00852E63" w:rsidP="002D66D9">
            <w:pPr>
              <w:jc w:val="center"/>
            </w:pPr>
          </w:p>
        </w:tc>
      </w:tr>
      <w:tr w:rsidR="00852E63" w14:paraId="330463B8" w14:textId="77777777" w:rsidTr="00B46FF9">
        <w:trPr>
          <w:jc w:val="center"/>
        </w:trPr>
        <w:tc>
          <w:tcPr>
            <w:tcW w:w="1750" w:type="dxa"/>
            <w:shd w:val="clear" w:color="auto" w:fill="FFD966" w:themeFill="accent4" w:themeFillTint="99"/>
          </w:tcPr>
          <w:p w14:paraId="1F96094B" w14:textId="7296D3C8" w:rsidR="00852E63" w:rsidRPr="00CF5628" w:rsidRDefault="00852E63" w:rsidP="00393255">
            <w:pPr>
              <w:rPr>
                <w:sz w:val="22"/>
                <w:szCs w:val="22"/>
              </w:rPr>
            </w:pPr>
            <w:r w:rsidRPr="00CF5628">
              <w:rPr>
                <w:sz w:val="22"/>
                <w:szCs w:val="22"/>
              </w:rPr>
              <w:t>EN_PSU_8_FB</w:t>
            </w:r>
          </w:p>
        </w:tc>
        <w:tc>
          <w:tcPr>
            <w:tcW w:w="1502" w:type="dxa"/>
            <w:vMerge/>
            <w:shd w:val="clear" w:color="auto" w:fill="FFD966" w:themeFill="accent4" w:themeFillTint="99"/>
          </w:tcPr>
          <w:p w14:paraId="6C4F8AAD" w14:textId="77777777" w:rsidR="00852E63" w:rsidRPr="00CF5628" w:rsidRDefault="00852E63" w:rsidP="00DF17AB">
            <w:pPr>
              <w:jc w:val="center"/>
              <w:rPr>
                <w:sz w:val="22"/>
                <w:szCs w:val="22"/>
              </w:rPr>
            </w:pPr>
          </w:p>
        </w:tc>
        <w:tc>
          <w:tcPr>
            <w:tcW w:w="1502" w:type="dxa"/>
            <w:shd w:val="clear" w:color="auto" w:fill="FFD966" w:themeFill="accent4" w:themeFillTint="99"/>
          </w:tcPr>
          <w:p w14:paraId="59EF48C1" w14:textId="441ECA9C" w:rsidR="00852E63" w:rsidRPr="00CF5628" w:rsidRDefault="00852E63" w:rsidP="00DF17AB">
            <w:pPr>
              <w:jc w:val="center"/>
              <w:rPr>
                <w:sz w:val="22"/>
                <w:szCs w:val="22"/>
              </w:rPr>
            </w:pPr>
            <w:r w:rsidRPr="00CF5628">
              <w:rPr>
                <w:sz w:val="22"/>
                <w:szCs w:val="22"/>
              </w:rPr>
              <w:t>W19</w:t>
            </w:r>
          </w:p>
        </w:tc>
        <w:tc>
          <w:tcPr>
            <w:tcW w:w="1503" w:type="dxa"/>
            <w:shd w:val="clear" w:color="auto" w:fill="FFD966" w:themeFill="accent4" w:themeFillTint="99"/>
          </w:tcPr>
          <w:p w14:paraId="4BC6EB08" w14:textId="43893E8B" w:rsidR="00852E63" w:rsidRPr="00CF5628" w:rsidRDefault="00852E63" w:rsidP="00DF17AB">
            <w:pPr>
              <w:jc w:val="center"/>
              <w:rPr>
                <w:sz w:val="22"/>
                <w:szCs w:val="22"/>
              </w:rPr>
            </w:pPr>
            <w:r w:rsidRPr="00CF5628">
              <w:rPr>
                <w:sz w:val="22"/>
                <w:szCs w:val="22"/>
              </w:rPr>
              <w:t>OUT</w:t>
            </w:r>
          </w:p>
        </w:tc>
        <w:tc>
          <w:tcPr>
            <w:tcW w:w="1619" w:type="dxa"/>
            <w:vMerge/>
            <w:shd w:val="clear" w:color="auto" w:fill="FFD966" w:themeFill="accent4" w:themeFillTint="99"/>
          </w:tcPr>
          <w:p w14:paraId="2933605C" w14:textId="77777777" w:rsidR="00852E63" w:rsidRDefault="00852E63" w:rsidP="002D66D9">
            <w:pPr>
              <w:jc w:val="center"/>
            </w:pPr>
          </w:p>
        </w:tc>
      </w:tr>
      <w:tr w:rsidR="00852E63" w14:paraId="0BD3869E" w14:textId="77777777" w:rsidTr="00B46FF9">
        <w:trPr>
          <w:jc w:val="center"/>
        </w:trPr>
        <w:tc>
          <w:tcPr>
            <w:tcW w:w="1750" w:type="dxa"/>
            <w:shd w:val="clear" w:color="auto" w:fill="FFD966" w:themeFill="accent4" w:themeFillTint="99"/>
          </w:tcPr>
          <w:p w14:paraId="04996920" w14:textId="17514954" w:rsidR="00852E63" w:rsidRPr="00CF5628" w:rsidRDefault="00852E63" w:rsidP="00393255">
            <w:pPr>
              <w:rPr>
                <w:sz w:val="22"/>
                <w:szCs w:val="22"/>
              </w:rPr>
            </w:pPr>
            <w:r w:rsidRPr="00CF5628">
              <w:rPr>
                <w:sz w:val="22"/>
                <w:szCs w:val="22"/>
              </w:rPr>
              <w:t>PG_PSU_8_FB</w:t>
            </w:r>
          </w:p>
        </w:tc>
        <w:tc>
          <w:tcPr>
            <w:tcW w:w="1502" w:type="dxa"/>
            <w:vMerge/>
            <w:shd w:val="clear" w:color="auto" w:fill="FFD966" w:themeFill="accent4" w:themeFillTint="99"/>
          </w:tcPr>
          <w:p w14:paraId="7629B4C0" w14:textId="77777777" w:rsidR="00852E63" w:rsidRPr="00CF5628" w:rsidRDefault="00852E63" w:rsidP="00DF17AB">
            <w:pPr>
              <w:jc w:val="center"/>
              <w:rPr>
                <w:sz w:val="22"/>
                <w:szCs w:val="22"/>
              </w:rPr>
            </w:pPr>
          </w:p>
        </w:tc>
        <w:tc>
          <w:tcPr>
            <w:tcW w:w="1502" w:type="dxa"/>
            <w:shd w:val="clear" w:color="auto" w:fill="FFD966" w:themeFill="accent4" w:themeFillTint="99"/>
          </w:tcPr>
          <w:p w14:paraId="0C62AC6C" w14:textId="4287FE0B" w:rsidR="00852E63" w:rsidRPr="00CF5628" w:rsidRDefault="00852E63" w:rsidP="00DF17AB">
            <w:pPr>
              <w:jc w:val="center"/>
              <w:rPr>
                <w:sz w:val="22"/>
                <w:szCs w:val="22"/>
              </w:rPr>
            </w:pPr>
            <w:r w:rsidRPr="00CF5628">
              <w:rPr>
                <w:sz w:val="22"/>
                <w:szCs w:val="22"/>
              </w:rPr>
              <w:t>W18</w:t>
            </w:r>
          </w:p>
        </w:tc>
        <w:tc>
          <w:tcPr>
            <w:tcW w:w="1503" w:type="dxa"/>
            <w:shd w:val="clear" w:color="auto" w:fill="FFD966" w:themeFill="accent4" w:themeFillTint="99"/>
          </w:tcPr>
          <w:p w14:paraId="407D5CC3" w14:textId="5E4B7FEE" w:rsidR="00852E63" w:rsidRPr="00CF5628" w:rsidRDefault="00852E63" w:rsidP="00DF17AB">
            <w:pPr>
              <w:jc w:val="center"/>
              <w:rPr>
                <w:sz w:val="22"/>
                <w:szCs w:val="22"/>
              </w:rPr>
            </w:pPr>
            <w:r w:rsidRPr="00CF5628">
              <w:rPr>
                <w:sz w:val="22"/>
                <w:szCs w:val="22"/>
              </w:rPr>
              <w:t>IN</w:t>
            </w:r>
          </w:p>
        </w:tc>
        <w:tc>
          <w:tcPr>
            <w:tcW w:w="1619" w:type="dxa"/>
            <w:vMerge/>
            <w:shd w:val="clear" w:color="auto" w:fill="FFD966" w:themeFill="accent4" w:themeFillTint="99"/>
          </w:tcPr>
          <w:p w14:paraId="245C8127" w14:textId="77777777" w:rsidR="00852E63" w:rsidRDefault="00852E63" w:rsidP="002D66D9">
            <w:pPr>
              <w:jc w:val="center"/>
            </w:pPr>
          </w:p>
        </w:tc>
      </w:tr>
      <w:tr w:rsidR="004B4869" w14:paraId="5080A4F8" w14:textId="77777777" w:rsidTr="00B46FF9">
        <w:trPr>
          <w:jc w:val="center"/>
        </w:trPr>
        <w:tc>
          <w:tcPr>
            <w:tcW w:w="1750" w:type="dxa"/>
            <w:shd w:val="clear" w:color="auto" w:fill="8EAADB" w:themeFill="accent1" w:themeFillTint="99"/>
          </w:tcPr>
          <w:p w14:paraId="6CB6561B" w14:textId="1A34651C" w:rsidR="004B4869" w:rsidRPr="00CF5628" w:rsidRDefault="004B4869" w:rsidP="00393255">
            <w:pPr>
              <w:rPr>
                <w:sz w:val="22"/>
                <w:szCs w:val="22"/>
              </w:rPr>
            </w:pPr>
            <w:r w:rsidRPr="00CF5628">
              <w:rPr>
                <w:sz w:val="22"/>
                <w:szCs w:val="22"/>
              </w:rPr>
              <w:t>RS485_RxD_6</w:t>
            </w:r>
          </w:p>
        </w:tc>
        <w:tc>
          <w:tcPr>
            <w:tcW w:w="1502" w:type="dxa"/>
            <w:vMerge w:val="restart"/>
            <w:shd w:val="clear" w:color="auto" w:fill="8EAADB" w:themeFill="accent1" w:themeFillTint="99"/>
          </w:tcPr>
          <w:p w14:paraId="2DE74F89" w14:textId="77777777" w:rsidR="004B4869" w:rsidRDefault="004B4869" w:rsidP="00DF17AB">
            <w:pPr>
              <w:jc w:val="center"/>
              <w:rPr>
                <w:sz w:val="22"/>
                <w:szCs w:val="22"/>
              </w:rPr>
            </w:pPr>
          </w:p>
          <w:p w14:paraId="283EFD04" w14:textId="77777777" w:rsidR="004B4869" w:rsidRDefault="004B4869" w:rsidP="00DF17AB">
            <w:pPr>
              <w:jc w:val="center"/>
              <w:rPr>
                <w:sz w:val="22"/>
                <w:szCs w:val="22"/>
              </w:rPr>
            </w:pPr>
          </w:p>
          <w:p w14:paraId="05A390FB" w14:textId="137D3A0E" w:rsidR="004B4869" w:rsidRPr="00CF5628" w:rsidRDefault="004B4869" w:rsidP="00DF17AB">
            <w:pPr>
              <w:jc w:val="center"/>
              <w:rPr>
                <w:sz w:val="22"/>
                <w:szCs w:val="22"/>
              </w:rPr>
            </w:pPr>
            <w:r>
              <w:rPr>
                <w:sz w:val="22"/>
                <w:szCs w:val="22"/>
              </w:rPr>
              <w:t>6</w:t>
            </w:r>
          </w:p>
        </w:tc>
        <w:tc>
          <w:tcPr>
            <w:tcW w:w="1502" w:type="dxa"/>
            <w:shd w:val="clear" w:color="auto" w:fill="8EAADB" w:themeFill="accent1" w:themeFillTint="99"/>
          </w:tcPr>
          <w:p w14:paraId="2A123A47" w14:textId="390811E7" w:rsidR="004B4869" w:rsidRPr="00CF5628" w:rsidRDefault="004B4869" w:rsidP="00DF17AB">
            <w:pPr>
              <w:jc w:val="center"/>
              <w:rPr>
                <w:sz w:val="22"/>
                <w:szCs w:val="22"/>
              </w:rPr>
            </w:pPr>
            <w:r w:rsidRPr="00CF5628">
              <w:rPr>
                <w:sz w:val="22"/>
                <w:szCs w:val="22"/>
              </w:rPr>
              <w:t>W14</w:t>
            </w:r>
          </w:p>
        </w:tc>
        <w:tc>
          <w:tcPr>
            <w:tcW w:w="1503" w:type="dxa"/>
            <w:shd w:val="clear" w:color="auto" w:fill="8EAADB" w:themeFill="accent1" w:themeFillTint="99"/>
          </w:tcPr>
          <w:p w14:paraId="185281FF" w14:textId="3B8CCD71" w:rsidR="004B4869" w:rsidRPr="00CF5628" w:rsidRDefault="004B4869" w:rsidP="00DF17AB">
            <w:pPr>
              <w:jc w:val="center"/>
              <w:rPr>
                <w:sz w:val="22"/>
                <w:szCs w:val="22"/>
              </w:rPr>
            </w:pPr>
            <w:r w:rsidRPr="00CF5628">
              <w:rPr>
                <w:sz w:val="22"/>
                <w:szCs w:val="22"/>
              </w:rPr>
              <w:t>IN</w:t>
            </w:r>
          </w:p>
        </w:tc>
        <w:tc>
          <w:tcPr>
            <w:tcW w:w="1619" w:type="dxa"/>
            <w:vMerge w:val="restart"/>
            <w:shd w:val="clear" w:color="auto" w:fill="8EAADB" w:themeFill="accent1" w:themeFillTint="99"/>
          </w:tcPr>
          <w:p w14:paraId="48019A9E" w14:textId="77777777" w:rsidR="004B4869" w:rsidRDefault="004B4869" w:rsidP="002D66D9">
            <w:pPr>
              <w:jc w:val="center"/>
              <w:rPr>
                <w:sz w:val="22"/>
                <w:szCs w:val="22"/>
              </w:rPr>
            </w:pPr>
          </w:p>
          <w:p w14:paraId="01B4E6B3" w14:textId="77777777" w:rsidR="004B4869" w:rsidRDefault="004B4869" w:rsidP="002D66D9">
            <w:pPr>
              <w:jc w:val="center"/>
              <w:rPr>
                <w:sz w:val="22"/>
                <w:szCs w:val="22"/>
              </w:rPr>
            </w:pPr>
          </w:p>
          <w:p w14:paraId="3051E310" w14:textId="00957BA4" w:rsidR="004B4869" w:rsidRDefault="004B4869" w:rsidP="002D66D9">
            <w:pPr>
              <w:jc w:val="center"/>
            </w:pPr>
            <w:r w:rsidRPr="005D6A85">
              <w:rPr>
                <w:sz w:val="22"/>
                <w:szCs w:val="22"/>
              </w:rPr>
              <w:t>DCDC_9</w:t>
            </w:r>
          </w:p>
        </w:tc>
      </w:tr>
      <w:tr w:rsidR="004B4869" w14:paraId="708E33EE" w14:textId="77777777" w:rsidTr="00B46FF9">
        <w:trPr>
          <w:jc w:val="center"/>
        </w:trPr>
        <w:tc>
          <w:tcPr>
            <w:tcW w:w="1750" w:type="dxa"/>
            <w:shd w:val="clear" w:color="auto" w:fill="8EAADB" w:themeFill="accent1" w:themeFillTint="99"/>
          </w:tcPr>
          <w:p w14:paraId="0C2BAC4D" w14:textId="0F3A6D22" w:rsidR="004B4869" w:rsidRPr="00CF5628" w:rsidRDefault="004B4869" w:rsidP="00393255">
            <w:pPr>
              <w:rPr>
                <w:sz w:val="22"/>
                <w:szCs w:val="22"/>
              </w:rPr>
            </w:pPr>
            <w:r w:rsidRPr="00CF5628">
              <w:rPr>
                <w:sz w:val="22"/>
                <w:szCs w:val="22"/>
              </w:rPr>
              <w:t>RS485_TxD_6</w:t>
            </w:r>
          </w:p>
        </w:tc>
        <w:tc>
          <w:tcPr>
            <w:tcW w:w="1502" w:type="dxa"/>
            <w:vMerge/>
            <w:shd w:val="clear" w:color="auto" w:fill="8EAADB" w:themeFill="accent1" w:themeFillTint="99"/>
          </w:tcPr>
          <w:p w14:paraId="1214F010" w14:textId="77777777" w:rsidR="004B4869" w:rsidRPr="00CF5628" w:rsidRDefault="004B4869" w:rsidP="00DF17AB">
            <w:pPr>
              <w:jc w:val="center"/>
              <w:rPr>
                <w:sz w:val="22"/>
                <w:szCs w:val="22"/>
              </w:rPr>
            </w:pPr>
          </w:p>
        </w:tc>
        <w:tc>
          <w:tcPr>
            <w:tcW w:w="1502" w:type="dxa"/>
            <w:shd w:val="clear" w:color="auto" w:fill="8EAADB" w:themeFill="accent1" w:themeFillTint="99"/>
          </w:tcPr>
          <w:p w14:paraId="027DAB71" w14:textId="6EFD9A4A" w:rsidR="004B4869" w:rsidRPr="00CF5628" w:rsidRDefault="004B4869" w:rsidP="00DF17AB">
            <w:pPr>
              <w:jc w:val="center"/>
              <w:rPr>
                <w:sz w:val="22"/>
                <w:szCs w:val="22"/>
              </w:rPr>
            </w:pPr>
            <w:r w:rsidRPr="00CF5628">
              <w:rPr>
                <w:sz w:val="22"/>
                <w:szCs w:val="22"/>
              </w:rPr>
              <w:t>Y14</w:t>
            </w:r>
          </w:p>
        </w:tc>
        <w:tc>
          <w:tcPr>
            <w:tcW w:w="1503" w:type="dxa"/>
            <w:shd w:val="clear" w:color="auto" w:fill="8EAADB" w:themeFill="accent1" w:themeFillTint="99"/>
          </w:tcPr>
          <w:p w14:paraId="2A26BAA3" w14:textId="19E545B7"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2AD2B59E" w14:textId="77777777" w:rsidR="004B4869" w:rsidRDefault="004B4869" w:rsidP="002D66D9">
            <w:pPr>
              <w:jc w:val="center"/>
            </w:pPr>
          </w:p>
        </w:tc>
      </w:tr>
      <w:tr w:rsidR="004B4869" w14:paraId="3C1630DC" w14:textId="77777777" w:rsidTr="00B46FF9">
        <w:trPr>
          <w:jc w:val="center"/>
        </w:trPr>
        <w:tc>
          <w:tcPr>
            <w:tcW w:w="1750" w:type="dxa"/>
            <w:shd w:val="clear" w:color="auto" w:fill="8EAADB" w:themeFill="accent1" w:themeFillTint="99"/>
          </w:tcPr>
          <w:p w14:paraId="756C27BA" w14:textId="02B5C14F" w:rsidR="004B4869" w:rsidRPr="00CF5628" w:rsidRDefault="004B4869" w:rsidP="00393255">
            <w:pPr>
              <w:rPr>
                <w:sz w:val="22"/>
                <w:szCs w:val="22"/>
              </w:rPr>
            </w:pPr>
            <w:r w:rsidRPr="00CF5628">
              <w:rPr>
                <w:sz w:val="22"/>
                <w:szCs w:val="22"/>
              </w:rPr>
              <w:t>RS485_DE_6</w:t>
            </w:r>
          </w:p>
        </w:tc>
        <w:tc>
          <w:tcPr>
            <w:tcW w:w="1502" w:type="dxa"/>
            <w:vMerge/>
            <w:shd w:val="clear" w:color="auto" w:fill="8EAADB" w:themeFill="accent1" w:themeFillTint="99"/>
          </w:tcPr>
          <w:p w14:paraId="659CA589" w14:textId="77777777" w:rsidR="004B4869" w:rsidRPr="00CF5628" w:rsidRDefault="004B4869" w:rsidP="00DF17AB">
            <w:pPr>
              <w:jc w:val="center"/>
              <w:rPr>
                <w:sz w:val="22"/>
                <w:szCs w:val="22"/>
              </w:rPr>
            </w:pPr>
          </w:p>
        </w:tc>
        <w:tc>
          <w:tcPr>
            <w:tcW w:w="1502" w:type="dxa"/>
            <w:shd w:val="clear" w:color="auto" w:fill="8EAADB" w:themeFill="accent1" w:themeFillTint="99"/>
          </w:tcPr>
          <w:p w14:paraId="513D0A8C" w14:textId="484A4DEF" w:rsidR="004B4869" w:rsidRPr="00CF5628" w:rsidRDefault="004B4869" w:rsidP="00DF17AB">
            <w:pPr>
              <w:jc w:val="center"/>
              <w:rPr>
                <w:sz w:val="22"/>
                <w:szCs w:val="22"/>
              </w:rPr>
            </w:pPr>
            <w:r w:rsidRPr="00CF5628">
              <w:rPr>
                <w:sz w:val="22"/>
                <w:szCs w:val="22"/>
              </w:rPr>
              <w:t>T16</w:t>
            </w:r>
          </w:p>
        </w:tc>
        <w:tc>
          <w:tcPr>
            <w:tcW w:w="1503" w:type="dxa"/>
            <w:shd w:val="clear" w:color="auto" w:fill="8EAADB" w:themeFill="accent1" w:themeFillTint="99"/>
          </w:tcPr>
          <w:p w14:paraId="2DCA7FFE" w14:textId="2329B51F"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4C9CF2AA" w14:textId="77777777" w:rsidR="004B4869" w:rsidRDefault="004B4869" w:rsidP="002D66D9">
            <w:pPr>
              <w:jc w:val="center"/>
            </w:pPr>
          </w:p>
        </w:tc>
      </w:tr>
      <w:tr w:rsidR="004B4869" w14:paraId="2E093288" w14:textId="77777777" w:rsidTr="00B46FF9">
        <w:trPr>
          <w:jc w:val="center"/>
        </w:trPr>
        <w:tc>
          <w:tcPr>
            <w:tcW w:w="1750" w:type="dxa"/>
            <w:shd w:val="clear" w:color="auto" w:fill="8EAADB" w:themeFill="accent1" w:themeFillTint="99"/>
          </w:tcPr>
          <w:p w14:paraId="3F83DFE3" w14:textId="647214A0" w:rsidR="004B4869" w:rsidRPr="00CF5628" w:rsidRDefault="004B4869" w:rsidP="00393255">
            <w:pPr>
              <w:rPr>
                <w:sz w:val="22"/>
                <w:szCs w:val="22"/>
              </w:rPr>
            </w:pPr>
            <w:r w:rsidRPr="00CF5628">
              <w:rPr>
                <w:sz w:val="22"/>
                <w:szCs w:val="22"/>
              </w:rPr>
              <w:t>EN_PSU_9_FB</w:t>
            </w:r>
          </w:p>
        </w:tc>
        <w:tc>
          <w:tcPr>
            <w:tcW w:w="1502" w:type="dxa"/>
            <w:vMerge/>
            <w:shd w:val="clear" w:color="auto" w:fill="8EAADB" w:themeFill="accent1" w:themeFillTint="99"/>
          </w:tcPr>
          <w:p w14:paraId="755BE69D" w14:textId="77777777" w:rsidR="004B4869" w:rsidRPr="00CF5628" w:rsidRDefault="004B4869" w:rsidP="00DF17AB">
            <w:pPr>
              <w:jc w:val="center"/>
              <w:rPr>
                <w:sz w:val="22"/>
                <w:szCs w:val="22"/>
              </w:rPr>
            </w:pPr>
          </w:p>
        </w:tc>
        <w:tc>
          <w:tcPr>
            <w:tcW w:w="1502" w:type="dxa"/>
            <w:shd w:val="clear" w:color="auto" w:fill="8EAADB" w:themeFill="accent1" w:themeFillTint="99"/>
          </w:tcPr>
          <w:p w14:paraId="4130E174" w14:textId="45875F32" w:rsidR="004B4869" w:rsidRPr="00CF5628" w:rsidRDefault="004B4869" w:rsidP="00DF17AB">
            <w:pPr>
              <w:jc w:val="center"/>
              <w:rPr>
                <w:sz w:val="22"/>
                <w:szCs w:val="22"/>
              </w:rPr>
            </w:pPr>
            <w:r w:rsidRPr="00CF5628">
              <w:rPr>
                <w:sz w:val="22"/>
                <w:szCs w:val="22"/>
              </w:rPr>
              <w:t>P18</w:t>
            </w:r>
          </w:p>
        </w:tc>
        <w:tc>
          <w:tcPr>
            <w:tcW w:w="1503" w:type="dxa"/>
            <w:shd w:val="clear" w:color="auto" w:fill="8EAADB" w:themeFill="accent1" w:themeFillTint="99"/>
          </w:tcPr>
          <w:p w14:paraId="0B45FEC1" w14:textId="6C57E92B" w:rsidR="004B4869" w:rsidRPr="00CF5628" w:rsidRDefault="004B4869" w:rsidP="00DF17AB">
            <w:pPr>
              <w:jc w:val="center"/>
              <w:rPr>
                <w:sz w:val="22"/>
                <w:szCs w:val="22"/>
              </w:rPr>
            </w:pPr>
            <w:r w:rsidRPr="00CF5628">
              <w:rPr>
                <w:sz w:val="22"/>
                <w:szCs w:val="22"/>
              </w:rPr>
              <w:t>OUT</w:t>
            </w:r>
          </w:p>
        </w:tc>
        <w:tc>
          <w:tcPr>
            <w:tcW w:w="1619" w:type="dxa"/>
            <w:vMerge/>
            <w:shd w:val="clear" w:color="auto" w:fill="8EAADB" w:themeFill="accent1" w:themeFillTint="99"/>
          </w:tcPr>
          <w:p w14:paraId="174ADCE6" w14:textId="77777777" w:rsidR="004B4869" w:rsidRDefault="004B4869" w:rsidP="002D66D9">
            <w:pPr>
              <w:jc w:val="center"/>
            </w:pPr>
          </w:p>
        </w:tc>
      </w:tr>
      <w:tr w:rsidR="004B4869" w14:paraId="1ACEE2BA" w14:textId="77777777" w:rsidTr="00B46FF9">
        <w:trPr>
          <w:jc w:val="center"/>
        </w:trPr>
        <w:tc>
          <w:tcPr>
            <w:tcW w:w="1750" w:type="dxa"/>
            <w:shd w:val="clear" w:color="auto" w:fill="8EAADB" w:themeFill="accent1" w:themeFillTint="99"/>
          </w:tcPr>
          <w:p w14:paraId="7ABF10A9" w14:textId="762817A0" w:rsidR="004B4869" w:rsidRPr="00CF5628" w:rsidRDefault="004B4869" w:rsidP="00393255">
            <w:pPr>
              <w:rPr>
                <w:sz w:val="22"/>
                <w:szCs w:val="22"/>
              </w:rPr>
            </w:pPr>
            <w:r w:rsidRPr="00CF5628">
              <w:rPr>
                <w:sz w:val="22"/>
                <w:szCs w:val="22"/>
              </w:rPr>
              <w:t>PG_PSU_9_FB</w:t>
            </w:r>
          </w:p>
        </w:tc>
        <w:tc>
          <w:tcPr>
            <w:tcW w:w="1502" w:type="dxa"/>
            <w:vMerge/>
            <w:shd w:val="clear" w:color="auto" w:fill="8EAADB" w:themeFill="accent1" w:themeFillTint="99"/>
          </w:tcPr>
          <w:p w14:paraId="7B045AC9" w14:textId="77777777" w:rsidR="004B4869" w:rsidRPr="00CF5628" w:rsidRDefault="004B4869" w:rsidP="00DF17AB">
            <w:pPr>
              <w:jc w:val="center"/>
              <w:rPr>
                <w:sz w:val="22"/>
                <w:szCs w:val="22"/>
              </w:rPr>
            </w:pPr>
          </w:p>
        </w:tc>
        <w:tc>
          <w:tcPr>
            <w:tcW w:w="1502" w:type="dxa"/>
            <w:shd w:val="clear" w:color="auto" w:fill="8EAADB" w:themeFill="accent1" w:themeFillTint="99"/>
          </w:tcPr>
          <w:p w14:paraId="0EEF24CD" w14:textId="61AB12FD" w:rsidR="004B4869" w:rsidRPr="00CF5628" w:rsidRDefault="004B4869" w:rsidP="00DF17AB">
            <w:pPr>
              <w:jc w:val="center"/>
              <w:rPr>
                <w:sz w:val="22"/>
                <w:szCs w:val="22"/>
              </w:rPr>
            </w:pPr>
            <w:r w:rsidRPr="00CF5628">
              <w:rPr>
                <w:sz w:val="22"/>
                <w:szCs w:val="22"/>
              </w:rPr>
              <w:t>N17</w:t>
            </w:r>
          </w:p>
        </w:tc>
        <w:tc>
          <w:tcPr>
            <w:tcW w:w="1503" w:type="dxa"/>
            <w:shd w:val="clear" w:color="auto" w:fill="8EAADB" w:themeFill="accent1" w:themeFillTint="99"/>
          </w:tcPr>
          <w:p w14:paraId="07637443" w14:textId="52491790" w:rsidR="004B4869" w:rsidRPr="00CF5628" w:rsidRDefault="004B4869" w:rsidP="00DF17AB">
            <w:pPr>
              <w:jc w:val="center"/>
              <w:rPr>
                <w:sz w:val="22"/>
                <w:szCs w:val="22"/>
              </w:rPr>
            </w:pPr>
            <w:r w:rsidRPr="00CF5628">
              <w:rPr>
                <w:sz w:val="22"/>
                <w:szCs w:val="22"/>
              </w:rPr>
              <w:t>IN</w:t>
            </w:r>
          </w:p>
        </w:tc>
        <w:tc>
          <w:tcPr>
            <w:tcW w:w="1619" w:type="dxa"/>
            <w:vMerge/>
            <w:shd w:val="clear" w:color="auto" w:fill="8EAADB" w:themeFill="accent1" w:themeFillTint="99"/>
          </w:tcPr>
          <w:p w14:paraId="0D6FF321" w14:textId="77777777" w:rsidR="004B4869" w:rsidRDefault="004B4869" w:rsidP="002D66D9">
            <w:pPr>
              <w:jc w:val="center"/>
            </w:pPr>
          </w:p>
        </w:tc>
      </w:tr>
      <w:tr w:rsidR="009C0545" w14:paraId="2D9D86C1" w14:textId="77777777" w:rsidTr="00B46FF9">
        <w:trPr>
          <w:jc w:val="center"/>
        </w:trPr>
        <w:tc>
          <w:tcPr>
            <w:tcW w:w="1750" w:type="dxa"/>
            <w:shd w:val="clear" w:color="auto" w:fill="FFF2CC" w:themeFill="accent4" w:themeFillTint="33"/>
          </w:tcPr>
          <w:p w14:paraId="64365B07" w14:textId="11DF39E1" w:rsidR="009C0545" w:rsidRPr="00CF5628" w:rsidRDefault="009C0545" w:rsidP="00393255">
            <w:pPr>
              <w:rPr>
                <w:sz w:val="22"/>
                <w:szCs w:val="22"/>
              </w:rPr>
            </w:pPr>
            <w:r w:rsidRPr="00CF5628">
              <w:rPr>
                <w:sz w:val="22"/>
                <w:szCs w:val="22"/>
              </w:rPr>
              <w:t>RS485_RxD_7</w:t>
            </w:r>
          </w:p>
        </w:tc>
        <w:tc>
          <w:tcPr>
            <w:tcW w:w="1502" w:type="dxa"/>
            <w:vMerge w:val="restart"/>
            <w:shd w:val="clear" w:color="auto" w:fill="FFF2CC" w:themeFill="accent4" w:themeFillTint="33"/>
          </w:tcPr>
          <w:p w14:paraId="435D9001" w14:textId="77777777" w:rsidR="009C0545" w:rsidRDefault="009C0545" w:rsidP="00DF17AB">
            <w:pPr>
              <w:jc w:val="center"/>
              <w:rPr>
                <w:sz w:val="22"/>
                <w:szCs w:val="22"/>
              </w:rPr>
            </w:pPr>
          </w:p>
          <w:p w14:paraId="43E73452" w14:textId="77777777" w:rsidR="009C0545" w:rsidRDefault="009C0545" w:rsidP="00DF17AB">
            <w:pPr>
              <w:jc w:val="center"/>
              <w:rPr>
                <w:sz w:val="22"/>
                <w:szCs w:val="22"/>
              </w:rPr>
            </w:pPr>
          </w:p>
          <w:p w14:paraId="4FB85199" w14:textId="17CF186A" w:rsidR="009C0545" w:rsidRPr="00CF5628" w:rsidRDefault="009C0545" w:rsidP="00DF17AB">
            <w:pPr>
              <w:jc w:val="center"/>
              <w:rPr>
                <w:sz w:val="22"/>
                <w:szCs w:val="22"/>
              </w:rPr>
            </w:pPr>
            <w:r>
              <w:rPr>
                <w:sz w:val="22"/>
                <w:szCs w:val="22"/>
              </w:rPr>
              <w:t>7</w:t>
            </w:r>
          </w:p>
        </w:tc>
        <w:tc>
          <w:tcPr>
            <w:tcW w:w="1502" w:type="dxa"/>
            <w:shd w:val="clear" w:color="auto" w:fill="FFF2CC" w:themeFill="accent4" w:themeFillTint="33"/>
          </w:tcPr>
          <w:p w14:paraId="144F0F9C" w14:textId="711BB9EB" w:rsidR="009C0545" w:rsidRPr="00CF5628" w:rsidRDefault="009C0545" w:rsidP="00DF17AB">
            <w:pPr>
              <w:jc w:val="center"/>
              <w:rPr>
                <w:sz w:val="22"/>
                <w:szCs w:val="22"/>
              </w:rPr>
            </w:pPr>
            <w:r w:rsidRPr="00CF5628">
              <w:rPr>
                <w:sz w:val="22"/>
                <w:szCs w:val="22"/>
              </w:rPr>
              <w:t>U17</w:t>
            </w:r>
          </w:p>
        </w:tc>
        <w:tc>
          <w:tcPr>
            <w:tcW w:w="1503" w:type="dxa"/>
            <w:shd w:val="clear" w:color="auto" w:fill="FFF2CC" w:themeFill="accent4" w:themeFillTint="33"/>
          </w:tcPr>
          <w:p w14:paraId="3816A079" w14:textId="546075DB" w:rsidR="009C0545" w:rsidRPr="00CF5628" w:rsidRDefault="009C0545" w:rsidP="00DF17AB">
            <w:pPr>
              <w:jc w:val="center"/>
              <w:rPr>
                <w:sz w:val="22"/>
                <w:szCs w:val="22"/>
              </w:rPr>
            </w:pPr>
            <w:r w:rsidRPr="00CF5628">
              <w:rPr>
                <w:sz w:val="22"/>
                <w:szCs w:val="22"/>
              </w:rPr>
              <w:t>IN</w:t>
            </w:r>
          </w:p>
        </w:tc>
        <w:tc>
          <w:tcPr>
            <w:tcW w:w="1619" w:type="dxa"/>
            <w:vMerge w:val="restart"/>
            <w:shd w:val="clear" w:color="auto" w:fill="FFF2CC" w:themeFill="accent4" w:themeFillTint="33"/>
          </w:tcPr>
          <w:p w14:paraId="46F342EB" w14:textId="77777777" w:rsidR="009C0545" w:rsidRDefault="009C0545" w:rsidP="002D66D9">
            <w:pPr>
              <w:jc w:val="center"/>
              <w:rPr>
                <w:sz w:val="22"/>
                <w:szCs w:val="22"/>
              </w:rPr>
            </w:pPr>
          </w:p>
          <w:p w14:paraId="26A7C0DD" w14:textId="77777777" w:rsidR="009C0545" w:rsidRDefault="009C0545" w:rsidP="002D66D9">
            <w:pPr>
              <w:jc w:val="center"/>
              <w:rPr>
                <w:sz w:val="22"/>
                <w:szCs w:val="22"/>
              </w:rPr>
            </w:pPr>
          </w:p>
          <w:p w14:paraId="571722C3" w14:textId="7D5AFCF8" w:rsidR="009C0545" w:rsidRDefault="009C0545" w:rsidP="002D66D9">
            <w:pPr>
              <w:jc w:val="center"/>
            </w:pPr>
            <w:r w:rsidRPr="005D6A85">
              <w:rPr>
                <w:sz w:val="22"/>
                <w:szCs w:val="22"/>
              </w:rPr>
              <w:t>DCDC_10</w:t>
            </w:r>
          </w:p>
        </w:tc>
      </w:tr>
      <w:tr w:rsidR="009C0545" w14:paraId="19C313FC" w14:textId="77777777" w:rsidTr="00B46FF9">
        <w:trPr>
          <w:jc w:val="center"/>
        </w:trPr>
        <w:tc>
          <w:tcPr>
            <w:tcW w:w="1750" w:type="dxa"/>
            <w:shd w:val="clear" w:color="auto" w:fill="FFF2CC" w:themeFill="accent4" w:themeFillTint="33"/>
          </w:tcPr>
          <w:p w14:paraId="6F7E3911" w14:textId="3A40FA42" w:rsidR="009C0545" w:rsidRPr="00CF5628" w:rsidRDefault="009C0545" w:rsidP="00393255">
            <w:pPr>
              <w:rPr>
                <w:sz w:val="22"/>
                <w:szCs w:val="22"/>
              </w:rPr>
            </w:pPr>
            <w:r w:rsidRPr="00CF5628">
              <w:rPr>
                <w:sz w:val="22"/>
                <w:szCs w:val="22"/>
              </w:rPr>
              <w:t>RS485_TxD_7</w:t>
            </w:r>
          </w:p>
        </w:tc>
        <w:tc>
          <w:tcPr>
            <w:tcW w:w="1502" w:type="dxa"/>
            <w:vMerge/>
            <w:shd w:val="clear" w:color="auto" w:fill="FFF2CC" w:themeFill="accent4" w:themeFillTint="33"/>
          </w:tcPr>
          <w:p w14:paraId="63754A86" w14:textId="77777777" w:rsidR="009C0545" w:rsidRPr="00CF5628" w:rsidRDefault="009C0545" w:rsidP="00DF17AB">
            <w:pPr>
              <w:jc w:val="center"/>
              <w:rPr>
                <w:sz w:val="22"/>
                <w:szCs w:val="22"/>
              </w:rPr>
            </w:pPr>
          </w:p>
        </w:tc>
        <w:tc>
          <w:tcPr>
            <w:tcW w:w="1502" w:type="dxa"/>
            <w:shd w:val="clear" w:color="auto" w:fill="FFF2CC" w:themeFill="accent4" w:themeFillTint="33"/>
          </w:tcPr>
          <w:p w14:paraId="5860413A" w14:textId="6D1F43B4" w:rsidR="009C0545" w:rsidRPr="00CF5628" w:rsidRDefault="009C0545" w:rsidP="00DF17AB">
            <w:pPr>
              <w:jc w:val="center"/>
              <w:rPr>
                <w:sz w:val="22"/>
                <w:szCs w:val="22"/>
              </w:rPr>
            </w:pPr>
            <w:r w:rsidRPr="00CF5628">
              <w:rPr>
                <w:sz w:val="22"/>
                <w:szCs w:val="22"/>
              </w:rPr>
              <w:t>V15</w:t>
            </w:r>
          </w:p>
        </w:tc>
        <w:tc>
          <w:tcPr>
            <w:tcW w:w="1503" w:type="dxa"/>
            <w:shd w:val="clear" w:color="auto" w:fill="FFF2CC" w:themeFill="accent4" w:themeFillTint="33"/>
          </w:tcPr>
          <w:p w14:paraId="7FB3383D" w14:textId="17F9FD65"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19818B20" w14:textId="77777777" w:rsidR="009C0545" w:rsidRDefault="009C0545" w:rsidP="002D66D9">
            <w:pPr>
              <w:jc w:val="center"/>
            </w:pPr>
          </w:p>
        </w:tc>
      </w:tr>
      <w:tr w:rsidR="009C0545" w14:paraId="5BADD3D1" w14:textId="77777777" w:rsidTr="00B46FF9">
        <w:trPr>
          <w:jc w:val="center"/>
        </w:trPr>
        <w:tc>
          <w:tcPr>
            <w:tcW w:w="1750" w:type="dxa"/>
            <w:shd w:val="clear" w:color="auto" w:fill="FFF2CC" w:themeFill="accent4" w:themeFillTint="33"/>
          </w:tcPr>
          <w:p w14:paraId="25BF4C8A" w14:textId="0CE8240D" w:rsidR="009C0545" w:rsidRPr="00CF5628" w:rsidRDefault="009C0545" w:rsidP="00393255">
            <w:pPr>
              <w:rPr>
                <w:sz w:val="22"/>
                <w:szCs w:val="22"/>
              </w:rPr>
            </w:pPr>
            <w:r w:rsidRPr="00CF5628">
              <w:rPr>
                <w:sz w:val="22"/>
                <w:szCs w:val="22"/>
              </w:rPr>
              <w:t>RS485_DE_7</w:t>
            </w:r>
          </w:p>
        </w:tc>
        <w:tc>
          <w:tcPr>
            <w:tcW w:w="1502" w:type="dxa"/>
            <w:vMerge/>
            <w:shd w:val="clear" w:color="auto" w:fill="FFF2CC" w:themeFill="accent4" w:themeFillTint="33"/>
          </w:tcPr>
          <w:p w14:paraId="3E974AD1" w14:textId="77777777" w:rsidR="009C0545" w:rsidRPr="00CF5628" w:rsidRDefault="009C0545" w:rsidP="00DF17AB">
            <w:pPr>
              <w:jc w:val="center"/>
              <w:rPr>
                <w:sz w:val="22"/>
                <w:szCs w:val="22"/>
              </w:rPr>
            </w:pPr>
          </w:p>
        </w:tc>
        <w:tc>
          <w:tcPr>
            <w:tcW w:w="1502" w:type="dxa"/>
            <w:shd w:val="clear" w:color="auto" w:fill="FFF2CC" w:themeFill="accent4" w:themeFillTint="33"/>
          </w:tcPr>
          <w:p w14:paraId="36E822A0" w14:textId="25B8D385" w:rsidR="009C0545" w:rsidRPr="00CF5628" w:rsidRDefault="009C0545" w:rsidP="00DF17AB">
            <w:pPr>
              <w:jc w:val="center"/>
              <w:rPr>
                <w:sz w:val="22"/>
                <w:szCs w:val="22"/>
              </w:rPr>
            </w:pPr>
            <w:r w:rsidRPr="00CF5628">
              <w:rPr>
                <w:sz w:val="22"/>
                <w:szCs w:val="22"/>
              </w:rPr>
              <w:t>W15</w:t>
            </w:r>
          </w:p>
        </w:tc>
        <w:tc>
          <w:tcPr>
            <w:tcW w:w="1503" w:type="dxa"/>
            <w:shd w:val="clear" w:color="auto" w:fill="FFF2CC" w:themeFill="accent4" w:themeFillTint="33"/>
          </w:tcPr>
          <w:p w14:paraId="02851B76" w14:textId="59115537"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477B2E58" w14:textId="77777777" w:rsidR="009C0545" w:rsidRDefault="009C0545" w:rsidP="002D66D9">
            <w:pPr>
              <w:jc w:val="center"/>
            </w:pPr>
          </w:p>
        </w:tc>
      </w:tr>
      <w:tr w:rsidR="009C0545" w14:paraId="1124682A" w14:textId="77777777" w:rsidTr="00B46FF9">
        <w:trPr>
          <w:jc w:val="center"/>
        </w:trPr>
        <w:tc>
          <w:tcPr>
            <w:tcW w:w="1750" w:type="dxa"/>
            <w:shd w:val="clear" w:color="auto" w:fill="FFF2CC" w:themeFill="accent4" w:themeFillTint="33"/>
          </w:tcPr>
          <w:p w14:paraId="5CCE1905" w14:textId="7F4C50F3" w:rsidR="009C0545" w:rsidRPr="00CF5628" w:rsidRDefault="009C0545" w:rsidP="00393255">
            <w:pPr>
              <w:rPr>
                <w:sz w:val="22"/>
                <w:szCs w:val="22"/>
              </w:rPr>
            </w:pPr>
            <w:r w:rsidRPr="00CF5628">
              <w:rPr>
                <w:sz w:val="22"/>
                <w:szCs w:val="22"/>
              </w:rPr>
              <w:t>EN_PSU_10_FB</w:t>
            </w:r>
          </w:p>
        </w:tc>
        <w:tc>
          <w:tcPr>
            <w:tcW w:w="1502" w:type="dxa"/>
            <w:vMerge/>
            <w:shd w:val="clear" w:color="auto" w:fill="FFF2CC" w:themeFill="accent4" w:themeFillTint="33"/>
          </w:tcPr>
          <w:p w14:paraId="133CBE50" w14:textId="77777777" w:rsidR="009C0545" w:rsidRPr="00CF5628" w:rsidRDefault="009C0545" w:rsidP="00DF17AB">
            <w:pPr>
              <w:jc w:val="center"/>
              <w:rPr>
                <w:sz w:val="22"/>
                <w:szCs w:val="22"/>
              </w:rPr>
            </w:pPr>
          </w:p>
        </w:tc>
        <w:tc>
          <w:tcPr>
            <w:tcW w:w="1502" w:type="dxa"/>
            <w:shd w:val="clear" w:color="auto" w:fill="FFF2CC" w:themeFill="accent4" w:themeFillTint="33"/>
          </w:tcPr>
          <w:p w14:paraId="69A2BBB1" w14:textId="4D1E01ED" w:rsidR="009C0545" w:rsidRPr="00CF5628" w:rsidRDefault="009C0545" w:rsidP="00DF17AB">
            <w:pPr>
              <w:jc w:val="center"/>
              <w:rPr>
                <w:sz w:val="22"/>
                <w:szCs w:val="22"/>
              </w:rPr>
            </w:pPr>
            <w:r w:rsidRPr="00CF5628">
              <w:rPr>
                <w:sz w:val="22"/>
                <w:szCs w:val="22"/>
              </w:rPr>
              <w:t>P16</w:t>
            </w:r>
          </w:p>
        </w:tc>
        <w:tc>
          <w:tcPr>
            <w:tcW w:w="1503" w:type="dxa"/>
            <w:shd w:val="clear" w:color="auto" w:fill="FFF2CC" w:themeFill="accent4" w:themeFillTint="33"/>
          </w:tcPr>
          <w:p w14:paraId="23075E34" w14:textId="4C8E054F" w:rsidR="009C0545" w:rsidRPr="00CF5628" w:rsidRDefault="009C0545" w:rsidP="00DF17AB">
            <w:pPr>
              <w:jc w:val="center"/>
              <w:rPr>
                <w:sz w:val="22"/>
                <w:szCs w:val="22"/>
              </w:rPr>
            </w:pPr>
            <w:r w:rsidRPr="00CF5628">
              <w:rPr>
                <w:sz w:val="22"/>
                <w:szCs w:val="22"/>
              </w:rPr>
              <w:t>OUT</w:t>
            </w:r>
          </w:p>
        </w:tc>
        <w:tc>
          <w:tcPr>
            <w:tcW w:w="1619" w:type="dxa"/>
            <w:vMerge/>
            <w:shd w:val="clear" w:color="auto" w:fill="FFF2CC" w:themeFill="accent4" w:themeFillTint="33"/>
          </w:tcPr>
          <w:p w14:paraId="6CB5AFC1" w14:textId="77777777" w:rsidR="009C0545" w:rsidRDefault="009C0545" w:rsidP="002D66D9">
            <w:pPr>
              <w:jc w:val="center"/>
            </w:pPr>
          </w:p>
        </w:tc>
      </w:tr>
      <w:tr w:rsidR="009C0545" w14:paraId="239A7CFC" w14:textId="77777777" w:rsidTr="00B46FF9">
        <w:trPr>
          <w:jc w:val="center"/>
        </w:trPr>
        <w:tc>
          <w:tcPr>
            <w:tcW w:w="1750" w:type="dxa"/>
            <w:shd w:val="clear" w:color="auto" w:fill="FFF2CC" w:themeFill="accent4" w:themeFillTint="33"/>
          </w:tcPr>
          <w:p w14:paraId="2FD89293" w14:textId="4899824F" w:rsidR="009C0545" w:rsidRPr="00CF5628" w:rsidRDefault="009C0545" w:rsidP="00393255">
            <w:pPr>
              <w:rPr>
                <w:sz w:val="22"/>
                <w:szCs w:val="22"/>
              </w:rPr>
            </w:pPr>
            <w:r w:rsidRPr="00CF5628">
              <w:rPr>
                <w:sz w:val="22"/>
                <w:szCs w:val="22"/>
              </w:rPr>
              <w:t>PG_PSU_10_FB</w:t>
            </w:r>
          </w:p>
        </w:tc>
        <w:tc>
          <w:tcPr>
            <w:tcW w:w="1502" w:type="dxa"/>
            <w:vMerge/>
            <w:shd w:val="clear" w:color="auto" w:fill="FFF2CC" w:themeFill="accent4" w:themeFillTint="33"/>
          </w:tcPr>
          <w:p w14:paraId="51F72064" w14:textId="77777777" w:rsidR="009C0545" w:rsidRPr="00CF5628" w:rsidRDefault="009C0545" w:rsidP="00DF17AB">
            <w:pPr>
              <w:jc w:val="center"/>
              <w:rPr>
                <w:sz w:val="22"/>
                <w:szCs w:val="22"/>
              </w:rPr>
            </w:pPr>
          </w:p>
        </w:tc>
        <w:tc>
          <w:tcPr>
            <w:tcW w:w="1502" w:type="dxa"/>
            <w:shd w:val="clear" w:color="auto" w:fill="FFF2CC" w:themeFill="accent4" w:themeFillTint="33"/>
          </w:tcPr>
          <w:p w14:paraId="227BE421" w14:textId="1C5DB50B" w:rsidR="009C0545" w:rsidRPr="00CF5628" w:rsidRDefault="009C0545" w:rsidP="00DF17AB">
            <w:pPr>
              <w:jc w:val="center"/>
              <w:rPr>
                <w:sz w:val="22"/>
                <w:szCs w:val="22"/>
              </w:rPr>
            </w:pPr>
            <w:r w:rsidRPr="00CF5628">
              <w:rPr>
                <w:sz w:val="22"/>
                <w:szCs w:val="22"/>
              </w:rPr>
              <w:t>P15</w:t>
            </w:r>
          </w:p>
        </w:tc>
        <w:tc>
          <w:tcPr>
            <w:tcW w:w="1503" w:type="dxa"/>
            <w:shd w:val="clear" w:color="auto" w:fill="FFF2CC" w:themeFill="accent4" w:themeFillTint="33"/>
          </w:tcPr>
          <w:p w14:paraId="05EB7E7D" w14:textId="7E344F0D" w:rsidR="009C0545" w:rsidRPr="00CF5628" w:rsidRDefault="009C0545" w:rsidP="00DF17AB">
            <w:pPr>
              <w:jc w:val="center"/>
              <w:rPr>
                <w:sz w:val="22"/>
                <w:szCs w:val="22"/>
              </w:rPr>
            </w:pPr>
            <w:r w:rsidRPr="00CF5628">
              <w:rPr>
                <w:sz w:val="22"/>
                <w:szCs w:val="22"/>
              </w:rPr>
              <w:t>IN</w:t>
            </w:r>
          </w:p>
        </w:tc>
        <w:tc>
          <w:tcPr>
            <w:tcW w:w="1619" w:type="dxa"/>
            <w:vMerge/>
            <w:shd w:val="clear" w:color="auto" w:fill="FFF2CC" w:themeFill="accent4" w:themeFillTint="33"/>
          </w:tcPr>
          <w:p w14:paraId="3660333D" w14:textId="77777777" w:rsidR="009C0545" w:rsidRDefault="009C0545" w:rsidP="002D66D9">
            <w:pPr>
              <w:jc w:val="center"/>
            </w:pPr>
          </w:p>
        </w:tc>
      </w:tr>
      <w:tr w:rsidR="00311A1A" w14:paraId="4C276136" w14:textId="77777777" w:rsidTr="00B46FF9">
        <w:trPr>
          <w:jc w:val="center"/>
        </w:trPr>
        <w:tc>
          <w:tcPr>
            <w:tcW w:w="1750" w:type="dxa"/>
            <w:shd w:val="clear" w:color="auto" w:fill="92D050"/>
          </w:tcPr>
          <w:p w14:paraId="2B63CF58" w14:textId="1FC2107E" w:rsidR="00311A1A" w:rsidRPr="00CF5628" w:rsidRDefault="00311A1A" w:rsidP="00393255">
            <w:pPr>
              <w:rPr>
                <w:sz w:val="22"/>
                <w:szCs w:val="22"/>
              </w:rPr>
            </w:pPr>
            <w:r w:rsidRPr="00CF5628">
              <w:rPr>
                <w:sz w:val="22"/>
                <w:szCs w:val="22"/>
              </w:rPr>
              <w:t>RS485_RxD_</w:t>
            </w:r>
            <w:r>
              <w:rPr>
                <w:sz w:val="22"/>
                <w:szCs w:val="22"/>
              </w:rPr>
              <w:t>8</w:t>
            </w:r>
          </w:p>
        </w:tc>
        <w:tc>
          <w:tcPr>
            <w:tcW w:w="1502" w:type="dxa"/>
            <w:vMerge w:val="restart"/>
            <w:shd w:val="clear" w:color="auto" w:fill="92D050"/>
          </w:tcPr>
          <w:p w14:paraId="28A7D87B" w14:textId="77777777" w:rsidR="00311A1A" w:rsidRDefault="00311A1A" w:rsidP="00DF17AB">
            <w:pPr>
              <w:jc w:val="center"/>
              <w:rPr>
                <w:sz w:val="22"/>
                <w:szCs w:val="22"/>
              </w:rPr>
            </w:pPr>
          </w:p>
          <w:p w14:paraId="171B759D" w14:textId="77777777" w:rsidR="00311A1A" w:rsidRDefault="00311A1A" w:rsidP="00DF17AB">
            <w:pPr>
              <w:jc w:val="center"/>
              <w:rPr>
                <w:sz w:val="22"/>
                <w:szCs w:val="22"/>
              </w:rPr>
            </w:pPr>
          </w:p>
          <w:p w14:paraId="4465583D" w14:textId="137BD4FD" w:rsidR="00311A1A" w:rsidRDefault="00311A1A" w:rsidP="00DF17AB">
            <w:pPr>
              <w:jc w:val="center"/>
              <w:rPr>
                <w:sz w:val="22"/>
                <w:szCs w:val="22"/>
              </w:rPr>
            </w:pPr>
            <w:r>
              <w:rPr>
                <w:sz w:val="22"/>
                <w:szCs w:val="22"/>
              </w:rPr>
              <w:t>8</w:t>
            </w:r>
          </w:p>
        </w:tc>
        <w:tc>
          <w:tcPr>
            <w:tcW w:w="1502" w:type="dxa"/>
            <w:shd w:val="clear" w:color="auto" w:fill="92D050"/>
          </w:tcPr>
          <w:p w14:paraId="2F163BE9" w14:textId="10A27B6A" w:rsidR="00311A1A" w:rsidRPr="00CF5628" w:rsidRDefault="00311A1A" w:rsidP="00DF17AB">
            <w:pPr>
              <w:jc w:val="center"/>
              <w:rPr>
                <w:sz w:val="22"/>
                <w:szCs w:val="22"/>
              </w:rPr>
            </w:pPr>
            <w:r>
              <w:rPr>
                <w:sz w:val="22"/>
                <w:szCs w:val="22"/>
              </w:rPr>
              <w:t>U14</w:t>
            </w:r>
          </w:p>
        </w:tc>
        <w:tc>
          <w:tcPr>
            <w:tcW w:w="1503" w:type="dxa"/>
            <w:shd w:val="clear" w:color="auto" w:fill="92D050"/>
          </w:tcPr>
          <w:p w14:paraId="0305246D" w14:textId="0FC6FE5A" w:rsidR="00311A1A" w:rsidRPr="00CF5628" w:rsidRDefault="00311A1A" w:rsidP="00DF17AB">
            <w:pPr>
              <w:jc w:val="center"/>
              <w:rPr>
                <w:sz w:val="22"/>
                <w:szCs w:val="22"/>
              </w:rPr>
            </w:pPr>
            <w:r w:rsidRPr="00CF5628">
              <w:rPr>
                <w:sz w:val="22"/>
                <w:szCs w:val="22"/>
              </w:rPr>
              <w:t>IN</w:t>
            </w:r>
          </w:p>
        </w:tc>
        <w:tc>
          <w:tcPr>
            <w:tcW w:w="1619" w:type="dxa"/>
            <w:vMerge w:val="restart"/>
            <w:shd w:val="clear" w:color="auto" w:fill="92D050"/>
          </w:tcPr>
          <w:p w14:paraId="15E57B4F" w14:textId="77777777" w:rsidR="00311A1A" w:rsidRDefault="00311A1A" w:rsidP="002D66D9">
            <w:pPr>
              <w:jc w:val="center"/>
            </w:pPr>
          </w:p>
          <w:p w14:paraId="793427FE" w14:textId="77777777" w:rsidR="00311A1A" w:rsidRDefault="00311A1A" w:rsidP="002D66D9">
            <w:pPr>
              <w:jc w:val="center"/>
            </w:pPr>
          </w:p>
          <w:p w14:paraId="775327B6" w14:textId="4B0C0BF0" w:rsidR="00311A1A" w:rsidRDefault="00311A1A" w:rsidP="002D66D9">
            <w:pPr>
              <w:jc w:val="center"/>
            </w:pPr>
            <w:r>
              <w:t>Main Board</w:t>
            </w:r>
          </w:p>
        </w:tc>
      </w:tr>
      <w:tr w:rsidR="00311A1A" w14:paraId="35D18CB5" w14:textId="77777777" w:rsidTr="00B46FF9">
        <w:trPr>
          <w:jc w:val="center"/>
        </w:trPr>
        <w:tc>
          <w:tcPr>
            <w:tcW w:w="1750" w:type="dxa"/>
            <w:shd w:val="clear" w:color="auto" w:fill="92D050"/>
          </w:tcPr>
          <w:p w14:paraId="3811023C" w14:textId="4DF2965B" w:rsidR="00311A1A" w:rsidRPr="00CF5628" w:rsidRDefault="00311A1A" w:rsidP="00393255">
            <w:pPr>
              <w:rPr>
                <w:sz w:val="22"/>
                <w:szCs w:val="22"/>
              </w:rPr>
            </w:pPr>
            <w:r w:rsidRPr="00CF5628">
              <w:rPr>
                <w:sz w:val="22"/>
                <w:szCs w:val="22"/>
              </w:rPr>
              <w:t>RS485_TxD_</w:t>
            </w:r>
            <w:r>
              <w:rPr>
                <w:sz w:val="22"/>
                <w:szCs w:val="22"/>
              </w:rPr>
              <w:t>8</w:t>
            </w:r>
          </w:p>
        </w:tc>
        <w:tc>
          <w:tcPr>
            <w:tcW w:w="1502" w:type="dxa"/>
            <w:vMerge/>
            <w:shd w:val="clear" w:color="auto" w:fill="92D050"/>
          </w:tcPr>
          <w:p w14:paraId="65FA10A2" w14:textId="77777777" w:rsidR="00311A1A" w:rsidRDefault="00311A1A" w:rsidP="00DF17AB">
            <w:pPr>
              <w:jc w:val="center"/>
              <w:rPr>
                <w:sz w:val="22"/>
                <w:szCs w:val="22"/>
              </w:rPr>
            </w:pPr>
          </w:p>
        </w:tc>
        <w:tc>
          <w:tcPr>
            <w:tcW w:w="1502" w:type="dxa"/>
            <w:shd w:val="clear" w:color="auto" w:fill="92D050"/>
          </w:tcPr>
          <w:p w14:paraId="7F8F863E" w14:textId="7EF707FA" w:rsidR="00311A1A" w:rsidRPr="00CF5628" w:rsidRDefault="00311A1A" w:rsidP="00DF17AB">
            <w:pPr>
              <w:jc w:val="center"/>
              <w:rPr>
                <w:sz w:val="22"/>
                <w:szCs w:val="22"/>
              </w:rPr>
            </w:pPr>
            <w:r>
              <w:rPr>
                <w:sz w:val="22"/>
                <w:szCs w:val="22"/>
              </w:rPr>
              <w:t>U15</w:t>
            </w:r>
          </w:p>
        </w:tc>
        <w:tc>
          <w:tcPr>
            <w:tcW w:w="1503" w:type="dxa"/>
            <w:shd w:val="clear" w:color="auto" w:fill="92D050"/>
          </w:tcPr>
          <w:p w14:paraId="401DFF8B" w14:textId="4DCB486C"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59E15D9F" w14:textId="77777777" w:rsidR="00311A1A" w:rsidRDefault="00311A1A" w:rsidP="00CF5628"/>
        </w:tc>
      </w:tr>
      <w:tr w:rsidR="00311A1A" w14:paraId="138DFC00" w14:textId="77777777" w:rsidTr="00B46FF9">
        <w:trPr>
          <w:jc w:val="center"/>
        </w:trPr>
        <w:tc>
          <w:tcPr>
            <w:tcW w:w="1750" w:type="dxa"/>
            <w:shd w:val="clear" w:color="auto" w:fill="92D050"/>
          </w:tcPr>
          <w:p w14:paraId="776F19A2" w14:textId="1B013D7C" w:rsidR="00311A1A" w:rsidRPr="00CF5628" w:rsidRDefault="00311A1A" w:rsidP="00393255">
            <w:pPr>
              <w:rPr>
                <w:sz w:val="22"/>
                <w:szCs w:val="22"/>
              </w:rPr>
            </w:pPr>
            <w:r w:rsidRPr="00CF5628">
              <w:rPr>
                <w:sz w:val="22"/>
                <w:szCs w:val="22"/>
              </w:rPr>
              <w:t>RS485_DE_</w:t>
            </w:r>
            <w:r>
              <w:rPr>
                <w:sz w:val="22"/>
                <w:szCs w:val="22"/>
              </w:rPr>
              <w:t>8</w:t>
            </w:r>
          </w:p>
        </w:tc>
        <w:tc>
          <w:tcPr>
            <w:tcW w:w="1502" w:type="dxa"/>
            <w:vMerge/>
            <w:shd w:val="clear" w:color="auto" w:fill="92D050"/>
          </w:tcPr>
          <w:p w14:paraId="1AC0FA02" w14:textId="77777777" w:rsidR="00311A1A" w:rsidRDefault="00311A1A" w:rsidP="00DF17AB">
            <w:pPr>
              <w:jc w:val="center"/>
              <w:rPr>
                <w:sz w:val="22"/>
                <w:szCs w:val="22"/>
              </w:rPr>
            </w:pPr>
          </w:p>
        </w:tc>
        <w:tc>
          <w:tcPr>
            <w:tcW w:w="1502" w:type="dxa"/>
            <w:shd w:val="clear" w:color="auto" w:fill="92D050"/>
          </w:tcPr>
          <w:p w14:paraId="7C374E1D" w14:textId="455CF8C8" w:rsidR="00311A1A" w:rsidRPr="00CF5628" w:rsidRDefault="00311A1A" w:rsidP="00DF17AB">
            <w:pPr>
              <w:jc w:val="center"/>
              <w:rPr>
                <w:sz w:val="22"/>
                <w:szCs w:val="22"/>
              </w:rPr>
            </w:pPr>
            <w:r>
              <w:rPr>
                <w:sz w:val="22"/>
                <w:szCs w:val="22"/>
              </w:rPr>
              <w:t>U18</w:t>
            </w:r>
          </w:p>
        </w:tc>
        <w:tc>
          <w:tcPr>
            <w:tcW w:w="1503" w:type="dxa"/>
            <w:shd w:val="clear" w:color="auto" w:fill="92D050"/>
          </w:tcPr>
          <w:p w14:paraId="70BCAEE2" w14:textId="288C335D"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118E1A27" w14:textId="77777777" w:rsidR="00311A1A" w:rsidRDefault="00311A1A" w:rsidP="00CF5628"/>
        </w:tc>
      </w:tr>
      <w:tr w:rsidR="00311A1A" w14:paraId="7DE1022F" w14:textId="77777777" w:rsidTr="00B46FF9">
        <w:trPr>
          <w:jc w:val="center"/>
        </w:trPr>
        <w:tc>
          <w:tcPr>
            <w:tcW w:w="1750" w:type="dxa"/>
            <w:shd w:val="clear" w:color="auto" w:fill="92D050"/>
          </w:tcPr>
          <w:p w14:paraId="53FF48B3" w14:textId="635F406A" w:rsidR="00311A1A" w:rsidRPr="00CF5628" w:rsidRDefault="00311A1A" w:rsidP="00393255">
            <w:pPr>
              <w:rPr>
                <w:sz w:val="22"/>
                <w:szCs w:val="22"/>
              </w:rPr>
            </w:pPr>
            <w:r w:rsidRPr="00CF5628">
              <w:rPr>
                <w:sz w:val="22"/>
                <w:szCs w:val="22"/>
              </w:rPr>
              <w:t>EN_</w:t>
            </w:r>
            <w:r>
              <w:rPr>
                <w:sz w:val="22"/>
                <w:szCs w:val="22"/>
              </w:rPr>
              <w:t>PFC</w:t>
            </w:r>
            <w:r w:rsidRPr="00CF5628">
              <w:rPr>
                <w:sz w:val="22"/>
                <w:szCs w:val="22"/>
              </w:rPr>
              <w:t>_FB</w:t>
            </w:r>
          </w:p>
        </w:tc>
        <w:tc>
          <w:tcPr>
            <w:tcW w:w="1502" w:type="dxa"/>
            <w:vMerge/>
            <w:shd w:val="clear" w:color="auto" w:fill="92D050"/>
          </w:tcPr>
          <w:p w14:paraId="5F1D0CF4" w14:textId="77777777" w:rsidR="00311A1A" w:rsidRDefault="00311A1A" w:rsidP="00DF17AB">
            <w:pPr>
              <w:jc w:val="center"/>
              <w:rPr>
                <w:sz w:val="22"/>
                <w:szCs w:val="22"/>
              </w:rPr>
            </w:pPr>
          </w:p>
        </w:tc>
        <w:tc>
          <w:tcPr>
            <w:tcW w:w="1502" w:type="dxa"/>
            <w:shd w:val="clear" w:color="auto" w:fill="92D050"/>
          </w:tcPr>
          <w:p w14:paraId="0394EBE0" w14:textId="7843E109" w:rsidR="00311A1A" w:rsidRPr="00CF5628" w:rsidRDefault="00311A1A" w:rsidP="00DF17AB">
            <w:pPr>
              <w:jc w:val="center"/>
              <w:rPr>
                <w:sz w:val="22"/>
                <w:szCs w:val="22"/>
              </w:rPr>
            </w:pPr>
            <w:r>
              <w:rPr>
                <w:sz w:val="22"/>
                <w:szCs w:val="22"/>
              </w:rPr>
              <w:t>U20</w:t>
            </w:r>
          </w:p>
        </w:tc>
        <w:tc>
          <w:tcPr>
            <w:tcW w:w="1503" w:type="dxa"/>
            <w:shd w:val="clear" w:color="auto" w:fill="92D050"/>
          </w:tcPr>
          <w:p w14:paraId="0329929F" w14:textId="49FC7DA6" w:rsidR="00311A1A" w:rsidRPr="00CF5628" w:rsidRDefault="00311A1A" w:rsidP="00DF17AB">
            <w:pPr>
              <w:jc w:val="center"/>
              <w:rPr>
                <w:sz w:val="22"/>
                <w:szCs w:val="22"/>
              </w:rPr>
            </w:pPr>
            <w:r w:rsidRPr="00CF5628">
              <w:rPr>
                <w:sz w:val="22"/>
                <w:szCs w:val="22"/>
              </w:rPr>
              <w:t>OUT</w:t>
            </w:r>
          </w:p>
        </w:tc>
        <w:tc>
          <w:tcPr>
            <w:tcW w:w="1619" w:type="dxa"/>
            <w:vMerge/>
            <w:shd w:val="clear" w:color="auto" w:fill="92D050"/>
          </w:tcPr>
          <w:p w14:paraId="6CEA919C" w14:textId="77777777" w:rsidR="00311A1A" w:rsidRDefault="00311A1A" w:rsidP="00CF5628"/>
        </w:tc>
      </w:tr>
      <w:tr w:rsidR="00311A1A" w14:paraId="0A53C72E" w14:textId="77777777" w:rsidTr="00B46FF9">
        <w:trPr>
          <w:jc w:val="center"/>
        </w:trPr>
        <w:tc>
          <w:tcPr>
            <w:tcW w:w="1750" w:type="dxa"/>
            <w:shd w:val="clear" w:color="auto" w:fill="92D050"/>
          </w:tcPr>
          <w:p w14:paraId="71FB692A" w14:textId="51927C96" w:rsidR="00311A1A" w:rsidRPr="00CF5628" w:rsidRDefault="00311A1A" w:rsidP="00393255">
            <w:pPr>
              <w:rPr>
                <w:sz w:val="22"/>
                <w:szCs w:val="22"/>
              </w:rPr>
            </w:pPr>
            <w:r w:rsidRPr="00CF5628">
              <w:rPr>
                <w:sz w:val="22"/>
                <w:szCs w:val="22"/>
              </w:rPr>
              <w:t>PG_</w:t>
            </w:r>
            <w:r>
              <w:rPr>
                <w:sz w:val="22"/>
                <w:szCs w:val="22"/>
              </w:rPr>
              <w:t>BUCK</w:t>
            </w:r>
            <w:r w:rsidRPr="00CF5628">
              <w:rPr>
                <w:sz w:val="22"/>
                <w:szCs w:val="22"/>
              </w:rPr>
              <w:t>_FB</w:t>
            </w:r>
          </w:p>
        </w:tc>
        <w:tc>
          <w:tcPr>
            <w:tcW w:w="1502" w:type="dxa"/>
            <w:vMerge/>
            <w:shd w:val="clear" w:color="auto" w:fill="92D050"/>
          </w:tcPr>
          <w:p w14:paraId="699AFEC3" w14:textId="77777777" w:rsidR="00311A1A" w:rsidRDefault="00311A1A" w:rsidP="00DF17AB">
            <w:pPr>
              <w:jc w:val="center"/>
              <w:rPr>
                <w:sz w:val="22"/>
                <w:szCs w:val="22"/>
              </w:rPr>
            </w:pPr>
          </w:p>
        </w:tc>
        <w:tc>
          <w:tcPr>
            <w:tcW w:w="1502" w:type="dxa"/>
            <w:shd w:val="clear" w:color="auto" w:fill="92D050"/>
          </w:tcPr>
          <w:p w14:paraId="54FE6226" w14:textId="7886E20D" w:rsidR="00311A1A" w:rsidRPr="00CF5628" w:rsidRDefault="00311A1A" w:rsidP="00DF17AB">
            <w:pPr>
              <w:jc w:val="center"/>
              <w:rPr>
                <w:sz w:val="22"/>
                <w:szCs w:val="22"/>
              </w:rPr>
            </w:pPr>
            <w:r>
              <w:rPr>
                <w:sz w:val="22"/>
                <w:szCs w:val="22"/>
              </w:rPr>
              <w:t>T20</w:t>
            </w:r>
          </w:p>
        </w:tc>
        <w:tc>
          <w:tcPr>
            <w:tcW w:w="1503" w:type="dxa"/>
            <w:shd w:val="clear" w:color="auto" w:fill="92D050"/>
          </w:tcPr>
          <w:p w14:paraId="3E08293E" w14:textId="54DE8644" w:rsidR="00311A1A" w:rsidRPr="00CF5628" w:rsidRDefault="00311A1A" w:rsidP="00DF17AB">
            <w:pPr>
              <w:jc w:val="center"/>
              <w:rPr>
                <w:sz w:val="22"/>
                <w:szCs w:val="22"/>
              </w:rPr>
            </w:pPr>
            <w:r w:rsidRPr="00CF5628">
              <w:rPr>
                <w:sz w:val="22"/>
                <w:szCs w:val="22"/>
              </w:rPr>
              <w:t>IN</w:t>
            </w:r>
          </w:p>
        </w:tc>
        <w:tc>
          <w:tcPr>
            <w:tcW w:w="1619" w:type="dxa"/>
            <w:vMerge/>
            <w:shd w:val="clear" w:color="auto" w:fill="92D050"/>
          </w:tcPr>
          <w:p w14:paraId="5A22F668" w14:textId="77777777" w:rsidR="00311A1A" w:rsidRDefault="00311A1A" w:rsidP="00CF5628"/>
        </w:tc>
      </w:tr>
    </w:tbl>
    <w:p w14:paraId="0E94350A" w14:textId="75436424" w:rsidR="00A166BB" w:rsidRPr="00533DB4" w:rsidRDefault="00255062" w:rsidP="0071648B">
      <w:pPr>
        <w:pStyle w:val="Heading4"/>
      </w:pPr>
      <w:r w:rsidRPr="00533DB4">
        <w:lastRenderedPageBreak/>
        <w:t>Communication Protocol: DC/DC Boards</w:t>
      </w:r>
      <w:r w:rsidR="00FD64CD" w:rsidRPr="00533DB4">
        <w:t xml:space="preserve"> and Main Board</w:t>
      </w:r>
    </w:p>
    <w:p w14:paraId="7A507D4B" w14:textId="7C77C14B" w:rsidR="00A166BB" w:rsidRPr="00533DB4" w:rsidRDefault="00A166BB" w:rsidP="0071648B">
      <w:pPr>
        <w:spacing w:after="0" w:line="360" w:lineRule="auto"/>
        <w:rPr>
          <w:sz w:val="22"/>
          <w:szCs w:val="22"/>
        </w:rPr>
      </w:pPr>
      <w:r w:rsidRPr="00533DB4">
        <w:rPr>
          <w:sz w:val="22"/>
          <w:szCs w:val="22"/>
        </w:rPr>
        <w:t xml:space="preserve">The communication </w:t>
      </w:r>
      <w:r w:rsidR="00F801AB" w:rsidRPr="00533DB4">
        <w:rPr>
          <w:sz w:val="22"/>
          <w:szCs w:val="22"/>
        </w:rPr>
        <w:t>between the FPGA and the DC/DC boards is implemented as a</w:t>
      </w:r>
      <w:r w:rsidRPr="00533DB4">
        <w:rPr>
          <w:sz w:val="22"/>
          <w:szCs w:val="22"/>
        </w:rPr>
        <w:t xml:space="preserve"> </w:t>
      </w:r>
      <w:r w:rsidR="00F801AB" w:rsidRPr="00533DB4">
        <w:rPr>
          <w:sz w:val="22"/>
          <w:szCs w:val="22"/>
        </w:rPr>
        <w:t xml:space="preserve">three (3) </w:t>
      </w:r>
      <w:r w:rsidRPr="00533DB4">
        <w:rPr>
          <w:sz w:val="22"/>
          <w:szCs w:val="22"/>
        </w:rPr>
        <w:t>step process:</w:t>
      </w:r>
    </w:p>
    <w:p w14:paraId="75CD1254" w14:textId="7F231CDE" w:rsidR="00DE01F7" w:rsidRPr="00533DB4" w:rsidRDefault="00DE01F7" w:rsidP="0071648B">
      <w:pPr>
        <w:pStyle w:val="ListParagraph"/>
        <w:numPr>
          <w:ilvl w:val="0"/>
          <w:numId w:val="29"/>
        </w:numPr>
        <w:spacing w:line="360" w:lineRule="auto"/>
        <w:rPr>
          <w:sz w:val="22"/>
          <w:szCs w:val="22"/>
        </w:rPr>
      </w:pPr>
      <w:r w:rsidRPr="00533DB4">
        <w:rPr>
          <w:sz w:val="22"/>
          <w:szCs w:val="22"/>
        </w:rPr>
        <w:t>FPGA sets the Data Enable (DE) High.</w:t>
      </w:r>
    </w:p>
    <w:p w14:paraId="77F8937A" w14:textId="0D863F5A" w:rsidR="00DE01F7" w:rsidRPr="00533DB4" w:rsidRDefault="00DE01F7" w:rsidP="0071648B">
      <w:pPr>
        <w:pStyle w:val="ListParagraph"/>
        <w:numPr>
          <w:ilvl w:val="0"/>
          <w:numId w:val="29"/>
        </w:numPr>
        <w:spacing w:line="360" w:lineRule="auto"/>
        <w:rPr>
          <w:sz w:val="22"/>
          <w:szCs w:val="22"/>
        </w:rPr>
      </w:pPr>
      <w:r w:rsidRPr="00533DB4">
        <w:rPr>
          <w:sz w:val="22"/>
          <w:szCs w:val="22"/>
        </w:rPr>
        <w:t>FPGA Transmits the data request frame (0xAA).</w:t>
      </w:r>
    </w:p>
    <w:p w14:paraId="19045ACA" w14:textId="45ED6569" w:rsidR="00C72D22" w:rsidRPr="00533DB4" w:rsidRDefault="00DE01F7" w:rsidP="0071648B">
      <w:pPr>
        <w:pStyle w:val="ListParagraph"/>
        <w:numPr>
          <w:ilvl w:val="0"/>
          <w:numId w:val="29"/>
        </w:numPr>
        <w:spacing w:line="360" w:lineRule="auto"/>
        <w:rPr>
          <w:sz w:val="22"/>
          <w:szCs w:val="22"/>
        </w:rPr>
      </w:pPr>
      <w:r w:rsidRPr="00533DB4">
        <w:rPr>
          <w:sz w:val="22"/>
          <w:szCs w:val="22"/>
        </w:rPr>
        <w:t>FPGA sets the Data Enable</w:t>
      </w:r>
      <w:r w:rsidR="00D3126F" w:rsidRPr="00533DB4">
        <w:rPr>
          <w:sz w:val="22"/>
          <w:szCs w:val="22"/>
        </w:rPr>
        <w:t xml:space="preserve"> (DE)</w:t>
      </w:r>
      <w:r w:rsidRPr="00533DB4">
        <w:rPr>
          <w:sz w:val="22"/>
          <w:szCs w:val="22"/>
        </w:rPr>
        <w:t xml:space="preserve"> Low.</w:t>
      </w:r>
    </w:p>
    <w:p w14:paraId="0E6DCC16" w14:textId="2F7A7C6E" w:rsidR="009B7618" w:rsidRPr="00533DB4" w:rsidRDefault="00C72D22" w:rsidP="0071648B">
      <w:pPr>
        <w:pStyle w:val="ListParagraph"/>
        <w:numPr>
          <w:ilvl w:val="0"/>
          <w:numId w:val="29"/>
        </w:numPr>
        <w:spacing w:line="360" w:lineRule="auto"/>
        <w:rPr>
          <w:sz w:val="22"/>
          <w:szCs w:val="22"/>
        </w:rPr>
      </w:pPr>
      <w:r w:rsidRPr="00533DB4">
        <w:rPr>
          <w:sz w:val="22"/>
          <w:szCs w:val="22"/>
        </w:rPr>
        <w:t>FPGA Receives the</w:t>
      </w:r>
      <w:r w:rsidR="00A166BB" w:rsidRPr="00533DB4">
        <w:rPr>
          <w:sz w:val="22"/>
          <w:szCs w:val="22"/>
        </w:rPr>
        <w:t xml:space="preserve"> </w:t>
      </w:r>
      <w:r w:rsidRPr="00533DB4">
        <w:rPr>
          <w:sz w:val="22"/>
          <w:szCs w:val="22"/>
        </w:rPr>
        <w:t xml:space="preserve">9-byte data </w:t>
      </w:r>
      <w:r w:rsidR="00655BF6" w:rsidRPr="00533DB4">
        <w:rPr>
          <w:sz w:val="22"/>
          <w:szCs w:val="22"/>
        </w:rPr>
        <w:t xml:space="preserve">response </w:t>
      </w:r>
      <w:r w:rsidRPr="00533DB4">
        <w:rPr>
          <w:sz w:val="22"/>
          <w:szCs w:val="22"/>
        </w:rPr>
        <w:t>from the DC/DC board</w:t>
      </w:r>
      <w:r w:rsidR="00A166BB" w:rsidRPr="00533DB4">
        <w:rPr>
          <w:sz w:val="22"/>
          <w:szCs w:val="22"/>
        </w:rPr>
        <w:t>.</w:t>
      </w:r>
    </w:p>
    <w:p w14:paraId="65484EB5" w14:textId="6A3A4356" w:rsidR="007670AA" w:rsidRPr="00533DB4" w:rsidRDefault="00E53201" w:rsidP="0071648B">
      <w:pPr>
        <w:spacing w:line="360" w:lineRule="auto"/>
        <w:rPr>
          <w:sz w:val="22"/>
          <w:szCs w:val="22"/>
        </w:rPr>
      </w:pPr>
      <w:r w:rsidRPr="00533DB4">
        <w:rPr>
          <w:sz w:val="22"/>
          <w:szCs w:val="22"/>
        </w:rPr>
        <w:t>The data request frame from the FPGA to the DC/DC board shall be implemented as follows:</w:t>
      </w:r>
    </w:p>
    <w:tbl>
      <w:tblPr>
        <w:tblStyle w:val="GridTable4-Accent2"/>
        <w:tblW w:w="0" w:type="auto"/>
        <w:jc w:val="center"/>
        <w:tblLook w:val="04A0" w:firstRow="1" w:lastRow="0" w:firstColumn="1" w:lastColumn="0" w:noHBand="0" w:noVBand="1"/>
      </w:tblPr>
      <w:tblGrid>
        <w:gridCol w:w="1813"/>
        <w:gridCol w:w="828"/>
        <w:gridCol w:w="871"/>
        <w:gridCol w:w="871"/>
        <w:gridCol w:w="872"/>
        <w:gridCol w:w="872"/>
        <w:gridCol w:w="872"/>
        <w:gridCol w:w="872"/>
        <w:gridCol w:w="930"/>
      </w:tblGrid>
      <w:tr w:rsidR="00E53201" w:rsidRPr="00533DB4" w14:paraId="1288EB5F" w14:textId="77777777" w:rsidTr="005D38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92" w:type="dxa"/>
            <w:gridSpan w:val="9"/>
          </w:tcPr>
          <w:p w14:paraId="03C75EB5" w14:textId="77777777" w:rsidR="00E53201" w:rsidRPr="00533DB4" w:rsidRDefault="00E53201" w:rsidP="0071648B">
            <w:pPr>
              <w:spacing w:line="360" w:lineRule="auto"/>
              <w:rPr>
                <w:sz w:val="22"/>
                <w:szCs w:val="22"/>
              </w:rPr>
            </w:pPr>
            <w:r w:rsidRPr="00533DB4">
              <w:rPr>
                <w:sz w:val="22"/>
                <w:szCs w:val="22"/>
              </w:rPr>
              <w:t>Data Request Frame from Master to Slave (Table 1)</w:t>
            </w:r>
          </w:p>
        </w:tc>
      </w:tr>
      <w:tr w:rsidR="00E53201" w:rsidRPr="00533DB4" w14:paraId="4272865D" w14:textId="77777777" w:rsidTr="005D38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3" w:type="dxa"/>
          </w:tcPr>
          <w:p w14:paraId="6C83456C" w14:textId="7CF07C51" w:rsidR="00E53201" w:rsidRPr="00533DB4" w:rsidRDefault="00E53201" w:rsidP="0071648B">
            <w:pPr>
              <w:spacing w:line="360" w:lineRule="auto"/>
              <w:rPr>
                <w:sz w:val="22"/>
                <w:szCs w:val="22"/>
              </w:rPr>
            </w:pPr>
            <w:r w:rsidRPr="00533DB4">
              <w:rPr>
                <w:sz w:val="22"/>
                <w:szCs w:val="22"/>
              </w:rPr>
              <w:t>Bytes:</w:t>
            </w:r>
            <w:r w:rsidR="005D3895" w:rsidRPr="00533DB4">
              <w:rPr>
                <w:sz w:val="22"/>
                <w:szCs w:val="22"/>
              </w:rPr>
              <w:t xml:space="preserve"> </w:t>
            </w:r>
            <w:r w:rsidRPr="00533DB4">
              <w:rPr>
                <w:sz w:val="22"/>
                <w:szCs w:val="22"/>
              </w:rPr>
              <w:t>1</w:t>
            </w:r>
          </w:p>
        </w:tc>
        <w:tc>
          <w:tcPr>
            <w:tcW w:w="819" w:type="dxa"/>
          </w:tcPr>
          <w:p w14:paraId="030B3C3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6112E1A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2C688ACF"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41A1F35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D00A5F8"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1CEC0DBD"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6D7BBD7"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D4DF914"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930" w:type="dxa"/>
          </w:tcPr>
          <w:p w14:paraId="7359432A" w14:textId="77777777" w:rsidR="00E53201" w:rsidRPr="00533DB4" w:rsidRDefault="00E53201" w:rsidP="0071648B">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E53201" w:rsidRPr="00533DB4" w14:paraId="3FFCF7D3" w14:textId="77777777" w:rsidTr="005D3895">
        <w:trPr>
          <w:jc w:val="center"/>
        </w:trPr>
        <w:tc>
          <w:tcPr>
            <w:cnfStyle w:val="001000000000" w:firstRow="0" w:lastRow="0" w:firstColumn="1" w:lastColumn="0" w:oddVBand="0" w:evenVBand="0" w:oddHBand="0" w:evenHBand="0" w:firstRowFirstColumn="0" w:firstRowLastColumn="0" w:lastRowFirstColumn="0" w:lastRowLastColumn="0"/>
            <w:tcW w:w="1813" w:type="dxa"/>
          </w:tcPr>
          <w:p w14:paraId="3E996B09" w14:textId="06160574" w:rsidR="00E53201" w:rsidRPr="00533DB4" w:rsidRDefault="00DA707C" w:rsidP="0071648B">
            <w:pPr>
              <w:spacing w:line="360" w:lineRule="auto"/>
              <w:rPr>
                <w:sz w:val="22"/>
                <w:szCs w:val="22"/>
              </w:rPr>
            </w:pPr>
            <w:r w:rsidRPr="00533DB4">
              <w:rPr>
                <w:sz w:val="22"/>
                <w:szCs w:val="22"/>
              </w:rPr>
              <w:t>Request Frame</w:t>
            </w:r>
          </w:p>
        </w:tc>
        <w:tc>
          <w:tcPr>
            <w:tcW w:w="819" w:type="dxa"/>
          </w:tcPr>
          <w:p w14:paraId="1EAC1C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1" w:type="dxa"/>
          </w:tcPr>
          <w:p w14:paraId="4BCF1BDE"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1" w:type="dxa"/>
          </w:tcPr>
          <w:p w14:paraId="636CEFA9"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65330254"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70ED4BD8"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872" w:type="dxa"/>
          </w:tcPr>
          <w:p w14:paraId="5A839CEC"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c>
          <w:tcPr>
            <w:tcW w:w="872" w:type="dxa"/>
          </w:tcPr>
          <w:p w14:paraId="0627E287"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1</w:t>
            </w:r>
          </w:p>
        </w:tc>
        <w:tc>
          <w:tcPr>
            <w:tcW w:w="930" w:type="dxa"/>
          </w:tcPr>
          <w:p w14:paraId="432A11E3" w14:textId="77777777" w:rsidR="00E53201" w:rsidRPr="00533DB4" w:rsidRDefault="00E53201" w:rsidP="0071648B">
            <w:pPr>
              <w:spacing w:line="360" w:lineRule="auto"/>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0</w:t>
            </w:r>
          </w:p>
        </w:tc>
      </w:tr>
    </w:tbl>
    <w:p w14:paraId="0424E76D" w14:textId="11291CFF" w:rsidR="0071648B" w:rsidRDefault="00F40B44" w:rsidP="005E0405">
      <w:pPr>
        <w:rPr>
          <w:sz w:val="22"/>
          <w:szCs w:val="22"/>
        </w:rPr>
      </w:pPr>
      <w:r w:rsidRPr="00533DB4">
        <w:rPr>
          <w:sz w:val="22"/>
          <w:szCs w:val="22"/>
        </w:rPr>
        <w:t xml:space="preserve"> </w:t>
      </w:r>
    </w:p>
    <w:p w14:paraId="714A121A" w14:textId="77777777" w:rsidR="0071648B" w:rsidRDefault="0071648B">
      <w:pPr>
        <w:rPr>
          <w:sz w:val="22"/>
          <w:szCs w:val="22"/>
        </w:rPr>
      </w:pPr>
      <w:r>
        <w:rPr>
          <w:sz w:val="22"/>
          <w:szCs w:val="22"/>
        </w:rPr>
        <w:br w:type="page"/>
      </w:r>
    </w:p>
    <w:p w14:paraId="44B0718C" w14:textId="4EF0DAB8" w:rsidR="00F40B44" w:rsidRPr="00533DB4" w:rsidRDefault="00F40B44" w:rsidP="0071648B">
      <w:pPr>
        <w:pStyle w:val="Heading4"/>
        <w:spacing w:line="360" w:lineRule="auto"/>
      </w:pPr>
      <w:r w:rsidRPr="00533DB4">
        <w:lastRenderedPageBreak/>
        <w:t>Received Frame Description: DC/DC Boards</w:t>
      </w:r>
    </w:p>
    <w:p w14:paraId="1AB5E2C0" w14:textId="2EEC97BC" w:rsidR="007670AA" w:rsidRPr="00533DB4" w:rsidRDefault="00655BF6" w:rsidP="0071648B">
      <w:pPr>
        <w:spacing w:line="360" w:lineRule="auto"/>
        <w:rPr>
          <w:sz w:val="22"/>
          <w:szCs w:val="22"/>
        </w:rPr>
      </w:pPr>
      <w:r w:rsidRPr="00533DB4">
        <w:rPr>
          <w:sz w:val="22"/>
          <w:szCs w:val="22"/>
        </w:rPr>
        <w:t xml:space="preserve">The data response from the </w:t>
      </w:r>
      <w:r w:rsidRPr="00533DB4">
        <w:rPr>
          <w:b/>
          <w:bCs/>
          <w:sz w:val="22"/>
          <w:szCs w:val="22"/>
        </w:rPr>
        <w:t>DC/DC board</w:t>
      </w:r>
      <w:r w:rsidRPr="00533DB4">
        <w:rPr>
          <w:sz w:val="22"/>
          <w:szCs w:val="22"/>
        </w:rPr>
        <w:t xml:space="preserve"> to the FPGA is implemented as follows:</w:t>
      </w:r>
    </w:p>
    <w:tbl>
      <w:tblPr>
        <w:tblStyle w:val="GridTable4-Accent2"/>
        <w:tblW w:w="0" w:type="auto"/>
        <w:tblLook w:val="04A0" w:firstRow="1" w:lastRow="0" w:firstColumn="1" w:lastColumn="0" w:noHBand="0" w:noVBand="1"/>
      </w:tblPr>
      <w:tblGrid>
        <w:gridCol w:w="957"/>
        <w:gridCol w:w="828"/>
        <w:gridCol w:w="871"/>
        <w:gridCol w:w="871"/>
        <w:gridCol w:w="872"/>
        <w:gridCol w:w="872"/>
        <w:gridCol w:w="872"/>
        <w:gridCol w:w="872"/>
        <w:gridCol w:w="1920"/>
      </w:tblGrid>
      <w:tr w:rsidR="006F5CAD" w:rsidRPr="00533DB4" w14:paraId="51F38A58" w14:textId="77777777" w:rsidTr="00953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gridSpan w:val="9"/>
          </w:tcPr>
          <w:p w14:paraId="715E83CF" w14:textId="77777777" w:rsidR="006F5CAD" w:rsidRPr="00533DB4" w:rsidRDefault="006F5CAD" w:rsidP="0071648B">
            <w:pPr>
              <w:spacing w:line="360" w:lineRule="auto"/>
              <w:jc w:val="center"/>
              <w:rPr>
                <w:sz w:val="22"/>
                <w:szCs w:val="22"/>
              </w:rPr>
            </w:pPr>
            <w:r w:rsidRPr="00533DB4">
              <w:rPr>
                <w:sz w:val="22"/>
                <w:szCs w:val="22"/>
              </w:rPr>
              <w:t>Data Frames from Slave to Master (Table 2)</w:t>
            </w:r>
          </w:p>
        </w:tc>
      </w:tr>
      <w:tr w:rsidR="006F5CAD" w:rsidRPr="00533DB4" w14:paraId="69CD4882"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70F2C69" w14:textId="77777777" w:rsidR="006F5CAD" w:rsidRPr="00533DB4" w:rsidRDefault="006F5CAD" w:rsidP="0071648B">
            <w:pPr>
              <w:spacing w:line="360" w:lineRule="auto"/>
              <w:jc w:val="center"/>
              <w:rPr>
                <w:sz w:val="22"/>
                <w:szCs w:val="22"/>
              </w:rPr>
            </w:pPr>
            <w:r w:rsidRPr="00533DB4">
              <w:rPr>
                <w:sz w:val="22"/>
                <w:szCs w:val="22"/>
              </w:rPr>
              <w:t>Bytes:</w:t>
            </w:r>
          </w:p>
          <w:p w14:paraId="6C2774D6" w14:textId="77777777" w:rsidR="006F5CAD" w:rsidRPr="00533DB4" w:rsidRDefault="006F5CAD" w:rsidP="0071648B">
            <w:pPr>
              <w:spacing w:line="360" w:lineRule="auto"/>
              <w:jc w:val="center"/>
              <w:rPr>
                <w:sz w:val="22"/>
                <w:szCs w:val="22"/>
              </w:rPr>
            </w:pPr>
            <w:r w:rsidRPr="00533DB4">
              <w:rPr>
                <w:sz w:val="22"/>
                <w:szCs w:val="22"/>
              </w:rPr>
              <w:t>Total: 9</w:t>
            </w:r>
          </w:p>
        </w:tc>
        <w:tc>
          <w:tcPr>
            <w:tcW w:w="828" w:type="dxa"/>
          </w:tcPr>
          <w:p w14:paraId="3DB25057" w14:textId="2BF44922"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 (MSB)</w:t>
            </w:r>
          </w:p>
        </w:tc>
        <w:tc>
          <w:tcPr>
            <w:tcW w:w="871" w:type="dxa"/>
          </w:tcPr>
          <w:p w14:paraId="7CC0F68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1BE08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263D0F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0A54C50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7116D4C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3EE14EA"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2FA50C1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5FC6EB5B"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03639CFD" w14:textId="77777777" w:rsidR="006F5CAD" w:rsidRPr="00533DB4" w:rsidRDefault="006F5CAD" w:rsidP="0071648B">
            <w:pPr>
              <w:spacing w:line="360" w:lineRule="auto"/>
              <w:jc w:val="center"/>
              <w:rPr>
                <w:sz w:val="22"/>
                <w:szCs w:val="22"/>
              </w:rPr>
            </w:pPr>
            <w:r w:rsidRPr="00533DB4">
              <w:rPr>
                <w:sz w:val="22"/>
                <w:szCs w:val="22"/>
              </w:rPr>
              <w:t>Byte 1:</w:t>
            </w:r>
          </w:p>
        </w:tc>
        <w:tc>
          <w:tcPr>
            <w:tcW w:w="828" w:type="dxa"/>
          </w:tcPr>
          <w:p w14:paraId="1F8A4FC2" w14:textId="3949A949"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2281A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ED46B4F" w14:textId="59F024B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625A3C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D088FF6" w14:textId="6CBD807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C87B0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8DD9EE" w14:textId="3CF5EBA2"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8EE7A3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0FD29806" w14:textId="415D8BA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D1ED9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437A7EE6" w14:textId="3CC46648"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4D6324F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6F8D97F4" w14:textId="5594AA5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60B5A6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C974D6D" w14:textId="43582280"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738210A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953FC2" w:rsidRPr="00533DB4" w14:paraId="05DC6E30"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D3FDD8B" w14:textId="77777777" w:rsidR="00953FC2" w:rsidRPr="00533DB4" w:rsidRDefault="00953FC2" w:rsidP="00953FC2">
            <w:pPr>
              <w:spacing w:line="360" w:lineRule="auto"/>
              <w:jc w:val="center"/>
              <w:rPr>
                <w:sz w:val="22"/>
                <w:szCs w:val="22"/>
              </w:rPr>
            </w:pPr>
            <w:r w:rsidRPr="00533DB4">
              <w:rPr>
                <w:sz w:val="22"/>
                <w:szCs w:val="22"/>
              </w:rPr>
              <w:t>Byte 2:</w:t>
            </w:r>
          </w:p>
        </w:tc>
        <w:tc>
          <w:tcPr>
            <w:tcW w:w="828" w:type="dxa"/>
          </w:tcPr>
          <w:p w14:paraId="46231562"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4AF81C0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B591B8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1482E19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7C1530DF"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5400E51B"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41620DA8"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w:t>
            </w:r>
          </w:p>
          <w:p w14:paraId="69B2BF7E" w14:textId="7777777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7EEE3AEE" w14:textId="4E7A45E7"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25D5C483" w14:textId="6680D26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438C8DE8" w14:textId="6830C78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08B177EA" w14:textId="27E035D1"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5889B69F" w14:textId="498220C6"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35A03440" w14:textId="7028FF20"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920" w:type="dxa"/>
          </w:tcPr>
          <w:p w14:paraId="5E015B15" w14:textId="7400530C"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p w14:paraId="75101AAE" w14:textId="2A3B6C8F" w:rsidR="00953FC2" w:rsidRPr="00533DB4" w:rsidRDefault="00953FC2" w:rsidP="00953FC2">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6F5CAD" w:rsidRPr="00533DB4" w14:paraId="4775599E"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747BED58" w14:textId="77777777" w:rsidR="006F5CAD" w:rsidRPr="00533DB4" w:rsidRDefault="006F5CAD" w:rsidP="0071648B">
            <w:pPr>
              <w:spacing w:line="360" w:lineRule="auto"/>
              <w:jc w:val="center"/>
              <w:rPr>
                <w:sz w:val="22"/>
                <w:szCs w:val="22"/>
              </w:rPr>
            </w:pPr>
            <w:r w:rsidRPr="00533DB4">
              <w:rPr>
                <w:sz w:val="22"/>
                <w:szCs w:val="22"/>
              </w:rPr>
              <w:t>Byte 3:</w:t>
            </w:r>
          </w:p>
        </w:tc>
        <w:tc>
          <w:tcPr>
            <w:tcW w:w="828" w:type="dxa"/>
          </w:tcPr>
          <w:p w14:paraId="514D34D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9F1F1B5"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71D2640C"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F55228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9C2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274F0EF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EFDED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E9004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5F87D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68E9FD3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73A4995F" w14:textId="7B2E0A64"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0C9CC2A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4E4654B"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790EEC4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4C8B275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w:t>
            </w:r>
          </w:p>
          <w:p w14:paraId="11716D2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429E8ACC"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BFBE42D" w14:textId="77777777" w:rsidR="006F5CAD" w:rsidRPr="00533DB4" w:rsidRDefault="006F5CAD" w:rsidP="0071648B">
            <w:pPr>
              <w:spacing w:line="360" w:lineRule="auto"/>
              <w:jc w:val="center"/>
              <w:rPr>
                <w:sz w:val="22"/>
                <w:szCs w:val="22"/>
              </w:rPr>
            </w:pPr>
            <w:r w:rsidRPr="00533DB4">
              <w:rPr>
                <w:sz w:val="22"/>
                <w:szCs w:val="22"/>
              </w:rPr>
              <w:t>Byte 4:</w:t>
            </w:r>
          </w:p>
        </w:tc>
        <w:tc>
          <w:tcPr>
            <w:tcW w:w="828" w:type="dxa"/>
          </w:tcPr>
          <w:p w14:paraId="096D942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7</w:t>
            </w:r>
          </w:p>
        </w:tc>
        <w:tc>
          <w:tcPr>
            <w:tcW w:w="871" w:type="dxa"/>
          </w:tcPr>
          <w:p w14:paraId="4BD85A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6</w:t>
            </w:r>
          </w:p>
        </w:tc>
        <w:tc>
          <w:tcPr>
            <w:tcW w:w="871" w:type="dxa"/>
          </w:tcPr>
          <w:p w14:paraId="4608664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5</w:t>
            </w:r>
          </w:p>
        </w:tc>
        <w:tc>
          <w:tcPr>
            <w:tcW w:w="872" w:type="dxa"/>
          </w:tcPr>
          <w:p w14:paraId="4B48D49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4</w:t>
            </w:r>
          </w:p>
        </w:tc>
        <w:tc>
          <w:tcPr>
            <w:tcW w:w="872" w:type="dxa"/>
          </w:tcPr>
          <w:p w14:paraId="441159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3</w:t>
            </w:r>
          </w:p>
        </w:tc>
        <w:tc>
          <w:tcPr>
            <w:tcW w:w="872" w:type="dxa"/>
          </w:tcPr>
          <w:p w14:paraId="68A5AA9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 bit 2</w:t>
            </w:r>
          </w:p>
        </w:tc>
        <w:tc>
          <w:tcPr>
            <w:tcW w:w="872" w:type="dxa"/>
          </w:tcPr>
          <w:p w14:paraId="368DAB42" w14:textId="3051922B"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73EFE55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553EC0DA" w14:textId="44614E91"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Vout</w:t>
            </w:r>
          </w:p>
          <w:p w14:paraId="63796181"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01582A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573F9464" w14:textId="77777777" w:rsidR="006F5CAD" w:rsidRPr="00533DB4" w:rsidRDefault="006F5CAD" w:rsidP="0071648B">
            <w:pPr>
              <w:spacing w:line="360" w:lineRule="auto"/>
              <w:jc w:val="center"/>
              <w:rPr>
                <w:sz w:val="22"/>
                <w:szCs w:val="22"/>
              </w:rPr>
            </w:pPr>
            <w:r w:rsidRPr="00533DB4">
              <w:rPr>
                <w:sz w:val="22"/>
                <w:szCs w:val="22"/>
              </w:rPr>
              <w:t>Byte 5:</w:t>
            </w:r>
          </w:p>
        </w:tc>
        <w:tc>
          <w:tcPr>
            <w:tcW w:w="828" w:type="dxa"/>
          </w:tcPr>
          <w:p w14:paraId="3D2CA9D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757BFA4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303CCAC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273C50F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4FFB0CA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D21B60A"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4151872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Iin</w:t>
            </w:r>
          </w:p>
          <w:p w14:paraId="6FB9F399"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4BC32307" w14:textId="640FED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1823937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27DE1B59" w14:textId="5214B695"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0ECBDF41"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3E4083C0" w14:textId="7FAD443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4C0B2CF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920" w:type="dxa"/>
          </w:tcPr>
          <w:p w14:paraId="63CA2114" w14:textId="35202816"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Vout</w:t>
            </w:r>
          </w:p>
          <w:p w14:paraId="5C63F26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6F5CAD" w:rsidRPr="00533DB4" w14:paraId="68B048F9"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E66F1BF" w14:textId="77777777" w:rsidR="006F5CAD" w:rsidRPr="00533DB4" w:rsidRDefault="006F5CAD" w:rsidP="0071648B">
            <w:pPr>
              <w:spacing w:line="360" w:lineRule="auto"/>
              <w:jc w:val="center"/>
              <w:rPr>
                <w:sz w:val="22"/>
                <w:szCs w:val="22"/>
              </w:rPr>
            </w:pPr>
            <w:r w:rsidRPr="00533DB4">
              <w:rPr>
                <w:sz w:val="22"/>
                <w:szCs w:val="22"/>
              </w:rPr>
              <w:t>Byte 6:</w:t>
            </w:r>
          </w:p>
        </w:tc>
        <w:tc>
          <w:tcPr>
            <w:tcW w:w="828" w:type="dxa"/>
          </w:tcPr>
          <w:p w14:paraId="3E54EEC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5B5904B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011706D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6B6D896B"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643DB39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E20D9C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3D4F097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C2B358F"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40B2772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992FD7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3711E12C" w14:textId="2DAEAF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43F817E5"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1FB98DE6"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2C85850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920" w:type="dxa"/>
          </w:tcPr>
          <w:p w14:paraId="194C1FA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Iin</w:t>
            </w:r>
          </w:p>
          <w:p w14:paraId="1867FF0D"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6F5CAD" w:rsidRPr="00533DB4" w14:paraId="1C20E57A"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4DEC5B96" w14:textId="77777777" w:rsidR="006F5CAD" w:rsidRPr="00533DB4" w:rsidRDefault="006F5CAD" w:rsidP="0071648B">
            <w:pPr>
              <w:spacing w:line="360" w:lineRule="auto"/>
              <w:jc w:val="center"/>
              <w:rPr>
                <w:sz w:val="22"/>
                <w:szCs w:val="22"/>
              </w:rPr>
            </w:pPr>
            <w:r w:rsidRPr="00533DB4">
              <w:rPr>
                <w:sz w:val="22"/>
                <w:szCs w:val="22"/>
              </w:rPr>
              <w:t>Byte 7:</w:t>
            </w:r>
          </w:p>
        </w:tc>
        <w:tc>
          <w:tcPr>
            <w:tcW w:w="828" w:type="dxa"/>
          </w:tcPr>
          <w:p w14:paraId="7F826F3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7</w:t>
            </w:r>
          </w:p>
        </w:tc>
        <w:tc>
          <w:tcPr>
            <w:tcW w:w="871" w:type="dxa"/>
          </w:tcPr>
          <w:p w14:paraId="49F290F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6</w:t>
            </w:r>
          </w:p>
        </w:tc>
        <w:tc>
          <w:tcPr>
            <w:tcW w:w="871" w:type="dxa"/>
          </w:tcPr>
          <w:p w14:paraId="79B110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5</w:t>
            </w:r>
          </w:p>
        </w:tc>
        <w:tc>
          <w:tcPr>
            <w:tcW w:w="872" w:type="dxa"/>
          </w:tcPr>
          <w:p w14:paraId="18CB4460"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4</w:t>
            </w:r>
          </w:p>
        </w:tc>
        <w:tc>
          <w:tcPr>
            <w:tcW w:w="872" w:type="dxa"/>
          </w:tcPr>
          <w:p w14:paraId="490AC7A7"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3</w:t>
            </w:r>
          </w:p>
        </w:tc>
        <w:tc>
          <w:tcPr>
            <w:tcW w:w="872" w:type="dxa"/>
          </w:tcPr>
          <w:p w14:paraId="3D9A35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 bit 2</w:t>
            </w:r>
          </w:p>
        </w:tc>
        <w:tc>
          <w:tcPr>
            <w:tcW w:w="872" w:type="dxa"/>
          </w:tcPr>
          <w:p w14:paraId="5FF0FB79" w14:textId="21A0126F"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3AEC380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920" w:type="dxa"/>
          </w:tcPr>
          <w:p w14:paraId="132F6EE5" w14:textId="14EFDF0E"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Iout</w:t>
            </w:r>
          </w:p>
          <w:p w14:paraId="1DBDF9B2"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6F5CAD" w:rsidRPr="00533DB4" w14:paraId="194263D3" w14:textId="77777777" w:rsidTr="00953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103B8F" w14:textId="77777777" w:rsidR="006F5CAD" w:rsidRPr="00533DB4" w:rsidRDefault="006F5CAD" w:rsidP="0071648B">
            <w:pPr>
              <w:spacing w:line="360" w:lineRule="auto"/>
              <w:jc w:val="center"/>
              <w:rPr>
                <w:sz w:val="22"/>
                <w:szCs w:val="22"/>
              </w:rPr>
            </w:pPr>
            <w:r w:rsidRPr="00533DB4">
              <w:rPr>
                <w:sz w:val="22"/>
                <w:szCs w:val="22"/>
              </w:rPr>
              <w:t>Byte 8:</w:t>
            </w:r>
          </w:p>
        </w:tc>
        <w:tc>
          <w:tcPr>
            <w:tcW w:w="828" w:type="dxa"/>
          </w:tcPr>
          <w:p w14:paraId="4AC9A64E"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OVP</w:t>
            </w:r>
          </w:p>
        </w:tc>
        <w:tc>
          <w:tcPr>
            <w:tcW w:w="871" w:type="dxa"/>
          </w:tcPr>
          <w:p w14:paraId="34FDD182"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OCP</w:t>
            </w:r>
          </w:p>
        </w:tc>
        <w:tc>
          <w:tcPr>
            <w:tcW w:w="871" w:type="dxa"/>
          </w:tcPr>
          <w:p w14:paraId="085B338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OTP</w:t>
            </w:r>
          </w:p>
        </w:tc>
        <w:tc>
          <w:tcPr>
            <w:tcW w:w="872" w:type="dxa"/>
          </w:tcPr>
          <w:p w14:paraId="2DD4B0F0"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VinP</w:t>
            </w:r>
          </w:p>
        </w:tc>
        <w:tc>
          <w:tcPr>
            <w:tcW w:w="872" w:type="dxa"/>
          </w:tcPr>
          <w:p w14:paraId="5394BA6F" w14:textId="514CCE7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0BC10699"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2" w:type="dxa"/>
          </w:tcPr>
          <w:p w14:paraId="0726DFFF" w14:textId="0A987AEE"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796BE6E4"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2" w:type="dxa"/>
          </w:tcPr>
          <w:p w14:paraId="3B85ADF1" w14:textId="16B0A094"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126ECCCC"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1920" w:type="dxa"/>
          </w:tcPr>
          <w:p w14:paraId="3FB36435" w14:textId="110D1660"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Iout</w:t>
            </w:r>
          </w:p>
          <w:p w14:paraId="601824A3" w14:textId="77777777" w:rsidR="006F5CAD" w:rsidRPr="00533DB4" w:rsidRDefault="006F5CAD"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r>
      <w:tr w:rsidR="006F5CAD" w:rsidRPr="00533DB4" w14:paraId="70847799" w14:textId="77777777" w:rsidTr="00953FC2">
        <w:tc>
          <w:tcPr>
            <w:cnfStyle w:val="001000000000" w:firstRow="0" w:lastRow="0" w:firstColumn="1" w:lastColumn="0" w:oddVBand="0" w:evenVBand="0" w:oddHBand="0" w:evenHBand="0" w:firstRowFirstColumn="0" w:firstRowLastColumn="0" w:lastRowFirstColumn="0" w:lastRowLastColumn="0"/>
            <w:tcW w:w="957" w:type="dxa"/>
          </w:tcPr>
          <w:p w14:paraId="22FC4AA1" w14:textId="77777777" w:rsidR="006F5CAD" w:rsidRPr="00533DB4" w:rsidRDefault="006F5CAD" w:rsidP="0071648B">
            <w:pPr>
              <w:spacing w:line="360" w:lineRule="auto"/>
              <w:jc w:val="center"/>
              <w:rPr>
                <w:sz w:val="22"/>
                <w:szCs w:val="22"/>
              </w:rPr>
            </w:pPr>
            <w:r w:rsidRPr="00533DB4">
              <w:rPr>
                <w:sz w:val="22"/>
                <w:szCs w:val="22"/>
              </w:rPr>
              <w:t>Byte 9:</w:t>
            </w:r>
          </w:p>
        </w:tc>
        <w:tc>
          <w:tcPr>
            <w:tcW w:w="828" w:type="dxa"/>
          </w:tcPr>
          <w:p w14:paraId="43C7C613"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7 (MSB)</w:t>
            </w:r>
          </w:p>
        </w:tc>
        <w:tc>
          <w:tcPr>
            <w:tcW w:w="871" w:type="dxa"/>
          </w:tcPr>
          <w:p w14:paraId="62069A98"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6</w:t>
            </w:r>
          </w:p>
        </w:tc>
        <w:tc>
          <w:tcPr>
            <w:tcW w:w="871" w:type="dxa"/>
          </w:tcPr>
          <w:p w14:paraId="3265B54D"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5</w:t>
            </w:r>
          </w:p>
        </w:tc>
        <w:tc>
          <w:tcPr>
            <w:tcW w:w="872" w:type="dxa"/>
          </w:tcPr>
          <w:p w14:paraId="02E91D06"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4</w:t>
            </w:r>
          </w:p>
        </w:tc>
        <w:tc>
          <w:tcPr>
            <w:tcW w:w="872" w:type="dxa"/>
          </w:tcPr>
          <w:p w14:paraId="440B1EAF"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3</w:t>
            </w:r>
          </w:p>
        </w:tc>
        <w:tc>
          <w:tcPr>
            <w:tcW w:w="872" w:type="dxa"/>
          </w:tcPr>
          <w:p w14:paraId="79A4FF8E"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2</w:t>
            </w:r>
          </w:p>
        </w:tc>
        <w:tc>
          <w:tcPr>
            <w:tcW w:w="872" w:type="dxa"/>
          </w:tcPr>
          <w:p w14:paraId="49ECF594" w14:textId="77777777"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1 (LSB)</w:t>
            </w:r>
          </w:p>
        </w:tc>
        <w:tc>
          <w:tcPr>
            <w:tcW w:w="1920" w:type="dxa"/>
          </w:tcPr>
          <w:p w14:paraId="22960682" w14:textId="3E2014BA" w:rsidR="006F5CAD" w:rsidRPr="00533DB4" w:rsidRDefault="006F5CAD"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crc8 bit 0</w:t>
            </w:r>
          </w:p>
        </w:tc>
      </w:tr>
    </w:tbl>
    <w:p w14:paraId="294507B3" w14:textId="77777777" w:rsidR="009B7618" w:rsidRPr="002B0541" w:rsidRDefault="009B7618" w:rsidP="005E0405">
      <w:pPr>
        <w:pStyle w:val="ListParagraph"/>
      </w:pPr>
    </w:p>
    <w:p w14:paraId="708C070C" w14:textId="77777777" w:rsidR="00700DD7" w:rsidRPr="002B0541" w:rsidRDefault="00700DD7" w:rsidP="005E0405">
      <w:pPr>
        <w:pStyle w:val="ListParagraph"/>
      </w:pPr>
    </w:p>
    <w:p w14:paraId="1A0C5F4E" w14:textId="77777777" w:rsidR="00700DD7" w:rsidRDefault="00700DD7" w:rsidP="005E0405">
      <w:pPr>
        <w:pStyle w:val="ListParagraph"/>
      </w:pPr>
    </w:p>
    <w:p w14:paraId="003F319C" w14:textId="77777777" w:rsidR="0071648B" w:rsidRDefault="0071648B" w:rsidP="005E0405">
      <w:pPr>
        <w:pStyle w:val="ListParagraph"/>
      </w:pPr>
    </w:p>
    <w:p w14:paraId="39A2A3F8" w14:textId="77777777" w:rsidR="0071648B" w:rsidRDefault="0071648B" w:rsidP="005E0405">
      <w:pPr>
        <w:pStyle w:val="ListParagraph"/>
      </w:pPr>
    </w:p>
    <w:p w14:paraId="6FFB82EA" w14:textId="77777777" w:rsidR="00533DB4" w:rsidRDefault="00533DB4" w:rsidP="005E0405">
      <w:pPr>
        <w:pStyle w:val="ListParagraph"/>
      </w:pPr>
    </w:p>
    <w:p w14:paraId="34878AC4" w14:textId="77777777" w:rsidR="00533DB4" w:rsidRPr="002B0541" w:rsidRDefault="00533DB4" w:rsidP="005E0405">
      <w:pPr>
        <w:pStyle w:val="ListParagraph"/>
      </w:pPr>
    </w:p>
    <w:p w14:paraId="1723C9D2" w14:textId="3E6357E2" w:rsidR="00B47168" w:rsidRPr="00533DB4" w:rsidRDefault="00F1463B" w:rsidP="0071648B">
      <w:pPr>
        <w:pStyle w:val="Heading4"/>
        <w:spacing w:line="360" w:lineRule="auto"/>
      </w:pPr>
      <w:r w:rsidRPr="00533DB4">
        <w:lastRenderedPageBreak/>
        <w:t>Data Description</w:t>
      </w:r>
      <w:r w:rsidR="00F6176E" w:rsidRPr="00533DB4">
        <w:t xml:space="preserve"> – DC/DC Board</w:t>
      </w:r>
      <w:r w:rsidR="00533DB4" w:rsidRPr="00533DB4">
        <w:t>s</w:t>
      </w:r>
    </w:p>
    <w:p w14:paraId="74F1B001" w14:textId="2A40B6A2" w:rsidR="00E169EF" w:rsidRPr="00533DB4" w:rsidRDefault="00E169EF" w:rsidP="0071648B">
      <w:pPr>
        <w:pStyle w:val="ListParagraph"/>
        <w:numPr>
          <w:ilvl w:val="0"/>
          <w:numId w:val="31"/>
        </w:numPr>
        <w:spacing w:line="360" w:lineRule="auto"/>
        <w:rPr>
          <w:sz w:val="22"/>
          <w:szCs w:val="22"/>
        </w:rPr>
      </w:pPr>
      <w:r w:rsidRPr="00533DB4">
        <w:rPr>
          <w:sz w:val="22"/>
          <w:szCs w:val="22"/>
        </w:rPr>
        <w:t>Temp[</w:t>
      </w:r>
      <w:r w:rsidR="00584C52">
        <w:rPr>
          <w:sz w:val="22"/>
          <w:szCs w:val="22"/>
        </w:rPr>
        <w:t>7</w:t>
      </w:r>
      <w:r w:rsidRPr="00533DB4">
        <w:rPr>
          <w:sz w:val="22"/>
          <w:szCs w:val="22"/>
        </w:rPr>
        <w:t xml:space="preserve">:0]: The </w:t>
      </w:r>
      <w:r w:rsidR="00A84E1D" w:rsidRPr="00533DB4">
        <w:rPr>
          <w:sz w:val="22"/>
          <w:szCs w:val="22"/>
        </w:rPr>
        <w:t xml:space="preserve">raw </w:t>
      </w:r>
      <w:r w:rsidR="00FF0886">
        <w:rPr>
          <w:sz w:val="22"/>
          <w:szCs w:val="22"/>
        </w:rPr>
        <w:t>8</w:t>
      </w:r>
      <w:r w:rsidRPr="00533DB4">
        <w:rPr>
          <w:sz w:val="22"/>
          <w:szCs w:val="22"/>
        </w:rPr>
        <w:t xml:space="preserve">-bit </w:t>
      </w:r>
      <w:r w:rsidR="00A84E1D" w:rsidRPr="00533DB4">
        <w:rPr>
          <w:sz w:val="22"/>
          <w:szCs w:val="22"/>
        </w:rPr>
        <w:t>[0…</w:t>
      </w:r>
      <w:r w:rsidR="00FF0886">
        <w:rPr>
          <w:sz w:val="22"/>
          <w:szCs w:val="22"/>
        </w:rPr>
        <w:t>255</w:t>
      </w:r>
      <w:r w:rsidR="00A84E1D" w:rsidRPr="00533DB4">
        <w:rPr>
          <w:sz w:val="22"/>
          <w:szCs w:val="22"/>
        </w:rPr>
        <w:t xml:space="preserve">] </w:t>
      </w:r>
      <w:r w:rsidR="002E4508" w:rsidRPr="00533DB4">
        <w:rPr>
          <w:sz w:val="22"/>
          <w:szCs w:val="22"/>
        </w:rPr>
        <w:t xml:space="preserve">DC/DC board </w:t>
      </w:r>
      <w:r w:rsidR="00A84E1D" w:rsidRPr="00533DB4">
        <w:rPr>
          <w:sz w:val="22"/>
          <w:szCs w:val="22"/>
        </w:rPr>
        <w:t>temperature sample</w:t>
      </w:r>
      <w:r w:rsidRPr="00533DB4">
        <w:rPr>
          <w:sz w:val="22"/>
          <w:szCs w:val="22"/>
        </w:rPr>
        <w:t>.</w:t>
      </w:r>
    </w:p>
    <w:p w14:paraId="76FA0EFF" w14:textId="529397A5"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Vin[12:0]: </w:t>
      </w:r>
      <w:r w:rsidR="005247F2" w:rsidRPr="00533DB4">
        <w:rPr>
          <w:sz w:val="22"/>
          <w:szCs w:val="22"/>
        </w:rPr>
        <w:t xml:space="preserve">The raw 12-bit [0…4095] DC/DC board </w:t>
      </w:r>
      <w:r w:rsidR="00B47168" w:rsidRPr="00533DB4">
        <w:rPr>
          <w:sz w:val="22"/>
          <w:szCs w:val="22"/>
        </w:rPr>
        <w:t xml:space="preserve">input </w:t>
      </w:r>
      <w:r w:rsidR="005247F2" w:rsidRPr="00533DB4">
        <w:rPr>
          <w:sz w:val="22"/>
          <w:szCs w:val="22"/>
        </w:rPr>
        <w:t>voltage sample.</w:t>
      </w:r>
    </w:p>
    <w:p w14:paraId="721E378F" w14:textId="3D427DDB"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Vout[12:0]: </w:t>
      </w:r>
      <w:r w:rsidR="00B47168" w:rsidRPr="00533DB4">
        <w:rPr>
          <w:sz w:val="22"/>
          <w:szCs w:val="22"/>
        </w:rPr>
        <w:t>The raw 12-bit [0…4095] DC/DC board output voltage sample.</w:t>
      </w:r>
    </w:p>
    <w:p w14:paraId="0C464A96" w14:textId="464211F9"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Iin[12:0]: </w:t>
      </w:r>
      <w:r w:rsidR="00E11175" w:rsidRPr="00533DB4">
        <w:rPr>
          <w:sz w:val="22"/>
          <w:szCs w:val="22"/>
        </w:rPr>
        <w:t>The raw 12-bit [0…4095] DC/DC board input current sample.</w:t>
      </w:r>
    </w:p>
    <w:p w14:paraId="7FA803AD" w14:textId="3805A811" w:rsidR="00E169EF" w:rsidRPr="00533DB4" w:rsidRDefault="00E169EF" w:rsidP="0071648B">
      <w:pPr>
        <w:pStyle w:val="ListParagraph"/>
        <w:numPr>
          <w:ilvl w:val="0"/>
          <w:numId w:val="31"/>
        </w:numPr>
        <w:spacing w:line="360" w:lineRule="auto"/>
        <w:rPr>
          <w:sz w:val="22"/>
          <w:szCs w:val="22"/>
        </w:rPr>
      </w:pPr>
      <w:r w:rsidRPr="00533DB4">
        <w:rPr>
          <w:sz w:val="22"/>
          <w:szCs w:val="22"/>
        </w:rPr>
        <w:t xml:space="preserve">Iout[12:0]: </w:t>
      </w:r>
      <w:r w:rsidR="00DE329C" w:rsidRPr="00533DB4">
        <w:rPr>
          <w:sz w:val="22"/>
          <w:szCs w:val="22"/>
        </w:rPr>
        <w:t>The raw 12-bit [0…4095] DC/DC board output current sample.</w:t>
      </w:r>
    </w:p>
    <w:p w14:paraId="6BA203F9" w14:textId="77777777" w:rsidR="00E169EF" w:rsidRPr="00533DB4" w:rsidRDefault="00E169EF" w:rsidP="0071648B">
      <w:pPr>
        <w:pStyle w:val="ListParagraph"/>
        <w:numPr>
          <w:ilvl w:val="0"/>
          <w:numId w:val="31"/>
        </w:numPr>
        <w:spacing w:line="360" w:lineRule="auto"/>
        <w:rPr>
          <w:sz w:val="22"/>
          <w:szCs w:val="22"/>
        </w:rPr>
      </w:pPr>
      <w:r w:rsidRPr="00533DB4">
        <w:rPr>
          <w:sz w:val="22"/>
          <w:szCs w:val="22"/>
        </w:rPr>
        <w:t>res: Reserved bit.</w:t>
      </w:r>
    </w:p>
    <w:p w14:paraId="4304813D" w14:textId="33165EBC" w:rsidR="007670AA" w:rsidRPr="00533DB4" w:rsidRDefault="00E169EF" w:rsidP="0071648B">
      <w:pPr>
        <w:pStyle w:val="ListParagraph"/>
        <w:numPr>
          <w:ilvl w:val="0"/>
          <w:numId w:val="31"/>
        </w:numPr>
        <w:spacing w:line="360" w:lineRule="auto"/>
        <w:rPr>
          <w:sz w:val="22"/>
          <w:szCs w:val="22"/>
        </w:rPr>
      </w:pPr>
      <w:r w:rsidRPr="00533DB4">
        <w:rPr>
          <w:sz w:val="22"/>
          <w:szCs w:val="22"/>
        </w:rPr>
        <w:t xml:space="preserve">crc8[8:0]: The 8-bit CRC of the </w:t>
      </w:r>
      <w:r w:rsidR="008E5439" w:rsidRPr="00533DB4">
        <w:rPr>
          <w:sz w:val="22"/>
          <w:szCs w:val="22"/>
        </w:rPr>
        <w:t>eight (8) consecutive</w:t>
      </w:r>
      <w:r w:rsidRPr="00533DB4">
        <w:rPr>
          <w:sz w:val="22"/>
          <w:szCs w:val="22"/>
        </w:rPr>
        <w:t xml:space="preserve"> bytes (Not including the CRC byte).</w:t>
      </w:r>
    </w:p>
    <w:p w14:paraId="6EF959CC" w14:textId="77B98A42" w:rsidR="009B7618" w:rsidRPr="00533DB4" w:rsidRDefault="00D15144" w:rsidP="0071648B">
      <w:pPr>
        <w:pStyle w:val="ListParagraph"/>
        <w:numPr>
          <w:ilvl w:val="0"/>
          <w:numId w:val="31"/>
        </w:numPr>
        <w:spacing w:line="360" w:lineRule="auto"/>
        <w:rPr>
          <w:sz w:val="22"/>
          <w:szCs w:val="22"/>
        </w:rPr>
      </w:pPr>
      <w:r w:rsidRPr="00533DB4">
        <w:rPr>
          <w:sz w:val="22"/>
          <w:szCs w:val="22"/>
        </w:rPr>
        <w:t>OVP, OCP, OTP, VinP: The 1-bit status data for each one of the corresponding events in the selected DC/DC board.</w:t>
      </w:r>
    </w:p>
    <w:p w14:paraId="7F560D3F" w14:textId="77777777" w:rsidR="00076656" w:rsidRPr="00533DB4" w:rsidRDefault="00076656" w:rsidP="0071648B">
      <w:pPr>
        <w:pStyle w:val="ListParagraph"/>
        <w:spacing w:line="360" w:lineRule="auto"/>
        <w:rPr>
          <w:sz w:val="22"/>
          <w:szCs w:val="22"/>
        </w:rPr>
      </w:pPr>
    </w:p>
    <w:p w14:paraId="261C3D9E" w14:textId="1257BF20" w:rsidR="00E16264" w:rsidRPr="00533DB4" w:rsidRDefault="00E16264" w:rsidP="0071648B">
      <w:pPr>
        <w:pStyle w:val="ListParagraph"/>
        <w:spacing w:line="360" w:lineRule="auto"/>
        <w:rPr>
          <w:sz w:val="22"/>
          <w:szCs w:val="22"/>
        </w:rPr>
      </w:pPr>
      <w:r w:rsidRPr="00533DB4">
        <w:rPr>
          <w:sz w:val="22"/>
          <w:szCs w:val="22"/>
        </w:rPr>
        <w:t xml:space="preserve">Since all the sampled values represent the raw 12-bit A/D measurements, the values shall be converted to the </w:t>
      </w:r>
      <w:r w:rsidR="008363D4">
        <w:rPr>
          <w:sz w:val="22"/>
          <w:szCs w:val="22"/>
        </w:rPr>
        <w:t xml:space="preserve">16-bit signed </w:t>
      </w:r>
      <w:r w:rsidRPr="00533DB4">
        <w:rPr>
          <w:sz w:val="22"/>
          <w:szCs w:val="22"/>
        </w:rPr>
        <w:t>data in accordance with the specified channel and value implemented in the design.</w:t>
      </w:r>
      <w:r w:rsidR="00FF2C3E" w:rsidRPr="00533DB4">
        <w:rPr>
          <w:sz w:val="22"/>
          <w:szCs w:val="22"/>
        </w:rPr>
        <w:t xml:space="preserve"> </w:t>
      </w:r>
      <w:r w:rsidRPr="00533DB4">
        <w:rPr>
          <w:sz w:val="22"/>
          <w:szCs w:val="22"/>
        </w:rPr>
        <w:t>The following table is the values of parameters required for conversion for each DC/DC board (“i” represents DC/DC board number):</w:t>
      </w:r>
    </w:p>
    <w:tbl>
      <w:tblPr>
        <w:tblStyle w:val="TableGrid"/>
        <w:tblpPr w:leftFromText="180" w:rightFromText="180" w:vertAnchor="text" w:horzAnchor="margin" w:tblpXSpec="center" w:tblpY="197"/>
        <w:tblW w:w="7650" w:type="dxa"/>
        <w:tblLook w:val="04A0" w:firstRow="1" w:lastRow="0" w:firstColumn="1" w:lastColumn="0" w:noHBand="0" w:noVBand="1"/>
      </w:tblPr>
      <w:tblGrid>
        <w:gridCol w:w="1867"/>
        <w:gridCol w:w="1325"/>
        <w:gridCol w:w="4458"/>
      </w:tblGrid>
      <w:tr w:rsidR="002006D1" w:rsidRPr="00533DB4" w14:paraId="4BAFA3B9" w14:textId="0DA33254" w:rsidTr="00391327">
        <w:trPr>
          <w:trHeight w:val="204"/>
        </w:trPr>
        <w:tc>
          <w:tcPr>
            <w:tcW w:w="1867" w:type="dxa"/>
            <w:shd w:val="clear" w:color="auto" w:fill="FFF2CC" w:themeFill="accent4" w:themeFillTint="33"/>
          </w:tcPr>
          <w:p w14:paraId="2474AE71" w14:textId="77777777" w:rsidR="002006D1" w:rsidRPr="00533DB4" w:rsidRDefault="002006D1" w:rsidP="0071648B">
            <w:pPr>
              <w:spacing w:line="360" w:lineRule="auto"/>
              <w:jc w:val="center"/>
              <w:rPr>
                <w:sz w:val="22"/>
                <w:szCs w:val="22"/>
              </w:rPr>
            </w:pPr>
            <w:r w:rsidRPr="00533DB4">
              <w:rPr>
                <w:sz w:val="22"/>
                <w:szCs w:val="22"/>
              </w:rPr>
              <w:t>Name</w:t>
            </w:r>
          </w:p>
        </w:tc>
        <w:tc>
          <w:tcPr>
            <w:tcW w:w="1325" w:type="dxa"/>
            <w:shd w:val="clear" w:color="auto" w:fill="FFF2CC" w:themeFill="accent4" w:themeFillTint="33"/>
          </w:tcPr>
          <w:p w14:paraId="73790864" w14:textId="0C512202" w:rsidR="002006D1" w:rsidRPr="00533DB4" w:rsidRDefault="002006D1" w:rsidP="0071648B">
            <w:pPr>
              <w:spacing w:line="360" w:lineRule="auto"/>
              <w:jc w:val="center"/>
              <w:rPr>
                <w:sz w:val="22"/>
                <w:szCs w:val="22"/>
              </w:rPr>
            </w:pPr>
            <w:r w:rsidRPr="00533DB4">
              <w:rPr>
                <w:sz w:val="22"/>
                <w:szCs w:val="22"/>
              </w:rPr>
              <w:t>Value Type</w:t>
            </w:r>
          </w:p>
        </w:tc>
        <w:tc>
          <w:tcPr>
            <w:tcW w:w="4458" w:type="dxa"/>
            <w:shd w:val="clear" w:color="auto" w:fill="FFF2CC" w:themeFill="accent4" w:themeFillTint="33"/>
          </w:tcPr>
          <w:p w14:paraId="48CE76D7" w14:textId="1F48CDE6" w:rsidR="002006D1" w:rsidRPr="00533DB4" w:rsidRDefault="002006D1" w:rsidP="0071648B">
            <w:pPr>
              <w:spacing w:line="360" w:lineRule="auto"/>
              <w:jc w:val="center"/>
              <w:rPr>
                <w:sz w:val="22"/>
                <w:szCs w:val="22"/>
              </w:rPr>
            </w:pPr>
            <w:r w:rsidRPr="00533DB4">
              <w:rPr>
                <w:sz w:val="22"/>
                <w:szCs w:val="22"/>
              </w:rPr>
              <w:t>Expression</w:t>
            </w:r>
          </w:p>
        </w:tc>
      </w:tr>
      <w:tr w:rsidR="002006D1" w:rsidRPr="00533DB4" w14:paraId="460D638D" w14:textId="33B1E408" w:rsidTr="00391327">
        <w:trPr>
          <w:trHeight w:val="192"/>
        </w:trPr>
        <w:tc>
          <w:tcPr>
            <w:tcW w:w="1867" w:type="dxa"/>
          </w:tcPr>
          <w:p w14:paraId="2C28CA7F" w14:textId="2A028420" w:rsidR="002006D1" w:rsidRPr="00533DB4" w:rsidRDefault="002006D1" w:rsidP="0071648B">
            <w:pPr>
              <w:spacing w:line="360" w:lineRule="auto"/>
              <w:jc w:val="center"/>
              <w:rPr>
                <w:sz w:val="22"/>
                <w:szCs w:val="22"/>
              </w:rPr>
            </w:pPr>
            <w:r w:rsidRPr="00533DB4">
              <w:rPr>
                <w:sz w:val="22"/>
                <w:szCs w:val="22"/>
              </w:rPr>
              <w:t>Vin[i]</w:t>
            </w:r>
          </w:p>
        </w:tc>
        <w:tc>
          <w:tcPr>
            <w:tcW w:w="1325" w:type="dxa"/>
          </w:tcPr>
          <w:p w14:paraId="2FA087A4" w14:textId="77777777" w:rsidR="002006D1" w:rsidRPr="00533DB4" w:rsidRDefault="002006D1" w:rsidP="0071648B">
            <w:pPr>
              <w:spacing w:line="360" w:lineRule="auto"/>
              <w:jc w:val="center"/>
              <w:rPr>
                <w:sz w:val="22"/>
                <w:szCs w:val="22"/>
              </w:rPr>
            </w:pPr>
            <w:r w:rsidRPr="00533DB4">
              <w:rPr>
                <w:sz w:val="22"/>
                <w:szCs w:val="22"/>
              </w:rPr>
              <w:t>Voltage</w:t>
            </w:r>
          </w:p>
        </w:tc>
        <w:tc>
          <w:tcPr>
            <w:tcW w:w="4458" w:type="dxa"/>
          </w:tcPr>
          <w:p w14:paraId="4A85DD26" w14:textId="5278C596" w:rsidR="002006D1" w:rsidRPr="00533DB4" w:rsidRDefault="002006D1" w:rsidP="0071648B">
            <w:pPr>
              <w:spacing w:line="360" w:lineRule="auto"/>
              <w:jc w:val="center"/>
              <w:rPr>
                <w:sz w:val="22"/>
                <w:szCs w:val="22"/>
              </w:rPr>
            </w:pPr>
            <w:r w:rsidRPr="00533DB4">
              <w:rPr>
                <w:sz w:val="22"/>
                <w:szCs w:val="22"/>
              </w:rPr>
              <w:t>Vin[i] = 0.</w:t>
            </w:r>
            <w:r w:rsidR="008363D4">
              <w:rPr>
                <w:sz w:val="22"/>
                <w:szCs w:val="22"/>
              </w:rPr>
              <w:t>56</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4D4792FD" w14:textId="0C81D745" w:rsidTr="00391327">
        <w:trPr>
          <w:trHeight w:val="182"/>
        </w:trPr>
        <w:tc>
          <w:tcPr>
            <w:tcW w:w="1867" w:type="dxa"/>
          </w:tcPr>
          <w:p w14:paraId="0AB10459" w14:textId="2CEE70EF" w:rsidR="002006D1" w:rsidRPr="00533DB4" w:rsidRDefault="002006D1" w:rsidP="0071648B">
            <w:pPr>
              <w:spacing w:line="360" w:lineRule="auto"/>
              <w:jc w:val="center"/>
              <w:rPr>
                <w:sz w:val="22"/>
                <w:szCs w:val="22"/>
              </w:rPr>
            </w:pPr>
            <w:r w:rsidRPr="00533DB4">
              <w:rPr>
                <w:sz w:val="22"/>
                <w:szCs w:val="22"/>
              </w:rPr>
              <w:t>Vout[i]</w:t>
            </w:r>
          </w:p>
        </w:tc>
        <w:tc>
          <w:tcPr>
            <w:tcW w:w="1325" w:type="dxa"/>
          </w:tcPr>
          <w:p w14:paraId="628558C2" w14:textId="50507DC2" w:rsidR="002006D1" w:rsidRPr="00533DB4" w:rsidRDefault="00B33E74" w:rsidP="0071648B">
            <w:pPr>
              <w:spacing w:line="360" w:lineRule="auto"/>
              <w:jc w:val="center"/>
              <w:rPr>
                <w:sz w:val="22"/>
                <w:szCs w:val="22"/>
              </w:rPr>
            </w:pPr>
            <w:r w:rsidRPr="00533DB4">
              <w:rPr>
                <w:sz w:val="22"/>
                <w:szCs w:val="22"/>
              </w:rPr>
              <w:t>Voltage</w:t>
            </w:r>
          </w:p>
        </w:tc>
        <w:tc>
          <w:tcPr>
            <w:tcW w:w="4458" w:type="dxa"/>
          </w:tcPr>
          <w:p w14:paraId="6C2C2B16" w14:textId="00886A8A" w:rsidR="002006D1" w:rsidRPr="00533DB4" w:rsidRDefault="002006D1" w:rsidP="0071648B">
            <w:pPr>
              <w:spacing w:line="360" w:lineRule="auto"/>
              <w:jc w:val="center"/>
              <w:rPr>
                <w:sz w:val="22"/>
                <w:szCs w:val="22"/>
              </w:rPr>
            </w:pPr>
            <w:r w:rsidRPr="00533DB4">
              <w:rPr>
                <w:sz w:val="22"/>
                <w:szCs w:val="22"/>
              </w:rPr>
              <w:t>Vout[i] = 0.</w:t>
            </w:r>
            <w:r w:rsidR="008363D4">
              <w:rPr>
                <w:sz w:val="22"/>
                <w:szCs w:val="22"/>
              </w:rPr>
              <w:t>28</w:t>
            </w:r>
            <w:r w:rsidR="00391327">
              <w:rPr>
                <w:sz w:val="22"/>
                <w:szCs w:val="22"/>
              </w:rPr>
              <w:t xml:space="preserve"> </w:t>
            </w:r>
            <w:r w:rsidRPr="00533DB4">
              <w:rPr>
                <w:sz w:val="22"/>
                <w:szCs w:val="22"/>
              </w:rPr>
              <w:t>*</w:t>
            </w:r>
            <w:r w:rsidR="00391327">
              <w:rPr>
                <w:sz w:val="22"/>
                <w:szCs w:val="22"/>
              </w:rPr>
              <w:t xml:space="preserve"> Sample</w:t>
            </w:r>
          </w:p>
        </w:tc>
      </w:tr>
      <w:tr w:rsidR="002006D1" w:rsidRPr="00533DB4" w14:paraId="3E78EAF8" w14:textId="757DCD98" w:rsidTr="00391327">
        <w:trPr>
          <w:trHeight w:val="182"/>
        </w:trPr>
        <w:tc>
          <w:tcPr>
            <w:tcW w:w="1867" w:type="dxa"/>
          </w:tcPr>
          <w:p w14:paraId="4DDED17F" w14:textId="0356175A" w:rsidR="002006D1" w:rsidRPr="00533DB4" w:rsidRDefault="002006D1" w:rsidP="0071648B">
            <w:pPr>
              <w:spacing w:line="360" w:lineRule="auto"/>
              <w:jc w:val="center"/>
              <w:rPr>
                <w:sz w:val="22"/>
                <w:szCs w:val="22"/>
              </w:rPr>
            </w:pPr>
            <w:r w:rsidRPr="00533DB4">
              <w:rPr>
                <w:sz w:val="22"/>
                <w:szCs w:val="22"/>
              </w:rPr>
              <w:t>Iin[i]</w:t>
            </w:r>
          </w:p>
        </w:tc>
        <w:tc>
          <w:tcPr>
            <w:tcW w:w="1325" w:type="dxa"/>
          </w:tcPr>
          <w:p w14:paraId="43AB8728" w14:textId="77777777" w:rsidR="002006D1" w:rsidRPr="00533DB4" w:rsidRDefault="002006D1" w:rsidP="0071648B">
            <w:pPr>
              <w:spacing w:line="360" w:lineRule="auto"/>
              <w:jc w:val="center"/>
              <w:rPr>
                <w:sz w:val="22"/>
                <w:szCs w:val="22"/>
              </w:rPr>
            </w:pPr>
            <w:r w:rsidRPr="00533DB4">
              <w:rPr>
                <w:sz w:val="22"/>
                <w:szCs w:val="22"/>
              </w:rPr>
              <w:t>Current</w:t>
            </w:r>
          </w:p>
        </w:tc>
        <w:tc>
          <w:tcPr>
            <w:tcW w:w="4458" w:type="dxa"/>
          </w:tcPr>
          <w:p w14:paraId="764541EB" w14:textId="7EE9E123" w:rsidR="002006D1" w:rsidRPr="00533DB4" w:rsidRDefault="002006D1" w:rsidP="0071648B">
            <w:pPr>
              <w:spacing w:line="360" w:lineRule="auto"/>
              <w:jc w:val="center"/>
              <w:rPr>
                <w:sz w:val="22"/>
                <w:szCs w:val="22"/>
              </w:rPr>
            </w:pPr>
            <w:r w:rsidRPr="00533DB4">
              <w:rPr>
                <w:sz w:val="22"/>
                <w:szCs w:val="22"/>
              </w:rPr>
              <w:t>Iin[i] = 0.</w:t>
            </w:r>
            <w:r w:rsidR="00DD4DFB">
              <w:rPr>
                <w:sz w:val="22"/>
                <w:szCs w:val="22"/>
              </w:rPr>
              <w:t>32234</w:t>
            </w:r>
            <w:r w:rsidR="00391327">
              <w:rPr>
                <w:sz w:val="22"/>
                <w:szCs w:val="22"/>
              </w:rPr>
              <w:t xml:space="preserve"> </w:t>
            </w:r>
            <w:r w:rsidRPr="00533DB4">
              <w:rPr>
                <w:sz w:val="22"/>
                <w:szCs w:val="22"/>
              </w:rPr>
              <w:t>*</w:t>
            </w:r>
            <w:r w:rsidR="00391327">
              <w:rPr>
                <w:sz w:val="22"/>
                <w:szCs w:val="22"/>
              </w:rPr>
              <w:t xml:space="preserve"> Sample</w:t>
            </w:r>
          </w:p>
        </w:tc>
      </w:tr>
      <w:tr w:rsidR="00B24359" w:rsidRPr="00533DB4" w14:paraId="283B17C4" w14:textId="59FEBE65" w:rsidTr="00391327">
        <w:trPr>
          <w:trHeight w:val="182"/>
        </w:trPr>
        <w:tc>
          <w:tcPr>
            <w:tcW w:w="1867" w:type="dxa"/>
          </w:tcPr>
          <w:p w14:paraId="3FDAF7EC" w14:textId="639F943E" w:rsidR="00B24359" w:rsidRPr="00533DB4" w:rsidRDefault="00B24359" w:rsidP="0071648B">
            <w:pPr>
              <w:spacing w:line="360" w:lineRule="auto"/>
              <w:jc w:val="center"/>
              <w:rPr>
                <w:sz w:val="22"/>
                <w:szCs w:val="22"/>
              </w:rPr>
            </w:pPr>
            <w:r w:rsidRPr="00533DB4">
              <w:rPr>
                <w:sz w:val="22"/>
                <w:szCs w:val="22"/>
              </w:rPr>
              <w:t>Iout[i]</w:t>
            </w:r>
          </w:p>
        </w:tc>
        <w:tc>
          <w:tcPr>
            <w:tcW w:w="1325" w:type="dxa"/>
          </w:tcPr>
          <w:p w14:paraId="370F4EF9" w14:textId="77777777" w:rsidR="00B24359" w:rsidRPr="00533DB4" w:rsidRDefault="00B24359" w:rsidP="0071648B">
            <w:pPr>
              <w:spacing w:line="360" w:lineRule="auto"/>
              <w:jc w:val="center"/>
              <w:rPr>
                <w:sz w:val="22"/>
                <w:szCs w:val="22"/>
              </w:rPr>
            </w:pPr>
            <w:r w:rsidRPr="00533DB4">
              <w:rPr>
                <w:sz w:val="22"/>
                <w:szCs w:val="22"/>
              </w:rPr>
              <w:t>Current</w:t>
            </w:r>
          </w:p>
        </w:tc>
        <w:tc>
          <w:tcPr>
            <w:tcW w:w="4458" w:type="dxa"/>
          </w:tcPr>
          <w:p w14:paraId="1CDB036F" w14:textId="315AF363" w:rsidR="00B24359" w:rsidRPr="00533DB4" w:rsidRDefault="00B24359" w:rsidP="0071648B">
            <w:pPr>
              <w:spacing w:line="360" w:lineRule="auto"/>
              <w:jc w:val="center"/>
              <w:rPr>
                <w:sz w:val="22"/>
                <w:szCs w:val="22"/>
              </w:rPr>
            </w:pPr>
            <w:r w:rsidRPr="00533DB4">
              <w:rPr>
                <w:sz w:val="22"/>
                <w:szCs w:val="22"/>
              </w:rPr>
              <w:t>Iout[i] =</w:t>
            </w:r>
            <w:r w:rsidR="00C14C04" w:rsidRPr="00533DB4">
              <w:rPr>
                <w:sz w:val="22"/>
                <w:szCs w:val="22"/>
              </w:rPr>
              <w:t xml:space="preserve"> </w:t>
            </w:r>
            <w:r w:rsidR="00DD4DFB" w:rsidRPr="00533DB4">
              <w:rPr>
                <w:sz w:val="22"/>
                <w:szCs w:val="22"/>
              </w:rPr>
              <w:t>0.</w:t>
            </w:r>
            <w:r w:rsidR="00DD4DFB">
              <w:rPr>
                <w:sz w:val="22"/>
                <w:szCs w:val="22"/>
              </w:rPr>
              <w:t xml:space="preserve">32234 </w:t>
            </w:r>
            <w:r w:rsidRPr="00533DB4">
              <w:rPr>
                <w:sz w:val="22"/>
                <w:szCs w:val="22"/>
              </w:rPr>
              <w:t>*</w:t>
            </w:r>
            <w:r w:rsidR="00391327">
              <w:rPr>
                <w:sz w:val="22"/>
                <w:szCs w:val="22"/>
              </w:rPr>
              <w:t xml:space="preserve"> Sample</w:t>
            </w:r>
          </w:p>
        </w:tc>
      </w:tr>
      <w:tr w:rsidR="00B24359" w:rsidRPr="00533DB4" w14:paraId="52D5A5C4" w14:textId="191F6B87" w:rsidTr="00391327">
        <w:trPr>
          <w:trHeight w:val="182"/>
        </w:trPr>
        <w:tc>
          <w:tcPr>
            <w:tcW w:w="1867" w:type="dxa"/>
          </w:tcPr>
          <w:p w14:paraId="7E0B6FB3" w14:textId="20A39CAC" w:rsidR="00B24359" w:rsidRPr="00533DB4" w:rsidRDefault="004372BA" w:rsidP="0071648B">
            <w:pPr>
              <w:spacing w:line="360" w:lineRule="auto"/>
              <w:jc w:val="center"/>
              <w:rPr>
                <w:sz w:val="22"/>
                <w:szCs w:val="22"/>
              </w:rPr>
            </w:pPr>
            <w:r w:rsidRPr="00533DB4">
              <w:rPr>
                <w:sz w:val="22"/>
                <w:szCs w:val="22"/>
              </w:rPr>
              <w:t>Temp</w:t>
            </w:r>
            <w:r w:rsidR="00B33E74" w:rsidRPr="00533DB4">
              <w:rPr>
                <w:sz w:val="22"/>
                <w:szCs w:val="22"/>
              </w:rPr>
              <w:t>[i]</w:t>
            </w:r>
          </w:p>
        </w:tc>
        <w:tc>
          <w:tcPr>
            <w:tcW w:w="1325" w:type="dxa"/>
          </w:tcPr>
          <w:p w14:paraId="19064B9E" w14:textId="12461975" w:rsidR="00B24359" w:rsidRPr="00533DB4" w:rsidRDefault="00B33E74" w:rsidP="0071648B">
            <w:pPr>
              <w:spacing w:line="360" w:lineRule="auto"/>
              <w:jc w:val="center"/>
              <w:rPr>
                <w:sz w:val="22"/>
                <w:szCs w:val="22"/>
              </w:rPr>
            </w:pPr>
            <w:r w:rsidRPr="00533DB4">
              <w:rPr>
                <w:sz w:val="22"/>
                <w:szCs w:val="22"/>
              </w:rPr>
              <w:t>Temperature</w:t>
            </w:r>
          </w:p>
        </w:tc>
        <w:tc>
          <w:tcPr>
            <w:tcW w:w="4458" w:type="dxa"/>
          </w:tcPr>
          <w:p w14:paraId="656CE857" w14:textId="3F97888F" w:rsidR="00B24359" w:rsidRPr="00533DB4" w:rsidRDefault="00265085" w:rsidP="0071648B">
            <w:pPr>
              <w:spacing w:line="360" w:lineRule="auto"/>
              <w:jc w:val="center"/>
              <w:rPr>
                <w:sz w:val="22"/>
                <w:szCs w:val="22"/>
              </w:rPr>
            </w:pPr>
            <w:r w:rsidRPr="00533DB4">
              <w:rPr>
                <w:sz w:val="22"/>
                <w:szCs w:val="22"/>
              </w:rPr>
              <w:t xml:space="preserve">Temp[i] = </w:t>
            </w:r>
            <w:r w:rsidR="00391327">
              <w:rPr>
                <w:sz w:val="22"/>
                <w:szCs w:val="22"/>
              </w:rPr>
              <w:t xml:space="preserve"> Sample</w:t>
            </w:r>
            <w:r w:rsidR="00391327" w:rsidRPr="00533DB4">
              <w:rPr>
                <w:sz w:val="22"/>
                <w:szCs w:val="22"/>
              </w:rPr>
              <w:t xml:space="preserve"> </w:t>
            </w:r>
            <w:r w:rsidRPr="00533DB4">
              <w:rPr>
                <w:sz w:val="22"/>
                <w:szCs w:val="22"/>
              </w:rPr>
              <w:t>- 60</w:t>
            </w:r>
          </w:p>
        </w:tc>
      </w:tr>
    </w:tbl>
    <w:p w14:paraId="694539C6" w14:textId="77777777" w:rsidR="00E16264" w:rsidRPr="00533DB4" w:rsidRDefault="00E16264" w:rsidP="00533DB4">
      <w:pPr>
        <w:spacing w:line="276" w:lineRule="auto"/>
        <w:rPr>
          <w:sz w:val="22"/>
          <w:szCs w:val="22"/>
        </w:rPr>
      </w:pPr>
    </w:p>
    <w:p w14:paraId="1FC65E83" w14:textId="77777777" w:rsidR="00E16264" w:rsidRPr="00533DB4" w:rsidRDefault="00E16264" w:rsidP="00533DB4">
      <w:pPr>
        <w:spacing w:line="276" w:lineRule="auto"/>
        <w:rPr>
          <w:sz w:val="22"/>
          <w:szCs w:val="22"/>
        </w:rPr>
      </w:pPr>
    </w:p>
    <w:p w14:paraId="18248B8D" w14:textId="77777777" w:rsidR="00E16264" w:rsidRPr="00533DB4" w:rsidRDefault="00E16264" w:rsidP="00533DB4">
      <w:pPr>
        <w:spacing w:line="276" w:lineRule="auto"/>
        <w:rPr>
          <w:sz w:val="22"/>
          <w:szCs w:val="22"/>
        </w:rPr>
      </w:pPr>
    </w:p>
    <w:p w14:paraId="4D0A7065" w14:textId="77777777" w:rsidR="00E16264" w:rsidRPr="00533DB4" w:rsidRDefault="00E16264" w:rsidP="00533DB4">
      <w:pPr>
        <w:spacing w:line="276" w:lineRule="auto"/>
        <w:rPr>
          <w:sz w:val="22"/>
          <w:szCs w:val="22"/>
        </w:rPr>
      </w:pPr>
    </w:p>
    <w:p w14:paraId="5FA0D78A" w14:textId="77777777" w:rsidR="00E16264" w:rsidRPr="002B0541" w:rsidRDefault="00E16264" w:rsidP="005E0405"/>
    <w:p w14:paraId="3879B3C2" w14:textId="77777777" w:rsidR="00E16264" w:rsidRPr="002B0541" w:rsidRDefault="00E16264" w:rsidP="005E0405"/>
    <w:p w14:paraId="5BA3DF3A" w14:textId="77777777" w:rsidR="009B7618" w:rsidRPr="002B0541" w:rsidRDefault="009B7618" w:rsidP="005E0405"/>
    <w:p w14:paraId="33C4CC48" w14:textId="77777777" w:rsidR="00B649D7" w:rsidRPr="002B0541" w:rsidRDefault="00B649D7" w:rsidP="005E0405"/>
    <w:p w14:paraId="66355460" w14:textId="77777777" w:rsidR="003A06D1" w:rsidRPr="002B0541" w:rsidRDefault="003A06D1" w:rsidP="005E0405"/>
    <w:p w14:paraId="4F360055" w14:textId="77777777" w:rsidR="003A06D1" w:rsidRPr="002B0541" w:rsidRDefault="003A06D1" w:rsidP="005E0405"/>
    <w:p w14:paraId="63696456" w14:textId="4E551CAE" w:rsidR="00533DB4" w:rsidRDefault="00533DB4">
      <w:pPr>
        <w:rPr>
          <w:rFonts w:ascii="Times New Roman" w:eastAsia="Times New Roman" w:hAnsi="Times New Roman" w:cs="Times New Roman"/>
          <w:kern w:val="0"/>
          <w14:ligatures w14:val="none"/>
        </w:rPr>
      </w:pPr>
      <w:r>
        <w:br w:type="page"/>
      </w:r>
    </w:p>
    <w:p w14:paraId="08109B14" w14:textId="405B0420" w:rsidR="003D0392" w:rsidRPr="0071648B" w:rsidRDefault="00BE79A2" w:rsidP="0071648B">
      <w:pPr>
        <w:pStyle w:val="Heading4"/>
        <w:spacing w:line="360" w:lineRule="auto"/>
      </w:pPr>
      <w:r w:rsidRPr="00533DB4">
        <w:lastRenderedPageBreak/>
        <w:t xml:space="preserve">Received Frame Description: </w:t>
      </w:r>
      <w:r w:rsidR="00831412" w:rsidRPr="00533DB4">
        <w:t>Main board</w:t>
      </w:r>
    </w:p>
    <w:p w14:paraId="730CFAF0" w14:textId="77777777" w:rsidR="00F6176E" w:rsidRPr="00533DB4" w:rsidRDefault="00F6176E" w:rsidP="0071648B">
      <w:pPr>
        <w:pStyle w:val="ListParagraph"/>
        <w:spacing w:line="360" w:lineRule="auto"/>
        <w:rPr>
          <w:sz w:val="22"/>
          <w:szCs w:val="22"/>
        </w:rPr>
      </w:pPr>
      <w:r w:rsidRPr="00533DB4">
        <w:rPr>
          <w:sz w:val="22"/>
          <w:szCs w:val="22"/>
        </w:rPr>
        <w:t xml:space="preserve">The data response from the </w:t>
      </w:r>
      <w:r w:rsidRPr="00533DB4">
        <w:rPr>
          <w:b/>
          <w:bCs/>
          <w:sz w:val="22"/>
          <w:szCs w:val="22"/>
        </w:rPr>
        <w:t>Main board</w:t>
      </w:r>
      <w:r w:rsidRPr="00533DB4">
        <w:rPr>
          <w:sz w:val="22"/>
          <w:szCs w:val="22"/>
        </w:rPr>
        <w:t xml:space="preserve"> to the FPGA is implemented as follows:</w:t>
      </w:r>
    </w:p>
    <w:tbl>
      <w:tblPr>
        <w:tblStyle w:val="GridTable4-Accent2"/>
        <w:tblW w:w="0" w:type="auto"/>
        <w:tblInd w:w="502" w:type="dxa"/>
        <w:tblLook w:val="04A0" w:firstRow="1" w:lastRow="0" w:firstColumn="1" w:lastColumn="0" w:noHBand="0" w:noVBand="1"/>
      </w:tblPr>
      <w:tblGrid>
        <w:gridCol w:w="957"/>
        <w:gridCol w:w="828"/>
        <w:gridCol w:w="871"/>
        <w:gridCol w:w="871"/>
        <w:gridCol w:w="872"/>
        <w:gridCol w:w="872"/>
        <w:gridCol w:w="872"/>
        <w:gridCol w:w="872"/>
        <w:gridCol w:w="1109"/>
      </w:tblGrid>
      <w:tr w:rsidR="00F6176E" w:rsidRPr="00533DB4" w14:paraId="2FE497FE" w14:textId="77777777" w:rsidTr="00BD3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4" w:type="dxa"/>
            <w:gridSpan w:val="9"/>
          </w:tcPr>
          <w:p w14:paraId="5403C68B" w14:textId="77777777" w:rsidR="00F6176E" w:rsidRPr="00533DB4" w:rsidRDefault="00F6176E" w:rsidP="0071648B">
            <w:pPr>
              <w:spacing w:line="360" w:lineRule="auto"/>
              <w:jc w:val="center"/>
              <w:rPr>
                <w:sz w:val="22"/>
                <w:szCs w:val="22"/>
              </w:rPr>
            </w:pPr>
            <w:r w:rsidRPr="00533DB4">
              <w:rPr>
                <w:sz w:val="22"/>
                <w:szCs w:val="22"/>
              </w:rPr>
              <w:t>Data Frames from Slave (Buck micro) to Master (SBC FPGA)</w:t>
            </w:r>
          </w:p>
        </w:tc>
      </w:tr>
      <w:tr w:rsidR="00F6176E" w:rsidRPr="00533DB4" w14:paraId="65A7CBA8"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6FA7A86A" w14:textId="77777777" w:rsidR="00F6176E" w:rsidRPr="00533DB4" w:rsidRDefault="00F6176E" w:rsidP="0071648B">
            <w:pPr>
              <w:spacing w:line="360" w:lineRule="auto"/>
              <w:rPr>
                <w:sz w:val="22"/>
                <w:szCs w:val="22"/>
              </w:rPr>
            </w:pPr>
            <w:r w:rsidRPr="00533DB4">
              <w:rPr>
                <w:sz w:val="22"/>
                <w:szCs w:val="22"/>
              </w:rPr>
              <w:t>Bytes:</w:t>
            </w:r>
          </w:p>
          <w:p w14:paraId="0DF4CCBE" w14:textId="77777777" w:rsidR="00F6176E" w:rsidRPr="00533DB4" w:rsidRDefault="00F6176E" w:rsidP="0071648B">
            <w:pPr>
              <w:spacing w:line="360" w:lineRule="auto"/>
              <w:rPr>
                <w:sz w:val="22"/>
                <w:szCs w:val="22"/>
              </w:rPr>
            </w:pPr>
            <w:r w:rsidRPr="00533DB4">
              <w:rPr>
                <w:sz w:val="22"/>
                <w:szCs w:val="22"/>
              </w:rPr>
              <w:t>Total: 9</w:t>
            </w:r>
          </w:p>
        </w:tc>
        <w:tc>
          <w:tcPr>
            <w:tcW w:w="828" w:type="dxa"/>
          </w:tcPr>
          <w:p w14:paraId="035F4D9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p w14:paraId="7A309F6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(MSB)</w:t>
            </w:r>
          </w:p>
        </w:tc>
        <w:tc>
          <w:tcPr>
            <w:tcW w:w="871" w:type="dxa"/>
          </w:tcPr>
          <w:p w14:paraId="365F19F1"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7972F3F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4A06142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6640430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4A58777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3EEB660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67B6AA1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0BF026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713CD8AD" w14:textId="77777777" w:rsidR="00F6176E" w:rsidRPr="00533DB4" w:rsidRDefault="00F6176E" w:rsidP="0071648B">
            <w:pPr>
              <w:spacing w:line="360" w:lineRule="auto"/>
              <w:rPr>
                <w:sz w:val="22"/>
                <w:szCs w:val="22"/>
              </w:rPr>
            </w:pPr>
            <w:r w:rsidRPr="00533DB4">
              <w:rPr>
                <w:sz w:val="22"/>
                <w:szCs w:val="22"/>
              </w:rPr>
              <w:t>Byte 1:</w:t>
            </w:r>
          </w:p>
        </w:tc>
        <w:tc>
          <w:tcPr>
            <w:tcW w:w="828" w:type="dxa"/>
          </w:tcPr>
          <w:p w14:paraId="46514D39" w14:textId="5170197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80C5E9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4D95D3B8" w14:textId="548EE059"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07E82645"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7010D22C" w14:textId="08418D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505BC92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6C410860" w14:textId="55E01E2E"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15EB4CF4"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7EF3ECB3" w14:textId="11F2C14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ECC9AD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A5D2836" w14:textId="28EC755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22DC6E1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7762D4" w14:textId="125F44B5"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68176B5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657E6423" w14:textId="6BDB980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Temp.</w:t>
            </w:r>
          </w:p>
          <w:p w14:paraId="3CD48A00"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021377F4"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7ACD2D65" w14:textId="77777777" w:rsidR="00F6176E" w:rsidRPr="00533DB4" w:rsidRDefault="00F6176E" w:rsidP="0071648B">
            <w:pPr>
              <w:spacing w:line="360" w:lineRule="auto"/>
              <w:rPr>
                <w:sz w:val="22"/>
                <w:szCs w:val="22"/>
              </w:rPr>
            </w:pPr>
            <w:r w:rsidRPr="00533DB4">
              <w:rPr>
                <w:sz w:val="22"/>
                <w:szCs w:val="22"/>
              </w:rPr>
              <w:t>Byte 2:</w:t>
            </w:r>
          </w:p>
        </w:tc>
        <w:tc>
          <w:tcPr>
            <w:tcW w:w="828" w:type="dxa"/>
          </w:tcPr>
          <w:p w14:paraId="2C536A1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718B0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11 (MSB)</w:t>
            </w:r>
          </w:p>
        </w:tc>
        <w:tc>
          <w:tcPr>
            <w:tcW w:w="871" w:type="dxa"/>
          </w:tcPr>
          <w:p w14:paraId="2940529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23AC68B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10</w:t>
            </w:r>
          </w:p>
        </w:tc>
        <w:tc>
          <w:tcPr>
            <w:tcW w:w="871" w:type="dxa"/>
          </w:tcPr>
          <w:p w14:paraId="2839AE0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47D677A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9</w:t>
            </w:r>
          </w:p>
        </w:tc>
        <w:tc>
          <w:tcPr>
            <w:tcW w:w="872" w:type="dxa"/>
          </w:tcPr>
          <w:p w14:paraId="09B8CFC2" w14:textId="164E713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IphA</w:t>
            </w:r>
          </w:p>
          <w:p w14:paraId="1206FEA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8</w:t>
            </w:r>
          </w:p>
        </w:tc>
        <w:tc>
          <w:tcPr>
            <w:tcW w:w="872" w:type="dxa"/>
          </w:tcPr>
          <w:p w14:paraId="620D9824" w14:textId="49B2A0A0"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166FA9F3" w14:textId="14C4B4F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872" w:type="dxa"/>
          </w:tcPr>
          <w:p w14:paraId="69B4A3CF" w14:textId="291AC8B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c>
          <w:tcPr>
            <w:tcW w:w="1109" w:type="dxa"/>
          </w:tcPr>
          <w:p w14:paraId="7AE36E82" w14:textId="25F2F395" w:rsidR="00F6176E" w:rsidRPr="00533DB4" w:rsidRDefault="00953FC2"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w:t>
            </w:r>
          </w:p>
        </w:tc>
      </w:tr>
      <w:tr w:rsidR="00F6176E" w:rsidRPr="00533DB4" w14:paraId="406675BF"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FED6F88" w14:textId="77777777" w:rsidR="00F6176E" w:rsidRPr="00533DB4" w:rsidRDefault="00F6176E" w:rsidP="0071648B">
            <w:pPr>
              <w:spacing w:line="360" w:lineRule="auto"/>
              <w:rPr>
                <w:sz w:val="22"/>
                <w:szCs w:val="22"/>
              </w:rPr>
            </w:pPr>
            <w:r w:rsidRPr="00533DB4">
              <w:rPr>
                <w:sz w:val="22"/>
                <w:szCs w:val="22"/>
              </w:rPr>
              <w:t>Byte 3:</w:t>
            </w:r>
          </w:p>
        </w:tc>
        <w:tc>
          <w:tcPr>
            <w:tcW w:w="828" w:type="dxa"/>
          </w:tcPr>
          <w:p w14:paraId="12DC8E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2528F2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w:t>
            </w:r>
          </w:p>
        </w:tc>
        <w:tc>
          <w:tcPr>
            <w:tcW w:w="871" w:type="dxa"/>
          </w:tcPr>
          <w:p w14:paraId="244B754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DE027D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1B667D7E"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45E8F86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158E790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15C529A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47DBC30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54D6022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311DF38E" w14:textId="3414A613"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651550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7DBC18A6"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340AA67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w:t>
            </w:r>
          </w:p>
        </w:tc>
        <w:tc>
          <w:tcPr>
            <w:tcW w:w="1109" w:type="dxa"/>
          </w:tcPr>
          <w:p w14:paraId="17A02CE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IphA</w:t>
            </w:r>
          </w:p>
          <w:p w14:paraId="76E8147A"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 (LSB)</w:t>
            </w:r>
          </w:p>
        </w:tc>
      </w:tr>
      <w:tr w:rsidR="00F6176E" w:rsidRPr="00533DB4" w14:paraId="49288A3D"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5BFE9BE" w14:textId="77777777" w:rsidR="00F6176E" w:rsidRPr="00533DB4" w:rsidRDefault="00F6176E" w:rsidP="0071648B">
            <w:pPr>
              <w:spacing w:line="360" w:lineRule="auto"/>
              <w:rPr>
                <w:sz w:val="22"/>
                <w:szCs w:val="22"/>
              </w:rPr>
            </w:pPr>
            <w:r w:rsidRPr="00533DB4">
              <w:rPr>
                <w:sz w:val="22"/>
                <w:szCs w:val="22"/>
              </w:rPr>
              <w:t>Byte 4:</w:t>
            </w:r>
          </w:p>
        </w:tc>
        <w:tc>
          <w:tcPr>
            <w:tcW w:w="828" w:type="dxa"/>
          </w:tcPr>
          <w:p w14:paraId="1E76F132"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7</w:t>
            </w:r>
          </w:p>
        </w:tc>
        <w:tc>
          <w:tcPr>
            <w:tcW w:w="871" w:type="dxa"/>
          </w:tcPr>
          <w:p w14:paraId="540FD67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6</w:t>
            </w:r>
          </w:p>
        </w:tc>
        <w:tc>
          <w:tcPr>
            <w:tcW w:w="871" w:type="dxa"/>
          </w:tcPr>
          <w:p w14:paraId="7EA3821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5</w:t>
            </w:r>
          </w:p>
        </w:tc>
        <w:tc>
          <w:tcPr>
            <w:tcW w:w="872" w:type="dxa"/>
          </w:tcPr>
          <w:p w14:paraId="61C3D8D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4</w:t>
            </w:r>
          </w:p>
        </w:tc>
        <w:tc>
          <w:tcPr>
            <w:tcW w:w="872" w:type="dxa"/>
          </w:tcPr>
          <w:p w14:paraId="3163B55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3</w:t>
            </w:r>
          </w:p>
        </w:tc>
        <w:tc>
          <w:tcPr>
            <w:tcW w:w="872" w:type="dxa"/>
          </w:tcPr>
          <w:p w14:paraId="593155CC"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 bit 2</w:t>
            </w:r>
          </w:p>
        </w:tc>
        <w:tc>
          <w:tcPr>
            <w:tcW w:w="872" w:type="dxa"/>
          </w:tcPr>
          <w:p w14:paraId="54B568F8" w14:textId="1733FE59"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E88E79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752911C6" w14:textId="40B14ED6"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IphB</w:t>
            </w:r>
          </w:p>
          <w:p w14:paraId="439BC02E"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4660E23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334C24B9" w14:textId="77777777" w:rsidR="00F6176E" w:rsidRPr="00533DB4" w:rsidRDefault="00F6176E" w:rsidP="0071648B">
            <w:pPr>
              <w:spacing w:line="360" w:lineRule="auto"/>
              <w:rPr>
                <w:sz w:val="22"/>
                <w:szCs w:val="22"/>
              </w:rPr>
            </w:pPr>
            <w:r w:rsidRPr="00533DB4">
              <w:rPr>
                <w:sz w:val="22"/>
                <w:szCs w:val="22"/>
              </w:rPr>
              <w:t>Byte 5:</w:t>
            </w:r>
          </w:p>
        </w:tc>
        <w:tc>
          <w:tcPr>
            <w:tcW w:w="828" w:type="dxa"/>
          </w:tcPr>
          <w:p w14:paraId="0B29898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538DBBF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1" w:type="dxa"/>
          </w:tcPr>
          <w:p w14:paraId="7F71985F"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43EF6EF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1" w:type="dxa"/>
          </w:tcPr>
          <w:p w14:paraId="53800C4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726331B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872" w:type="dxa"/>
          </w:tcPr>
          <w:p w14:paraId="62772F57"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IphC</w:t>
            </w:r>
          </w:p>
          <w:p w14:paraId="1160122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c>
          <w:tcPr>
            <w:tcW w:w="872" w:type="dxa"/>
          </w:tcPr>
          <w:p w14:paraId="2DA5D53D" w14:textId="6D2A2B8D"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4DF241E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11 (MSB)</w:t>
            </w:r>
          </w:p>
        </w:tc>
        <w:tc>
          <w:tcPr>
            <w:tcW w:w="872" w:type="dxa"/>
          </w:tcPr>
          <w:p w14:paraId="61D806D9" w14:textId="05D5A8D4"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378BA64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10</w:t>
            </w:r>
          </w:p>
        </w:tc>
        <w:tc>
          <w:tcPr>
            <w:tcW w:w="872" w:type="dxa"/>
          </w:tcPr>
          <w:p w14:paraId="037787EE" w14:textId="70BA7001"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1BA67288"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9</w:t>
            </w:r>
          </w:p>
        </w:tc>
        <w:tc>
          <w:tcPr>
            <w:tcW w:w="1109" w:type="dxa"/>
          </w:tcPr>
          <w:p w14:paraId="5B84804E" w14:textId="3B67CFE6"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IphB</w:t>
            </w:r>
          </w:p>
          <w:p w14:paraId="053B135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8</w:t>
            </w:r>
          </w:p>
        </w:tc>
      </w:tr>
      <w:tr w:rsidR="00F6176E" w:rsidRPr="00533DB4" w14:paraId="3AE234E1"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DD439DF" w14:textId="77777777" w:rsidR="00F6176E" w:rsidRPr="00533DB4" w:rsidRDefault="00F6176E" w:rsidP="0071648B">
            <w:pPr>
              <w:spacing w:line="360" w:lineRule="auto"/>
              <w:rPr>
                <w:sz w:val="22"/>
                <w:szCs w:val="22"/>
              </w:rPr>
            </w:pPr>
            <w:r w:rsidRPr="00533DB4">
              <w:rPr>
                <w:sz w:val="22"/>
                <w:szCs w:val="22"/>
              </w:rPr>
              <w:t>Byte 6:</w:t>
            </w:r>
          </w:p>
        </w:tc>
        <w:tc>
          <w:tcPr>
            <w:tcW w:w="828" w:type="dxa"/>
          </w:tcPr>
          <w:p w14:paraId="21BCCF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63665B74"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7</w:t>
            </w:r>
          </w:p>
        </w:tc>
        <w:tc>
          <w:tcPr>
            <w:tcW w:w="871" w:type="dxa"/>
          </w:tcPr>
          <w:p w14:paraId="68CF4F4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420297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6</w:t>
            </w:r>
          </w:p>
        </w:tc>
        <w:tc>
          <w:tcPr>
            <w:tcW w:w="871" w:type="dxa"/>
          </w:tcPr>
          <w:p w14:paraId="10E44EB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21ACA636"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5</w:t>
            </w:r>
          </w:p>
        </w:tc>
        <w:tc>
          <w:tcPr>
            <w:tcW w:w="872" w:type="dxa"/>
          </w:tcPr>
          <w:p w14:paraId="7771366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4D406CD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4</w:t>
            </w:r>
          </w:p>
        </w:tc>
        <w:tc>
          <w:tcPr>
            <w:tcW w:w="872" w:type="dxa"/>
          </w:tcPr>
          <w:p w14:paraId="3B9BB40B"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F56D83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3</w:t>
            </w:r>
          </w:p>
        </w:tc>
        <w:tc>
          <w:tcPr>
            <w:tcW w:w="872" w:type="dxa"/>
          </w:tcPr>
          <w:p w14:paraId="21B1CE76" w14:textId="189F7603"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3D4A50D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2</w:t>
            </w:r>
          </w:p>
        </w:tc>
        <w:tc>
          <w:tcPr>
            <w:tcW w:w="872" w:type="dxa"/>
          </w:tcPr>
          <w:p w14:paraId="670C4F5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5E4D0437"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1</w:t>
            </w:r>
          </w:p>
        </w:tc>
        <w:tc>
          <w:tcPr>
            <w:tcW w:w="1109" w:type="dxa"/>
          </w:tcPr>
          <w:p w14:paraId="4BA787A0"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IphC</w:t>
            </w:r>
          </w:p>
          <w:p w14:paraId="750AD033"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bit 0 (LSB)</w:t>
            </w:r>
          </w:p>
        </w:tc>
      </w:tr>
      <w:tr w:rsidR="00F6176E" w:rsidRPr="00533DB4" w14:paraId="24D7AB2E"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13137B6D" w14:textId="77777777" w:rsidR="00F6176E" w:rsidRPr="00533DB4" w:rsidRDefault="00F6176E" w:rsidP="0071648B">
            <w:pPr>
              <w:spacing w:line="360" w:lineRule="auto"/>
              <w:rPr>
                <w:sz w:val="22"/>
                <w:szCs w:val="22"/>
              </w:rPr>
            </w:pPr>
            <w:r w:rsidRPr="00533DB4">
              <w:rPr>
                <w:sz w:val="22"/>
                <w:szCs w:val="22"/>
              </w:rPr>
              <w:t>Byte 7:</w:t>
            </w:r>
          </w:p>
        </w:tc>
        <w:tc>
          <w:tcPr>
            <w:tcW w:w="828" w:type="dxa"/>
          </w:tcPr>
          <w:p w14:paraId="6D72B659"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OVP</w:t>
            </w:r>
          </w:p>
        </w:tc>
        <w:tc>
          <w:tcPr>
            <w:tcW w:w="871" w:type="dxa"/>
          </w:tcPr>
          <w:p w14:paraId="64CA658C"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OCP</w:t>
            </w:r>
          </w:p>
        </w:tc>
        <w:tc>
          <w:tcPr>
            <w:tcW w:w="871" w:type="dxa"/>
          </w:tcPr>
          <w:p w14:paraId="43A69762"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OTP</w:t>
            </w:r>
          </w:p>
        </w:tc>
        <w:tc>
          <w:tcPr>
            <w:tcW w:w="872" w:type="dxa"/>
          </w:tcPr>
          <w:p w14:paraId="690A572D" w14:textId="05E3FC30"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VinP</w:t>
            </w:r>
          </w:p>
        </w:tc>
        <w:tc>
          <w:tcPr>
            <w:tcW w:w="872" w:type="dxa"/>
          </w:tcPr>
          <w:p w14:paraId="4CBF4B9D"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61C49FF3"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872" w:type="dxa"/>
          </w:tcPr>
          <w:p w14:paraId="4F3905EB" w14:textId="77777777"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res</w:t>
            </w:r>
          </w:p>
        </w:tc>
        <w:tc>
          <w:tcPr>
            <w:tcW w:w="1109" w:type="dxa"/>
          </w:tcPr>
          <w:p w14:paraId="59A4DDA3" w14:textId="1DFC31DB" w:rsidR="00F6176E" w:rsidRPr="00533DB4" w:rsidRDefault="00F6176E" w:rsidP="0071648B">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Cap_EOL</w:t>
            </w:r>
          </w:p>
        </w:tc>
      </w:tr>
      <w:tr w:rsidR="00F6176E" w:rsidRPr="00533DB4" w14:paraId="5CA7BE82" w14:textId="77777777" w:rsidTr="00BD3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0CECBF2" w14:textId="77777777" w:rsidR="00F6176E" w:rsidRPr="00533DB4" w:rsidRDefault="00F6176E" w:rsidP="0071648B">
            <w:pPr>
              <w:spacing w:line="360" w:lineRule="auto"/>
              <w:rPr>
                <w:sz w:val="22"/>
                <w:szCs w:val="22"/>
              </w:rPr>
            </w:pPr>
            <w:r w:rsidRPr="00533DB4">
              <w:rPr>
                <w:sz w:val="22"/>
                <w:szCs w:val="22"/>
              </w:rPr>
              <w:t>Byte 8:</w:t>
            </w:r>
          </w:p>
        </w:tc>
        <w:tc>
          <w:tcPr>
            <w:tcW w:w="828" w:type="dxa"/>
          </w:tcPr>
          <w:p w14:paraId="1872BA4A"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7 (MSB)</w:t>
            </w:r>
          </w:p>
        </w:tc>
        <w:tc>
          <w:tcPr>
            <w:tcW w:w="871" w:type="dxa"/>
          </w:tcPr>
          <w:p w14:paraId="04616548"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6</w:t>
            </w:r>
          </w:p>
        </w:tc>
        <w:tc>
          <w:tcPr>
            <w:tcW w:w="871" w:type="dxa"/>
          </w:tcPr>
          <w:p w14:paraId="27772335"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5</w:t>
            </w:r>
          </w:p>
        </w:tc>
        <w:tc>
          <w:tcPr>
            <w:tcW w:w="872" w:type="dxa"/>
          </w:tcPr>
          <w:p w14:paraId="208E723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4</w:t>
            </w:r>
          </w:p>
        </w:tc>
        <w:tc>
          <w:tcPr>
            <w:tcW w:w="872" w:type="dxa"/>
          </w:tcPr>
          <w:p w14:paraId="13C1AFB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3</w:t>
            </w:r>
          </w:p>
        </w:tc>
        <w:tc>
          <w:tcPr>
            <w:tcW w:w="872" w:type="dxa"/>
          </w:tcPr>
          <w:p w14:paraId="087FEDD9"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2</w:t>
            </w:r>
          </w:p>
        </w:tc>
        <w:tc>
          <w:tcPr>
            <w:tcW w:w="872" w:type="dxa"/>
          </w:tcPr>
          <w:p w14:paraId="2ED4432F" w14:textId="77777777"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1 (LSB)</w:t>
            </w:r>
          </w:p>
        </w:tc>
        <w:tc>
          <w:tcPr>
            <w:tcW w:w="1109" w:type="dxa"/>
          </w:tcPr>
          <w:p w14:paraId="20223DC0" w14:textId="387F0132" w:rsidR="00F6176E" w:rsidRPr="00533DB4" w:rsidRDefault="00F6176E" w:rsidP="0071648B">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533DB4">
              <w:rPr>
                <w:sz w:val="22"/>
                <w:szCs w:val="22"/>
              </w:rPr>
              <w:t>crc8 bit 0</w:t>
            </w:r>
          </w:p>
        </w:tc>
      </w:tr>
      <w:tr w:rsidR="00BD3DDF" w:rsidRPr="00533DB4" w14:paraId="3B70D99C" w14:textId="77777777" w:rsidTr="00BD3DDF">
        <w:tc>
          <w:tcPr>
            <w:cnfStyle w:val="001000000000" w:firstRow="0" w:lastRow="0" w:firstColumn="1" w:lastColumn="0" w:oddVBand="0" w:evenVBand="0" w:oddHBand="0" w:evenHBand="0" w:firstRowFirstColumn="0" w:firstRowLastColumn="0" w:lastRowFirstColumn="0" w:lastRowLastColumn="0"/>
            <w:tcW w:w="957" w:type="dxa"/>
          </w:tcPr>
          <w:p w14:paraId="5A2DBBAE" w14:textId="01A725EE" w:rsidR="00BD3DDF" w:rsidRPr="00533DB4" w:rsidRDefault="00BD3DDF" w:rsidP="00AD4F3D">
            <w:pPr>
              <w:spacing w:line="360" w:lineRule="auto"/>
              <w:rPr>
                <w:sz w:val="22"/>
                <w:szCs w:val="22"/>
              </w:rPr>
            </w:pPr>
            <w:r w:rsidRPr="00533DB4">
              <w:rPr>
                <w:sz w:val="22"/>
                <w:szCs w:val="22"/>
              </w:rPr>
              <w:t xml:space="preserve">Byte </w:t>
            </w:r>
            <w:r w:rsidR="00C168E7">
              <w:rPr>
                <w:sz w:val="22"/>
                <w:szCs w:val="22"/>
              </w:rPr>
              <w:t>9</w:t>
            </w:r>
            <w:r w:rsidRPr="00533DB4">
              <w:rPr>
                <w:sz w:val="22"/>
                <w:szCs w:val="22"/>
              </w:rPr>
              <w:t>:</w:t>
            </w:r>
          </w:p>
        </w:tc>
        <w:tc>
          <w:tcPr>
            <w:tcW w:w="828" w:type="dxa"/>
          </w:tcPr>
          <w:p w14:paraId="27F01865" w14:textId="77777777" w:rsidR="00BD3DDF"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85D7B5" w14:textId="100EEEE9"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7 (MSB)</w:t>
            </w:r>
          </w:p>
        </w:tc>
        <w:tc>
          <w:tcPr>
            <w:tcW w:w="871" w:type="dxa"/>
          </w:tcPr>
          <w:p w14:paraId="7320B3C3"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54B10EE6" w14:textId="1BFDCFF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6</w:t>
            </w:r>
          </w:p>
        </w:tc>
        <w:tc>
          <w:tcPr>
            <w:tcW w:w="871" w:type="dxa"/>
          </w:tcPr>
          <w:p w14:paraId="503C3F5F"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79566B9" w14:textId="489D290A"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5</w:t>
            </w:r>
          </w:p>
        </w:tc>
        <w:tc>
          <w:tcPr>
            <w:tcW w:w="872" w:type="dxa"/>
          </w:tcPr>
          <w:p w14:paraId="73D4E590"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9928087" w14:textId="3257F814"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4</w:t>
            </w:r>
          </w:p>
        </w:tc>
        <w:tc>
          <w:tcPr>
            <w:tcW w:w="872" w:type="dxa"/>
          </w:tcPr>
          <w:p w14:paraId="11D016EA"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74599328" w14:textId="4977BE65"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3</w:t>
            </w:r>
          </w:p>
        </w:tc>
        <w:tc>
          <w:tcPr>
            <w:tcW w:w="872" w:type="dxa"/>
          </w:tcPr>
          <w:p w14:paraId="1A4D73EB"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2B6F56C0" w14:textId="770BC9E6"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2</w:t>
            </w:r>
          </w:p>
        </w:tc>
        <w:tc>
          <w:tcPr>
            <w:tcW w:w="872" w:type="dxa"/>
          </w:tcPr>
          <w:p w14:paraId="3C12CBF8" w14:textId="77777777" w:rsidR="00BD3DDF" w:rsidRDefault="00BD3DDF" w:rsidP="00BD3DDF">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p>
          <w:p w14:paraId="695FC8E8" w14:textId="2864BF7C"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 xml:space="preserve"> bit 1 (LSB)</w:t>
            </w:r>
          </w:p>
        </w:tc>
        <w:tc>
          <w:tcPr>
            <w:tcW w:w="1109" w:type="dxa"/>
          </w:tcPr>
          <w:p w14:paraId="653241BD" w14:textId="28C8CFC7" w:rsidR="00BD3DDF" w:rsidRDefault="00BD3DDF" w:rsidP="00C168E7">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Pr="00533DB4">
              <w:rPr>
                <w:sz w:val="22"/>
                <w:szCs w:val="22"/>
              </w:rPr>
              <w:t xml:space="preserve"> </w:t>
            </w:r>
          </w:p>
          <w:p w14:paraId="1AAB5F39" w14:textId="3827AD5B" w:rsidR="00BD3DDF" w:rsidRPr="00533DB4" w:rsidRDefault="00BD3DDF" w:rsidP="00AD4F3D">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533DB4">
              <w:rPr>
                <w:sz w:val="22"/>
                <w:szCs w:val="22"/>
              </w:rPr>
              <w:t>bit 0</w:t>
            </w:r>
          </w:p>
        </w:tc>
      </w:tr>
    </w:tbl>
    <w:p w14:paraId="3DC22448" w14:textId="1B35A58F" w:rsidR="00D3122D" w:rsidRDefault="00D3122D" w:rsidP="00D3122D">
      <w:pPr>
        <w:spacing w:line="276" w:lineRule="auto"/>
      </w:pPr>
    </w:p>
    <w:p w14:paraId="741D2FF2" w14:textId="77777777" w:rsidR="00D3122D" w:rsidRDefault="00D3122D">
      <w:r>
        <w:br w:type="page"/>
      </w:r>
    </w:p>
    <w:p w14:paraId="74E91945" w14:textId="5929A781" w:rsidR="007670AA" w:rsidRPr="00D3122D" w:rsidRDefault="008D1B59" w:rsidP="005518F1">
      <w:pPr>
        <w:pStyle w:val="Heading4"/>
        <w:spacing w:line="360" w:lineRule="auto"/>
      </w:pPr>
      <w:r w:rsidRPr="00D3122D">
        <w:lastRenderedPageBreak/>
        <w:t xml:space="preserve">Data Description – </w:t>
      </w:r>
      <w:r w:rsidR="00E53C35" w:rsidRPr="00D3122D">
        <w:t>Main Board</w:t>
      </w:r>
    </w:p>
    <w:p w14:paraId="55F0AEF5" w14:textId="6E23375A" w:rsidR="00C30560" w:rsidRPr="00D3122D" w:rsidRDefault="00C30560" w:rsidP="005518F1">
      <w:pPr>
        <w:pStyle w:val="ListParagraph"/>
        <w:numPr>
          <w:ilvl w:val="0"/>
          <w:numId w:val="31"/>
        </w:numPr>
        <w:spacing w:line="360" w:lineRule="auto"/>
        <w:rPr>
          <w:sz w:val="22"/>
          <w:szCs w:val="22"/>
        </w:rPr>
      </w:pPr>
      <w:r w:rsidRPr="00D3122D">
        <w:rPr>
          <w:sz w:val="22"/>
          <w:szCs w:val="22"/>
        </w:rPr>
        <w:t>Temp[</w:t>
      </w:r>
      <w:r w:rsidR="00E06EA9">
        <w:rPr>
          <w:sz w:val="22"/>
          <w:szCs w:val="22"/>
        </w:rPr>
        <w:t>7</w:t>
      </w:r>
      <w:r w:rsidRPr="00D3122D">
        <w:rPr>
          <w:sz w:val="22"/>
          <w:szCs w:val="22"/>
        </w:rPr>
        <w:t xml:space="preserve">:0]: The raw </w:t>
      </w:r>
      <w:r w:rsidR="00782592">
        <w:rPr>
          <w:sz w:val="22"/>
          <w:szCs w:val="22"/>
        </w:rPr>
        <w:t>8</w:t>
      </w:r>
      <w:r w:rsidRPr="00D3122D">
        <w:rPr>
          <w:sz w:val="22"/>
          <w:szCs w:val="22"/>
        </w:rPr>
        <w:t>-bit [0…</w:t>
      </w:r>
      <w:r w:rsidR="00782592">
        <w:rPr>
          <w:sz w:val="22"/>
          <w:szCs w:val="22"/>
        </w:rPr>
        <w:t>255</w:t>
      </w:r>
      <w:r w:rsidRPr="00D3122D">
        <w:rPr>
          <w:sz w:val="22"/>
          <w:szCs w:val="22"/>
        </w:rPr>
        <w:t>] DC/DC board temperature sample.</w:t>
      </w:r>
    </w:p>
    <w:p w14:paraId="0D74CD24" w14:textId="078F60A2" w:rsidR="00C30560" w:rsidRPr="00D3122D" w:rsidRDefault="00703B47" w:rsidP="005518F1">
      <w:pPr>
        <w:pStyle w:val="ListParagraph"/>
        <w:numPr>
          <w:ilvl w:val="0"/>
          <w:numId w:val="31"/>
        </w:numPr>
        <w:spacing w:line="360" w:lineRule="auto"/>
        <w:rPr>
          <w:sz w:val="22"/>
          <w:szCs w:val="22"/>
        </w:rPr>
      </w:pPr>
      <w:r w:rsidRPr="00D3122D">
        <w:rPr>
          <w:sz w:val="22"/>
          <w:szCs w:val="22"/>
        </w:rPr>
        <w:t>IphA[12:0], IphB[12:0], and IphC</w:t>
      </w:r>
      <w:r w:rsidR="00C30560" w:rsidRPr="00D3122D">
        <w:rPr>
          <w:sz w:val="22"/>
          <w:szCs w:val="22"/>
        </w:rPr>
        <w:t xml:space="preserve">[12:0]: The raw 12-bit [0…4095] </w:t>
      </w:r>
      <w:r w:rsidRPr="00D3122D">
        <w:rPr>
          <w:sz w:val="22"/>
          <w:szCs w:val="22"/>
        </w:rPr>
        <w:t xml:space="preserve">RMS values of phase </w:t>
      </w:r>
      <w:r w:rsidR="00235CDE" w:rsidRPr="00D3122D">
        <w:rPr>
          <w:sz w:val="22"/>
          <w:szCs w:val="22"/>
        </w:rPr>
        <w:t xml:space="preserve">voltage input </w:t>
      </w:r>
      <w:r w:rsidRPr="00D3122D">
        <w:rPr>
          <w:sz w:val="22"/>
          <w:szCs w:val="22"/>
        </w:rPr>
        <w:t>current samples</w:t>
      </w:r>
      <w:r w:rsidR="00235CDE" w:rsidRPr="00D3122D">
        <w:rPr>
          <w:sz w:val="22"/>
          <w:szCs w:val="22"/>
        </w:rPr>
        <w:t xml:space="preserve"> on the</w:t>
      </w:r>
      <w:r w:rsidR="000609DD" w:rsidRPr="00D3122D">
        <w:rPr>
          <w:sz w:val="22"/>
          <w:szCs w:val="22"/>
        </w:rPr>
        <w:t xml:space="preserve"> Main Board</w:t>
      </w:r>
      <w:r w:rsidRPr="00D3122D">
        <w:rPr>
          <w:sz w:val="22"/>
          <w:szCs w:val="22"/>
        </w:rPr>
        <w:t>.</w:t>
      </w:r>
    </w:p>
    <w:p w14:paraId="090B5046" w14:textId="77777777" w:rsidR="00B05D93" w:rsidRPr="00D3122D" w:rsidRDefault="00C30560" w:rsidP="005518F1">
      <w:pPr>
        <w:pStyle w:val="ListParagraph"/>
        <w:numPr>
          <w:ilvl w:val="0"/>
          <w:numId w:val="31"/>
        </w:numPr>
        <w:spacing w:line="360" w:lineRule="auto"/>
        <w:rPr>
          <w:sz w:val="22"/>
          <w:szCs w:val="22"/>
        </w:rPr>
      </w:pPr>
      <w:r w:rsidRPr="00D3122D">
        <w:rPr>
          <w:sz w:val="22"/>
          <w:szCs w:val="22"/>
        </w:rPr>
        <w:t>crc8[8:0]: The 8-bit CRC of the eight (8) consecutive bytes (Not including the CRC byte).</w:t>
      </w:r>
      <w:r w:rsidR="00B05D93" w:rsidRPr="00D3122D">
        <w:rPr>
          <w:sz w:val="22"/>
          <w:szCs w:val="22"/>
        </w:rPr>
        <w:t xml:space="preserve"> </w:t>
      </w:r>
    </w:p>
    <w:p w14:paraId="54DC9F30" w14:textId="7A669C9D" w:rsidR="00C30560" w:rsidRPr="00D3122D" w:rsidRDefault="00B05D93" w:rsidP="005518F1">
      <w:pPr>
        <w:pStyle w:val="ListParagraph"/>
        <w:numPr>
          <w:ilvl w:val="0"/>
          <w:numId w:val="31"/>
        </w:numPr>
        <w:spacing w:line="360" w:lineRule="auto"/>
        <w:rPr>
          <w:sz w:val="22"/>
          <w:szCs w:val="22"/>
        </w:rPr>
      </w:pPr>
      <w:r w:rsidRPr="00D3122D">
        <w:rPr>
          <w:sz w:val="22"/>
          <w:szCs w:val="22"/>
        </w:rPr>
        <w:t>OVP, OCP, OTP, VinP: The 1-bit status data for each one of the corresponding events in the selected DC/DC board.</w:t>
      </w:r>
    </w:p>
    <w:p w14:paraId="23013388" w14:textId="40575905" w:rsidR="00FF2C3E" w:rsidRPr="00D3122D" w:rsidRDefault="00B05D93" w:rsidP="005518F1">
      <w:pPr>
        <w:pStyle w:val="ListParagraph"/>
        <w:numPr>
          <w:ilvl w:val="0"/>
          <w:numId w:val="31"/>
        </w:numPr>
        <w:spacing w:line="360" w:lineRule="auto"/>
        <w:rPr>
          <w:sz w:val="22"/>
          <w:szCs w:val="22"/>
        </w:rPr>
      </w:pPr>
      <w:r w:rsidRPr="00D3122D">
        <w:rPr>
          <w:sz w:val="22"/>
          <w:szCs w:val="22"/>
        </w:rPr>
        <w:t xml:space="preserve">Cap_EOL: the 1-bit status data for </w:t>
      </w:r>
      <w:r w:rsidR="00703B47" w:rsidRPr="00D3122D">
        <w:rPr>
          <w:sz w:val="22"/>
          <w:szCs w:val="22"/>
        </w:rPr>
        <w:t>The Capacitor end-of-life</w:t>
      </w:r>
      <w:r w:rsidRPr="00D3122D">
        <w:rPr>
          <w:sz w:val="22"/>
          <w:szCs w:val="22"/>
        </w:rPr>
        <w:t xml:space="preserve">. </w:t>
      </w:r>
    </w:p>
    <w:p w14:paraId="268C8353" w14:textId="59EAE287" w:rsidR="0042519A" w:rsidRPr="00D3122D" w:rsidRDefault="0042519A" w:rsidP="005518F1">
      <w:pPr>
        <w:pStyle w:val="ListParagraph"/>
        <w:spacing w:line="360" w:lineRule="auto"/>
        <w:rPr>
          <w:sz w:val="22"/>
          <w:szCs w:val="22"/>
        </w:rPr>
      </w:pPr>
      <w:r w:rsidRPr="00D3122D">
        <w:rPr>
          <w:sz w:val="22"/>
          <w:szCs w:val="22"/>
        </w:rPr>
        <w:t>The following table is the values of parameters required for conversion for Main Board:</w:t>
      </w:r>
    </w:p>
    <w:tbl>
      <w:tblPr>
        <w:tblStyle w:val="TableGrid"/>
        <w:tblpPr w:leftFromText="180" w:rightFromText="180" w:vertAnchor="text" w:horzAnchor="margin" w:tblpXSpec="center" w:tblpY="197"/>
        <w:tblW w:w="6516" w:type="dxa"/>
        <w:tblLook w:val="04A0" w:firstRow="1" w:lastRow="0" w:firstColumn="1" w:lastColumn="0" w:noHBand="0" w:noVBand="1"/>
      </w:tblPr>
      <w:tblGrid>
        <w:gridCol w:w="1864"/>
        <w:gridCol w:w="1325"/>
        <w:gridCol w:w="3327"/>
      </w:tblGrid>
      <w:tr w:rsidR="0042519A" w:rsidRPr="00D3122D" w14:paraId="7DF00311" w14:textId="77777777" w:rsidTr="009A4769">
        <w:trPr>
          <w:trHeight w:val="204"/>
        </w:trPr>
        <w:tc>
          <w:tcPr>
            <w:tcW w:w="1864" w:type="dxa"/>
            <w:shd w:val="clear" w:color="auto" w:fill="FFF2CC" w:themeFill="accent4" w:themeFillTint="33"/>
          </w:tcPr>
          <w:p w14:paraId="7796CA49" w14:textId="77777777" w:rsidR="0042519A" w:rsidRPr="00D3122D" w:rsidRDefault="0042519A" w:rsidP="005518F1">
            <w:pPr>
              <w:spacing w:line="360" w:lineRule="auto"/>
              <w:rPr>
                <w:sz w:val="22"/>
                <w:szCs w:val="22"/>
              </w:rPr>
            </w:pPr>
            <w:r w:rsidRPr="00D3122D">
              <w:rPr>
                <w:sz w:val="22"/>
                <w:szCs w:val="22"/>
              </w:rPr>
              <w:t>Name</w:t>
            </w:r>
          </w:p>
        </w:tc>
        <w:tc>
          <w:tcPr>
            <w:tcW w:w="1325" w:type="dxa"/>
            <w:shd w:val="clear" w:color="auto" w:fill="FFF2CC" w:themeFill="accent4" w:themeFillTint="33"/>
          </w:tcPr>
          <w:p w14:paraId="6EDB4921" w14:textId="77777777" w:rsidR="0042519A" w:rsidRPr="00D3122D" w:rsidRDefault="0042519A" w:rsidP="005518F1">
            <w:pPr>
              <w:spacing w:line="360" w:lineRule="auto"/>
              <w:rPr>
                <w:sz w:val="22"/>
                <w:szCs w:val="22"/>
              </w:rPr>
            </w:pPr>
            <w:r w:rsidRPr="00D3122D">
              <w:rPr>
                <w:sz w:val="22"/>
                <w:szCs w:val="22"/>
              </w:rPr>
              <w:t>Value Type</w:t>
            </w:r>
          </w:p>
        </w:tc>
        <w:tc>
          <w:tcPr>
            <w:tcW w:w="3327" w:type="dxa"/>
            <w:shd w:val="clear" w:color="auto" w:fill="FFF2CC" w:themeFill="accent4" w:themeFillTint="33"/>
          </w:tcPr>
          <w:p w14:paraId="6D916581" w14:textId="77777777" w:rsidR="0042519A" w:rsidRPr="00D3122D" w:rsidRDefault="0042519A" w:rsidP="005518F1">
            <w:pPr>
              <w:spacing w:line="360" w:lineRule="auto"/>
              <w:rPr>
                <w:sz w:val="22"/>
                <w:szCs w:val="22"/>
              </w:rPr>
            </w:pPr>
            <w:r w:rsidRPr="00D3122D">
              <w:rPr>
                <w:sz w:val="22"/>
                <w:szCs w:val="22"/>
              </w:rPr>
              <w:t>Expression</w:t>
            </w:r>
          </w:p>
        </w:tc>
      </w:tr>
      <w:tr w:rsidR="0042519A" w:rsidRPr="00D3122D" w14:paraId="4ECE0CC8" w14:textId="77777777" w:rsidTr="009A4769">
        <w:trPr>
          <w:trHeight w:val="192"/>
        </w:trPr>
        <w:tc>
          <w:tcPr>
            <w:tcW w:w="1864" w:type="dxa"/>
          </w:tcPr>
          <w:p w14:paraId="7BB29118" w14:textId="2BDCCA2E" w:rsidR="0042519A" w:rsidRPr="00D3122D" w:rsidRDefault="003755B1" w:rsidP="005518F1">
            <w:pPr>
              <w:spacing w:line="360" w:lineRule="auto"/>
              <w:rPr>
                <w:sz w:val="22"/>
                <w:szCs w:val="22"/>
              </w:rPr>
            </w:pPr>
            <w:r w:rsidRPr="00D3122D">
              <w:rPr>
                <w:sz w:val="22"/>
                <w:szCs w:val="22"/>
              </w:rPr>
              <w:t>IphA</w:t>
            </w:r>
          </w:p>
        </w:tc>
        <w:tc>
          <w:tcPr>
            <w:tcW w:w="1325" w:type="dxa"/>
          </w:tcPr>
          <w:p w14:paraId="0C75318B" w14:textId="367C22D8" w:rsidR="0042519A" w:rsidRPr="00D3122D" w:rsidRDefault="000C7771" w:rsidP="005518F1">
            <w:pPr>
              <w:spacing w:line="360" w:lineRule="auto"/>
              <w:rPr>
                <w:sz w:val="22"/>
                <w:szCs w:val="22"/>
              </w:rPr>
            </w:pPr>
            <w:r w:rsidRPr="00D3122D">
              <w:rPr>
                <w:sz w:val="22"/>
                <w:szCs w:val="22"/>
              </w:rPr>
              <w:t>Current</w:t>
            </w:r>
          </w:p>
        </w:tc>
        <w:tc>
          <w:tcPr>
            <w:tcW w:w="3327" w:type="dxa"/>
          </w:tcPr>
          <w:p w14:paraId="06FA63A9" w14:textId="5A1A9EAC" w:rsidR="0042519A"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120CB531" w14:textId="77777777" w:rsidTr="009A4769">
        <w:trPr>
          <w:trHeight w:val="182"/>
        </w:trPr>
        <w:tc>
          <w:tcPr>
            <w:tcW w:w="1864" w:type="dxa"/>
          </w:tcPr>
          <w:p w14:paraId="51CD2BF2" w14:textId="4D2F0D1F" w:rsidR="00B86FE4" w:rsidRPr="00D3122D" w:rsidRDefault="00B86FE4" w:rsidP="005518F1">
            <w:pPr>
              <w:spacing w:line="360" w:lineRule="auto"/>
              <w:rPr>
                <w:sz w:val="22"/>
                <w:szCs w:val="22"/>
              </w:rPr>
            </w:pPr>
            <w:r w:rsidRPr="00D3122D">
              <w:rPr>
                <w:sz w:val="22"/>
                <w:szCs w:val="22"/>
              </w:rPr>
              <w:t>IphB</w:t>
            </w:r>
          </w:p>
        </w:tc>
        <w:tc>
          <w:tcPr>
            <w:tcW w:w="1325" w:type="dxa"/>
          </w:tcPr>
          <w:p w14:paraId="471BD435" w14:textId="7B0D9660" w:rsidR="00B86FE4" w:rsidRPr="00D3122D" w:rsidRDefault="00B86FE4" w:rsidP="005518F1">
            <w:pPr>
              <w:spacing w:line="360" w:lineRule="auto"/>
              <w:rPr>
                <w:sz w:val="22"/>
                <w:szCs w:val="22"/>
              </w:rPr>
            </w:pPr>
            <w:r w:rsidRPr="00D3122D">
              <w:rPr>
                <w:sz w:val="22"/>
                <w:szCs w:val="22"/>
              </w:rPr>
              <w:t>Current</w:t>
            </w:r>
          </w:p>
        </w:tc>
        <w:tc>
          <w:tcPr>
            <w:tcW w:w="3327" w:type="dxa"/>
          </w:tcPr>
          <w:p w14:paraId="11A8C14F" w14:textId="4A461310"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B86FE4" w:rsidRPr="00D3122D" w14:paraId="7F893770" w14:textId="77777777" w:rsidTr="009A4769">
        <w:trPr>
          <w:trHeight w:val="182"/>
        </w:trPr>
        <w:tc>
          <w:tcPr>
            <w:tcW w:w="1864" w:type="dxa"/>
          </w:tcPr>
          <w:p w14:paraId="0C8FC2D7" w14:textId="10B3A76F" w:rsidR="00B86FE4" w:rsidRPr="00D3122D" w:rsidRDefault="00B86FE4" w:rsidP="005518F1">
            <w:pPr>
              <w:spacing w:line="360" w:lineRule="auto"/>
              <w:rPr>
                <w:sz w:val="22"/>
                <w:szCs w:val="22"/>
              </w:rPr>
            </w:pPr>
            <w:r w:rsidRPr="00D3122D">
              <w:rPr>
                <w:sz w:val="22"/>
                <w:szCs w:val="22"/>
              </w:rPr>
              <w:t>IphC</w:t>
            </w:r>
          </w:p>
        </w:tc>
        <w:tc>
          <w:tcPr>
            <w:tcW w:w="1325" w:type="dxa"/>
          </w:tcPr>
          <w:p w14:paraId="023261C4" w14:textId="15F21903" w:rsidR="00B86FE4" w:rsidRPr="00D3122D" w:rsidRDefault="00B86FE4" w:rsidP="005518F1">
            <w:pPr>
              <w:spacing w:line="360" w:lineRule="auto"/>
              <w:rPr>
                <w:sz w:val="22"/>
                <w:szCs w:val="22"/>
              </w:rPr>
            </w:pPr>
            <w:r w:rsidRPr="00D3122D">
              <w:rPr>
                <w:sz w:val="22"/>
                <w:szCs w:val="22"/>
              </w:rPr>
              <w:t>Current</w:t>
            </w:r>
          </w:p>
        </w:tc>
        <w:tc>
          <w:tcPr>
            <w:tcW w:w="3327" w:type="dxa"/>
          </w:tcPr>
          <w:p w14:paraId="61DD3D65" w14:textId="7D5619D6" w:rsidR="00B86FE4" w:rsidRPr="00D3122D" w:rsidRDefault="00B86FE4" w:rsidP="005518F1">
            <w:pPr>
              <w:spacing w:line="360" w:lineRule="auto"/>
              <w:rPr>
                <w:sz w:val="22"/>
                <w:szCs w:val="22"/>
              </w:rPr>
            </w:pPr>
            <w:r w:rsidRPr="00D3122D">
              <w:rPr>
                <w:sz w:val="22"/>
                <w:szCs w:val="22"/>
              </w:rPr>
              <w:t>0.16117</w:t>
            </w:r>
            <w:r w:rsidR="009A4769">
              <w:rPr>
                <w:sz w:val="22"/>
                <w:szCs w:val="22"/>
              </w:rPr>
              <w:t xml:space="preserve"> </w:t>
            </w:r>
            <w:r w:rsidR="003914EA" w:rsidRPr="00D3122D">
              <w:rPr>
                <w:sz w:val="22"/>
                <w:szCs w:val="22"/>
              </w:rPr>
              <w:t>*</w:t>
            </w:r>
            <w:r w:rsidR="009A4769">
              <w:rPr>
                <w:sz w:val="22"/>
                <w:szCs w:val="22"/>
              </w:rPr>
              <w:t xml:space="preserve"> </w:t>
            </w:r>
            <w:r w:rsidR="003914EA" w:rsidRPr="00D3122D">
              <w:rPr>
                <w:sz w:val="22"/>
                <w:szCs w:val="22"/>
              </w:rPr>
              <w:t>(</w:t>
            </w:r>
            <w:r w:rsidR="009A4769">
              <w:rPr>
                <w:sz w:val="22"/>
                <w:szCs w:val="22"/>
              </w:rPr>
              <w:t>Sample</w:t>
            </w:r>
            <w:r w:rsidRPr="00D3122D">
              <w:rPr>
                <w:sz w:val="22"/>
                <w:szCs w:val="22"/>
              </w:rPr>
              <w:t>)</w:t>
            </w:r>
          </w:p>
        </w:tc>
      </w:tr>
      <w:tr w:rsidR="0042519A" w:rsidRPr="00D3122D" w14:paraId="4712EA2B" w14:textId="77777777" w:rsidTr="009A4769">
        <w:trPr>
          <w:trHeight w:val="182"/>
        </w:trPr>
        <w:tc>
          <w:tcPr>
            <w:tcW w:w="1864" w:type="dxa"/>
          </w:tcPr>
          <w:p w14:paraId="4E20BC2C" w14:textId="79632664" w:rsidR="0042519A" w:rsidRPr="00D3122D" w:rsidRDefault="000C7771" w:rsidP="005518F1">
            <w:pPr>
              <w:spacing w:line="360" w:lineRule="auto"/>
              <w:rPr>
                <w:sz w:val="22"/>
                <w:szCs w:val="22"/>
              </w:rPr>
            </w:pPr>
            <w:r w:rsidRPr="00D3122D">
              <w:rPr>
                <w:sz w:val="22"/>
                <w:szCs w:val="22"/>
              </w:rPr>
              <w:t>Capacitor EOL</w:t>
            </w:r>
          </w:p>
        </w:tc>
        <w:tc>
          <w:tcPr>
            <w:tcW w:w="1325" w:type="dxa"/>
          </w:tcPr>
          <w:p w14:paraId="58DFC0D2" w14:textId="14053CBF" w:rsidR="0042519A" w:rsidRPr="00D3122D" w:rsidRDefault="000C7771" w:rsidP="005518F1">
            <w:pPr>
              <w:spacing w:line="360" w:lineRule="auto"/>
              <w:rPr>
                <w:sz w:val="22"/>
                <w:szCs w:val="22"/>
              </w:rPr>
            </w:pPr>
            <w:r w:rsidRPr="00D3122D">
              <w:rPr>
                <w:sz w:val="22"/>
                <w:szCs w:val="22"/>
              </w:rPr>
              <w:t>Logic</w:t>
            </w:r>
          </w:p>
        </w:tc>
        <w:tc>
          <w:tcPr>
            <w:tcW w:w="3327" w:type="dxa"/>
          </w:tcPr>
          <w:p w14:paraId="1AF51427" w14:textId="697F3CFA" w:rsidR="0042519A" w:rsidRPr="00D3122D" w:rsidRDefault="003B36EE" w:rsidP="005518F1">
            <w:pPr>
              <w:spacing w:line="360" w:lineRule="auto"/>
              <w:rPr>
                <w:sz w:val="22"/>
                <w:szCs w:val="22"/>
              </w:rPr>
            </w:pPr>
            <w:r w:rsidRPr="00D3122D">
              <w:rPr>
                <w:sz w:val="22"/>
                <w:szCs w:val="22"/>
              </w:rPr>
              <w:t>HIGH or LOW</w:t>
            </w:r>
          </w:p>
        </w:tc>
      </w:tr>
      <w:tr w:rsidR="0042519A" w:rsidRPr="00D3122D" w14:paraId="21C50808" w14:textId="77777777" w:rsidTr="009A4769">
        <w:trPr>
          <w:trHeight w:val="182"/>
        </w:trPr>
        <w:tc>
          <w:tcPr>
            <w:tcW w:w="1864" w:type="dxa"/>
          </w:tcPr>
          <w:p w14:paraId="3BAE50D5" w14:textId="39EAE000" w:rsidR="0042519A" w:rsidRPr="00D3122D" w:rsidRDefault="000C7771" w:rsidP="005518F1">
            <w:pPr>
              <w:spacing w:line="360" w:lineRule="auto"/>
              <w:rPr>
                <w:sz w:val="22"/>
                <w:szCs w:val="22"/>
              </w:rPr>
            </w:pPr>
            <w:r w:rsidRPr="00D3122D">
              <w:rPr>
                <w:sz w:val="22"/>
                <w:szCs w:val="22"/>
              </w:rPr>
              <w:t>Temp</w:t>
            </w:r>
          </w:p>
        </w:tc>
        <w:tc>
          <w:tcPr>
            <w:tcW w:w="1325" w:type="dxa"/>
          </w:tcPr>
          <w:p w14:paraId="295FD3B9" w14:textId="77777777" w:rsidR="0042519A" w:rsidRPr="00D3122D" w:rsidRDefault="0042519A" w:rsidP="005518F1">
            <w:pPr>
              <w:spacing w:line="360" w:lineRule="auto"/>
              <w:rPr>
                <w:sz w:val="22"/>
                <w:szCs w:val="22"/>
              </w:rPr>
            </w:pPr>
            <w:r w:rsidRPr="00D3122D">
              <w:rPr>
                <w:sz w:val="22"/>
                <w:szCs w:val="22"/>
              </w:rPr>
              <w:t>Temperature</w:t>
            </w:r>
          </w:p>
        </w:tc>
        <w:tc>
          <w:tcPr>
            <w:tcW w:w="3327" w:type="dxa"/>
          </w:tcPr>
          <w:p w14:paraId="5C4A199A" w14:textId="198A1CC0" w:rsidR="0042519A" w:rsidRPr="00D3122D" w:rsidRDefault="005B4782" w:rsidP="005518F1">
            <w:pPr>
              <w:spacing w:line="360" w:lineRule="auto"/>
              <w:rPr>
                <w:sz w:val="22"/>
                <w:szCs w:val="22"/>
              </w:rPr>
            </w:pPr>
            <w:r>
              <w:rPr>
                <w:sz w:val="22"/>
                <w:szCs w:val="22"/>
              </w:rPr>
              <w:t>Temp[degC] = Temp - 60</w:t>
            </w:r>
          </w:p>
        </w:tc>
      </w:tr>
    </w:tbl>
    <w:p w14:paraId="1ED1E1A4" w14:textId="77777777" w:rsidR="0042519A" w:rsidRPr="00D3122D" w:rsidRDefault="0042519A" w:rsidP="005518F1">
      <w:pPr>
        <w:spacing w:line="360" w:lineRule="auto"/>
        <w:rPr>
          <w:sz w:val="22"/>
          <w:szCs w:val="22"/>
        </w:rPr>
      </w:pPr>
    </w:p>
    <w:p w14:paraId="74CA1609" w14:textId="77777777" w:rsidR="0042519A" w:rsidRPr="00D3122D" w:rsidRDefault="0042519A" w:rsidP="005518F1">
      <w:pPr>
        <w:spacing w:line="360" w:lineRule="auto"/>
        <w:rPr>
          <w:sz w:val="22"/>
          <w:szCs w:val="22"/>
        </w:rPr>
      </w:pPr>
    </w:p>
    <w:p w14:paraId="07BC3FB9" w14:textId="77777777" w:rsidR="0042519A" w:rsidRPr="00D3122D" w:rsidRDefault="0042519A" w:rsidP="005518F1">
      <w:pPr>
        <w:spacing w:line="360" w:lineRule="auto"/>
        <w:rPr>
          <w:sz w:val="22"/>
          <w:szCs w:val="22"/>
        </w:rPr>
      </w:pPr>
    </w:p>
    <w:p w14:paraId="5BE557C6" w14:textId="77777777" w:rsidR="0042519A" w:rsidRPr="00D3122D" w:rsidRDefault="0042519A" w:rsidP="005518F1">
      <w:pPr>
        <w:spacing w:line="360" w:lineRule="auto"/>
        <w:rPr>
          <w:sz w:val="22"/>
          <w:szCs w:val="22"/>
        </w:rPr>
      </w:pPr>
    </w:p>
    <w:p w14:paraId="74479643" w14:textId="77777777" w:rsidR="00D3122D" w:rsidRPr="00D3122D" w:rsidRDefault="00D3122D" w:rsidP="005518F1">
      <w:pPr>
        <w:spacing w:line="360" w:lineRule="auto"/>
        <w:rPr>
          <w:sz w:val="22"/>
          <w:szCs w:val="22"/>
        </w:rPr>
      </w:pPr>
    </w:p>
    <w:p w14:paraId="4ADBE7B6" w14:textId="21DF42BD" w:rsidR="00F04290" w:rsidRPr="00D3122D" w:rsidRDefault="00F04290" w:rsidP="005518F1">
      <w:pPr>
        <w:pStyle w:val="Heading4"/>
        <w:spacing w:line="360" w:lineRule="auto"/>
        <w:rPr>
          <w:rFonts w:eastAsia="Times New Roman"/>
        </w:rPr>
      </w:pPr>
      <w:r w:rsidRPr="00D3122D">
        <w:rPr>
          <w:rFonts w:eastAsia="Times New Roman"/>
        </w:rPr>
        <w:t xml:space="preserve">Data Collection Example – DC/DC Boards and Main Board </w:t>
      </w:r>
    </w:p>
    <w:p w14:paraId="715504E2" w14:textId="77777777" w:rsidR="00F04290" w:rsidRPr="00D3122D" w:rsidRDefault="00F04290" w:rsidP="00A50BC0">
      <w:pPr>
        <w:spacing w:after="0" w:line="360" w:lineRule="auto"/>
        <w:rPr>
          <w:sz w:val="22"/>
          <w:szCs w:val="22"/>
        </w:rPr>
      </w:pPr>
      <w:r w:rsidRPr="00D3122D">
        <w:rPr>
          <w:sz w:val="22"/>
          <w:szCs w:val="22"/>
        </w:rPr>
        <w:t>The following is an example flow of the data collection from all the DC/DC boards:</w:t>
      </w:r>
    </w:p>
    <w:p w14:paraId="279872B6" w14:textId="3E83FCC7" w:rsidR="00757D7B" w:rsidRPr="00D3122D" w:rsidRDefault="00757D7B" w:rsidP="005518F1">
      <w:pPr>
        <w:pStyle w:val="ListParagraph"/>
        <w:numPr>
          <w:ilvl w:val="0"/>
          <w:numId w:val="42"/>
        </w:numPr>
        <w:spacing w:line="360" w:lineRule="auto"/>
        <w:rPr>
          <w:sz w:val="22"/>
          <w:szCs w:val="22"/>
        </w:rPr>
      </w:pPr>
      <w:r w:rsidRPr="00D3122D">
        <w:rPr>
          <w:sz w:val="22"/>
          <w:szCs w:val="22"/>
        </w:rPr>
        <w:t>Set RS_485_DE</w:t>
      </w:r>
      <w:r w:rsidR="00BD7589" w:rsidRPr="00D3122D">
        <w:rPr>
          <w:sz w:val="22"/>
          <w:szCs w:val="22"/>
        </w:rPr>
        <w:t>_</w:t>
      </w:r>
      <w:r w:rsidRPr="00D3122D">
        <w:rPr>
          <w:sz w:val="22"/>
          <w:szCs w:val="22"/>
        </w:rPr>
        <w:t>x = HIGH.</w:t>
      </w:r>
    </w:p>
    <w:p w14:paraId="65A95526" w14:textId="7C4F31AB" w:rsidR="00F04290" w:rsidRPr="00D3122D" w:rsidRDefault="00F04290" w:rsidP="005518F1">
      <w:pPr>
        <w:pStyle w:val="ListParagraph"/>
        <w:numPr>
          <w:ilvl w:val="0"/>
          <w:numId w:val="42"/>
        </w:numPr>
        <w:spacing w:line="360" w:lineRule="auto"/>
        <w:rPr>
          <w:sz w:val="22"/>
          <w:szCs w:val="22"/>
        </w:rPr>
      </w:pPr>
      <w:r w:rsidRPr="00D3122D">
        <w:rPr>
          <w:sz w:val="22"/>
          <w:szCs w:val="22"/>
        </w:rPr>
        <w:t xml:space="preserve">Send “Data Request Character” 0xAA to </w:t>
      </w:r>
      <w:r w:rsidR="00757D7B" w:rsidRPr="00D3122D">
        <w:rPr>
          <w:sz w:val="22"/>
          <w:szCs w:val="22"/>
        </w:rPr>
        <w:t>the</w:t>
      </w:r>
      <w:r w:rsidRPr="00D3122D">
        <w:rPr>
          <w:sz w:val="22"/>
          <w:szCs w:val="22"/>
        </w:rPr>
        <w:t xml:space="preserve"> DC/DC board </w:t>
      </w:r>
      <w:r w:rsidR="00757D7B" w:rsidRPr="00D3122D">
        <w:rPr>
          <w:sz w:val="22"/>
          <w:szCs w:val="22"/>
        </w:rPr>
        <w:t>or</w:t>
      </w:r>
      <w:r w:rsidRPr="00D3122D">
        <w:rPr>
          <w:sz w:val="22"/>
          <w:szCs w:val="22"/>
        </w:rPr>
        <w:t xml:space="preserve"> Main board</w:t>
      </w:r>
      <w:r w:rsidR="00757D7B" w:rsidRPr="00D3122D">
        <w:rPr>
          <w:sz w:val="22"/>
          <w:szCs w:val="22"/>
        </w:rPr>
        <w:t>.</w:t>
      </w:r>
    </w:p>
    <w:p w14:paraId="3864BFD5" w14:textId="6885325C" w:rsidR="00D473A5" w:rsidRPr="00D3122D" w:rsidRDefault="00D473A5" w:rsidP="005518F1">
      <w:pPr>
        <w:pStyle w:val="ListParagraph"/>
        <w:numPr>
          <w:ilvl w:val="0"/>
          <w:numId w:val="42"/>
        </w:numPr>
        <w:spacing w:line="360" w:lineRule="auto"/>
        <w:rPr>
          <w:sz w:val="22"/>
          <w:szCs w:val="22"/>
        </w:rPr>
      </w:pPr>
      <w:r w:rsidRPr="00D3122D">
        <w:rPr>
          <w:sz w:val="22"/>
          <w:szCs w:val="22"/>
        </w:rPr>
        <w:t>S</w:t>
      </w:r>
      <w:r w:rsidR="00BB372F" w:rsidRPr="00D3122D">
        <w:rPr>
          <w:sz w:val="22"/>
          <w:szCs w:val="22"/>
        </w:rPr>
        <w:t>et</w:t>
      </w:r>
      <w:r w:rsidRPr="00D3122D">
        <w:rPr>
          <w:sz w:val="22"/>
          <w:szCs w:val="22"/>
        </w:rPr>
        <w:t xml:space="preserve"> RS_485_DE</w:t>
      </w:r>
      <w:r w:rsidR="00BD7589" w:rsidRPr="00D3122D">
        <w:rPr>
          <w:sz w:val="22"/>
          <w:szCs w:val="22"/>
        </w:rPr>
        <w:t>_</w:t>
      </w:r>
      <w:r w:rsidRPr="00D3122D">
        <w:rPr>
          <w:sz w:val="22"/>
          <w:szCs w:val="22"/>
        </w:rPr>
        <w:t>x = LOW.</w:t>
      </w:r>
    </w:p>
    <w:p w14:paraId="2C34872B" w14:textId="7ABA07A8" w:rsidR="00F04290" w:rsidRPr="00D3122D" w:rsidRDefault="00F04290" w:rsidP="005518F1">
      <w:pPr>
        <w:pStyle w:val="ListParagraph"/>
        <w:numPr>
          <w:ilvl w:val="0"/>
          <w:numId w:val="42"/>
        </w:numPr>
        <w:spacing w:line="360" w:lineRule="auto"/>
        <w:rPr>
          <w:sz w:val="22"/>
          <w:szCs w:val="22"/>
        </w:rPr>
      </w:pPr>
      <w:r w:rsidRPr="00D3122D">
        <w:rPr>
          <w:sz w:val="22"/>
          <w:szCs w:val="22"/>
        </w:rPr>
        <w:t>Receive and store the acquired packets</w:t>
      </w:r>
      <w:r w:rsidR="00757D7B" w:rsidRPr="00D3122D">
        <w:rPr>
          <w:sz w:val="22"/>
          <w:szCs w:val="22"/>
        </w:rPr>
        <w:t xml:space="preserve"> (9-byte sequence).</w:t>
      </w:r>
    </w:p>
    <w:p w14:paraId="763259D4" w14:textId="77777777" w:rsidR="00F04290" w:rsidRPr="00D3122D" w:rsidRDefault="00F04290" w:rsidP="005518F1">
      <w:pPr>
        <w:pStyle w:val="ListParagraph"/>
        <w:numPr>
          <w:ilvl w:val="0"/>
          <w:numId w:val="42"/>
        </w:numPr>
        <w:spacing w:line="360" w:lineRule="auto"/>
        <w:rPr>
          <w:sz w:val="22"/>
          <w:szCs w:val="22"/>
        </w:rPr>
      </w:pPr>
      <w:r w:rsidRPr="00D3122D">
        <w:rPr>
          <w:sz w:val="22"/>
          <w:szCs w:val="22"/>
        </w:rPr>
        <w:t>Convert the values for all the boards in accordance with value conversion tables.</w:t>
      </w:r>
    </w:p>
    <w:p w14:paraId="17FC2D99" w14:textId="3C11FD80" w:rsidR="00F04290" w:rsidRDefault="00F04290" w:rsidP="005518F1">
      <w:pPr>
        <w:pStyle w:val="ListParagraph"/>
        <w:numPr>
          <w:ilvl w:val="0"/>
          <w:numId w:val="42"/>
        </w:numPr>
        <w:spacing w:line="360" w:lineRule="auto"/>
        <w:rPr>
          <w:sz w:val="22"/>
          <w:szCs w:val="22"/>
        </w:rPr>
      </w:pPr>
      <w:r w:rsidRPr="00D3122D">
        <w:rPr>
          <w:sz w:val="22"/>
          <w:szCs w:val="22"/>
        </w:rPr>
        <w:t>Make all the values accessible to Runtime.</w:t>
      </w:r>
    </w:p>
    <w:p w14:paraId="36A5C56F" w14:textId="3C56EE91" w:rsidR="00EF17D4" w:rsidRDefault="00EF17D4">
      <w:pPr>
        <w:rPr>
          <w:sz w:val="22"/>
          <w:szCs w:val="22"/>
        </w:rPr>
      </w:pPr>
      <w:r>
        <w:rPr>
          <w:sz w:val="22"/>
          <w:szCs w:val="22"/>
        </w:rPr>
        <w:br w:type="page"/>
      </w:r>
    </w:p>
    <w:p w14:paraId="58D99AB8" w14:textId="082CE075" w:rsidR="00E96CE5" w:rsidRDefault="002C5C44" w:rsidP="00E96CE5">
      <w:pPr>
        <w:pStyle w:val="Heading4"/>
      </w:pPr>
      <w:r>
        <w:lastRenderedPageBreak/>
        <w:t>DC/DC Boards</w:t>
      </w:r>
      <w:r w:rsidR="00E96CE5">
        <w:t xml:space="preserve"> Measurements and Log File compatibility</w:t>
      </w:r>
    </w:p>
    <w:p w14:paraId="2F116654" w14:textId="77777777" w:rsidR="00E96CE5" w:rsidRDefault="00E96CE5" w:rsidP="00E96CE5">
      <w:r>
        <w:t>The following table provides information about the values that will be reported to the log file</w:t>
      </w:r>
    </w:p>
    <w:tbl>
      <w:tblPr>
        <w:tblStyle w:val="ScrollTableNormal"/>
        <w:tblW w:w="44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628"/>
        <w:gridCol w:w="3057"/>
        <w:gridCol w:w="3958"/>
      </w:tblGrid>
      <w:tr w:rsidR="00E96CE5" w14:paraId="54A9C979" w14:textId="77777777" w:rsidTr="00E06B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7" w:type="pct"/>
            <w:tcBorders>
              <w:top w:val="single" w:sz="4" w:space="0" w:color="auto"/>
              <w:left w:val="single" w:sz="4" w:space="0" w:color="auto"/>
              <w:bottom w:val="single" w:sz="4" w:space="0" w:color="auto"/>
              <w:right w:val="single" w:sz="4" w:space="0" w:color="auto"/>
            </w:tcBorders>
            <w:hideMark/>
          </w:tcPr>
          <w:p w14:paraId="498F640E" w14:textId="77777777" w:rsidR="00E96CE5" w:rsidRPr="00462A26" w:rsidRDefault="00E96CE5" w:rsidP="00CE3A70">
            <w:pPr>
              <w:jc w:val="center"/>
              <w:rPr>
                <w:rFonts w:ascii="Arial" w:hAnsi="Arial" w:cs="Times New Roman"/>
                <w:bCs/>
                <w:sz w:val="20"/>
              </w:rPr>
            </w:pPr>
            <w:r w:rsidRPr="00462A26">
              <w:rPr>
                <w:bCs/>
              </w:rPr>
              <w:t>#</w:t>
            </w:r>
          </w:p>
        </w:tc>
        <w:tc>
          <w:tcPr>
            <w:tcW w:w="389" w:type="pct"/>
            <w:tcBorders>
              <w:top w:val="single" w:sz="4" w:space="0" w:color="auto"/>
              <w:left w:val="single" w:sz="4" w:space="0" w:color="auto"/>
              <w:bottom w:val="single" w:sz="4" w:space="0" w:color="auto"/>
              <w:right w:val="single" w:sz="4" w:space="0" w:color="auto"/>
            </w:tcBorders>
            <w:hideMark/>
          </w:tcPr>
          <w:p w14:paraId="1CFE4820"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Type</w:t>
            </w:r>
          </w:p>
        </w:tc>
        <w:tc>
          <w:tcPr>
            <w:tcW w:w="1893" w:type="pct"/>
            <w:tcBorders>
              <w:top w:val="single" w:sz="4" w:space="0" w:color="auto"/>
              <w:left w:val="single" w:sz="4" w:space="0" w:color="auto"/>
              <w:bottom w:val="single" w:sz="4" w:space="0" w:color="auto"/>
              <w:right w:val="single" w:sz="4" w:space="0" w:color="auto"/>
            </w:tcBorders>
            <w:hideMark/>
          </w:tcPr>
          <w:p w14:paraId="6221C1B3" w14:textId="77777777" w:rsidR="00E96CE5" w:rsidRPr="00462A26" w:rsidRDefault="00E96CE5" w:rsidP="00CE3A70">
            <w:pPr>
              <w:jc w:val="center"/>
              <w:cnfStyle w:val="100000000000" w:firstRow="1" w:lastRow="0" w:firstColumn="0" w:lastColumn="0" w:oddVBand="0" w:evenVBand="0" w:oddHBand="0" w:evenHBand="0" w:firstRowFirstColumn="0" w:firstRowLastColumn="0" w:lastRowFirstColumn="0" w:lastRowLastColumn="0"/>
              <w:rPr>
                <w:bCs/>
              </w:rPr>
            </w:pPr>
            <w:r w:rsidRPr="00462A26">
              <w:rPr>
                <w:bCs/>
              </w:rPr>
              <w:t>Name in Log File</w:t>
            </w:r>
          </w:p>
        </w:tc>
        <w:tc>
          <w:tcPr>
            <w:tcW w:w="2451" w:type="pct"/>
            <w:tcBorders>
              <w:top w:val="single" w:sz="4" w:space="0" w:color="auto"/>
              <w:left w:val="single" w:sz="4" w:space="0" w:color="auto"/>
              <w:bottom w:val="single" w:sz="4" w:space="0" w:color="auto"/>
              <w:right w:val="single" w:sz="4" w:space="0" w:color="auto"/>
            </w:tcBorders>
            <w:hideMark/>
          </w:tcPr>
          <w:p w14:paraId="4410D435" w14:textId="77777777" w:rsidR="00E96CE5" w:rsidRDefault="00E96CE5" w:rsidP="00CE3A70">
            <w:pPr>
              <w:jc w:val="center"/>
              <w:cnfStyle w:val="100000000000" w:firstRow="1" w:lastRow="0" w:firstColumn="0" w:lastColumn="0" w:oddVBand="0" w:evenVBand="0" w:oddHBand="0" w:evenHBand="0" w:firstRowFirstColumn="0" w:firstRowLastColumn="0" w:lastRowFirstColumn="0" w:lastRowLastColumn="0"/>
            </w:pPr>
            <w:r>
              <w:t>Name in FPGA</w:t>
            </w:r>
          </w:p>
        </w:tc>
      </w:tr>
      <w:tr w:rsidR="000A2C4D" w14:paraId="5E32A7A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10F8179" w14:textId="5B483B35" w:rsidR="000A2C4D" w:rsidRDefault="000A2C4D" w:rsidP="00CE3A70">
            <w:pPr>
              <w:jc w:val="center"/>
            </w:pPr>
            <w:r>
              <w:t>10</w:t>
            </w:r>
          </w:p>
        </w:tc>
        <w:tc>
          <w:tcPr>
            <w:tcW w:w="389" w:type="pct"/>
            <w:tcBorders>
              <w:top w:val="single" w:sz="4" w:space="0" w:color="auto"/>
              <w:left w:val="single" w:sz="4" w:space="0" w:color="auto"/>
              <w:bottom w:val="single" w:sz="4" w:space="0" w:color="auto"/>
              <w:right w:val="single" w:sz="4" w:space="0" w:color="auto"/>
            </w:tcBorders>
          </w:tcPr>
          <w:p w14:paraId="1AE6B55C" w14:textId="0D3B2F16"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FC838F4" w14:textId="2AD675C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V_OUT_1</w:t>
            </w:r>
          </w:p>
        </w:tc>
        <w:tc>
          <w:tcPr>
            <w:tcW w:w="2451" w:type="pct"/>
            <w:tcBorders>
              <w:top w:val="single" w:sz="4" w:space="0" w:color="auto"/>
              <w:left w:val="single" w:sz="4" w:space="0" w:color="auto"/>
              <w:bottom w:val="single" w:sz="4" w:space="0" w:color="auto"/>
              <w:right w:val="single" w:sz="4" w:space="0" w:color="auto"/>
            </w:tcBorders>
          </w:tcPr>
          <w:p w14:paraId="5F3DBAC3" w14:textId="313A0B8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2F6CA65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85773B5" w14:textId="045BEF59" w:rsidR="000A2C4D" w:rsidRDefault="000A2C4D" w:rsidP="00CE3A70">
            <w:pPr>
              <w:jc w:val="center"/>
            </w:pPr>
            <w:r>
              <w:t>11</w:t>
            </w:r>
          </w:p>
        </w:tc>
        <w:tc>
          <w:tcPr>
            <w:tcW w:w="389" w:type="pct"/>
            <w:tcBorders>
              <w:top w:val="single" w:sz="4" w:space="0" w:color="auto"/>
              <w:left w:val="single" w:sz="4" w:space="0" w:color="auto"/>
              <w:bottom w:val="single" w:sz="4" w:space="0" w:color="auto"/>
              <w:right w:val="single" w:sz="4" w:space="0" w:color="auto"/>
            </w:tcBorders>
          </w:tcPr>
          <w:p w14:paraId="2DFEDB1E" w14:textId="78911921"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2528EB1C" w14:textId="24C7CD6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V_OUT_2</w:t>
            </w:r>
          </w:p>
        </w:tc>
        <w:tc>
          <w:tcPr>
            <w:tcW w:w="2451" w:type="pct"/>
            <w:tcBorders>
              <w:top w:val="single" w:sz="4" w:space="0" w:color="auto"/>
              <w:left w:val="single" w:sz="4" w:space="0" w:color="auto"/>
              <w:bottom w:val="single" w:sz="4" w:space="0" w:color="auto"/>
              <w:right w:val="single" w:sz="4" w:space="0" w:color="auto"/>
            </w:tcBorders>
          </w:tcPr>
          <w:p w14:paraId="2DD06984" w14:textId="5DE0C97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DCDC1_VOUT</w:t>
            </w:r>
          </w:p>
        </w:tc>
      </w:tr>
      <w:tr w:rsidR="000A2C4D" w14:paraId="5B0FE873"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636836A" w14:textId="15457755" w:rsidR="000A2C4D" w:rsidRDefault="000A2C4D" w:rsidP="00CE3A70">
            <w:pPr>
              <w:jc w:val="center"/>
            </w:pPr>
            <w:r>
              <w:t>16</w:t>
            </w:r>
          </w:p>
        </w:tc>
        <w:tc>
          <w:tcPr>
            <w:tcW w:w="389" w:type="pct"/>
            <w:tcBorders>
              <w:top w:val="single" w:sz="4" w:space="0" w:color="auto"/>
              <w:left w:val="single" w:sz="4" w:space="0" w:color="auto"/>
              <w:bottom w:val="single" w:sz="4" w:space="0" w:color="auto"/>
              <w:right w:val="single" w:sz="4" w:space="0" w:color="auto"/>
            </w:tcBorders>
          </w:tcPr>
          <w:p w14:paraId="245C669B" w14:textId="717E059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7D90DC5" w14:textId="071A695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V_OUT_5</w:t>
            </w:r>
          </w:p>
        </w:tc>
        <w:tc>
          <w:tcPr>
            <w:tcW w:w="2451" w:type="pct"/>
            <w:tcBorders>
              <w:top w:val="single" w:sz="4" w:space="0" w:color="auto"/>
              <w:left w:val="single" w:sz="4" w:space="0" w:color="auto"/>
              <w:bottom w:val="single" w:sz="4" w:space="0" w:color="auto"/>
              <w:right w:val="single" w:sz="4" w:space="0" w:color="auto"/>
            </w:tcBorders>
          </w:tcPr>
          <w:p w14:paraId="2CF200A8" w14:textId="546066CD"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DCDC5_VOUT</w:t>
            </w:r>
          </w:p>
        </w:tc>
      </w:tr>
      <w:tr w:rsidR="000A2C4D" w14:paraId="68A1F97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C555F31" w14:textId="02D2EBE7" w:rsidR="000A2C4D" w:rsidRDefault="000A2C4D" w:rsidP="00CE3A70">
            <w:pPr>
              <w:jc w:val="center"/>
            </w:pPr>
            <w:r>
              <w:t>17</w:t>
            </w:r>
          </w:p>
        </w:tc>
        <w:tc>
          <w:tcPr>
            <w:tcW w:w="389" w:type="pct"/>
            <w:tcBorders>
              <w:top w:val="single" w:sz="4" w:space="0" w:color="auto"/>
              <w:left w:val="single" w:sz="4" w:space="0" w:color="auto"/>
              <w:bottom w:val="single" w:sz="4" w:space="0" w:color="auto"/>
              <w:right w:val="single" w:sz="4" w:space="0" w:color="auto"/>
            </w:tcBorders>
          </w:tcPr>
          <w:p w14:paraId="4231A55B" w14:textId="0AAA5758"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05A163A3" w14:textId="1B479DD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V_OUT_6</w:t>
            </w:r>
          </w:p>
        </w:tc>
        <w:tc>
          <w:tcPr>
            <w:tcW w:w="2451" w:type="pct"/>
            <w:tcBorders>
              <w:top w:val="single" w:sz="4" w:space="0" w:color="auto"/>
              <w:left w:val="single" w:sz="4" w:space="0" w:color="auto"/>
              <w:bottom w:val="single" w:sz="4" w:space="0" w:color="auto"/>
              <w:right w:val="single" w:sz="4" w:space="0" w:color="auto"/>
            </w:tcBorders>
          </w:tcPr>
          <w:p w14:paraId="1B7813F2" w14:textId="76F00AB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DCDC6_VOUT</w:t>
            </w:r>
          </w:p>
        </w:tc>
      </w:tr>
      <w:tr w:rsidR="000A2C4D" w14:paraId="3EB4A0CF"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28EB2551" w14:textId="44DC2AD5" w:rsidR="000A2C4D" w:rsidRDefault="000A2C4D" w:rsidP="00CE3A70">
            <w:pPr>
              <w:jc w:val="center"/>
            </w:pPr>
            <w:r>
              <w:t>18</w:t>
            </w:r>
          </w:p>
        </w:tc>
        <w:tc>
          <w:tcPr>
            <w:tcW w:w="389" w:type="pct"/>
            <w:tcBorders>
              <w:top w:val="single" w:sz="4" w:space="0" w:color="auto"/>
              <w:left w:val="single" w:sz="4" w:space="0" w:color="auto"/>
              <w:bottom w:val="single" w:sz="4" w:space="0" w:color="auto"/>
              <w:right w:val="single" w:sz="4" w:space="0" w:color="auto"/>
            </w:tcBorders>
          </w:tcPr>
          <w:p w14:paraId="60034FEB" w14:textId="43E56F7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7A1DCCC0" w14:textId="257E671E"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V_OUT_7</w:t>
            </w:r>
          </w:p>
        </w:tc>
        <w:tc>
          <w:tcPr>
            <w:tcW w:w="2451" w:type="pct"/>
            <w:tcBorders>
              <w:top w:val="single" w:sz="4" w:space="0" w:color="auto"/>
              <w:left w:val="single" w:sz="4" w:space="0" w:color="auto"/>
              <w:bottom w:val="single" w:sz="4" w:space="0" w:color="auto"/>
              <w:right w:val="single" w:sz="4" w:space="0" w:color="auto"/>
            </w:tcBorders>
          </w:tcPr>
          <w:p w14:paraId="6444CE8B" w14:textId="1240937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DCDC7_VOUT</w:t>
            </w:r>
          </w:p>
        </w:tc>
      </w:tr>
      <w:tr w:rsidR="000A2C4D" w14:paraId="3BE8F11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3289F7C5" w14:textId="113C439B" w:rsidR="000A2C4D" w:rsidRDefault="000A2C4D" w:rsidP="00CE3A70">
            <w:pPr>
              <w:jc w:val="center"/>
            </w:pPr>
            <w:r>
              <w:t>19</w:t>
            </w:r>
          </w:p>
        </w:tc>
        <w:tc>
          <w:tcPr>
            <w:tcW w:w="389" w:type="pct"/>
            <w:tcBorders>
              <w:top w:val="single" w:sz="4" w:space="0" w:color="auto"/>
              <w:left w:val="single" w:sz="4" w:space="0" w:color="auto"/>
              <w:bottom w:val="single" w:sz="4" w:space="0" w:color="auto"/>
              <w:right w:val="single" w:sz="4" w:space="0" w:color="auto"/>
            </w:tcBorders>
          </w:tcPr>
          <w:p w14:paraId="71F320D9" w14:textId="53F1C6F3"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17400E55" w14:textId="7D46BDF7"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V_OUT_8</w:t>
            </w:r>
          </w:p>
        </w:tc>
        <w:tc>
          <w:tcPr>
            <w:tcW w:w="2451" w:type="pct"/>
            <w:tcBorders>
              <w:top w:val="single" w:sz="4" w:space="0" w:color="auto"/>
              <w:left w:val="single" w:sz="4" w:space="0" w:color="auto"/>
              <w:bottom w:val="single" w:sz="4" w:space="0" w:color="auto"/>
              <w:right w:val="single" w:sz="4" w:space="0" w:color="auto"/>
            </w:tcBorders>
          </w:tcPr>
          <w:p w14:paraId="0F72A321" w14:textId="1934190A"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DCDC8_VOUT</w:t>
            </w:r>
          </w:p>
        </w:tc>
      </w:tr>
      <w:tr w:rsidR="000A2C4D" w14:paraId="2B93527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2750F56" w14:textId="4FF6DBA3" w:rsidR="000A2C4D" w:rsidRDefault="000A2C4D" w:rsidP="00CE3A70">
            <w:pPr>
              <w:jc w:val="center"/>
            </w:pPr>
            <w:r>
              <w:t>20</w:t>
            </w:r>
          </w:p>
        </w:tc>
        <w:tc>
          <w:tcPr>
            <w:tcW w:w="389" w:type="pct"/>
            <w:tcBorders>
              <w:top w:val="single" w:sz="4" w:space="0" w:color="auto"/>
              <w:left w:val="single" w:sz="4" w:space="0" w:color="auto"/>
              <w:bottom w:val="single" w:sz="4" w:space="0" w:color="auto"/>
              <w:right w:val="single" w:sz="4" w:space="0" w:color="auto"/>
            </w:tcBorders>
          </w:tcPr>
          <w:p w14:paraId="0FDA413E" w14:textId="7D6A443F"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305A9AF" w14:textId="1DF2A54B"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V_OUT_9</w:t>
            </w:r>
          </w:p>
        </w:tc>
        <w:tc>
          <w:tcPr>
            <w:tcW w:w="2451" w:type="pct"/>
            <w:tcBorders>
              <w:top w:val="single" w:sz="4" w:space="0" w:color="auto"/>
              <w:left w:val="single" w:sz="4" w:space="0" w:color="auto"/>
              <w:bottom w:val="single" w:sz="4" w:space="0" w:color="auto"/>
              <w:right w:val="single" w:sz="4" w:space="0" w:color="auto"/>
            </w:tcBorders>
          </w:tcPr>
          <w:p w14:paraId="4B4B8753" w14:textId="758C44C9"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t>DCDC9_VOUT</w:t>
            </w:r>
          </w:p>
        </w:tc>
      </w:tr>
      <w:tr w:rsidR="000A2C4D" w14:paraId="0C3B495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DCEAA58" w14:textId="705689B8" w:rsidR="000A2C4D" w:rsidRDefault="000A2C4D" w:rsidP="00CE3A70">
            <w:pPr>
              <w:jc w:val="center"/>
            </w:pPr>
            <w:r>
              <w:t>21</w:t>
            </w:r>
          </w:p>
        </w:tc>
        <w:tc>
          <w:tcPr>
            <w:tcW w:w="389" w:type="pct"/>
            <w:tcBorders>
              <w:top w:val="single" w:sz="4" w:space="0" w:color="auto"/>
              <w:left w:val="single" w:sz="4" w:space="0" w:color="auto"/>
              <w:bottom w:val="single" w:sz="4" w:space="0" w:color="auto"/>
              <w:right w:val="single" w:sz="4" w:space="0" w:color="auto"/>
            </w:tcBorders>
          </w:tcPr>
          <w:p w14:paraId="0C69BE06" w14:textId="70C91B45"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6D4E16">
              <w:t>S2</w:t>
            </w:r>
          </w:p>
        </w:tc>
        <w:tc>
          <w:tcPr>
            <w:tcW w:w="1893" w:type="pct"/>
            <w:tcBorders>
              <w:top w:val="single" w:sz="4" w:space="0" w:color="auto"/>
              <w:left w:val="single" w:sz="4" w:space="0" w:color="auto"/>
              <w:bottom w:val="single" w:sz="4" w:space="0" w:color="auto"/>
              <w:right w:val="single" w:sz="4" w:space="0" w:color="auto"/>
            </w:tcBorders>
          </w:tcPr>
          <w:p w14:paraId="4FABADAB" w14:textId="00BBEBC4" w:rsidR="000A2C4D" w:rsidRDefault="000A2C4D" w:rsidP="00CE3A70">
            <w:pPr>
              <w:jc w:val="center"/>
              <w:cnfStyle w:val="000000000000" w:firstRow="0" w:lastRow="0" w:firstColumn="0" w:lastColumn="0" w:oddVBand="0" w:evenVBand="0" w:oddHBand="0" w:evenHBand="0" w:firstRowFirstColumn="0" w:firstRowLastColumn="0" w:lastRowFirstColumn="0" w:lastRowLastColumn="0"/>
            </w:pPr>
            <w:r w:rsidRPr="005A7EE9">
              <w:t>V_OUT_10</w:t>
            </w:r>
          </w:p>
        </w:tc>
        <w:tc>
          <w:tcPr>
            <w:tcW w:w="2451" w:type="pct"/>
            <w:tcBorders>
              <w:top w:val="single" w:sz="4" w:space="0" w:color="auto"/>
              <w:left w:val="single" w:sz="4" w:space="0" w:color="auto"/>
              <w:bottom w:val="single" w:sz="4" w:space="0" w:color="auto"/>
              <w:right w:val="single" w:sz="4" w:space="0" w:color="auto"/>
            </w:tcBorders>
          </w:tcPr>
          <w:p w14:paraId="08324986" w14:textId="665462DD" w:rsidR="000A2C4D" w:rsidRPr="00C006CF" w:rsidRDefault="000A2C4D" w:rsidP="00CE3A70">
            <w:pPr>
              <w:jc w:val="center"/>
              <w:cnfStyle w:val="000000000000" w:firstRow="0" w:lastRow="0" w:firstColumn="0" w:lastColumn="0" w:oddVBand="0" w:evenVBand="0" w:oddHBand="0" w:evenHBand="0" w:firstRowFirstColumn="0" w:firstRowLastColumn="0" w:lastRowFirstColumn="0" w:lastRowLastColumn="0"/>
              <w:rPr>
                <w:sz w:val="22"/>
                <w:szCs w:val="22"/>
              </w:rPr>
            </w:pPr>
            <w:r>
              <w:t>DCDC10_VOUT</w:t>
            </w:r>
          </w:p>
        </w:tc>
      </w:tr>
      <w:tr w:rsidR="00BC15C3" w14:paraId="69BC6ECE"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9792FCC" w14:textId="17E2FD2C" w:rsidR="00BC15C3" w:rsidRDefault="00BC15C3" w:rsidP="00BC15C3">
            <w:pPr>
              <w:jc w:val="center"/>
            </w:pPr>
            <w:r w:rsidRPr="00B3023C">
              <w:t>22</w:t>
            </w:r>
          </w:p>
        </w:tc>
        <w:tc>
          <w:tcPr>
            <w:tcW w:w="389" w:type="pct"/>
            <w:tcBorders>
              <w:top w:val="single" w:sz="4" w:space="0" w:color="auto"/>
              <w:left w:val="single" w:sz="4" w:space="0" w:color="auto"/>
              <w:bottom w:val="single" w:sz="4" w:space="0" w:color="auto"/>
              <w:right w:val="single" w:sz="4" w:space="0" w:color="auto"/>
            </w:tcBorders>
          </w:tcPr>
          <w:p w14:paraId="192B90DC" w14:textId="7A1746D0"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3761030B" w14:textId="6A04A4DA"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I_OUT_1</w:t>
            </w:r>
          </w:p>
        </w:tc>
        <w:tc>
          <w:tcPr>
            <w:tcW w:w="2451" w:type="pct"/>
            <w:tcBorders>
              <w:top w:val="single" w:sz="4" w:space="0" w:color="auto"/>
              <w:left w:val="single" w:sz="4" w:space="0" w:color="auto"/>
              <w:bottom w:val="single" w:sz="4" w:space="0" w:color="auto"/>
              <w:right w:val="single" w:sz="4" w:space="0" w:color="auto"/>
            </w:tcBorders>
          </w:tcPr>
          <w:p w14:paraId="1FBE7C8A" w14:textId="6C66A99C" w:rsidR="00BC15C3" w:rsidRPr="00C006CF" w:rsidRDefault="00BC15C3"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DCDC1_IOUT</w:t>
            </w:r>
          </w:p>
        </w:tc>
      </w:tr>
      <w:tr w:rsidR="00BC15C3" w14:paraId="31FE96D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CF3C945" w14:textId="4F3532CF" w:rsidR="00BC15C3" w:rsidRDefault="00BC15C3" w:rsidP="00BC15C3">
            <w:pPr>
              <w:jc w:val="center"/>
            </w:pPr>
            <w:r w:rsidRPr="00B3023C">
              <w:t>23</w:t>
            </w:r>
          </w:p>
        </w:tc>
        <w:tc>
          <w:tcPr>
            <w:tcW w:w="389" w:type="pct"/>
            <w:tcBorders>
              <w:top w:val="single" w:sz="4" w:space="0" w:color="auto"/>
              <w:left w:val="single" w:sz="4" w:space="0" w:color="auto"/>
              <w:bottom w:val="single" w:sz="4" w:space="0" w:color="auto"/>
              <w:right w:val="single" w:sz="4" w:space="0" w:color="auto"/>
            </w:tcBorders>
          </w:tcPr>
          <w:p w14:paraId="2F7D669C" w14:textId="46EB137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S2</w:t>
            </w:r>
          </w:p>
        </w:tc>
        <w:tc>
          <w:tcPr>
            <w:tcW w:w="1893" w:type="pct"/>
            <w:tcBorders>
              <w:top w:val="single" w:sz="4" w:space="0" w:color="auto"/>
              <w:left w:val="single" w:sz="4" w:space="0" w:color="auto"/>
              <w:bottom w:val="single" w:sz="4" w:space="0" w:color="auto"/>
              <w:right w:val="single" w:sz="4" w:space="0" w:color="auto"/>
            </w:tcBorders>
          </w:tcPr>
          <w:p w14:paraId="78D642F7" w14:textId="43562454" w:rsidR="00BC15C3" w:rsidRDefault="00BC15C3" w:rsidP="00BC15C3">
            <w:pPr>
              <w:jc w:val="center"/>
              <w:cnfStyle w:val="000000000000" w:firstRow="0" w:lastRow="0" w:firstColumn="0" w:lastColumn="0" w:oddVBand="0" w:evenVBand="0" w:oddHBand="0" w:evenHBand="0" w:firstRowFirstColumn="0" w:firstRowLastColumn="0" w:lastRowFirstColumn="0" w:lastRowLastColumn="0"/>
            </w:pPr>
            <w:r w:rsidRPr="00B3023C">
              <w:t>I_OUT_2</w:t>
            </w:r>
          </w:p>
        </w:tc>
        <w:tc>
          <w:tcPr>
            <w:tcW w:w="2451" w:type="pct"/>
            <w:tcBorders>
              <w:top w:val="single" w:sz="4" w:space="0" w:color="auto"/>
              <w:left w:val="single" w:sz="4" w:space="0" w:color="auto"/>
              <w:bottom w:val="single" w:sz="4" w:space="0" w:color="auto"/>
              <w:right w:val="single" w:sz="4" w:space="0" w:color="auto"/>
            </w:tcBorders>
          </w:tcPr>
          <w:p w14:paraId="4ED3E4D5" w14:textId="1073EB89" w:rsidR="00BC15C3" w:rsidRPr="00C006CF" w:rsidRDefault="00B22210" w:rsidP="00BC15C3">
            <w:pPr>
              <w:jc w:val="center"/>
              <w:cnfStyle w:val="000000000000" w:firstRow="0" w:lastRow="0" w:firstColumn="0" w:lastColumn="0" w:oddVBand="0" w:evenVBand="0" w:oddHBand="0" w:evenHBand="0" w:firstRowFirstColumn="0" w:firstRowLastColumn="0" w:lastRowFirstColumn="0" w:lastRowLastColumn="0"/>
              <w:rPr>
                <w:sz w:val="22"/>
                <w:szCs w:val="22"/>
              </w:rPr>
            </w:pPr>
            <w:r>
              <w:t>DCDC2_IOUT</w:t>
            </w:r>
          </w:p>
        </w:tc>
      </w:tr>
      <w:tr w:rsidR="00CC2944" w14:paraId="6DDC90D7"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0EECCF28" w14:textId="2983FECB" w:rsidR="00CC2944" w:rsidRDefault="00CC2944" w:rsidP="00CC2944">
            <w:pPr>
              <w:jc w:val="center"/>
            </w:pPr>
            <w:r w:rsidRPr="00885572">
              <w:t>28</w:t>
            </w:r>
          </w:p>
        </w:tc>
        <w:tc>
          <w:tcPr>
            <w:tcW w:w="389" w:type="pct"/>
            <w:tcBorders>
              <w:top w:val="single" w:sz="4" w:space="0" w:color="auto"/>
              <w:left w:val="single" w:sz="4" w:space="0" w:color="auto"/>
              <w:bottom w:val="single" w:sz="4" w:space="0" w:color="auto"/>
              <w:right w:val="single" w:sz="4" w:space="0" w:color="auto"/>
            </w:tcBorders>
          </w:tcPr>
          <w:p w14:paraId="2DD3F558" w14:textId="47D27D33"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777F335" w14:textId="7119E3FE"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I_OUT_5</w:t>
            </w:r>
          </w:p>
        </w:tc>
        <w:tc>
          <w:tcPr>
            <w:tcW w:w="2451" w:type="pct"/>
            <w:tcBorders>
              <w:top w:val="single" w:sz="4" w:space="0" w:color="auto"/>
              <w:left w:val="single" w:sz="4" w:space="0" w:color="auto"/>
              <w:bottom w:val="single" w:sz="4" w:space="0" w:color="auto"/>
              <w:right w:val="single" w:sz="4" w:space="0" w:color="auto"/>
            </w:tcBorders>
          </w:tcPr>
          <w:p w14:paraId="0FBA019D" w14:textId="386E284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DCDC5_IOUT</w:t>
            </w:r>
          </w:p>
        </w:tc>
      </w:tr>
      <w:tr w:rsidR="00CC2944" w14:paraId="27A17AD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1AD79C6" w14:textId="094C78A5" w:rsidR="00CC2944" w:rsidRDefault="00CC2944" w:rsidP="00CC2944">
            <w:pPr>
              <w:jc w:val="center"/>
            </w:pPr>
            <w:r w:rsidRPr="00885572">
              <w:t>29</w:t>
            </w:r>
          </w:p>
        </w:tc>
        <w:tc>
          <w:tcPr>
            <w:tcW w:w="389" w:type="pct"/>
            <w:tcBorders>
              <w:top w:val="single" w:sz="4" w:space="0" w:color="auto"/>
              <w:left w:val="single" w:sz="4" w:space="0" w:color="auto"/>
              <w:bottom w:val="single" w:sz="4" w:space="0" w:color="auto"/>
              <w:right w:val="single" w:sz="4" w:space="0" w:color="auto"/>
            </w:tcBorders>
          </w:tcPr>
          <w:p w14:paraId="37256989" w14:textId="55BCFEA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4E86FC" w14:textId="4E82F72F"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I_OUT_6</w:t>
            </w:r>
          </w:p>
        </w:tc>
        <w:tc>
          <w:tcPr>
            <w:tcW w:w="2451" w:type="pct"/>
            <w:tcBorders>
              <w:top w:val="single" w:sz="4" w:space="0" w:color="auto"/>
              <w:left w:val="single" w:sz="4" w:space="0" w:color="auto"/>
              <w:bottom w:val="single" w:sz="4" w:space="0" w:color="auto"/>
              <w:right w:val="single" w:sz="4" w:space="0" w:color="auto"/>
            </w:tcBorders>
          </w:tcPr>
          <w:p w14:paraId="2C9D3FB3" w14:textId="5A68D47E"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DCDC6_IOUT</w:t>
            </w:r>
          </w:p>
        </w:tc>
      </w:tr>
      <w:tr w:rsidR="00CC2944" w14:paraId="6239BCD1"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8F14DA8" w14:textId="115192BB" w:rsidR="00CC2944" w:rsidRDefault="00CC2944" w:rsidP="00CC2944">
            <w:pPr>
              <w:jc w:val="center"/>
            </w:pPr>
            <w:r w:rsidRPr="00885572">
              <w:t>30</w:t>
            </w:r>
          </w:p>
        </w:tc>
        <w:tc>
          <w:tcPr>
            <w:tcW w:w="389" w:type="pct"/>
            <w:tcBorders>
              <w:top w:val="single" w:sz="4" w:space="0" w:color="auto"/>
              <w:left w:val="single" w:sz="4" w:space="0" w:color="auto"/>
              <w:bottom w:val="single" w:sz="4" w:space="0" w:color="auto"/>
              <w:right w:val="single" w:sz="4" w:space="0" w:color="auto"/>
            </w:tcBorders>
          </w:tcPr>
          <w:p w14:paraId="5C3D2CE7" w14:textId="0176BC7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31F071F6" w14:textId="432810D8"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I_OUT_7</w:t>
            </w:r>
          </w:p>
        </w:tc>
        <w:tc>
          <w:tcPr>
            <w:tcW w:w="2451" w:type="pct"/>
            <w:tcBorders>
              <w:top w:val="single" w:sz="4" w:space="0" w:color="auto"/>
              <w:left w:val="single" w:sz="4" w:space="0" w:color="auto"/>
              <w:bottom w:val="single" w:sz="4" w:space="0" w:color="auto"/>
              <w:right w:val="single" w:sz="4" w:space="0" w:color="auto"/>
            </w:tcBorders>
          </w:tcPr>
          <w:p w14:paraId="7050AE40" w14:textId="383FBBB5" w:rsidR="00CC2944" w:rsidRPr="00821414"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DCDC7_IOUT</w:t>
            </w:r>
          </w:p>
        </w:tc>
      </w:tr>
      <w:tr w:rsidR="00CC2944" w14:paraId="168B2B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5C0D8999" w14:textId="731B077B" w:rsidR="00CC2944" w:rsidRDefault="00CC2944" w:rsidP="00CC2944">
            <w:pPr>
              <w:jc w:val="center"/>
            </w:pPr>
            <w:r w:rsidRPr="00885572">
              <w:t>31</w:t>
            </w:r>
          </w:p>
        </w:tc>
        <w:tc>
          <w:tcPr>
            <w:tcW w:w="389" w:type="pct"/>
            <w:tcBorders>
              <w:top w:val="single" w:sz="4" w:space="0" w:color="auto"/>
              <w:left w:val="single" w:sz="4" w:space="0" w:color="auto"/>
              <w:bottom w:val="single" w:sz="4" w:space="0" w:color="auto"/>
              <w:right w:val="single" w:sz="4" w:space="0" w:color="auto"/>
            </w:tcBorders>
          </w:tcPr>
          <w:p w14:paraId="0E648D19" w14:textId="6EFAFD41"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4285BBBE" w14:textId="2DD2A552"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I_OUT_8</w:t>
            </w:r>
          </w:p>
        </w:tc>
        <w:tc>
          <w:tcPr>
            <w:tcW w:w="2451" w:type="pct"/>
            <w:tcBorders>
              <w:top w:val="single" w:sz="4" w:space="0" w:color="auto"/>
              <w:left w:val="single" w:sz="4" w:space="0" w:color="auto"/>
              <w:bottom w:val="single" w:sz="4" w:space="0" w:color="auto"/>
              <w:right w:val="single" w:sz="4" w:space="0" w:color="auto"/>
            </w:tcBorders>
          </w:tcPr>
          <w:p w14:paraId="1F8042B0" w14:textId="23A6B8AC" w:rsidR="00CC2944" w:rsidRPr="00C006CF"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DCDC8_IOUT</w:t>
            </w:r>
          </w:p>
        </w:tc>
      </w:tr>
      <w:tr w:rsidR="00CC2944" w14:paraId="00DB924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411F930" w14:textId="051CF443" w:rsidR="00CC2944" w:rsidRDefault="00CC2944" w:rsidP="00CC2944">
            <w:pPr>
              <w:jc w:val="center"/>
            </w:pPr>
            <w:r w:rsidRPr="00885572">
              <w:t>32</w:t>
            </w:r>
          </w:p>
        </w:tc>
        <w:tc>
          <w:tcPr>
            <w:tcW w:w="389" w:type="pct"/>
            <w:tcBorders>
              <w:top w:val="single" w:sz="4" w:space="0" w:color="auto"/>
              <w:left w:val="single" w:sz="4" w:space="0" w:color="auto"/>
              <w:bottom w:val="single" w:sz="4" w:space="0" w:color="auto"/>
              <w:right w:val="single" w:sz="4" w:space="0" w:color="auto"/>
            </w:tcBorders>
          </w:tcPr>
          <w:p w14:paraId="70919F25" w14:textId="42D36E07"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D934043" w14:textId="4430EB84"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I_OUT_9</w:t>
            </w:r>
          </w:p>
        </w:tc>
        <w:tc>
          <w:tcPr>
            <w:tcW w:w="2451" w:type="pct"/>
            <w:tcBorders>
              <w:top w:val="single" w:sz="4" w:space="0" w:color="auto"/>
              <w:left w:val="single" w:sz="4" w:space="0" w:color="auto"/>
              <w:bottom w:val="single" w:sz="4" w:space="0" w:color="auto"/>
              <w:right w:val="single" w:sz="4" w:space="0" w:color="auto"/>
            </w:tcBorders>
          </w:tcPr>
          <w:p w14:paraId="3514FA85" w14:textId="0C27AF6D"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DCDC9_IOUT</w:t>
            </w:r>
          </w:p>
        </w:tc>
      </w:tr>
      <w:tr w:rsidR="00CC2944" w14:paraId="18C3B43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854BA67" w14:textId="23C81327" w:rsidR="00CC2944" w:rsidRDefault="00CC2944" w:rsidP="00CC2944">
            <w:pPr>
              <w:jc w:val="center"/>
            </w:pPr>
            <w:r w:rsidRPr="00885572">
              <w:t>33</w:t>
            </w:r>
          </w:p>
        </w:tc>
        <w:tc>
          <w:tcPr>
            <w:tcW w:w="389" w:type="pct"/>
            <w:tcBorders>
              <w:top w:val="single" w:sz="4" w:space="0" w:color="auto"/>
              <w:left w:val="single" w:sz="4" w:space="0" w:color="auto"/>
              <w:bottom w:val="single" w:sz="4" w:space="0" w:color="auto"/>
              <w:right w:val="single" w:sz="4" w:space="0" w:color="auto"/>
            </w:tcBorders>
          </w:tcPr>
          <w:p w14:paraId="057FC3BC" w14:textId="4D937DBC" w:rsidR="00CC2944"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S2</w:t>
            </w:r>
          </w:p>
        </w:tc>
        <w:tc>
          <w:tcPr>
            <w:tcW w:w="1893" w:type="pct"/>
            <w:tcBorders>
              <w:top w:val="single" w:sz="4" w:space="0" w:color="auto"/>
              <w:left w:val="single" w:sz="4" w:space="0" w:color="auto"/>
              <w:bottom w:val="single" w:sz="4" w:space="0" w:color="auto"/>
              <w:right w:val="single" w:sz="4" w:space="0" w:color="auto"/>
            </w:tcBorders>
          </w:tcPr>
          <w:p w14:paraId="1184AD43" w14:textId="2E4B6279"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pPr>
            <w:r w:rsidRPr="00885572">
              <w:t>I_OUT_10</w:t>
            </w:r>
          </w:p>
        </w:tc>
        <w:tc>
          <w:tcPr>
            <w:tcW w:w="2451" w:type="pct"/>
            <w:tcBorders>
              <w:top w:val="single" w:sz="4" w:space="0" w:color="auto"/>
              <w:left w:val="single" w:sz="4" w:space="0" w:color="auto"/>
              <w:bottom w:val="single" w:sz="4" w:space="0" w:color="auto"/>
              <w:right w:val="single" w:sz="4" w:space="0" w:color="auto"/>
            </w:tcBorders>
          </w:tcPr>
          <w:p w14:paraId="29F78C07" w14:textId="2DAEE6AB" w:rsidR="00CC2944" w:rsidRPr="0024737B" w:rsidRDefault="00CC2944" w:rsidP="00CC2944">
            <w:pPr>
              <w:jc w:val="center"/>
              <w:cnfStyle w:val="000000000000" w:firstRow="0" w:lastRow="0" w:firstColumn="0" w:lastColumn="0" w:oddVBand="0" w:evenVBand="0" w:oddHBand="0" w:evenHBand="0" w:firstRowFirstColumn="0" w:firstRowLastColumn="0" w:lastRowFirstColumn="0" w:lastRowLastColumn="0"/>
              <w:rPr>
                <w:sz w:val="22"/>
                <w:szCs w:val="22"/>
              </w:rPr>
            </w:pPr>
            <w:r>
              <w:t>DCDC10_IOUT</w:t>
            </w:r>
          </w:p>
        </w:tc>
      </w:tr>
      <w:tr w:rsidR="00F8092C" w14:paraId="298A7AF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8BE7324" w14:textId="0B5189D2" w:rsidR="00F8092C" w:rsidRPr="00885572" w:rsidRDefault="00F8092C" w:rsidP="00F8092C">
            <w:pPr>
              <w:jc w:val="center"/>
            </w:pPr>
            <w:r w:rsidRPr="00CC4E07">
              <w:t>40</w:t>
            </w:r>
          </w:p>
        </w:tc>
        <w:tc>
          <w:tcPr>
            <w:tcW w:w="389" w:type="pct"/>
            <w:tcBorders>
              <w:top w:val="single" w:sz="4" w:space="0" w:color="auto"/>
              <w:left w:val="single" w:sz="4" w:space="0" w:color="auto"/>
              <w:bottom w:val="single" w:sz="4" w:space="0" w:color="auto"/>
              <w:right w:val="single" w:sz="4" w:space="0" w:color="auto"/>
            </w:tcBorders>
          </w:tcPr>
          <w:p w14:paraId="6D54155A" w14:textId="5220F7F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DC3FF67" w14:textId="55D5547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T1</w:t>
            </w:r>
          </w:p>
        </w:tc>
        <w:tc>
          <w:tcPr>
            <w:tcW w:w="2451" w:type="pct"/>
            <w:tcBorders>
              <w:top w:val="single" w:sz="4" w:space="0" w:color="auto"/>
              <w:left w:val="single" w:sz="4" w:space="0" w:color="auto"/>
              <w:bottom w:val="single" w:sz="4" w:space="0" w:color="auto"/>
              <w:right w:val="single" w:sz="4" w:space="0" w:color="auto"/>
            </w:tcBorders>
          </w:tcPr>
          <w:p w14:paraId="7329E6DC" w14:textId="00055E45"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DCDC1_Temp</w:t>
            </w:r>
          </w:p>
        </w:tc>
      </w:tr>
      <w:tr w:rsidR="00F8092C" w14:paraId="03909B10"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0965E4F" w14:textId="74160044" w:rsidR="00F8092C" w:rsidRPr="00885572" w:rsidRDefault="00F8092C" w:rsidP="00F8092C">
            <w:pPr>
              <w:jc w:val="center"/>
            </w:pPr>
            <w:r w:rsidRPr="00CC4E07">
              <w:t>41</w:t>
            </w:r>
          </w:p>
        </w:tc>
        <w:tc>
          <w:tcPr>
            <w:tcW w:w="389" w:type="pct"/>
            <w:tcBorders>
              <w:top w:val="single" w:sz="4" w:space="0" w:color="auto"/>
              <w:left w:val="single" w:sz="4" w:space="0" w:color="auto"/>
              <w:bottom w:val="single" w:sz="4" w:space="0" w:color="auto"/>
              <w:right w:val="single" w:sz="4" w:space="0" w:color="auto"/>
            </w:tcBorders>
          </w:tcPr>
          <w:p w14:paraId="63ACD02B" w14:textId="0B1522E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7BAE8CB" w14:textId="44E87E23"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T2</w:t>
            </w:r>
          </w:p>
        </w:tc>
        <w:tc>
          <w:tcPr>
            <w:tcW w:w="2451" w:type="pct"/>
            <w:tcBorders>
              <w:top w:val="single" w:sz="4" w:space="0" w:color="auto"/>
              <w:left w:val="single" w:sz="4" w:space="0" w:color="auto"/>
              <w:bottom w:val="single" w:sz="4" w:space="0" w:color="auto"/>
              <w:right w:val="single" w:sz="4" w:space="0" w:color="auto"/>
            </w:tcBorders>
          </w:tcPr>
          <w:p w14:paraId="5881B885" w14:textId="5724E66A" w:rsidR="00F8092C" w:rsidRDefault="00F8092C" w:rsidP="00F8092C">
            <w:pPr>
              <w:jc w:val="center"/>
              <w:cnfStyle w:val="000000000000" w:firstRow="0" w:lastRow="0" w:firstColumn="0" w:lastColumn="0" w:oddVBand="0" w:evenVBand="0" w:oddHBand="0" w:evenHBand="0" w:firstRowFirstColumn="0" w:firstRowLastColumn="0" w:lastRowFirstColumn="0" w:lastRowLastColumn="0"/>
            </w:pPr>
            <w:r>
              <w:t>DCDC2_Temp</w:t>
            </w:r>
          </w:p>
        </w:tc>
      </w:tr>
      <w:tr w:rsidR="00F8092C" w14:paraId="1E264F74"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96843C9" w14:textId="263BE17A" w:rsidR="00F8092C" w:rsidRPr="00885572" w:rsidRDefault="00F8092C" w:rsidP="00F8092C">
            <w:pPr>
              <w:jc w:val="center"/>
            </w:pPr>
            <w:r w:rsidRPr="00CC4E07">
              <w:t>42</w:t>
            </w:r>
          </w:p>
        </w:tc>
        <w:tc>
          <w:tcPr>
            <w:tcW w:w="389" w:type="pct"/>
            <w:tcBorders>
              <w:top w:val="single" w:sz="4" w:space="0" w:color="auto"/>
              <w:left w:val="single" w:sz="4" w:space="0" w:color="auto"/>
              <w:bottom w:val="single" w:sz="4" w:space="0" w:color="auto"/>
              <w:right w:val="single" w:sz="4" w:space="0" w:color="auto"/>
            </w:tcBorders>
          </w:tcPr>
          <w:p w14:paraId="5FFD6F1A" w14:textId="6245DA3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189C26AB" w14:textId="2CD1421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T3</w:t>
            </w:r>
          </w:p>
        </w:tc>
        <w:tc>
          <w:tcPr>
            <w:tcW w:w="2451" w:type="pct"/>
            <w:tcBorders>
              <w:top w:val="single" w:sz="4" w:space="0" w:color="auto"/>
              <w:left w:val="single" w:sz="4" w:space="0" w:color="auto"/>
              <w:bottom w:val="single" w:sz="4" w:space="0" w:color="auto"/>
              <w:right w:val="single" w:sz="4" w:space="0" w:color="auto"/>
            </w:tcBorders>
          </w:tcPr>
          <w:p w14:paraId="39842904" w14:textId="6E99EB90"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DCDC10_Temp</w:t>
            </w:r>
          </w:p>
        </w:tc>
      </w:tr>
      <w:tr w:rsidR="00F8092C" w14:paraId="5A6CB932"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E89EF7B" w14:textId="72E1BC47" w:rsidR="00F8092C" w:rsidRPr="00885572" w:rsidRDefault="00F8092C" w:rsidP="00F8092C">
            <w:pPr>
              <w:jc w:val="center"/>
            </w:pPr>
            <w:r w:rsidRPr="00CC4E07">
              <w:t>43</w:t>
            </w:r>
          </w:p>
        </w:tc>
        <w:tc>
          <w:tcPr>
            <w:tcW w:w="389" w:type="pct"/>
            <w:tcBorders>
              <w:top w:val="single" w:sz="4" w:space="0" w:color="auto"/>
              <w:left w:val="single" w:sz="4" w:space="0" w:color="auto"/>
              <w:bottom w:val="single" w:sz="4" w:space="0" w:color="auto"/>
              <w:right w:val="single" w:sz="4" w:space="0" w:color="auto"/>
            </w:tcBorders>
          </w:tcPr>
          <w:p w14:paraId="2CB50558" w14:textId="5900F20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79ADBA2" w14:textId="145177F8"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T4</w:t>
            </w:r>
          </w:p>
        </w:tc>
        <w:tc>
          <w:tcPr>
            <w:tcW w:w="2451" w:type="pct"/>
            <w:tcBorders>
              <w:top w:val="single" w:sz="4" w:space="0" w:color="auto"/>
              <w:left w:val="single" w:sz="4" w:space="0" w:color="auto"/>
              <w:bottom w:val="single" w:sz="4" w:space="0" w:color="auto"/>
              <w:right w:val="single" w:sz="4" w:space="0" w:color="auto"/>
            </w:tcBorders>
          </w:tcPr>
          <w:p w14:paraId="4AE8A773" w14:textId="65BAA62B"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Main Board Temp</w:t>
            </w:r>
          </w:p>
        </w:tc>
      </w:tr>
      <w:tr w:rsidR="00F8092C" w14:paraId="516CF28A"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7B566F8A" w14:textId="147429E2" w:rsidR="00F8092C" w:rsidRPr="00885572" w:rsidRDefault="00F8092C" w:rsidP="00F8092C">
            <w:pPr>
              <w:jc w:val="center"/>
            </w:pPr>
            <w:r w:rsidRPr="00CC4E07">
              <w:t>44</w:t>
            </w:r>
          </w:p>
        </w:tc>
        <w:tc>
          <w:tcPr>
            <w:tcW w:w="389" w:type="pct"/>
            <w:tcBorders>
              <w:top w:val="single" w:sz="4" w:space="0" w:color="auto"/>
              <w:left w:val="single" w:sz="4" w:space="0" w:color="auto"/>
              <w:bottom w:val="single" w:sz="4" w:space="0" w:color="auto"/>
              <w:right w:val="single" w:sz="4" w:space="0" w:color="auto"/>
            </w:tcBorders>
          </w:tcPr>
          <w:p w14:paraId="3E01E862" w14:textId="47776CD6"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6A3CDD21" w14:textId="4B972E4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T5</w:t>
            </w:r>
          </w:p>
        </w:tc>
        <w:tc>
          <w:tcPr>
            <w:tcW w:w="2451" w:type="pct"/>
            <w:tcBorders>
              <w:top w:val="single" w:sz="4" w:space="0" w:color="auto"/>
              <w:left w:val="single" w:sz="4" w:space="0" w:color="auto"/>
              <w:bottom w:val="single" w:sz="4" w:space="0" w:color="auto"/>
              <w:right w:val="single" w:sz="4" w:space="0" w:color="auto"/>
            </w:tcBorders>
          </w:tcPr>
          <w:p w14:paraId="3BFC198C" w14:textId="211D399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DCDC5_Temp</w:t>
            </w:r>
          </w:p>
        </w:tc>
      </w:tr>
      <w:tr w:rsidR="00F8092C" w14:paraId="4E4FF92D"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49C9AAD" w14:textId="01D6254B" w:rsidR="00F8092C" w:rsidRPr="00885572" w:rsidRDefault="00F8092C" w:rsidP="00F8092C">
            <w:pPr>
              <w:jc w:val="center"/>
            </w:pPr>
            <w:r w:rsidRPr="00CC4E07">
              <w:t>45</w:t>
            </w:r>
          </w:p>
        </w:tc>
        <w:tc>
          <w:tcPr>
            <w:tcW w:w="389" w:type="pct"/>
            <w:tcBorders>
              <w:top w:val="single" w:sz="4" w:space="0" w:color="auto"/>
              <w:left w:val="single" w:sz="4" w:space="0" w:color="auto"/>
              <w:bottom w:val="single" w:sz="4" w:space="0" w:color="auto"/>
              <w:right w:val="single" w:sz="4" w:space="0" w:color="auto"/>
            </w:tcBorders>
          </w:tcPr>
          <w:p w14:paraId="66E6DCF3" w14:textId="0F617222"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41B74B04" w14:textId="28644B90"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T6</w:t>
            </w:r>
          </w:p>
        </w:tc>
        <w:tc>
          <w:tcPr>
            <w:tcW w:w="2451" w:type="pct"/>
            <w:tcBorders>
              <w:top w:val="single" w:sz="4" w:space="0" w:color="auto"/>
              <w:left w:val="single" w:sz="4" w:space="0" w:color="auto"/>
              <w:bottom w:val="single" w:sz="4" w:space="0" w:color="auto"/>
              <w:right w:val="single" w:sz="4" w:space="0" w:color="auto"/>
            </w:tcBorders>
          </w:tcPr>
          <w:p w14:paraId="2FC5B225" w14:textId="46F1111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DCDC6_Temp</w:t>
            </w:r>
          </w:p>
        </w:tc>
      </w:tr>
      <w:tr w:rsidR="00F8092C" w14:paraId="418DBB19"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4258B50B" w14:textId="2AB38930" w:rsidR="00F8092C" w:rsidRPr="00885572" w:rsidRDefault="00F8092C" w:rsidP="00F8092C">
            <w:pPr>
              <w:jc w:val="center"/>
            </w:pPr>
            <w:r w:rsidRPr="00CC4E07">
              <w:t>46</w:t>
            </w:r>
          </w:p>
        </w:tc>
        <w:tc>
          <w:tcPr>
            <w:tcW w:w="389" w:type="pct"/>
            <w:tcBorders>
              <w:top w:val="single" w:sz="4" w:space="0" w:color="auto"/>
              <w:left w:val="single" w:sz="4" w:space="0" w:color="auto"/>
              <w:bottom w:val="single" w:sz="4" w:space="0" w:color="auto"/>
              <w:right w:val="single" w:sz="4" w:space="0" w:color="auto"/>
            </w:tcBorders>
          </w:tcPr>
          <w:p w14:paraId="60263931" w14:textId="44A2C0EB"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56CF09B" w14:textId="32CFBFFA"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T7</w:t>
            </w:r>
          </w:p>
        </w:tc>
        <w:tc>
          <w:tcPr>
            <w:tcW w:w="2451" w:type="pct"/>
            <w:tcBorders>
              <w:top w:val="single" w:sz="4" w:space="0" w:color="auto"/>
              <w:left w:val="single" w:sz="4" w:space="0" w:color="auto"/>
              <w:bottom w:val="single" w:sz="4" w:space="0" w:color="auto"/>
              <w:right w:val="single" w:sz="4" w:space="0" w:color="auto"/>
            </w:tcBorders>
          </w:tcPr>
          <w:p w14:paraId="2F57420D" w14:textId="5C1D9A94"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DCDC7_Temp</w:t>
            </w:r>
          </w:p>
        </w:tc>
      </w:tr>
      <w:tr w:rsidR="00F8092C" w14:paraId="74109466"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6C308BA1" w14:textId="6704B408" w:rsidR="00F8092C" w:rsidRPr="00885572" w:rsidRDefault="00F8092C" w:rsidP="00F8092C">
            <w:pPr>
              <w:jc w:val="center"/>
            </w:pPr>
            <w:r w:rsidRPr="00CC4E07">
              <w:t>47</w:t>
            </w:r>
          </w:p>
        </w:tc>
        <w:tc>
          <w:tcPr>
            <w:tcW w:w="389" w:type="pct"/>
            <w:tcBorders>
              <w:top w:val="single" w:sz="4" w:space="0" w:color="auto"/>
              <w:left w:val="single" w:sz="4" w:space="0" w:color="auto"/>
              <w:bottom w:val="single" w:sz="4" w:space="0" w:color="auto"/>
              <w:right w:val="single" w:sz="4" w:space="0" w:color="auto"/>
            </w:tcBorders>
          </w:tcPr>
          <w:p w14:paraId="1D6994AE" w14:textId="3A7B8B6C"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76798DFB" w14:textId="30A07305"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T8</w:t>
            </w:r>
          </w:p>
        </w:tc>
        <w:tc>
          <w:tcPr>
            <w:tcW w:w="2451" w:type="pct"/>
            <w:tcBorders>
              <w:top w:val="single" w:sz="4" w:space="0" w:color="auto"/>
              <w:left w:val="single" w:sz="4" w:space="0" w:color="auto"/>
              <w:bottom w:val="single" w:sz="4" w:space="0" w:color="auto"/>
              <w:right w:val="single" w:sz="4" w:space="0" w:color="auto"/>
            </w:tcBorders>
          </w:tcPr>
          <w:p w14:paraId="3048CDEC" w14:textId="3D6A45E5"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DCDC8_Temp</w:t>
            </w:r>
          </w:p>
        </w:tc>
      </w:tr>
      <w:tr w:rsidR="00F8092C" w14:paraId="7EC4615B" w14:textId="77777777" w:rsidTr="00E06BAB">
        <w:trPr>
          <w:jc w:val="center"/>
        </w:trPr>
        <w:tc>
          <w:tcPr>
            <w:cnfStyle w:val="001000000000" w:firstRow="0" w:lastRow="0" w:firstColumn="1" w:lastColumn="0" w:oddVBand="0" w:evenVBand="0" w:oddHBand="0" w:evenHBand="0" w:firstRowFirstColumn="0" w:firstRowLastColumn="0" w:lastRowFirstColumn="0" w:lastRowLastColumn="0"/>
            <w:tcW w:w="267" w:type="pct"/>
            <w:tcBorders>
              <w:top w:val="single" w:sz="4" w:space="0" w:color="auto"/>
              <w:left w:val="single" w:sz="4" w:space="0" w:color="auto"/>
              <w:bottom w:val="single" w:sz="4" w:space="0" w:color="auto"/>
              <w:right w:val="single" w:sz="4" w:space="0" w:color="auto"/>
            </w:tcBorders>
          </w:tcPr>
          <w:p w14:paraId="19D17C6C" w14:textId="166956EB" w:rsidR="00F8092C" w:rsidRPr="00885572" w:rsidRDefault="00F8092C" w:rsidP="00F8092C">
            <w:pPr>
              <w:jc w:val="center"/>
            </w:pPr>
            <w:r w:rsidRPr="00CC4E07">
              <w:t>48</w:t>
            </w:r>
          </w:p>
        </w:tc>
        <w:tc>
          <w:tcPr>
            <w:tcW w:w="389" w:type="pct"/>
            <w:tcBorders>
              <w:top w:val="single" w:sz="4" w:space="0" w:color="auto"/>
              <w:left w:val="single" w:sz="4" w:space="0" w:color="auto"/>
              <w:bottom w:val="single" w:sz="4" w:space="0" w:color="auto"/>
              <w:right w:val="single" w:sz="4" w:space="0" w:color="auto"/>
            </w:tcBorders>
          </w:tcPr>
          <w:p w14:paraId="149EFF0C" w14:textId="62382F84"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S1</w:t>
            </w:r>
          </w:p>
        </w:tc>
        <w:tc>
          <w:tcPr>
            <w:tcW w:w="1893" w:type="pct"/>
            <w:tcBorders>
              <w:top w:val="single" w:sz="4" w:space="0" w:color="auto"/>
              <w:left w:val="single" w:sz="4" w:space="0" w:color="auto"/>
              <w:bottom w:val="single" w:sz="4" w:space="0" w:color="auto"/>
              <w:right w:val="single" w:sz="4" w:space="0" w:color="auto"/>
            </w:tcBorders>
          </w:tcPr>
          <w:p w14:paraId="32AB3199" w14:textId="2083B2FF" w:rsidR="00F8092C" w:rsidRPr="00885572" w:rsidRDefault="00F8092C" w:rsidP="00F8092C">
            <w:pPr>
              <w:jc w:val="center"/>
              <w:cnfStyle w:val="000000000000" w:firstRow="0" w:lastRow="0" w:firstColumn="0" w:lastColumn="0" w:oddVBand="0" w:evenVBand="0" w:oddHBand="0" w:evenHBand="0" w:firstRowFirstColumn="0" w:firstRowLastColumn="0" w:lastRowFirstColumn="0" w:lastRowLastColumn="0"/>
            </w:pPr>
            <w:r w:rsidRPr="00CC4E07">
              <w:t>T9</w:t>
            </w:r>
          </w:p>
        </w:tc>
        <w:tc>
          <w:tcPr>
            <w:tcW w:w="2451" w:type="pct"/>
            <w:tcBorders>
              <w:top w:val="single" w:sz="4" w:space="0" w:color="auto"/>
              <w:left w:val="single" w:sz="4" w:space="0" w:color="auto"/>
              <w:bottom w:val="single" w:sz="4" w:space="0" w:color="auto"/>
              <w:right w:val="single" w:sz="4" w:space="0" w:color="auto"/>
            </w:tcBorders>
          </w:tcPr>
          <w:p w14:paraId="6C9A83EF" w14:textId="245B4BED" w:rsidR="00F8092C" w:rsidRDefault="009F28E7" w:rsidP="00F8092C">
            <w:pPr>
              <w:jc w:val="center"/>
              <w:cnfStyle w:val="000000000000" w:firstRow="0" w:lastRow="0" w:firstColumn="0" w:lastColumn="0" w:oddVBand="0" w:evenVBand="0" w:oddHBand="0" w:evenHBand="0" w:firstRowFirstColumn="0" w:firstRowLastColumn="0" w:lastRowFirstColumn="0" w:lastRowLastColumn="0"/>
            </w:pPr>
            <w:r>
              <w:t>DCDC9_Temp</w:t>
            </w:r>
          </w:p>
        </w:tc>
      </w:tr>
    </w:tbl>
    <w:p w14:paraId="5BC9694D" w14:textId="4681C389" w:rsidR="00E96CE5" w:rsidRPr="00E06BAB" w:rsidRDefault="00E96CE5" w:rsidP="00E06BAB">
      <w:r>
        <w:br w:type="page"/>
      </w:r>
    </w:p>
    <w:p w14:paraId="4531BD38" w14:textId="6207AECA" w:rsidR="00835BA7" w:rsidRPr="00D3122D" w:rsidRDefault="005A5E1E" w:rsidP="00EF17D4">
      <w:pPr>
        <w:pStyle w:val="Heading4"/>
        <w:spacing w:line="360" w:lineRule="auto"/>
        <w:rPr>
          <w:rFonts w:eastAsia="Times New Roman"/>
        </w:rPr>
      </w:pPr>
      <w:r w:rsidRPr="00D3122D">
        <w:rPr>
          <w:rFonts w:eastAsia="Times New Roman"/>
        </w:rPr>
        <w:lastRenderedPageBreak/>
        <w:t>DC/DC and Main Board</w:t>
      </w:r>
      <w:r w:rsidR="00835BA7" w:rsidRPr="00D3122D">
        <w:rPr>
          <w:rFonts w:eastAsia="Times New Roman"/>
        </w:rPr>
        <w:t xml:space="preserve"> Specific Requirements</w:t>
      </w:r>
    </w:p>
    <w:p w14:paraId="2034E084" w14:textId="31A2E5CC" w:rsidR="00835BA7" w:rsidRPr="00D3122D" w:rsidRDefault="00835BA7" w:rsidP="00EF17D4">
      <w:pPr>
        <w:pStyle w:val="ListParagraph"/>
        <w:numPr>
          <w:ilvl w:val="0"/>
          <w:numId w:val="37"/>
        </w:numPr>
        <w:spacing w:line="360" w:lineRule="auto"/>
        <w:rPr>
          <w:sz w:val="22"/>
          <w:szCs w:val="22"/>
        </w:rPr>
      </w:pPr>
      <w:r w:rsidRPr="00D3122D">
        <w:rPr>
          <w:sz w:val="22"/>
          <w:szCs w:val="22"/>
        </w:rPr>
        <w:t xml:space="preserve">The firmware shall </w:t>
      </w:r>
      <w:r w:rsidR="00534219" w:rsidRPr="00D3122D">
        <w:rPr>
          <w:sz w:val="22"/>
          <w:szCs w:val="22"/>
        </w:rPr>
        <w:t>request the data from the DC/DC boards and Main Board</w:t>
      </w:r>
      <w:r w:rsidRPr="00D3122D">
        <w:rPr>
          <w:sz w:val="22"/>
          <w:szCs w:val="22"/>
        </w:rPr>
        <w:t xml:space="preserve"> the values with a sample rate of at least </w:t>
      </w:r>
      <w:r w:rsidR="00D1238A" w:rsidRPr="00D3122D">
        <w:rPr>
          <w:b/>
          <w:bCs/>
          <w:sz w:val="22"/>
          <w:szCs w:val="22"/>
        </w:rPr>
        <w:t>1</w:t>
      </w:r>
      <w:r w:rsidRPr="00D3122D">
        <w:rPr>
          <w:b/>
          <w:bCs/>
          <w:sz w:val="22"/>
          <w:szCs w:val="22"/>
        </w:rPr>
        <w:t>KSamples/sec</w:t>
      </w:r>
      <w:r w:rsidR="003848B8" w:rsidRPr="00D3122D">
        <w:rPr>
          <w:b/>
          <w:bCs/>
          <w:sz w:val="22"/>
          <w:szCs w:val="22"/>
        </w:rPr>
        <w:t xml:space="preserve"> for each board</w:t>
      </w:r>
      <w:r w:rsidR="000B18A4" w:rsidRPr="00D3122D">
        <w:rPr>
          <w:sz w:val="22"/>
          <w:szCs w:val="22"/>
        </w:rPr>
        <w:t>:</w:t>
      </w:r>
    </w:p>
    <w:p w14:paraId="496A8F78" w14:textId="681E5CBC" w:rsidR="00FD13B0" w:rsidRPr="00D3122D" w:rsidRDefault="00FD13B0" w:rsidP="00EF17D4">
      <w:pPr>
        <w:pStyle w:val="ListParagraph"/>
        <w:numPr>
          <w:ilvl w:val="1"/>
          <w:numId w:val="37"/>
        </w:numPr>
        <w:spacing w:line="360" w:lineRule="auto"/>
        <w:rPr>
          <w:sz w:val="22"/>
          <w:szCs w:val="22"/>
        </w:rPr>
      </w:pPr>
      <w:r w:rsidRPr="00D3122D">
        <w:rPr>
          <w:sz w:val="22"/>
          <w:szCs w:val="22"/>
        </w:rPr>
        <w:t>The baud rate for the communication shall be 115200 Baud/sec.</w:t>
      </w:r>
    </w:p>
    <w:p w14:paraId="7CDD46B5" w14:textId="2DE1A988" w:rsidR="00CB5F5E" w:rsidRPr="00D3122D" w:rsidRDefault="00CB5F5E" w:rsidP="00EF17D4">
      <w:pPr>
        <w:pStyle w:val="ListParagraph"/>
        <w:numPr>
          <w:ilvl w:val="1"/>
          <w:numId w:val="37"/>
        </w:numPr>
        <w:spacing w:line="360" w:lineRule="auto"/>
        <w:rPr>
          <w:sz w:val="22"/>
          <w:szCs w:val="22"/>
        </w:rPr>
      </w:pPr>
      <w:r w:rsidRPr="00D3122D">
        <w:rPr>
          <w:sz w:val="22"/>
          <w:szCs w:val="22"/>
        </w:rPr>
        <w:t>Number of stop bits shall be 1.</w:t>
      </w:r>
    </w:p>
    <w:p w14:paraId="1AB27003" w14:textId="24B2B629" w:rsidR="00CB5F5E" w:rsidRPr="00D3122D" w:rsidRDefault="00CB5F5E" w:rsidP="00EF17D4">
      <w:pPr>
        <w:pStyle w:val="ListParagraph"/>
        <w:numPr>
          <w:ilvl w:val="1"/>
          <w:numId w:val="37"/>
        </w:numPr>
        <w:spacing w:line="360" w:lineRule="auto"/>
        <w:rPr>
          <w:sz w:val="22"/>
          <w:szCs w:val="22"/>
        </w:rPr>
      </w:pPr>
      <w:r w:rsidRPr="00D3122D">
        <w:rPr>
          <w:sz w:val="22"/>
          <w:szCs w:val="22"/>
        </w:rPr>
        <w:t>Parity shall be NONE.</w:t>
      </w:r>
    </w:p>
    <w:p w14:paraId="5EF86ADE" w14:textId="345BBD90" w:rsidR="00FD13B0" w:rsidRPr="00D3122D" w:rsidRDefault="00FD13B0" w:rsidP="00EF17D4">
      <w:pPr>
        <w:pStyle w:val="ListParagraph"/>
        <w:numPr>
          <w:ilvl w:val="0"/>
          <w:numId w:val="37"/>
        </w:numPr>
        <w:spacing w:line="360" w:lineRule="auto"/>
        <w:rPr>
          <w:sz w:val="22"/>
          <w:szCs w:val="22"/>
        </w:rPr>
      </w:pPr>
      <w:r w:rsidRPr="00D3122D">
        <w:rPr>
          <w:sz w:val="22"/>
          <w:szCs w:val="22"/>
        </w:rPr>
        <w:t>Each data transfer shall be done in accordance with RS485 Hardware flow (</w:t>
      </w:r>
      <w:r w:rsidR="00BD7589" w:rsidRPr="00D3122D">
        <w:rPr>
          <w:sz w:val="22"/>
          <w:szCs w:val="22"/>
        </w:rPr>
        <w:t xml:space="preserve">RS485_DE_x) </w:t>
      </w:r>
      <w:r w:rsidRPr="00D3122D">
        <w:rPr>
          <w:sz w:val="22"/>
          <w:szCs w:val="22"/>
        </w:rPr>
        <w:t>terminal shall be driven HIGH on data request and driven LOW on data reception for each board.</w:t>
      </w:r>
    </w:p>
    <w:p w14:paraId="6A6AECF9" w14:textId="77777777" w:rsidR="00835BA7" w:rsidRDefault="00835BA7" w:rsidP="00EF17D4">
      <w:pPr>
        <w:pStyle w:val="ListParagraph"/>
        <w:numPr>
          <w:ilvl w:val="0"/>
          <w:numId w:val="37"/>
        </w:numPr>
        <w:spacing w:line="360" w:lineRule="auto"/>
        <w:rPr>
          <w:sz w:val="22"/>
          <w:szCs w:val="22"/>
        </w:rPr>
      </w:pPr>
      <w:r w:rsidRPr="00D3122D">
        <w:rPr>
          <w:sz w:val="22"/>
          <w:szCs w:val="22"/>
        </w:rPr>
        <w:t xml:space="preserve">The firmware shall provide the main application manager (Runtime) access to all the input data received from the Sensing Module with a sampling rate of at least </w:t>
      </w:r>
      <w:r w:rsidRPr="00D3122D">
        <w:rPr>
          <w:b/>
          <w:bCs/>
          <w:sz w:val="22"/>
          <w:szCs w:val="22"/>
        </w:rPr>
        <w:t>1KSamples/sec</w:t>
      </w:r>
      <w:r w:rsidRPr="00D3122D">
        <w:rPr>
          <w:sz w:val="22"/>
          <w:szCs w:val="22"/>
        </w:rPr>
        <w:t>. for each channel.</w:t>
      </w:r>
    </w:p>
    <w:p w14:paraId="16B1EAD5" w14:textId="41DE1250" w:rsidR="000A2D04" w:rsidRDefault="00EF17D4" w:rsidP="00D56844">
      <w:pPr>
        <w:pStyle w:val="ListParagraph"/>
        <w:numPr>
          <w:ilvl w:val="0"/>
          <w:numId w:val="37"/>
        </w:numPr>
        <w:spacing w:line="360" w:lineRule="auto"/>
        <w:rPr>
          <w:sz w:val="22"/>
          <w:szCs w:val="22"/>
        </w:rPr>
      </w:pPr>
      <w:r>
        <w:rPr>
          <w:sz w:val="22"/>
          <w:szCs w:val="22"/>
        </w:rPr>
        <w:t xml:space="preserve">The boards in the firmware shall be mapped in accordance with their </w:t>
      </w:r>
      <w:r w:rsidR="000F3749">
        <w:rPr>
          <w:sz w:val="22"/>
          <w:szCs w:val="22"/>
        </w:rPr>
        <w:t>RS485</w:t>
      </w:r>
      <w:r>
        <w:rPr>
          <w:sz w:val="22"/>
          <w:szCs w:val="22"/>
        </w:rPr>
        <w:t xml:space="preserve"> connection in the schematic diagram implemented in hardware</w:t>
      </w:r>
      <w:r w:rsidR="004A2D9D">
        <w:rPr>
          <w:sz w:val="22"/>
          <w:szCs w:val="22"/>
        </w:rPr>
        <w:t xml:space="preserve"> (refer to</w:t>
      </w:r>
      <w:r>
        <w:rPr>
          <w:sz w:val="22"/>
          <w:szCs w:val="22"/>
        </w:rPr>
        <w:t xml:space="preserve"> mapping </w:t>
      </w:r>
      <w:r w:rsidR="000A2D04">
        <w:rPr>
          <w:sz w:val="22"/>
          <w:szCs w:val="22"/>
        </w:rPr>
        <w:t>table between the FPGA UART interface and the DC/DC boards</w:t>
      </w:r>
      <w:r w:rsidR="004A2D9D">
        <w:rPr>
          <w:sz w:val="22"/>
          <w:szCs w:val="22"/>
        </w:rPr>
        <w:t>)</w:t>
      </w:r>
      <w:r w:rsidR="00F1433A">
        <w:rPr>
          <w:sz w:val="22"/>
          <w:szCs w:val="22"/>
        </w:rPr>
        <w:t>.</w:t>
      </w:r>
    </w:p>
    <w:p w14:paraId="1484893B" w14:textId="0B9085D4" w:rsidR="00237748" w:rsidRDefault="00237748" w:rsidP="0069004F">
      <w:pPr>
        <w:pStyle w:val="ListParagraph"/>
        <w:numPr>
          <w:ilvl w:val="0"/>
          <w:numId w:val="37"/>
        </w:numPr>
        <w:spacing w:before="240" w:line="360" w:lineRule="auto"/>
        <w:rPr>
          <w:sz w:val="22"/>
          <w:szCs w:val="22"/>
        </w:rPr>
      </w:pPr>
      <w:r>
        <w:rPr>
          <w:sz w:val="22"/>
          <w:szCs w:val="22"/>
        </w:rPr>
        <w:t xml:space="preserve">The logical lines (PG and EN) shall be the </w:t>
      </w:r>
      <w:r w:rsidRPr="009A58ED">
        <w:rPr>
          <w:b/>
          <w:bCs/>
          <w:sz w:val="22"/>
          <w:szCs w:val="22"/>
        </w:rPr>
        <w:t>same</w:t>
      </w:r>
      <w:r>
        <w:rPr>
          <w:sz w:val="22"/>
          <w:szCs w:val="22"/>
        </w:rPr>
        <w:t xml:space="preserve"> as the actual board number (Only the communication is remapped).</w:t>
      </w:r>
    </w:p>
    <w:p w14:paraId="331660A1" w14:textId="6197B841" w:rsidR="00835BA7" w:rsidRPr="00D3122D" w:rsidRDefault="00835BA7" w:rsidP="0069004F">
      <w:pPr>
        <w:pStyle w:val="ListParagraph"/>
        <w:numPr>
          <w:ilvl w:val="0"/>
          <w:numId w:val="37"/>
        </w:numPr>
        <w:spacing w:before="240" w:line="360" w:lineRule="auto"/>
        <w:rPr>
          <w:sz w:val="22"/>
          <w:szCs w:val="22"/>
        </w:rPr>
      </w:pPr>
      <w:r w:rsidRPr="00D3122D">
        <w:rPr>
          <w:sz w:val="22"/>
          <w:szCs w:val="22"/>
        </w:rPr>
        <w:t>The calculation constants shall be implemented in an upper application layer, so they can be modified outside the module</w:t>
      </w:r>
      <w:r w:rsidR="002427DD" w:rsidRPr="00D3122D">
        <w:rPr>
          <w:sz w:val="22"/>
          <w:szCs w:val="22"/>
        </w:rPr>
        <w:t>:</w:t>
      </w:r>
    </w:p>
    <w:p w14:paraId="6D7F2D63" w14:textId="27C71D47" w:rsidR="002427DD" w:rsidRPr="00D3122D" w:rsidRDefault="002427DD" w:rsidP="00EF17D4">
      <w:pPr>
        <w:pStyle w:val="ListParagraph"/>
        <w:numPr>
          <w:ilvl w:val="1"/>
          <w:numId w:val="37"/>
        </w:numPr>
        <w:spacing w:line="360" w:lineRule="auto"/>
        <w:rPr>
          <w:sz w:val="22"/>
          <w:szCs w:val="22"/>
        </w:rPr>
      </w:pPr>
      <w:r w:rsidRPr="00D3122D">
        <w:rPr>
          <w:sz w:val="22"/>
          <w:szCs w:val="22"/>
        </w:rPr>
        <w:t xml:space="preserve">Each board that is </w:t>
      </w:r>
      <w:r w:rsidR="00CB5F5E" w:rsidRPr="00D3122D">
        <w:rPr>
          <w:sz w:val="22"/>
          <w:szCs w:val="22"/>
        </w:rPr>
        <w:t xml:space="preserve">can be used in firmware. For </w:t>
      </w:r>
      <w:r w:rsidRPr="00D3122D">
        <w:rPr>
          <w:sz w:val="22"/>
          <w:szCs w:val="22"/>
        </w:rPr>
        <w:t>Example:</w:t>
      </w:r>
    </w:p>
    <w:p w14:paraId="693F03B9" w14:textId="0CC7B95F" w:rsidR="00556526" w:rsidRPr="00D3122D" w:rsidRDefault="002427DD" w:rsidP="00EF17D4">
      <w:pPr>
        <w:pStyle w:val="ListParagraph"/>
        <w:numPr>
          <w:ilvl w:val="2"/>
          <w:numId w:val="37"/>
        </w:numPr>
        <w:spacing w:line="360" w:lineRule="auto"/>
        <w:rPr>
          <w:sz w:val="22"/>
          <w:szCs w:val="22"/>
        </w:rPr>
      </w:pPr>
      <w:r w:rsidRPr="00D3122D">
        <w:rPr>
          <w:sz w:val="22"/>
          <w:szCs w:val="22"/>
        </w:rPr>
        <w:t>DCDC_1_USED = ‘1’, DCDC_2_USED = ‘0’, etc.</w:t>
      </w:r>
    </w:p>
    <w:p w14:paraId="663C9E46" w14:textId="5BAB4D07" w:rsidR="00BB266C" w:rsidRDefault="00CB5F5E" w:rsidP="009A58ED">
      <w:pPr>
        <w:pStyle w:val="ListParagraph"/>
        <w:numPr>
          <w:ilvl w:val="1"/>
          <w:numId w:val="37"/>
        </w:numPr>
        <w:spacing w:line="360" w:lineRule="auto"/>
        <w:rPr>
          <w:sz w:val="22"/>
          <w:szCs w:val="22"/>
        </w:rPr>
      </w:pPr>
      <w:r w:rsidRPr="00D3122D">
        <w:rPr>
          <w:sz w:val="22"/>
          <w:szCs w:val="22"/>
        </w:rPr>
        <w:t>Explanation: Since the integration process is evolutionary, the number of boards used with RS485 communication support will rise sequentially.</w:t>
      </w:r>
    </w:p>
    <w:p w14:paraId="02474937" w14:textId="50015FB4" w:rsidR="009A4769" w:rsidRDefault="009A4769">
      <w:pPr>
        <w:rPr>
          <w:sz w:val="22"/>
          <w:szCs w:val="22"/>
        </w:rPr>
      </w:pPr>
      <w:r>
        <w:rPr>
          <w:sz w:val="22"/>
          <w:szCs w:val="22"/>
        </w:rPr>
        <w:br w:type="page"/>
      </w:r>
    </w:p>
    <w:p w14:paraId="07B4369F" w14:textId="58F5D351" w:rsidR="00556526" w:rsidRPr="00D56844" w:rsidRDefault="00BB266C" w:rsidP="00D56844">
      <w:pPr>
        <w:pStyle w:val="Heading3"/>
        <w:spacing w:line="360" w:lineRule="auto"/>
        <w:rPr>
          <w:sz w:val="22"/>
          <w:szCs w:val="22"/>
        </w:rPr>
      </w:pPr>
      <w:bookmarkStart w:id="6" w:name="_Toc172102992"/>
      <w:r w:rsidRPr="00D56844">
        <w:rPr>
          <w:sz w:val="22"/>
          <w:szCs w:val="22"/>
        </w:rPr>
        <w:lastRenderedPageBreak/>
        <w:t>Relay Module</w:t>
      </w:r>
      <w:bookmarkEnd w:id="6"/>
    </w:p>
    <w:p w14:paraId="157EE6D2" w14:textId="4F2B11DF" w:rsidR="00196F07" w:rsidRPr="00D56844" w:rsidRDefault="00196F07" w:rsidP="00D56844">
      <w:pPr>
        <w:pStyle w:val="Heading4"/>
        <w:spacing w:line="360" w:lineRule="auto"/>
      </w:pPr>
      <w:r w:rsidRPr="00D56844">
        <w:t>General Description</w:t>
      </w:r>
    </w:p>
    <w:p w14:paraId="6EEC6F0F" w14:textId="403F3DBB" w:rsidR="00BB266C" w:rsidRPr="00D56844" w:rsidRDefault="00504840" w:rsidP="00D56844">
      <w:pPr>
        <w:spacing w:line="360" w:lineRule="auto"/>
        <w:rPr>
          <w:sz w:val="22"/>
          <w:szCs w:val="22"/>
        </w:rPr>
      </w:pPr>
      <w:r w:rsidRPr="00D56844">
        <w:rPr>
          <w:sz w:val="22"/>
          <w:szCs w:val="22"/>
        </w:rPr>
        <w:t xml:space="preserve">The Relay Module is responsible for enabling the </w:t>
      </w:r>
      <w:r w:rsidR="00E87E79" w:rsidRPr="00D56844">
        <w:rPr>
          <w:sz w:val="22"/>
          <w:szCs w:val="22"/>
        </w:rPr>
        <w:t>AC output to be used by the customer. The module is controlled by a single logical signal as follows:</w:t>
      </w:r>
    </w:p>
    <w:p w14:paraId="3B19197D" w14:textId="55300939"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61696" behindDoc="0" locked="0" layoutInCell="1" allowOverlap="1" wp14:anchorId="3D8481EB" wp14:editId="5BCB1F65">
                <wp:simplePos x="0" y="0"/>
                <wp:positionH relativeFrom="column">
                  <wp:posOffset>488950</wp:posOffset>
                </wp:positionH>
                <wp:positionV relativeFrom="paragraph">
                  <wp:posOffset>91440</wp:posOffset>
                </wp:positionV>
                <wp:extent cx="985882" cy="298450"/>
                <wp:effectExtent l="0" t="0" r="24130" b="25400"/>
                <wp:wrapNone/>
                <wp:docPr id="1690955347" name="Text Box 3"/>
                <wp:cNvGraphicFramePr/>
                <a:graphic xmlns:a="http://schemas.openxmlformats.org/drawingml/2006/main">
                  <a:graphicData uri="http://schemas.microsoft.com/office/word/2010/wordprocessingShape">
                    <wps:wsp>
                      <wps:cNvSpPr txBox="1"/>
                      <wps:spPr>
                        <a:xfrm>
                          <a:off x="0" y="0"/>
                          <a:ext cx="985882" cy="298450"/>
                        </a:xfrm>
                        <a:prstGeom prst="rect">
                          <a:avLst/>
                        </a:prstGeom>
                        <a:solidFill>
                          <a:schemeClr val="lt1"/>
                        </a:solidFill>
                        <a:ln w="6350">
                          <a:solidFill>
                            <a:prstClr val="black"/>
                          </a:solidFill>
                        </a:ln>
                      </wps:spPr>
                      <wps:txbx>
                        <w:txbxContent>
                          <w:p w14:paraId="5F655AE7" w14:textId="2939EF22" w:rsidR="002B335B" w:rsidRPr="00D56844" w:rsidRDefault="002B335B" w:rsidP="00D56844">
                            <w:pPr>
                              <w:jc w:val="center"/>
                              <w:rPr>
                                <w:sz w:val="20"/>
                                <w:szCs w:val="20"/>
                              </w:rPr>
                            </w:pPr>
                            <w:r w:rsidRPr="00D56844">
                              <w:rPr>
                                <w:sz w:val="20"/>
                                <w:szCs w:val="20"/>
                              </w:rPr>
                              <w:t>3 Phase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481EB" id="Text Box 3" o:spid="_x0000_s1075" type="#_x0000_t202" style="position:absolute;margin-left:38.5pt;margin-top:7.2pt;width:77.65pt;height:23.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" fillcolor="white [3201]" strokeweight=".5pt">
                <v:textbox>
                  <w:txbxContent>
                    <w:p w14:paraId="5F655AE7" w14:textId="2939EF22" w:rsidR="002B335B" w:rsidRPr="00D56844" w:rsidRDefault="002B335B" w:rsidP="00D56844">
                      <w:pPr>
                        <w:jc w:val="center"/>
                        <w:rPr>
                          <w:sz w:val="20"/>
                          <w:szCs w:val="20"/>
                        </w:rPr>
                      </w:pPr>
                      <w:r w:rsidRPr="00D56844">
                        <w:rPr>
                          <w:sz w:val="20"/>
                          <w:szCs w:val="20"/>
                        </w:rPr>
                        <w:t>3 Phase Input</w:t>
                      </w:r>
                    </w:p>
                  </w:txbxContent>
                </v:textbox>
              </v:shape>
            </w:pict>
          </mc:Fallback>
        </mc:AlternateContent>
      </w:r>
      <w:r w:rsidR="0089685C" w:rsidRPr="00D56844">
        <w:rPr>
          <w:noProof/>
          <w:sz w:val="22"/>
          <w:szCs w:val="22"/>
        </w:rPr>
        <mc:AlternateContent>
          <mc:Choice Requires="wps">
            <w:drawing>
              <wp:anchor distT="0" distB="0" distL="114300" distR="114300" simplePos="0" relativeHeight="252068864" behindDoc="0" locked="0" layoutInCell="1" allowOverlap="1" wp14:anchorId="5531A508" wp14:editId="05A2BE1D">
                <wp:simplePos x="0" y="0"/>
                <wp:positionH relativeFrom="column">
                  <wp:posOffset>3135085</wp:posOffset>
                </wp:positionH>
                <wp:positionV relativeFrom="paragraph">
                  <wp:posOffset>4173</wp:posOffset>
                </wp:positionV>
                <wp:extent cx="1129937" cy="235132"/>
                <wp:effectExtent l="0" t="0" r="13335" b="12700"/>
                <wp:wrapNone/>
                <wp:docPr id="1706924649"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214AAF0D" w14:textId="5C50D76F" w:rsidR="0089685C" w:rsidRPr="00D56844" w:rsidRDefault="0089685C" w:rsidP="005E0405">
                            <w:pPr>
                              <w:rPr>
                                <w:sz w:val="20"/>
                                <w:szCs w:val="20"/>
                              </w:rPr>
                            </w:pPr>
                            <w:r w:rsidRPr="00D56844">
                              <w:rPr>
                                <w:sz w:val="20"/>
                                <w:szCs w:val="20"/>
                              </w:rPr>
                              <w:t>3-Phase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1A508" id="_x0000_s1076" type="#_x0000_t202" style="position:absolute;margin-left:246.85pt;margin-top:.35pt;width:88.95pt;height:1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ANcPA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" fillcolor="white [3201]" strokeweight=".5pt">
                <v:textbox>
                  <w:txbxContent>
                    <w:p w14:paraId="214AAF0D" w14:textId="5C50D76F" w:rsidR="0089685C" w:rsidRPr="00D56844" w:rsidRDefault="0089685C" w:rsidP="005E0405">
                      <w:pPr>
                        <w:rPr>
                          <w:sz w:val="20"/>
                          <w:szCs w:val="20"/>
                        </w:rPr>
                      </w:pPr>
                      <w:r w:rsidRPr="00D56844">
                        <w:rPr>
                          <w:sz w:val="20"/>
                          <w:szCs w:val="20"/>
                        </w:rPr>
                        <w:t>3-Phase Output</w:t>
                      </w:r>
                    </w:p>
                  </w:txbxContent>
                </v:textbox>
              </v:shape>
            </w:pict>
          </mc:Fallback>
        </mc:AlternateContent>
      </w:r>
      <w:r w:rsidR="002B335B" w:rsidRPr="00D56844">
        <w:rPr>
          <w:noProof/>
          <w:sz w:val="22"/>
          <w:szCs w:val="22"/>
        </w:rPr>
        <mc:AlternateContent>
          <mc:Choice Requires="wps">
            <w:drawing>
              <wp:anchor distT="0" distB="0" distL="114300" distR="114300" simplePos="0" relativeHeight="252057600" behindDoc="0" locked="0" layoutInCell="1" allowOverlap="1" wp14:anchorId="54688C3B" wp14:editId="0694063C">
                <wp:simplePos x="0" y="0"/>
                <wp:positionH relativeFrom="column">
                  <wp:posOffset>1624693</wp:posOffset>
                </wp:positionH>
                <wp:positionV relativeFrom="paragraph">
                  <wp:posOffset>55336</wp:posOffset>
                </wp:positionV>
                <wp:extent cx="1458141" cy="765265"/>
                <wp:effectExtent l="57150" t="38100" r="66040" b="73025"/>
                <wp:wrapNone/>
                <wp:docPr id="78887275" name="Rectangle 1"/>
                <wp:cNvGraphicFramePr/>
                <a:graphic xmlns:a="http://schemas.openxmlformats.org/drawingml/2006/main">
                  <a:graphicData uri="http://schemas.microsoft.com/office/word/2010/wordprocessingShape">
                    <wps:wsp>
                      <wps:cNvSpPr/>
                      <wps:spPr>
                        <a:xfrm>
                          <a:off x="0" y="0"/>
                          <a:ext cx="1458141" cy="76526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CCF8F09" w14:textId="7B1FFA11" w:rsidR="002B335B" w:rsidRDefault="002B335B" w:rsidP="00D56844">
                            <w:pPr>
                              <w:jc w:val="center"/>
                            </w:pPr>
                            <w:r>
                              <w:t>Relay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8C3B" id="Rectangle 1" o:spid="_x0000_s1077" style="position:absolute;margin-left:127.95pt;margin-top:4.35pt;width:114.8pt;height:60.2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6CCF8F09" w14:textId="7B1FFA11" w:rsidR="002B335B" w:rsidRDefault="002B335B" w:rsidP="00D56844">
                      <w:pPr>
                        <w:jc w:val="center"/>
                      </w:pPr>
                      <w:r>
                        <w:t>Relay Module</w:t>
                      </w:r>
                    </w:p>
                  </w:txbxContent>
                </v:textbox>
              </v:rect>
            </w:pict>
          </mc:Fallback>
        </mc:AlternateContent>
      </w:r>
    </w:p>
    <w:p w14:paraId="3C249BEC" w14:textId="2AA0BCDD" w:rsidR="002B335B" w:rsidRPr="00D56844" w:rsidRDefault="00832D87"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58624" behindDoc="0" locked="0" layoutInCell="1" allowOverlap="1" wp14:anchorId="19546ABF" wp14:editId="41C8A147">
                <wp:simplePos x="0" y="0"/>
                <wp:positionH relativeFrom="column">
                  <wp:posOffset>632913</wp:posOffset>
                </wp:positionH>
                <wp:positionV relativeFrom="paragraph">
                  <wp:posOffset>149497</wp:posOffset>
                </wp:positionV>
                <wp:extent cx="984613" cy="0"/>
                <wp:effectExtent l="0" t="76200" r="25400" b="95250"/>
                <wp:wrapNone/>
                <wp:docPr id="1899302000" name="Straight Arrow Connector 2"/>
                <wp:cNvGraphicFramePr/>
                <a:graphic xmlns:a="http://schemas.openxmlformats.org/drawingml/2006/main">
                  <a:graphicData uri="http://schemas.microsoft.com/office/word/2010/wordprocessingShape">
                    <wps:wsp>
                      <wps:cNvCnPr/>
                      <wps:spPr>
                        <a:xfrm>
                          <a:off x="0" y="0"/>
                          <a:ext cx="9846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306652" id="_x0000_t32" coordsize="21600,21600" o:spt="32" o:oned="t" path="m,l21600,21600e" filled="f">
                <v:path arrowok="t" fillok="f" o:connecttype="none"/>
                <o:lock v:ext="edit" shapetype="t"/>
              </v:shapetype>
              <v:shape id="Straight Arrow Connector 2" o:spid="_x0000_s1026" type="#_x0000_t32" style="position:absolute;margin-left:49.85pt;margin-top:11.75pt;width:77.55pt;height:0;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" strokecolor="#4472c4 [3204]" strokeweight=".5pt">
                <v:stroke endarrow="block" joinstyle="miter"/>
              </v:shape>
            </w:pict>
          </mc:Fallback>
        </mc:AlternateContent>
      </w:r>
      <w:r w:rsidR="008334A9" w:rsidRPr="00D56844">
        <w:rPr>
          <w:noProof/>
          <w:sz w:val="22"/>
          <w:szCs w:val="22"/>
        </w:rPr>
        <mc:AlternateContent>
          <mc:Choice Requires="wps">
            <w:drawing>
              <wp:anchor distT="0" distB="0" distL="114300" distR="114300" simplePos="0" relativeHeight="252070912" behindDoc="0" locked="0" layoutInCell="1" allowOverlap="1" wp14:anchorId="593A5FEA" wp14:editId="4CEFA6FF">
                <wp:simplePos x="0" y="0"/>
                <wp:positionH relativeFrom="column">
                  <wp:posOffset>3154680</wp:posOffset>
                </wp:positionH>
                <wp:positionV relativeFrom="paragraph">
                  <wp:posOffset>65315</wp:posOffset>
                </wp:positionV>
                <wp:extent cx="1129937" cy="235132"/>
                <wp:effectExtent l="0" t="0" r="13335" b="12700"/>
                <wp:wrapNone/>
                <wp:docPr id="1227785463" name="Text Box 3"/>
                <wp:cNvGraphicFramePr/>
                <a:graphic xmlns:a="http://schemas.openxmlformats.org/drawingml/2006/main">
                  <a:graphicData uri="http://schemas.microsoft.com/office/word/2010/wordprocessingShape">
                    <wps:wsp>
                      <wps:cNvSpPr txBox="1"/>
                      <wps:spPr>
                        <a:xfrm>
                          <a:off x="0" y="0"/>
                          <a:ext cx="1129937" cy="235132"/>
                        </a:xfrm>
                        <a:prstGeom prst="rect">
                          <a:avLst/>
                        </a:prstGeom>
                        <a:solidFill>
                          <a:schemeClr val="lt1"/>
                        </a:solidFill>
                        <a:ln w="6350">
                          <a:solidFill>
                            <a:prstClr val="black"/>
                          </a:solidFill>
                        </a:ln>
                      </wps:spPr>
                      <wps:txbx>
                        <w:txbxContent>
                          <w:p w14:paraId="1DAE8793" w14:textId="43022621" w:rsidR="008334A9" w:rsidRPr="00D56844" w:rsidRDefault="008334A9" w:rsidP="005E0405">
                            <w:pPr>
                              <w:rPr>
                                <w:sz w:val="20"/>
                                <w:szCs w:val="20"/>
                              </w:rPr>
                            </w:pPr>
                            <w:r w:rsidRPr="00D56844">
                              <w:rPr>
                                <w:sz w:val="20"/>
                                <w:szCs w:val="20"/>
                              </w:rPr>
                              <w:t>1-Phase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A5FEA" id="_x0000_s1078" type="#_x0000_t202" style="position:absolute;margin-left:248.4pt;margin-top:5.15pt;width:88.95pt;height:1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" fillcolor="white [3201]" strokeweight=".5pt">
                <v:textbox>
                  <w:txbxContent>
                    <w:p w14:paraId="1DAE8793" w14:textId="43022621" w:rsidR="008334A9" w:rsidRPr="00D56844" w:rsidRDefault="008334A9" w:rsidP="005E0405">
                      <w:pPr>
                        <w:rPr>
                          <w:sz w:val="20"/>
                          <w:szCs w:val="20"/>
                        </w:rPr>
                      </w:pPr>
                      <w:r w:rsidRPr="00D56844">
                        <w:rPr>
                          <w:sz w:val="20"/>
                          <w:szCs w:val="20"/>
                        </w:rPr>
                        <w:t>1-Phase Output</w:t>
                      </w:r>
                    </w:p>
                  </w:txbxContent>
                </v:textbox>
              </v:shape>
            </w:pict>
          </mc:Fallback>
        </mc:AlternateContent>
      </w:r>
      <w:r w:rsidR="00A15BF8" w:rsidRPr="00D56844">
        <w:rPr>
          <w:noProof/>
          <w:sz w:val="22"/>
          <w:szCs w:val="22"/>
        </w:rPr>
        <mc:AlternateContent>
          <mc:Choice Requires="wps">
            <w:drawing>
              <wp:anchor distT="0" distB="0" distL="114300" distR="114300" simplePos="0" relativeHeight="252064768" behindDoc="0" locked="0" layoutInCell="1" allowOverlap="1" wp14:anchorId="267DD773" wp14:editId="23EF1B61">
                <wp:simplePos x="0" y="0"/>
                <wp:positionH relativeFrom="column">
                  <wp:posOffset>3082653</wp:posOffset>
                </wp:positionH>
                <wp:positionV relativeFrom="paragraph">
                  <wp:posOffset>5806</wp:posOffset>
                </wp:positionV>
                <wp:extent cx="1084398" cy="0"/>
                <wp:effectExtent l="0" t="76200" r="20955" b="95250"/>
                <wp:wrapNone/>
                <wp:docPr id="1675797367"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38FBA" id="Straight Arrow Connector 4" o:spid="_x0000_s1026" type="#_x0000_t32" style="position:absolute;margin-left:242.75pt;margin-top:.45pt;width:85.4pt;height:0;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" strokecolor="#4472c4 [3204]" strokeweight=".5pt">
                <v:stroke endarrow="block" joinstyle="miter"/>
              </v:shape>
            </w:pict>
          </mc:Fallback>
        </mc:AlternateContent>
      </w:r>
    </w:p>
    <w:p w14:paraId="44FE414A" w14:textId="34C57DD2" w:rsidR="00A10F59" w:rsidRPr="00D56844" w:rsidRDefault="00CE3991" w:rsidP="00D56844">
      <w:pPr>
        <w:spacing w:line="360" w:lineRule="auto"/>
        <w:rPr>
          <w:b/>
          <w:bCs/>
          <w:sz w:val="22"/>
          <w:szCs w:val="22"/>
        </w:rPr>
      </w:pPr>
      <w:r w:rsidRPr="00D56844">
        <w:rPr>
          <w:noProof/>
          <w:sz w:val="22"/>
          <w:szCs w:val="22"/>
        </w:rPr>
        <mc:AlternateContent>
          <mc:Choice Requires="wps">
            <w:drawing>
              <wp:anchor distT="0" distB="0" distL="114300" distR="114300" simplePos="0" relativeHeight="252071936" behindDoc="0" locked="0" layoutInCell="1" allowOverlap="1" wp14:anchorId="1778A088" wp14:editId="07EAE69E">
                <wp:simplePos x="0" y="0"/>
                <wp:positionH relativeFrom="column">
                  <wp:posOffset>2409190</wp:posOffset>
                </wp:positionH>
                <wp:positionV relativeFrom="paragraph">
                  <wp:posOffset>121920</wp:posOffset>
                </wp:positionV>
                <wp:extent cx="0" cy="574766"/>
                <wp:effectExtent l="76200" t="38100" r="57150" b="15875"/>
                <wp:wrapNone/>
                <wp:docPr id="2009712255" name="Straight Arrow Connector 5"/>
                <wp:cNvGraphicFramePr/>
                <a:graphic xmlns:a="http://schemas.openxmlformats.org/drawingml/2006/main">
                  <a:graphicData uri="http://schemas.microsoft.com/office/word/2010/wordprocessingShape">
                    <wps:wsp>
                      <wps:cNvCnPr/>
                      <wps:spPr>
                        <a:xfrm flipV="1">
                          <a:off x="0" y="0"/>
                          <a:ext cx="0" cy="574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D2D5" id="Straight Arrow Connector 5" o:spid="_x0000_s1026" type="#_x0000_t32" style="position:absolute;margin-left:189.7pt;margin-top:9.6pt;width:0;height:45.25pt;flip:y;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" strokecolor="#4472c4 [3204]" strokeweight=".5pt">
                <v:stroke endarrow="block" joinstyle="miter"/>
              </v:shape>
            </w:pict>
          </mc:Fallback>
        </mc:AlternateContent>
      </w:r>
      <w:r w:rsidR="00A15BF8" w:rsidRPr="00D56844">
        <w:rPr>
          <w:noProof/>
          <w:sz w:val="22"/>
          <w:szCs w:val="22"/>
        </w:rPr>
        <mc:AlternateContent>
          <mc:Choice Requires="wps">
            <w:drawing>
              <wp:anchor distT="0" distB="0" distL="114300" distR="114300" simplePos="0" relativeHeight="252066816" behindDoc="0" locked="0" layoutInCell="1" allowOverlap="1" wp14:anchorId="32B11B54" wp14:editId="161AF2C8">
                <wp:simplePos x="0" y="0"/>
                <wp:positionH relativeFrom="column">
                  <wp:posOffset>3095897</wp:posOffset>
                </wp:positionH>
                <wp:positionV relativeFrom="paragraph">
                  <wp:posOffset>51707</wp:posOffset>
                </wp:positionV>
                <wp:extent cx="1084398" cy="0"/>
                <wp:effectExtent l="0" t="76200" r="20955" b="95250"/>
                <wp:wrapNone/>
                <wp:docPr id="55914200" name="Straight Arrow Connector 4"/>
                <wp:cNvGraphicFramePr/>
                <a:graphic xmlns:a="http://schemas.openxmlformats.org/drawingml/2006/main">
                  <a:graphicData uri="http://schemas.microsoft.com/office/word/2010/wordprocessingShape">
                    <wps:wsp>
                      <wps:cNvCnPr/>
                      <wps:spPr>
                        <a:xfrm>
                          <a:off x="0" y="0"/>
                          <a:ext cx="10843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EA7E6" id="Straight Arrow Connector 4" o:spid="_x0000_s1026" type="#_x0000_t32" style="position:absolute;margin-left:243.75pt;margin-top:4.05pt;width:85.4pt;height:0;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" strokecolor="#4472c4 [3204]" strokeweight=".5pt">
                <v:stroke endarrow="block" joinstyle="miter"/>
              </v:shape>
            </w:pict>
          </mc:Fallback>
        </mc:AlternateContent>
      </w:r>
    </w:p>
    <w:p w14:paraId="4664CB9D" w14:textId="02972640" w:rsidR="00A10F59" w:rsidRPr="00D56844" w:rsidRDefault="00CE3991" w:rsidP="00D56844">
      <w:pPr>
        <w:spacing w:line="360" w:lineRule="auto"/>
        <w:rPr>
          <w:sz w:val="22"/>
          <w:szCs w:val="22"/>
        </w:rPr>
      </w:pPr>
      <w:r w:rsidRPr="00D56844">
        <w:rPr>
          <w:noProof/>
          <w:sz w:val="22"/>
          <w:szCs w:val="22"/>
        </w:rPr>
        <mc:AlternateContent>
          <mc:Choice Requires="wps">
            <w:drawing>
              <wp:anchor distT="0" distB="0" distL="114300" distR="114300" simplePos="0" relativeHeight="252073984" behindDoc="0" locked="0" layoutInCell="1" allowOverlap="1" wp14:anchorId="3E7A7745" wp14:editId="1CDF8445">
                <wp:simplePos x="0" y="0"/>
                <wp:positionH relativeFrom="column">
                  <wp:posOffset>2472538</wp:posOffset>
                </wp:positionH>
                <wp:positionV relativeFrom="paragraph">
                  <wp:posOffset>7671</wp:posOffset>
                </wp:positionV>
                <wp:extent cx="1836115" cy="286203"/>
                <wp:effectExtent l="0" t="0" r="12065" b="19050"/>
                <wp:wrapNone/>
                <wp:docPr id="857333449" name="Text Box 3"/>
                <wp:cNvGraphicFramePr/>
                <a:graphic xmlns:a="http://schemas.openxmlformats.org/drawingml/2006/main">
                  <a:graphicData uri="http://schemas.microsoft.com/office/word/2010/wordprocessingShape">
                    <wps:wsp>
                      <wps:cNvSpPr txBox="1"/>
                      <wps:spPr>
                        <a:xfrm>
                          <a:off x="0" y="0"/>
                          <a:ext cx="1836115" cy="286203"/>
                        </a:xfrm>
                        <a:prstGeom prst="rect">
                          <a:avLst/>
                        </a:prstGeom>
                        <a:solidFill>
                          <a:schemeClr val="lt1"/>
                        </a:solidFill>
                        <a:ln w="6350">
                          <a:solidFill>
                            <a:prstClr val="black"/>
                          </a:solidFill>
                        </a:ln>
                      </wps:spPr>
                      <wps:txb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45" id="_x0000_s1079" type="#_x0000_t202" style="position:absolute;margin-left:194.7pt;margin-top:.6pt;width:144.6pt;height:22.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JjPQIAAIQ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" fillcolor="white [3201]" strokeweight=".5pt">
                <v:textbox>
                  <w:txbxContent>
                    <w:p w14:paraId="13B3B2B1" w14:textId="3F94F281" w:rsidR="00CE3991" w:rsidRPr="00D56844" w:rsidRDefault="00CE3991" w:rsidP="005E0405">
                      <w:pPr>
                        <w:rPr>
                          <w:sz w:val="20"/>
                          <w:szCs w:val="20"/>
                        </w:rPr>
                      </w:pPr>
                      <w:r w:rsidRPr="00D56844">
                        <w:rPr>
                          <w:sz w:val="20"/>
                          <w:szCs w:val="20"/>
                        </w:rPr>
                        <w:t>Relay Enable</w:t>
                      </w:r>
                      <w:r w:rsidR="009A4769">
                        <w:rPr>
                          <w:sz w:val="20"/>
                          <w:szCs w:val="20"/>
                        </w:rPr>
                        <w:t xml:space="preserve">: Package Pin </w:t>
                      </w:r>
                      <w:r w:rsidR="009A4769" w:rsidRPr="009A4769">
                        <w:rPr>
                          <w:b/>
                          <w:bCs/>
                          <w:sz w:val="20"/>
                          <w:szCs w:val="20"/>
                        </w:rPr>
                        <w:t>K16</w:t>
                      </w:r>
                    </w:p>
                  </w:txbxContent>
                </v:textbox>
              </v:shape>
            </w:pict>
          </mc:Fallback>
        </mc:AlternateContent>
      </w:r>
    </w:p>
    <w:p w14:paraId="3D0391B5" w14:textId="77777777" w:rsidR="00914F54" w:rsidRPr="00D56844" w:rsidRDefault="00914F54" w:rsidP="00D56844">
      <w:pPr>
        <w:spacing w:line="360" w:lineRule="auto"/>
        <w:rPr>
          <w:sz w:val="22"/>
          <w:szCs w:val="22"/>
        </w:rPr>
      </w:pPr>
    </w:p>
    <w:p w14:paraId="3C18E785" w14:textId="736CE00E" w:rsidR="00196F07" w:rsidRPr="00D56844" w:rsidRDefault="001A40DF" w:rsidP="00D56844">
      <w:pPr>
        <w:pStyle w:val="Heading4"/>
        <w:spacing w:line="360" w:lineRule="auto"/>
        <w:rPr>
          <w:rFonts w:eastAsia="Times New Roman"/>
        </w:rPr>
      </w:pPr>
      <w:r w:rsidRPr="00D56844">
        <w:rPr>
          <w:rFonts w:eastAsia="Times New Roman"/>
        </w:rPr>
        <w:t>Relay Module Specific Requirements</w:t>
      </w:r>
    </w:p>
    <w:p w14:paraId="2276BBB3" w14:textId="09021D63" w:rsidR="00196F07" w:rsidRPr="00D56844" w:rsidRDefault="00FF6189" w:rsidP="00D56844">
      <w:pPr>
        <w:pStyle w:val="ListParagraph"/>
        <w:numPr>
          <w:ilvl w:val="0"/>
          <w:numId w:val="39"/>
        </w:numPr>
        <w:spacing w:line="360" w:lineRule="auto"/>
        <w:rPr>
          <w:sz w:val="22"/>
          <w:szCs w:val="22"/>
        </w:rPr>
      </w:pPr>
      <w:r w:rsidRPr="00D56844">
        <w:rPr>
          <w:sz w:val="22"/>
          <w:szCs w:val="22"/>
        </w:rPr>
        <w:t xml:space="preserve">The relay module shall be turned ON or OFF by </w:t>
      </w:r>
      <w:r w:rsidR="00BD4F72" w:rsidRPr="00D56844">
        <w:rPr>
          <w:sz w:val="22"/>
          <w:szCs w:val="22"/>
        </w:rPr>
        <w:t>driving the line Relay_3ph_fpga HIGH or LOW.</w:t>
      </w:r>
    </w:p>
    <w:p w14:paraId="7D53F1A1" w14:textId="0481D399" w:rsidR="00443BD2" w:rsidRPr="00D56844" w:rsidRDefault="00443BD2" w:rsidP="00D56844">
      <w:pPr>
        <w:pStyle w:val="ListParagraph"/>
        <w:numPr>
          <w:ilvl w:val="0"/>
          <w:numId w:val="39"/>
        </w:numPr>
        <w:spacing w:line="360" w:lineRule="auto"/>
        <w:rPr>
          <w:sz w:val="22"/>
          <w:szCs w:val="22"/>
        </w:rPr>
      </w:pPr>
      <w:r w:rsidRPr="00D56844">
        <w:rPr>
          <w:sz w:val="22"/>
          <w:szCs w:val="22"/>
        </w:rPr>
        <w:t>In the case of error, the firmware shall turn OFF the relay module.</w:t>
      </w:r>
    </w:p>
    <w:p w14:paraId="6DDDDE4F" w14:textId="0098F6A6" w:rsidR="00694D92" w:rsidRPr="00D56844" w:rsidRDefault="008179A2" w:rsidP="00D56844">
      <w:pPr>
        <w:pStyle w:val="ListParagraph"/>
        <w:numPr>
          <w:ilvl w:val="0"/>
          <w:numId w:val="39"/>
        </w:numPr>
        <w:spacing w:line="360" w:lineRule="auto"/>
        <w:rPr>
          <w:sz w:val="22"/>
          <w:szCs w:val="22"/>
        </w:rPr>
      </w:pPr>
      <w:r w:rsidRPr="00D56844">
        <w:rPr>
          <w:sz w:val="22"/>
          <w:szCs w:val="22"/>
        </w:rPr>
        <w:t xml:space="preserve">If the relay module is ON (Relay_3ph_fpga = HIGH), </w:t>
      </w:r>
      <w:r w:rsidR="00610692" w:rsidRPr="00D56844">
        <w:rPr>
          <w:sz w:val="22"/>
          <w:szCs w:val="22"/>
        </w:rPr>
        <w:t xml:space="preserve">The firmware shall compare </w:t>
      </w:r>
      <w:r w:rsidR="00694D92" w:rsidRPr="00D56844">
        <w:rPr>
          <w:sz w:val="22"/>
          <w:szCs w:val="22"/>
        </w:rPr>
        <w:t>the following measurements:</w:t>
      </w:r>
    </w:p>
    <w:p w14:paraId="2FE2CBD6" w14:textId="77777777" w:rsidR="00855296" w:rsidRPr="00D56844" w:rsidRDefault="008179A2" w:rsidP="00D56844">
      <w:pPr>
        <w:pStyle w:val="ListParagraph"/>
        <w:numPr>
          <w:ilvl w:val="1"/>
          <w:numId w:val="39"/>
        </w:numPr>
        <w:spacing w:line="360" w:lineRule="auto"/>
        <w:rPr>
          <w:sz w:val="22"/>
          <w:szCs w:val="22"/>
        </w:rPr>
      </w:pPr>
      <w:r w:rsidRPr="00D56844">
        <w:rPr>
          <w:sz w:val="22"/>
          <w:szCs w:val="22"/>
        </w:rPr>
        <w:t>Vsns_PH_A_RLY RMS and Vsns_PH1 RMS.</w:t>
      </w:r>
    </w:p>
    <w:p w14:paraId="5FED0A37" w14:textId="256231AC" w:rsidR="00855296" w:rsidRPr="00D56844" w:rsidRDefault="00A74305" w:rsidP="00D56844">
      <w:pPr>
        <w:pStyle w:val="ListParagraph"/>
        <w:numPr>
          <w:ilvl w:val="1"/>
          <w:numId w:val="39"/>
        </w:numPr>
        <w:spacing w:line="360" w:lineRule="auto"/>
        <w:rPr>
          <w:sz w:val="22"/>
          <w:szCs w:val="22"/>
        </w:rPr>
      </w:pPr>
      <w:r w:rsidRPr="00D56844">
        <w:rPr>
          <w:sz w:val="22"/>
          <w:szCs w:val="22"/>
        </w:rPr>
        <w:t>Vsns_PH_</w:t>
      </w:r>
      <w:r w:rsidR="00C73B64" w:rsidRPr="00D56844">
        <w:rPr>
          <w:sz w:val="22"/>
          <w:szCs w:val="22"/>
        </w:rPr>
        <w:t>B</w:t>
      </w:r>
      <w:r w:rsidRPr="00D56844">
        <w:rPr>
          <w:sz w:val="22"/>
          <w:szCs w:val="22"/>
        </w:rPr>
        <w:t>_RLY RMS and Vsns_PH</w:t>
      </w:r>
      <w:r w:rsidR="00C73B64" w:rsidRPr="00D56844">
        <w:rPr>
          <w:sz w:val="22"/>
          <w:szCs w:val="22"/>
        </w:rPr>
        <w:t>2</w:t>
      </w:r>
      <w:r w:rsidRPr="00D56844">
        <w:rPr>
          <w:sz w:val="22"/>
          <w:szCs w:val="22"/>
        </w:rPr>
        <w:t xml:space="preserve"> RMS.</w:t>
      </w:r>
    </w:p>
    <w:p w14:paraId="60EF9B71" w14:textId="18B9F6C3" w:rsidR="00E20970" w:rsidRDefault="00855296" w:rsidP="00D56844">
      <w:pPr>
        <w:pStyle w:val="ListParagraph"/>
        <w:numPr>
          <w:ilvl w:val="1"/>
          <w:numId w:val="39"/>
        </w:numPr>
        <w:spacing w:line="360" w:lineRule="auto"/>
        <w:rPr>
          <w:sz w:val="22"/>
          <w:szCs w:val="22"/>
        </w:rPr>
      </w:pPr>
      <w:r w:rsidRPr="00D56844">
        <w:rPr>
          <w:sz w:val="22"/>
          <w:szCs w:val="22"/>
        </w:rPr>
        <w:t>Vsns_PH_</w:t>
      </w:r>
      <w:r w:rsidR="00C73B64" w:rsidRPr="00D56844">
        <w:rPr>
          <w:sz w:val="22"/>
          <w:szCs w:val="22"/>
        </w:rPr>
        <w:t>C</w:t>
      </w:r>
      <w:r w:rsidRPr="00D56844">
        <w:rPr>
          <w:sz w:val="22"/>
          <w:szCs w:val="22"/>
        </w:rPr>
        <w:t>_RLY RMS and Vsns_PH</w:t>
      </w:r>
      <w:r w:rsidR="00C73B64" w:rsidRPr="00D56844">
        <w:rPr>
          <w:sz w:val="22"/>
          <w:szCs w:val="22"/>
        </w:rPr>
        <w:t>3</w:t>
      </w:r>
      <w:r w:rsidRPr="00D56844">
        <w:rPr>
          <w:sz w:val="22"/>
          <w:szCs w:val="22"/>
        </w:rPr>
        <w:t xml:space="preserve"> RMS.</w:t>
      </w:r>
    </w:p>
    <w:p w14:paraId="6D580D92" w14:textId="2E8FAFB6" w:rsidR="00C443D0" w:rsidRPr="00493C15" w:rsidRDefault="00C443D0" w:rsidP="00D56844">
      <w:pPr>
        <w:pStyle w:val="ListParagraph"/>
        <w:numPr>
          <w:ilvl w:val="1"/>
          <w:numId w:val="39"/>
        </w:numPr>
        <w:spacing w:line="360" w:lineRule="auto"/>
        <w:rPr>
          <w:strike/>
          <w:color w:val="FF0000"/>
          <w:sz w:val="22"/>
          <w:szCs w:val="22"/>
        </w:rPr>
      </w:pPr>
      <w:r w:rsidRPr="00493C15">
        <w:rPr>
          <w:strike/>
          <w:color w:val="FF0000"/>
          <w:sz w:val="22"/>
          <w:szCs w:val="22"/>
        </w:rPr>
        <w:t>OUT4_sns and TBD.</w:t>
      </w:r>
    </w:p>
    <w:p w14:paraId="59E6CB1F" w14:textId="18CBFF6B" w:rsidR="00B62D2C" w:rsidRPr="005A61D3" w:rsidRDefault="009B6F99" w:rsidP="00BE2D03">
      <w:pPr>
        <w:pStyle w:val="ListParagraph"/>
        <w:numPr>
          <w:ilvl w:val="0"/>
          <w:numId w:val="39"/>
        </w:numPr>
        <w:rPr>
          <w:sz w:val="22"/>
          <w:szCs w:val="22"/>
        </w:rPr>
      </w:pPr>
      <w:r w:rsidRPr="00D56844">
        <w:t>If the compared values provide a</w:t>
      </w:r>
      <w:r w:rsidR="00493C15">
        <w:t xml:space="preserve">n absolute value if difference </w:t>
      </w:r>
      <w:r w:rsidRPr="00D56844">
        <w:t>of more than 20[V], the Relay Module shall be turned off (Relay_3ph_fpga = LOW)</w:t>
      </w:r>
      <w:bookmarkStart w:id="7" w:name="_Toc161822756"/>
      <w:bookmarkStart w:id="8" w:name="_Toc162450888"/>
      <w:r w:rsidR="00BE2D03">
        <w:t>.</w:t>
      </w:r>
    </w:p>
    <w:p w14:paraId="0E30FBE0" w14:textId="77777777" w:rsidR="005A61D3" w:rsidRDefault="005A61D3" w:rsidP="005A61D3">
      <w:pPr>
        <w:pStyle w:val="ListParagraph"/>
      </w:pPr>
    </w:p>
    <w:p w14:paraId="2DCF7A16" w14:textId="71EAB6B4" w:rsidR="005A61D3" w:rsidRDefault="005A61D3">
      <w:pPr>
        <w:rPr>
          <w:rFonts w:ascii="Times New Roman" w:eastAsia="Times New Roman" w:hAnsi="Times New Roman" w:cs="Times New Roman"/>
          <w:kern w:val="0"/>
          <w14:ligatures w14:val="none"/>
        </w:rPr>
      </w:pPr>
      <w:r>
        <w:br w:type="page"/>
      </w:r>
    </w:p>
    <w:p w14:paraId="5E8CDD1C" w14:textId="5EA8A358" w:rsidR="0037157C" w:rsidRPr="00B62D2C" w:rsidRDefault="0037157C" w:rsidP="00A50BC0">
      <w:pPr>
        <w:pStyle w:val="Heading3"/>
        <w:spacing w:before="0" w:line="360" w:lineRule="auto"/>
        <w:rPr>
          <w:rStyle w:val="Heading3Char"/>
          <w:b/>
          <w:bCs/>
          <w:sz w:val="22"/>
          <w:szCs w:val="22"/>
        </w:rPr>
      </w:pPr>
      <w:bookmarkStart w:id="9" w:name="_Toc172102993"/>
      <w:r w:rsidRPr="00B62D2C">
        <w:rPr>
          <w:rStyle w:val="Heading3Char"/>
          <w:b/>
          <w:bCs/>
          <w:sz w:val="22"/>
          <w:szCs w:val="22"/>
        </w:rPr>
        <w:lastRenderedPageBreak/>
        <w:t>Fans Control</w:t>
      </w:r>
      <w:bookmarkEnd w:id="7"/>
      <w:bookmarkEnd w:id="8"/>
      <w:r w:rsidRPr="00B62D2C">
        <w:rPr>
          <w:rStyle w:val="Heading3Char"/>
          <w:b/>
          <w:bCs/>
          <w:sz w:val="22"/>
          <w:szCs w:val="22"/>
        </w:rPr>
        <w:t xml:space="preserve"> Module</w:t>
      </w:r>
      <w:bookmarkEnd w:id="9"/>
    </w:p>
    <w:p w14:paraId="08A6E445" w14:textId="0A80EFA3" w:rsidR="0037157C" w:rsidRPr="00B62D2C" w:rsidRDefault="0037157C" w:rsidP="00A50BC0">
      <w:pPr>
        <w:pStyle w:val="Heading4"/>
        <w:spacing w:before="0" w:line="360" w:lineRule="auto"/>
      </w:pPr>
      <w:r w:rsidRPr="00B62D2C">
        <w:t>General description:</w:t>
      </w:r>
    </w:p>
    <w:p w14:paraId="4CB8AD6E" w14:textId="0EE5364B" w:rsidR="0037157C" w:rsidRPr="00B62D2C" w:rsidRDefault="000104CA" w:rsidP="00A50BC0">
      <w:pPr>
        <w:spacing w:after="0" w:line="360" w:lineRule="auto"/>
        <w:rPr>
          <w:sz w:val="22"/>
          <w:szCs w:val="22"/>
        </w:rPr>
      </w:pPr>
      <w:r w:rsidRPr="00B62D2C">
        <w:rPr>
          <w:sz w:val="22"/>
          <w:szCs w:val="22"/>
        </w:rPr>
        <w:t xml:space="preserve">The module contains three (3) fans controlled by </w:t>
      </w:r>
      <w:r w:rsidR="00F06D59" w:rsidRPr="00B62D2C">
        <w:rPr>
          <w:sz w:val="22"/>
          <w:szCs w:val="22"/>
        </w:rPr>
        <w:t>integrated circuits (ICs)</w:t>
      </w:r>
      <w:r w:rsidRPr="00B62D2C">
        <w:rPr>
          <w:sz w:val="22"/>
          <w:szCs w:val="22"/>
        </w:rPr>
        <w:t xml:space="preserve">, </w:t>
      </w:r>
      <w:r w:rsidR="0086660E" w:rsidRPr="00B62D2C">
        <w:rPr>
          <w:sz w:val="22"/>
          <w:szCs w:val="22"/>
        </w:rPr>
        <w:t xml:space="preserve">while the control and sensing </w:t>
      </w:r>
      <w:r w:rsidR="00D732E1" w:rsidRPr="00B62D2C">
        <w:rPr>
          <w:sz w:val="22"/>
          <w:szCs w:val="22"/>
        </w:rPr>
        <w:t>are</w:t>
      </w:r>
      <w:r w:rsidR="0086660E" w:rsidRPr="00B62D2C">
        <w:rPr>
          <w:sz w:val="22"/>
          <w:szCs w:val="22"/>
        </w:rPr>
        <w:t xml:space="preserve"> provided </w:t>
      </w:r>
      <w:r w:rsidR="00D732E1" w:rsidRPr="00B62D2C">
        <w:rPr>
          <w:sz w:val="22"/>
          <w:szCs w:val="22"/>
        </w:rPr>
        <w:t>according to the following table:</w:t>
      </w:r>
    </w:p>
    <w:tbl>
      <w:tblPr>
        <w:tblStyle w:val="TableGrid"/>
        <w:tblpPr w:leftFromText="180" w:rightFromText="180" w:vertAnchor="text" w:horzAnchor="margin" w:tblpXSpec="center" w:tblpY="197"/>
        <w:tblW w:w="8838" w:type="dxa"/>
        <w:tblLook w:val="04A0" w:firstRow="1" w:lastRow="0" w:firstColumn="1" w:lastColumn="0" w:noHBand="0" w:noVBand="1"/>
      </w:tblPr>
      <w:tblGrid>
        <w:gridCol w:w="1984"/>
        <w:gridCol w:w="1426"/>
        <w:gridCol w:w="1406"/>
        <w:gridCol w:w="2975"/>
        <w:gridCol w:w="1047"/>
      </w:tblGrid>
      <w:tr w:rsidR="00E80ACE" w:rsidRPr="00B62D2C" w14:paraId="4AD8A789" w14:textId="4C6E54A8" w:rsidTr="000650F7">
        <w:trPr>
          <w:trHeight w:val="204"/>
        </w:trPr>
        <w:tc>
          <w:tcPr>
            <w:tcW w:w="1984" w:type="dxa"/>
            <w:shd w:val="clear" w:color="auto" w:fill="FFF2CC" w:themeFill="accent4" w:themeFillTint="33"/>
          </w:tcPr>
          <w:p w14:paraId="0906FC83" w14:textId="77777777" w:rsidR="00E80ACE" w:rsidRPr="00B62D2C" w:rsidRDefault="00E80ACE" w:rsidP="000650F7">
            <w:pPr>
              <w:spacing w:line="360" w:lineRule="auto"/>
              <w:jc w:val="center"/>
              <w:rPr>
                <w:sz w:val="22"/>
                <w:szCs w:val="22"/>
              </w:rPr>
            </w:pPr>
            <w:r w:rsidRPr="00B62D2C">
              <w:rPr>
                <w:sz w:val="22"/>
                <w:szCs w:val="22"/>
              </w:rPr>
              <w:t>Name</w:t>
            </w:r>
          </w:p>
        </w:tc>
        <w:tc>
          <w:tcPr>
            <w:tcW w:w="1426" w:type="dxa"/>
            <w:shd w:val="clear" w:color="auto" w:fill="FFF2CC" w:themeFill="accent4" w:themeFillTint="33"/>
          </w:tcPr>
          <w:p w14:paraId="3F61C4B0" w14:textId="52B58B8C" w:rsidR="00E80ACE" w:rsidRPr="00B62D2C" w:rsidRDefault="00E80ACE" w:rsidP="000650F7">
            <w:pPr>
              <w:spacing w:line="360" w:lineRule="auto"/>
              <w:jc w:val="center"/>
              <w:rPr>
                <w:sz w:val="22"/>
                <w:szCs w:val="22"/>
              </w:rPr>
            </w:pPr>
            <w:r>
              <w:rPr>
                <w:sz w:val="22"/>
                <w:szCs w:val="22"/>
              </w:rPr>
              <w:t>Package Pin</w:t>
            </w:r>
          </w:p>
        </w:tc>
        <w:tc>
          <w:tcPr>
            <w:tcW w:w="1406" w:type="dxa"/>
            <w:shd w:val="clear" w:color="auto" w:fill="FFF2CC" w:themeFill="accent4" w:themeFillTint="33"/>
          </w:tcPr>
          <w:p w14:paraId="6C11EB2E" w14:textId="67478FBA" w:rsidR="00E80ACE" w:rsidRPr="00B62D2C" w:rsidRDefault="00E80ACE" w:rsidP="000650F7">
            <w:pPr>
              <w:spacing w:line="360" w:lineRule="auto"/>
              <w:jc w:val="center"/>
              <w:rPr>
                <w:sz w:val="22"/>
                <w:szCs w:val="22"/>
              </w:rPr>
            </w:pPr>
            <w:r w:rsidRPr="00B62D2C">
              <w:rPr>
                <w:sz w:val="22"/>
                <w:szCs w:val="22"/>
              </w:rPr>
              <w:t>Fan Number</w:t>
            </w:r>
          </w:p>
        </w:tc>
        <w:tc>
          <w:tcPr>
            <w:tcW w:w="2975" w:type="dxa"/>
            <w:shd w:val="clear" w:color="auto" w:fill="FFF2CC" w:themeFill="accent4" w:themeFillTint="33"/>
          </w:tcPr>
          <w:p w14:paraId="06782964" w14:textId="0BEE2260" w:rsidR="00E80ACE" w:rsidRPr="00B62D2C" w:rsidRDefault="00E80ACE" w:rsidP="000650F7">
            <w:pPr>
              <w:spacing w:line="360" w:lineRule="auto"/>
              <w:jc w:val="center"/>
              <w:rPr>
                <w:sz w:val="22"/>
                <w:szCs w:val="22"/>
              </w:rPr>
            </w:pPr>
            <w:r w:rsidRPr="00B62D2C">
              <w:rPr>
                <w:sz w:val="22"/>
                <w:szCs w:val="22"/>
              </w:rPr>
              <w:t>Description</w:t>
            </w:r>
          </w:p>
        </w:tc>
        <w:tc>
          <w:tcPr>
            <w:tcW w:w="1047" w:type="dxa"/>
            <w:shd w:val="clear" w:color="auto" w:fill="FFF2CC" w:themeFill="accent4" w:themeFillTint="33"/>
          </w:tcPr>
          <w:p w14:paraId="3FB2864D" w14:textId="3438998A" w:rsidR="00E80ACE" w:rsidRPr="00B62D2C" w:rsidRDefault="00E80ACE" w:rsidP="000650F7">
            <w:pPr>
              <w:spacing w:line="360" w:lineRule="auto"/>
              <w:jc w:val="center"/>
              <w:rPr>
                <w:sz w:val="22"/>
                <w:szCs w:val="22"/>
              </w:rPr>
            </w:pPr>
            <w:r w:rsidRPr="00B62D2C">
              <w:rPr>
                <w:sz w:val="22"/>
                <w:szCs w:val="22"/>
              </w:rPr>
              <w:t>Direction</w:t>
            </w:r>
          </w:p>
        </w:tc>
      </w:tr>
      <w:tr w:rsidR="00E80ACE" w:rsidRPr="00B62D2C" w14:paraId="28D9DF00" w14:textId="3ED70693" w:rsidTr="000650F7">
        <w:trPr>
          <w:trHeight w:val="192"/>
        </w:trPr>
        <w:tc>
          <w:tcPr>
            <w:tcW w:w="1984" w:type="dxa"/>
          </w:tcPr>
          <w:p w14:paraId="74A0142C" w14:textId="337EC2BB" w:rsidR="00E80ACE" w:rsidRPr="00B62D2C" w:rsidRDefault="00E80ACE" w:rsidP="000650F7">
            <w:pPr>
              <w:spacing w:line="360" w:lineRule="auto"/>
              <w:jc w:val="center"/>
              <w:rPr>
                <w:sz w:val="22"/>
                <w:szCs w:val="22"/>
              </w:rPr>
            </w:pPr>
            <w:r w:rsidRPr="00B62D2C">
              <w:rPr>
                <w:sz w:val="22"/>
                <w:szCs w:val="22"/>
              </w:rPr>
              <w:t>FAN_CTRL1_fpga</w:t>
            </w:r>
          </w:p>
        </w:tc>
        <w:tc>
          <w:tcPr>
            <w:tcW w:w="1426" w:type="dxa"/>
          </w:tcPr>
          <w:p w14:paraId="764374E3" w14:textId="1A7E2ED1" w:rsidR="00E80ACE" w:rsidRPr="00B62D2C" w:rsidRDefault="000650F7" w:rsidP="000650F7">
            <w:pPr>
              <w:spacing w:line="360" w:lineRule="auto"/>
              <w:jc w:val="center"/>
              <w:rPr>
                <w:sz w:val="22"/>
                <w:szCs w:val="22"/>
              </w:rPr>
            </w:pPr>
            <w:r>
              <w:rPr>
                <w:sz w:val="22"/>
                <w:szCs w:val="22"/>
              </w:rPr>
              <w:t>K17</w:t>
            </w:r>
          </w:p>
        </w:tc>
        <w:tc>
          <w:tcPr>
            <w:tcW w:w="1406" w:type="dxa"/>
            <w:vMerge w:val="restart"/>
          </w:tcPr>
          <w:p w14:paraId="3C32E148" w14:textId="24C35FEB" w:rsidR="00E80ACE" w:rsidRPr="00B62D2C" w:rsidRDefault="00E80ACE" w:rsidP="000650F7">
            <w:pPr>
              <w:spacing w:line="360" w:lineRule="auto"/>
              <w:jc w:val="center"/>
              <w:rPr>
                <w:sz w:val="22"/>
                <w:szCs w:val="22"/>
              </w:rPr>
            </w:pPr>
            <w:r w:rsidRPr="00B62D2C">
              <w:rPr>
                <w:sz w:val="22"/>
                <w:szCs w:val="22"/>
              </w:rPr>
              <w:t>1</w:t>
            </w:r>
          </w:p>
        </w:tc>
        <w:tc>
          <w:tcPr>
            <w:tcW w:w="2975" w:type="dxa"/>
          </w:tcPr>
          <w:p w14:paraId="06F96665" w14:textId="2843C686" w:rsidR="00E80ACE" w:rsidRPr="00B62D2C" w:rsidRDefault="00E80ACE" w:rsidP="000650F7">
            <w:pPr>
              <w:spacing w:line="360" w:lineRule="auto"/>
              <w:jc w:val="center"/>
              <w:rPr>
                <w:sz w:val="22"/>
                <w:szCs w:val="22"/>
              </w:rPr>
            </w:pPr>
            <w:r w:rsidRPr="00B62D2C">
              <w:rPr>
                <w:sz w:val="22"/>
                <w:szCs w:val="22"/>
              </w:rPr>
              <w:t>Fan 1 Control Signal</w:t>
            </w:r>
          </w:p>
        </w:tc>
        <w:tc>
          <w:tcPr>
            <w:tcW w:w="1047" w:type="dxa"/>
          </w:tcPr>
          <w:p w14:paraId="5A23FDA2" w14:textId="5B5FA5F7"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7E8AD657" w14:textId="31C60D97" w:rsidTr="000650F7">
        <w:trPr>
          <w:trHeight w:val="182"/>
        </w:trPr>
        <w:tc>
          <w:tcPr>
            <w:tcW w:w="1984" w:type="dxa"/>
          </w:tcPr>
          <w:p w14:paraId="494CC037" w14:textId="77139DD1" w:rsidR="00E80ACE" w:rsidRPr="00B62D2C" w:rsidRDefault="00E80ACE" w:rsidP="000650F7">
            <w:pPr>
              <w:spacing w:line="360" w:lineRule="auto"/>
              <w:jc w:val="center"/>
              <w:rPr>
                <w:sz w:val="22"/>
                <w:szCs w:val="22"/>
              </w:rPr>
            </w:pPr>
            <w:r w:rsidRPr="00B62D2C">
              <w:rPr>
                <w:sz w:val="22"/>
                <w:szCs w:val="22"/>
              </w:rPr>
              <w:t>FAN_HALL1_fpga</w:t>
            </w:r>
          </w:p>
        </w:tc>
        <w:tc>
          <w:tcPr>
            <w:tcW w:w="1426" w:type="dxa"/>
          </w:tcPr>
          <w:p w14:paraId="28A0E2FA" w14:textId="0AF16CB8" w:rsidR="00E80ACE" w:rsidRPr="00B62D2C" w:rsidRDefault="000650F7" w:rsidP="000650F7">
            <w:pPr>
              <w:spacing w:line="360" w:lineRule="auto"/>
              <w:jc w:val="center"/>
              <w:rPr>
                <w:sz w:val="22"/>
                <w:szCs w:val="22"/>
              </w:rPr>
            </w:pPr>
            <w:r>
              <w:rPr>
                <w:sz w:val="22"/>
                <w:szCs w:val="22"/>
              </w:rPr>
              <w:t>L16</w:t>
            </w:r>
          </w:p>
        </w:tc>
        <w:tc>
          <w:tcPr>
            <w:tcW w:w="1406" w:type="dxa"/>
            <w:vMerge/>
          </w:tcPr>
          <w:p w14:paraId="2076E72F" w14:textId="14E8235A" w:rsidR="00E80ACE" w:rsidRPr="00B62D2C" w:rsidRDefault="00E80ACE" w:rsidP="000650F7">
            <w:pPr>
              <w:spacing w:line="360" w:lineRule="auto"/>
              <w:jc w:val="center"/>
              <w:rPr>
                <w:sz w:val="22"/>
                <w:szCs w:val="22"/>
              </w:rPr>
            </w:pPr>
          </w:p>
        </w:tc>
        <w:tc>
          <w:tcPr>
            <w:tcW w:w="2975" w:type="dxa"/>
          </w:tcPr>
          <w:p w14:paraId="0C8FAA74" w14:textId="404AAB29" w:rsidR="00E80ACE" w:rsidRPr="00B62D2C" w:rsidRDefault="00E80ACE" w:rsidP="000650F7">
            <w:pPr>
              <w:spacing w:line="360" w:lineRule="auto"/>
              <w:jc w:val="center"/>
              <w:rPr>
                <w:sz w:val="22"/>
                <w:szCs w:val="22"/>
              </w:rPr>
            </w:pPr>
            <w:r w:rsidRPr="00B62D2C">
              <w:rPr>
                <w:sz w:val="22"/>
                <w:szCs w:val="22"/>
              </w:rPr>
              <w:t>Fan 1 Speed Frequency Sense</w:t>
            </w:r>
          </w:p>
        </w:tc>
        <w:tc>
          <w:tcPr>
            <w:tcW w:w="1047" w:type="dxa"/>
          </w:tcPr>
          <w:p w14:paraId="16041640" w14:textId="5A369A5B"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5CC7054E" w14:textId="35D65829" w:rsidTr="000650F7">
        <w:trPr>
          <w:trHeight w:val="182"/>
        </w:trPr>
        <w:tc>
          <w:tcPr>
            <w:tcW w:w="1984" w:type="dxa"/>
          </w:tcPr>
          <w:p w14:paraId="2F4DBC45" w14:textId="18901E41" w:rsidR="00E80ACE" w:rsidRPr="00B62D2C" w:rsidRDefault="00E80ACE" w:rsidP="000650F7">
            <w:pPr>
              <w:spacing w:line="360" w:lineRule="auto"/>
              <w:jc w:val="center"/>
              <w:rPr>
                <w:sz w:val="22"/>
                <w:szCs w:val="22"/>
              </w:rPr>
            </w:pPr>
            <w:r w:rsidRPr="00B62D2C">
              <w:rPr>
                <w:sz w:val="22"/>
                <w:szCs w:val="22"/>
              </w:rPr>
              <w:t>FAN_CTRL2_fpga</w:t>
            </w:r>
          </w:p>
        </w:tc>
        <w:tc>
          <w:tcPr>
            <w:tcW w:w="1426" w:type="dxa"/>
          </w:tcPr>
          <w:p w14:paraId="3D42608B" w14:textId="29112002" w:rsidR="00E80ACE" w:rsidRPr="00B62D2C" w:rsidRDefault="000650F7" w:rsidP="000650F7">
            <w:pPr>
              <w:spacing w:line="360" w:lineRule="auto"/>
              <w:jc w:val="center"/>
              <w:rPr>
                <w:sz w:val="22"/>
                <w:szCs w:val="22"/>
              </w:rPr>
            </w:pPr>
            <w:r>
              <w:rPr>
                <w:sz w:val="22"/>
                <w:szCs w:val="22"/>
              </w:rPr>
              <w:t>E18</w:t>
            </w:r>
          </w:p>
        </w:tc>
        <w:tc>
          <w:tcPr>
            <w:tcW w:w="1406" w:type="dxa"/>
            <w:vMerge w:val="restart"/>
          </w:tcPr>
          <w:p w14:paraId="543C75DC" w14:textId="3F305BE6" w:rsidR="00E80ACE" w:rsidRPr="00B62D2C" w:rsidRDefault="00E80ACE" w:rsidP="000650F7">
            <w:pPr>
              <w:spacing w:line="360" w:lineRule="auto"/>
              <w:jc w:val="center"/>
              <w:rPr>
                <w:sz w:val="22"/>
                <w:szCs w:val="22"/>
              </w:rPr>
            </w:pPr>
            <w:r w:rsidRPr="00B62D2C">
              <w:rPr>
                <w:sz w:val="22"/>
                <w:szCs w:val="22"/>
              </w:rPr>
              <w:t>2</w:t>
            </w:r>
          </w:p>
        </w:tc>
        <w:tc>
          <w:tcPr>
            <w:tcW w:w="2975" w:type="dxa"/>
          </w:tcPr>
          <w:p w14:paraId="2E826E1C" w14:textId="16CAC3B2" w:rsidR="00E80ACE" w:rsidRPr="00B62D2C" w:rsidRDefault="00E80ACE" w:rsidP="000650F7">
            <w:pPr>
              <w:spacing w:line="360" w:lineRule="auto"/>
              <w:jc w:val="center"/>
              <w:rPr>
                <w:sz w:val="22"/>
                <w:szCs w:val="22"/>
              </w:rPr>
            </w:pPr>
            <w:r w:rsidRPr="00B62D2C">
              <w:rPr>
                <w:sz w:val="22"/>
                <w:szCs w:val="22"/>
              </w:rPr>
              <w:t>Fan 2 Control PWM</w:t>
            </w:r>
          </w:p>
        </w:tc>
        <w:tc>
          <w:tcPr>
            <w:tcW w:w="1047" w:type="dxa"/>
          </w:tcPr>
          <w:p w14:paraId="7B00FE99" w14:textId="7530FC3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1E212C63" w14:textId="70342E63" w:rsidTr="000650F7">
        <w:trPr>
          <w:trHeight w:val="182"/>
        </w:trPr>
        <w:tc>
          <w:tcPr>
            <w:tcW w:w="1984" w:type="dxa"/>
          </w:tcPr>
          <w:p w14:paraId="5A237912" w14:textId="5A30A92C" w:rsidR="00E80ACE" w:rsidRPr="00B62D2C" w:rsidRDefault="00E80ACE" w:rsidP="000650F7">
            <w:pPr>
              <w:spacing w:line="360" w:lineRule="auto"/>
              <w:jc w:val="center"/>
              <w:rPr>
                <w:sz w:val="22"/>
                <w:szCs w:val="22"/>
              </w:rPr>
            </w:pPr>
            <w:r w:rsidRPr="00B62D2C">
              <w:rPr>
                <w:sz w:val="22"/>
                <w:szCs w:val="22"/>
              </w:rPr>
              <w:t>FAN_HALL2_fpga</w:t>
            </w:r>
          </w:p>
        </w:tc>
        <w:tc>
          <w:tcPr>
            <w:tcW w:w="1426" w:type="dxa"/>
          </w:tcPr>
          <w:p w14:paraId="3104A0F5" w14:textId="7E68A5D9" w:rsidR="00E80ACE" w:rsidRPr="00B62D2C" w:rsidRDefault="000650F7" w:rsidP="000650F7">
            <w:pPr>
              <w:spacing w:line="360" w:lineRule="auto"/>
              <w:jc w:val="center"/>
              <w:rPr>
                <w:sz w:val="22"/>
                <w:szCs w:val="22"/>
              </w:rPr>
            </w:pPr>
            <w:r>
              <w:rPr>
                <w:sz w:val="22"/>
                <w:szCs w:val="22"/>
              </w:rPr>
              <w:t>D19</w:t>
            </w:r>
          </w:p>
        </w:tc>
        <w:tc>
          <w:tcPr>
            <w:tcW w:w="1406" w:type="dxa"/>
            <w:vMerge/>
          </w:tcPr>
          <w:p w14:paraId="1DE88B6C" w14:textId="367E941B" w:rsidR="00E80ACE" w:rsidRPr="00B62D2C" w:rsidRDefault="00E80ACE" w:rsidP="000650F7">
            <w:pPr>
              <w:spacing w:line="360" w:lineRule="auto"/>
              <w:jc w:val="center"/>
              <w:rPr>
                <w:sz w:val="22"/>
                <w:szCs w:val="22"/>
              </w:rPr>
            </w:pPr>
          </w:p>
        </w:tc>
        <w:tc>
          <w:tcPr>
            <w:tcW w:w="2975" w:type="dxa"/>
          </w:tcPr>
          <w:p w14:paraId="7D396694" w14:textId="5697BCC8" w:rsidR="00E80ACE" w:rsidRPr="00B62D2C" w:rsidRDefault="00E80ACE" w:rsidP="000650F7">
            <w:pPr>
              <w:spacing w:line="360" w:lineRule="auto"/>
              <w:jc w:val="center"/>
              <w:rPr>
                <w:sz w:val="22"/>
                <w:szCs w:val="22"/>
              </w:rPr>
            </w:pPr>
            <w:r w:rsidRPr="00B62D2C">
              <w:rPr>
                <w:sz w:val="22"/>
                <w:szCs w:val="22"/>
              </w:rPr>
              <w:t>Fan 2 Speed Frequency Sense</w:t>
            </w:r>
          </w:p>
        </w:tc>
        <w:tc>
          <w:tcPr>
            <w:tcW w:w="1047" w:type="dxa"/>
          </w:tcPr>
          <w:p w14:paraId="1CE48115" w14:textId="73495FE3" w:rsidR="00E80ACE" w:rsidRPr="00B62D2C" w:rsidRDefault="00E80ACE" w:rsidP="000650F7">
            <w:pPr>
              <w:spacing w:line="360" w:lineRule="auto"/>
              <w:jc w:val="center"/>
              <w:rPr>
                <w:sz w:val="22"/>
                <w:szCs w:val="22"/>
              </w:rPr>
            </w:pPr>
            <w:r w:rsidRPr="00B62D2C">
              <w:rPr>
                <w:sz w:val="22"/>
                <w:szCs w:val="22"/>
              </w:rPr>
              <w:t>IN</w:t>
            </w:r>
          </w:p>
        </w:tc>
      </w:tr>
      <w:tr w:rsidR="00E80ACE" w:rsidRPr="00B62D2C" w14:paraId="743A1F5B" w14:textId="0538B283" w:rsidTr="000650F7">
        <w:trPr>
          <w:trHeight w:val="182"/>
        </w:trPr>
        <w:tc>
          <w:tcPr>
            <w:tcW w:w="1984" w:type="dxa"/>
          </w:tcPr>
          <w:p w14:paraId="79B085BD" w14:textId="40338A0B" w:rsidR="00E80ACE" w:rsidRPr="00B62D2C" w:rsidRDefault="00E80ACE" w:rsidP="000650F7">
            <w:pPr>
              <w:spacing w:line="360" w:lineRule="auto"/>
              <w:jc w:val="center"/>
              <w:rPr>
                <w:sz w:val="22"/>
                <w:szCs w:val="22"/>
              </w:rPr>
            </w:pPr>
            <w:r w:rsidRPr="00B62D2C">
              <w:rPr>
                <w:sz w:val="22"/>
                <w:szCs w:val="22"/>
              </w:rPr>
              <w:t>FAN_CTRL3_fpga</w:t>
            </w:r>
          </w:p>
        </w:tc>
        <w:tc>
          <w:tcPr>
            <w:tcW w:w="1426" w:type="dxa"/>
          </w:tcPr>
          <w:p w14:paraId="1CAF52E5" w14:textId="0D9FAE7A" w:rsidR="00E80ACE" w:rsidRPr="00B62D2C" w:rsidRDefault="000650F7" w:rsidP="000650F7">
            <w:pPr>
              <w:spacing w:line="360" w:lineRule="auto"/>
              <w:jc w:val="center"/>
              <w:rPr>
                <w:sz w:val="22"/>
                <w:szCs w:val="22"/>
              </w:rPr>
            </w:pPr>
            <w:r>
              <w:rPr>
                <w:sz w:val="22"/>
                <w:szCs w:val="22"/>
              </w:rPr>
              <w:t>E17</w:t>
            </w:r>
          </w:p>
        </w:tc>
        <w:tc>
          <w:tcPr>
            <w:tcW w:w="1406" w:type="dxa"/>
            <w:vMerge w:val="restart"/>
          </w:tcPr>
          <w:p w14:paraId="04079136" w14:textId="199FA5FB" w:rsidR="00E80ACE" w:rsidRPr="00B62D2C" w:rsidRDefault="00E80ACE" w:rsidP="000650F7">
            <w:pPr>
              <w:spacing w:line="360" w:lineRule="auto"/>
              <w:jc w:val="center"/>
              <w:rPr>
                <w:sz w:val="22"/>
                <w:szCs w:val="22"/>
              </w:rPr>
            </w:pPr>
            <w:r w:rsidRPr="00B62D2C">
              <w:rPr>
                <w:sz w:val="22"/>
                <w:szCs w:val="22"/>
              </w:rPr>
              <w:t>3</w:t>
            </w:r>
          </w:p>
        </w:tc>
        <w:tc>
          <w:tcPr>
            <w:tcW w:w="2975" w:type="dxa"/>
          </w:tcPr>
          <w:p w14:paraId="315A674F" w14:textId="372FD6E9" w:rsidR="00E80ACE" w:rsidRPr="00B62D2C" w:rsidRDefault="00E80ACE" w:rsidP="000650F7">
            <w:pPr>
              <w:spacing w:line="360" w:lineRule="auto"/>
              <w:jc w:val="center"/>
              <w:rPr>
                <w:sz w:val="22"/>
                <w:szCs w:val="22"/>
              </w:rPr>
            </w:pPr>
            <w:r w:rsidRPr="00B62D2C">
              <w:rPr>
                <w:sz w:val="22"/>
                <w:szCs w:val="22"/>
              </w:rPr>
              <w:t>Fan 3 Control PWM</w:t>
            </w:r>
          </w:p>
        </w:tc>
        <w:tc>
          <w:tcPr>
            <w:tcW w:w="1047" w:type="dxa"/>
          </w:tcPr>
          <w:p w14:paraId="6B2501B0" w14:textId="7FF6B8CB" w:rsidR="00E80ACE" w:rsidRPr="00B62D2C" w:rsidRDefault="00E80ACE" w:rsidP="000650F7">
            <w:pPr>
              <w:spacing w:line="360" w:lineRule="auto"/>
              <w:jc w:val="center"/>
              <w:rPr>
                <w:sz w:val="22"/>
                <w:szCs w:val="22"/>
              </w:rPr>
            </w:pPr>
            <w:r w:rsidRPr="00B62D2C">
              <w:rPr>
                <w:sz w:val="22"/>
                <w:szCs w:val="22"/>
              </w:rPr>
              <w:t>OUT</w:t>
            </w:r>
          </w:p>
        </w:tc>
      </w:tr>
      <w:tr w:rsidR="00E80ACE" w:rsidRPr="00B62D2C" w14:paraId="366B4005" w14:textId="77777777" w:rsidTr="000650F7">
        <w:trPr>
          <w:trHeight w:val="182"/>
        </w:trPr>
        <w:tc>
          <w:tcPr>
            <w:tcW w:w="1984" w:type="dxa"/>
          </w:tcPr>
          <w:p w14:paraId="774242EC" w14:textId="57F3EB8C" w:rsidR="00E80ACE" w:rsidRPr="00B62D2C" w:rsidRDefault="00E80ACE" w:rsidP="000650F7">
            <w:pPr>
              <w:spacing w:line="360" w:lineRule="auto"/>
              <w:jc w:val="center"/>
              <w:rPr>
                <w:sz w:val="22"/>
                <w:szCs w:val="22"/>
              </w:rPr>
            </w:pPr>
            <w:r w:rsidRPr="00B62D2C">
              <w:rPr>
                <w:sz w:val="22"/>
                <w:szCs w:val="22"/>
              </w:rPr>
              <w:t>FAN_HALL3_fpga</w:t>
            </w:r>
          </w:p>
        </w:tc>
        <w:tc>
          <w:tcPr>
            <w:tcW w:w="1426" w:type="dxa"/>
          </w:tcPr>
          <w:p w14:paraId="1C43026C" w14:textId="61864B4D" w:rsidR="00E80ACE" w:rsidRPr="00B62D2C" w:rsidRDefault="000650F7" w:rsidP="000650F7">
            <w:pPr>
              <w:spacing w:line="360" w:lineRule="auto"/>
              <w:jc w:val="center"/>
              <w:rPr>
                <w:sz w:val="22"/>
                <w:szCs w:val="22"/>
              </w:rPr>
            </w:pPr>
            <w:r>
              <w:rPr>
                <w:sz w:val="22"/>
                <w:szCs w:val="22"/>
              </w:rPr>
              <w:t>B19</w:t>
            </w:r>
          </w:p>
        </w:tc>
        <w:tc>
          <w:tcPr>
            <w:tcW w:w="1406" w:type="dxa"/>
            <w:vMerge/>
          </w:tcPr>
          <w:p w14:paraId="440E58FC" w14:textId="0D0BE453" w:rsidR="00E80ACE" w:rsidRPr="00B62D2C" w:rsidRDefault="00E80ACE" w:rsidP="000650F7">
            <w:pPr>
              <w:spacing w:line="360" w:lineRule="auto"/>
              <w:jc w:val="center"/>
              <w:rPr>
                <w:sz w:val="22"/>
                <w:szCs w:val="22"/>
              </w:rPr>
            </w:pPr>
          </w:p>
        </w:tc>
        <w:tc>
          <w:tcPr>
            <w:tcW w:w="2975" w:type="dxa"/>
          </w:tcPr>
          <w:p w14:paraId="7578A21F" w14:textId="5720520E" w:rsidR="00E80ACE" w:rsidRPr="00B62D2C" w:rsidRDefault="00E80ACE" w:rsidP="000650F7">
            <w:pPr>
              <w:spacing w:line="360" w:lineRule="auto"/>
              <w:jc w:val="center"/>
              <w:rPr>
                <w:sz w:val="22"/>
                <w:szCs w:val="22"/>
              </w:rPr>
            </w:pPr>
            <w:r w:rsidRPr="00B62D2C">
              <w:rPr>
                <w:sz w:val="22"/>
                <w:szCs w:val="22"/>
              </w:rPr>
              <w:t>Fan 3 Speed Frequency Sense</w:t>
            </w:r>
          </w:p>
        </w:tc>
        <w:tc>
          <w:tcPr>
            <w:tcW w:w="1047" w:type="dxa"/>
          </w:tcPr>
          <w:p w14:paraId="2FF072A7" w14:textId="371C33D7" w:rsidR="00E80ACE" w:rsidRPr="00B62D2C" w:rsidRDefault="00E80ACE" w:rsidP="000650F7">
            <w:pPr>
              <w:spacing w:line="360" w:lineRule="auto"/>
              <w:jc w:val="center"/>
              <w:rPr>
                <w:sz w:val="22"/>
                <w:szCs w:val="22"/>
              </w:rPr>
            </w:pPr>
            <w:r w:rsidRPr="00B62D2C">
              <w:rPr>
                <w:sz w:val="22"/>
                <w:szCs w:val="22"/>
              </w:rPr>
              <w:t>IN</w:t>
            </w:r>
          </w:p>
        </w:tc>
      </w:tr>
    </w:tbl>
    <w:p w14:paraId="48CFD4B7" w14:textId="23D1FA60" w:rsidR="004A7CA0" w:rsidRPr="00B62D2C" w:rsidRDefault="004A7CA0" w:rsidP="00B62D2C">
      <w:pPr>
        <w:pStyle w:val="Heading4"/>
        <w:spacing w:line="360" w:lineRule="auto"/>
      </w:pPr>
      <w:r w:rsidRPr="00B62D2C">
        <w:t>Control Description</w:t>
      </w:r>
    </w:p>
    <w:p w14:paraId="737D7B3E" w14:textId="7553484F" w:rsidR="00174885" w:rsidRPr="00B62D2C" w:rsidRDefault="004A7CA0" w:rsidP="00A50BC0">
      <w:pPr>
        <w:spacing w:after="0" w:line="360" w:lineRule="auto"/>
        <w:rPr>
          <w:sz w:val="22"/>
          <w:szCs w:val="22"/>
        </w:rPr>
      </w:pPr>
      <w:r w:rsidRPr="00B62D2C">
        <w:rPr>
          <w:sz w:val="22"/>
          <w:szCs w:val="22"/>
        </w:rPr>
        <w:t xml:space="preserve">All the three (3) fans can be controlled separately by providing the PWM signal to the control lines. The fan speed is controlled </w:t>
      </w:r>
      <w:r w:rsidR="00950141" w:rsidRPr="00B62D2C">
        <w:rPr>
          <w:sz w:val="22"/>
          <w:szCs w:val="22"/>
        </w:rPr>
        <w:t xml:space="preserve">by generating a PWM signal on FAN_CTRLx_fpga </w:t>
      </w:r>
      <w:r w:rsidRPr="00B62D2C">
        <w:rPr>
          <w:sz w:val="22"/>
          <w:szCs w:val="22"/>
        </w:rPr>
        <w:t>in accordance with the following equation:</w:t>
      </w:r>
    </w:p>
    <w:p w14:paraId="27C97228" w14:textId="7BD72321" w:rsidR="004A7CA0" w:rsidRPr="00B62D2C" w:rsidRDefault="00000000" w:rsidP="00B62D2C">
      <w:pPr>
        <w:spacing w:line="360" w:lineRule="auto"/>
        <w:rPr>
          <w:sz w:val="22"/>
          <w:szCs w:val="22"/>
        </w:rPr>
      </w:pPr>
      <m:oMathPara>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Speed</m:t>
              </m:r>
              <m:r>
                <m:rPr>
                  <m:sty m:val="p"/>
                </m:rPr>
                <w:rPr>
                  <w:rFonts w:ascii="Cambria Math" w:hAnsi="Cambria Math"/>
                  <w:sz w:val="22"/>
                  <w:szCs w:val="22"/>
                </w:rPr>
                <m:t xml:space="preserve"> </m:t>
              </m:r>
              <m:r>
                <w:rPr>
                  <w:rFonts w:ascii="Cambria Math" w:hAnsi="Cambria Math"/>
                  <w:sz w:val="22"/>
                  <w:szCs w:val="22"/>
                </w:rPr>
                <m:t>Control</m:t>
              </m:r>
            </m:sub>
          </m:sSub>
          <m:r>
            <m:rPr>
              <m:sty m:val="p"/>
            </m:rP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on</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off</m:t>
                  </m:r>
                </m:sub>
              </m:sSub>
            </m:den>
          </m:f>
          <m:r>
            <m:rPr>
              <m:sty m:val="p"/>
            </m:rPr>
            <w:rPr>
              <w:rFonts w:ascii="Cambria Math" w:hAnsi="Cambria Math"/>
              <w:sz w:val="22"/>
              <w:szCs w:val="22"/>
            </w:rPr>
            <m:t>=</m:t>
          </m:r>
          <m:r>
            <w:rPr>
              <w:rFonts w:ascii="Cambria Math" w:hAnsi="Cambria Math"/>
              <w:sz w:val="22"/>
              <w:szCs w:val="22"/>
            </w:rPr>
            <m:t>Duty</m:t>
          </m:r>
          <m:r>
            <m:rPr>
              <m:sty m:val="p"/>
            </m:rPr>
            <w:rPr>
              <w:rFonts w:ascii="Cambria Math" w:hAnsi="Cambria Math"/>
              <w:sz w:val="22"/>
              <w:szCs w:val="22"/>
            </w:rPr>
            <m:t xml:space="preserve"> </m:t>
          </m:r>
          <m:r>
            <w:rPr>
              <w:rFonts w:ascii="Cambria Math" w:hAnsi="Cambria Math"/>
              <w:sz w:val="22"/>
              <w:szCs w:val="22"/>
            </w:rPr>
            <m:t>Cycle</m:t>
          </m:r>
          <m:r>
            <m:rPr>
              <m:sty m:val="p"/>
            </m:rPr>
            <w:rPr>
              <w:rFonts w:ascii="Cambria Math" w:hAnsi="Cambria Math"/>
              <w:sz w:val="22"/>
              <w:szCs w:val="22"/>
            </w:rPr>
            <m:t xml:space="preserve"> [%]</m:t>
          </m:r>
        </m:oMath>
      </m:oMathPara>
    </w:p>
    <w:p w14:paraId="37826680" w14:textId="75AD01F0" w:rsidR="004A7CA0" w:rsidRPr="00B62D2C" w:rsidRDefault="00660D55" w:rsidP="00F54534">
      <w:pPr>
        <w:spacing w:line="360" w:lineRule="auto"/>
        <w:rPr>
          <w:sz w:val="22"/>
          <w:szCs w:val="22"/>
        </w:rPr>
      </w:pPr>
      <w:r w:rsidRPr="00B62D2C">
        <w:rPr>
          <w:sz w:val="22"/>
          <w:szCs w:val="22"/>
        </w:rPr>
        <w:t>The typical curve for the implemented fan implicates that in the frequency region</w:t>
      </w:r>
      <w:r w:rsidR="00EE2324" w:rsidRPr="00B62D2C">
        <w:rPr>
          <w:sz w:val="22"/>
          <w:szCs w:val="22"/>
        </w:rPr>
        <w:t xml:space="preserve"> of </w:t>
      </w:r>
      <w:r w:rsidR="00F54534">
        <w:rPr>
          <w:sz w:val="22"/>
          <w:szCs w:val="22"/>
        </w:rPr>
        <w:t>around 900[Hz] th</w:t>
      </w:r>
      <w:r w:rsidRPr="00B62D2C">
        <w:rPr>
          <w:sz w:val="22"/>
          <w:szCs w:val="22"/>
        </w:rPr>
        <w:t>e controlled fan speed has a linear behavior, as it can be seen in the following figure:</w:t>
      </w:r>
    </w:p>
    <w:p w14:paraId="2BAB38A2" w14:textId="2969DD7D" w:rsidR="004A7CA0" w:rsidRPr="00B62D2C" w:rsidRDefault="00562EF1" w:rsidP="00B62D2C">
      <w:pPr>
        <w:spacing w:line="360" w:lineRule="auto"/>
        <w:jc w:val="center"/>
        <w:rPr>
          <w:sz w:val="22"/>
          <w:szCs w:val="22"/>
        </w:rPr>
      </w:pPr>
      <w:r w:rsidRPr="00B62D2C">
        <w:rPr>
          <w:noProof/>
          <w:sz w:val="22"/>
          <w:szCs w:val="22"/>
        </w:rPr>
        <w:drawing>
          <wp:inline distT="0" distB="0" distL="0" distR="0" wp14:anchorId="119DA359" wp14:editId="2150CA76">
            <wp:extent cx="3729409" cy="2274125"/>
            <wp:effectExtent l="0" t="0" r="4445" b="0"/>
            <wp:docPr id="136338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7" t="7678" r="1275" b="2196"/>
                    <a:stretch/>
                  </pic:blipFill>
                  <pic:spPr bwMode="auto">
                    <a:xfrm>
                      <a:off x="0" y="0"/>
                      <a:ext cx="3741075" cy="2281239"/>
                    </a:xfrm>
                    <a:prstGeom prst="rect">
                      <a:avLst/>
                    </a:prstGeom>
                    <a:noFill/>
                    <a:ln>
                      <a:noFill/>
                    </a:ln>
                    <a:extLst>
                      <a:ext uri="{53640926-AAD7-44D8-BBD7-CCE9431645EC}">
                        <a14:shadowObscured xmlns:a14="http://schemas.microsoft.com/office/drawing/2010/main"/>
                      </a:ext>
                    </a:extLst>
                  </pic:spPr>
                </pic:pic>
              </a:graphicData>
            </a:graphic>
          </wp:inline>
        </w:drawing>
      </w:r>
    </w:p>
    <w:p w14:paraId="465C7F81" w14:textId="1C7C4393" w:rsidR="003B22C7" w:rsidRPr="00B62D2C" w:rsidRDefault="003B22C7" w:rsidP="00B62D2C">
      <w:pPr>
        <w:pStyle w:val="Heading4"/>
        <w:spacing w:line="360" w:lineRule="auto"/>
      </w:pPr>
      <w:r w:rsidRPr="00B62D2C">
        <w:lastRenderedPageBreak/>
        <w:t>Sensing Description</w:t>
      </w:r>
    </w:p>
    <w:p w14:paraId="675922F1" w14:textId="5E52E00A" w:rsidR="00792CAC" w:rsidRPr="00B62D2C" w:rsidRDefault="00BB021D" w:rsidP="00A50BC0">
      <w:pPr>
        <w:spacing w:after="0" w:line="360" w:lineRule="auto"/>
        <w:rPr>
          <w:sz w:val="22"/>
          <w:szCs w:val="22"/>
        </w:rPr>
      </w:pPr>
      <w:r w:rsidRPr="00B62D2C">
        <w:rPr>
          <w:sz w:val="22"/>
          <w:szCs w:val="22"/>
        </w:rPr>
        <w:t xml:space="preserve">The fans module sensing mechanism is based on frequency measurement </w:t>
      </w:r>
      <w:r w:rsidR="00E72B35" w:rsidRPr="00B62D2C">
        <w:rPr>
          <w:sz w:val="22"/>
          <w:szCs w:val="22"/>
        </w:rPr>
        <w:t>on</w:t>
      </w:r>
      <w:r w:rsidRPr="00B62D2C">
        <w:rPr>
          <w:sz w:val="22"/>
          <w:szCs w:val="22"/>
        </w:rPr>
        <w:t xml:space="preserve"> the </w:t>
      </w:r>
      <w:r w:rsidR="003F35A9" w:rsidRPr="00B62D2C">
        <w:rPr>
          <w:sz w:val="22"/>
          <w:szCs w:val="22"/>
        </w:rPr>
        <w:t>FAN_HALLx_fpga line</w:t>
      </w:r>
      <w:r w:rsidR="00652137" w:rsidRPr="00B62D2C">
        <w:rPr>
          <w:sz w:val="22"/>
          <w:szCs w:val="22"/>
        </w:rPr>
        <w:t>.</w:t>
      </w:r>
      <w:r w:rsidR="00E72B35" w:rsidRPr="00B62D2C">
        <w:rPr>
          <w:sz w:val="22"/>
          <w:szCs w:val="22"/>
        </w:rPr>
        <w:t xml:space="preserve"> The following expression provides the measured fan speed derived from the implemented hardware:</w:t>
      </w:r>
    </w:p>
    <w:p w14:paraId="6E5F0FBD" w14:textId="57C3FC20" w:rsidR="00E72B35" w:rsidRPr="00B62D2C" w:rsidRDefault="00E72B35" w:rsidP="00A50BC0">
      <w:pPr>
        <w:spacing w:after="0" w:line="360" w:lineRule="auto"/>
        <w:rPr>
          <w:sz w:val="22"/>
          <w:szCs w:val="22"/>
        </w:rPr>
      </w:pPr>
      <m:oMathPara>
        <m:oMath>
          <m:r>
            <w:rPr>
              <w:rFonts w:ascii="Cambria Math" w:hAnsi="Cambria Math"/>
              <w:sz w:val="22"/>
              <w:szCs w:val="22"/>
            </w:rPr>
            <m:t>RP</m:t>
          </m:r>
          <m:sSub>
            <m:sSubPr>
              <m:ctrlPr>
                <w:rPr>
                  <w:rFonts w:ascii="Cambria Math" w:hAnsi="Cambria Math"/>
                  <w:sz w:val="22"/>
                  <w:szCs w:val="22"/>
                </w:rPr>
              </m:ctrlPr>
            </m:sSubPr>
            <m:e>
              <m:r>
                <w:rPr>
                  <w:rFonts w:ascii="Cambria Math" w:hAnsi="Cambria Math"/>
                  <w:sz w:val="22"/>
                  <w:szCs w:val="22"/>
                </w:rPr>
                <m:t>M</m:t>
              </m:r>
            </m:e>
            <m:sub>
              <m:r>
                <w:rPr>
                  <w:rFonts w:ascii="Cambria Math" w:hAnsi="Cambria Math"/>
                  <w:sz w:val="22"/>
                  <w:szCs w:val="22"/>
                </w:rPr>
                <m:t>Fa</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x</m:t>
                  </m:r>
                </m:sub>
              </m:sSub>
            </m:sub>
          </m:sSub>
          <m:r>
            <m:rPr>
              <m:sty m:val="p"/>
            </m:rPr>
            <w:rPr>
              <w:rFonts w:ascii="Cambria Math" w:hAnsi="Cambria Math"/>
              <w:sz w:val="22"/>
              <w:szCs w:val="22"/>
            </w:rPr>
            <m:t>=60</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Fan</m:t>
              </m:r>
              <m:r>
                <m:rPr>
                  <m:sty m:val="p"/>
                </m:rPr>
                <w:rPr>
                  <w:rFonts w:ascii="Cambria Math" w:hAnsi="Cambria Math"/>
                  <w:sz w:val="22"/>
                  <w:szCs w:val="22"/>
                </w:rPr>
                <m:t xml:space="preserve"> </m:t>
              </m:r>
              <m:r>
                <w:rPr>
                  <w:rFonts w:ascii="Cambria Math" w:hAnsi="Cambria Math"/>
                  <w:sz w:val="22"/>
                  <w:szCs w:val="22"/>
                </w:rPr>
                <m:t>Hal</m:t>
              </m:r>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x</m:t>
                  </m:r>
                </m:sub>
              </m:sSub>
            </m:sub>
          </m:sSub>
          <m:r>
            <m:rPr>
              <m:sty m:val="p"/>
            </m:rPr>
            <w:rPr>
              <w:rFonts w:ascii="Cambria Math" w:hAnsi="Cambria Math"/>
              <w:sz w:val="22"/>
              <w:szCs w:val="22"/>
            </w:rPr>
            <m:t>[</m:t>
          </m:r>
          <m:r>
            <w:rPr>
              <w:rFonts w:ascii="Cambria Math" w:hAnsi="Cambria Math"/>
              <w:sz w:val="22"/>
              <w:szCs w:val="22"/>
            </w:rPr>
            <m:t>Hz</m:t>
          </m:r>
          <m:r>
            <m:rPr>
              <m:sty m:val="p"/>
            </m:rPr>
            <w:rPr>
              <w:rFonts w:ascii="Cambria Math" w:hAnsi="Cambria Math"/>
              <w:sz w:val="22"/>
              <w:szCs w:val="22"/>
            </w:rPr>
            <m:t>]</m:t>
          </m:r>
        </m:oMath>
      </m:oMathPara>
    </w:p>
    <w:p w14:paraId="7103344F" w14:textId="17573F85" w:rsidR="004A7CA0" w:rsidRPr="00B62D2C" w:rsidRDefault="00F31109" w:rsidP="00B62D2C">
      <w:pPr>
        <w:pStyle w:val="Heading4"/>
        <w:spacing w:line="360" w:lineRule="auto"/>
        <w:rPr>
          <w:rFonts w:eastAsia="Times New Roman"/>
        </w:rPr>
      </w:pPr>
      <w:r w:rsidRPr="00B62D2C">
        <w:rPr>
          <w:rFonts w:eastAsia="Times New Roman"/>
        </w:rPr>
        <w:t xml:space="preserve">Fans Control Module Specific </w:t>
      </w:r>
      <w:r w:rsidR="00AD3CDC" w:rsidRPr="00B62D2C">
        <w:rPr>
          <w:rFonts w:eastAsia="Times New Roman"/>
        </w:rPr>
        <w:t>Requirements</w:t>
      </w:r>
    </w:p>
    <w:p w14:paraId="0D6200BD" w14:textId="4275C734" w:rsidR="00DE04AC" w:rsidRPr="00B62D2C" w:rsidRDefault="00B10754" w:rsidP="00B62D2C">
      <w:pPr>
        <w:pStyle w:val="ListParagraph"/>
        <w:numPr>
          <w:ilvl w:val="0"/>
          <w:numId w:val="43"/>
        </w:numPr>
        <w:spacing w:line="360" w:lineRule="auto"/>
        <w:rPr>
          <w:sz w:val="22"/>
          <w:szCs w:val="22"/>
        </w:rPr>
      </w:pPr>
      <w:r w:rsidRPr="00B62D2C">
        <w:rPr>
          <w:sz w:val="22"/>
          <w:szCs w:val="22"/>
        </w:rPr>
        <w:t xml:space="preserve">The module shall receive the speed setting from the Runtime with a period of at least </w:t>
      </w:r>
      <w:r w:rsidRPr="00B62D2C">
        <w:rPr>
          <w:b/>
          <w:bCs/>
          <w:sz w:val="22"/>
          <w:szCs w:val="22"/>
        </w:rPr>
        <w:t>100 milliseconds</w:t>
      </w:r>
      <w:r w:rsidRPr="00B62D2C">
        <w:rPr>
          <w:sz w:val="22"/>
          <w:szCs w:val="22"/>
        </w:rPr>
        <w:t>.</w:t>
      </w:r>
    </w:p>
    <w:p w14:paraId="630D01EB" w14:textId="2CE53BF9" w:rsidR="007D06DD" w:rsidRPr="00B62D2C" w:rsidRDefault="007D06DD" w:rsidP="00B62D2C">
      <w:pPr>
        <w:pStyle w:val="ListParagraph"/>
        <w:numPr>
          <w:ilvl w:val="0"/>
          <w:numId w:val="43"/>
        </w:numPr>
        <w:spacing w:line="360" w:lineRule="auto"/>
        <w:rPr>
          <w:sz w:val="22"/>
          <w:szCs w:val="22"/>
        </w:rPr>
      </w:pPr>
      <w:r w:rsidRPr="00B62D2C">
        <w:rPr>
          <w:sz w:val="22"/>
          <w:szCs w:val="22"/>
        </w:rPr>
        <w:t>The module shall update each fan speed value in the units of RPM with a period of at least 100 milliseconds.</w:t>
      </w:r>
    </w:p>
    <w:p w14:paraId="694F29FD" w14:textId="4D5BAB2F" w:rsidR="00FC4A6E" w:rsidRPr="00B62D2C" w:rsidRDefault="00FC4A6E" w:rsidP="00B62D2C">
      <w:pPr>
        <w:pStyle w:val="ListParagraph"/>
        <w:numPr>
          <w:ilvl w:val="0"/>
          <w:numId w:val="43"/>
        </w:numPr>
        <w:spacing w:line="360" w:lineRule="auto"/>
        <w:rPr>
          <w:sz w:val="22"/>
          <w:szCs w:val="22"/>
        </w:rPr>
      </w:pPr>
      <w:r w:rsidRPr="00B62D2C">
        <w:rPr>
          <w:sz w:val="22"/>
          <w:szCs w:val="22"/>
        </w:rPr>
        <w:t>Each fan shall be able to receive an independent PWM signal</w:t>
      </w:r>
      <w:r w:rsidR="00C6253E" w:rsidRPr="00B62D2C">
        <w:rPr>
          <w:sz w:val="22"/>
          <w:szCs w:val="22"/>
        </w:rPr>
        <w:t xml:space="preserve"> through FAN_CTRL</w:t>
      </w:r>
      <w:r w:rsidR="00B17944" w:rsidRPr="00B62D2C">
        <w:rPr>
          <w:sz w:val="22"/>
          <w:szCs w:val="22"/>
        </w:rPr>
        <w:t>x</w:t>
      </w:r>
      <w:r w:rsidR="00C6253E" w:rsidRPr="00B62D2C">
        <w:rPr>
          <w:sz w:val="22"/>
          <w:szCs w:val="22"/>
        </w:rPr>
        <w:t xml:space="preserve">_fpga lines </w:t>
      </w:r>
      <w:r w:rsidRPr="00B62D2C">
        <w:rPr>
          <w:sz w:val="22"/>
          <w:szCs w:val="22"/>
        </w:rPr>
        <w:t>with a fixed frequency of 900[Hz], while the pulse width of each signal defines the fan speed.</w:t>
      </w:r>
    </w:p>
    <w:p w14:paraId="1EB459D1" w14:textId="2F2266BA" w:rsidR="00712684" w:rsidRPr="00B62D2C" w:rsidRDefault="00712684" w:rsidP="00B62D2C">
      <w:pPr>
        <w:pStyle w:val="ListParagraph"/>
        <w:numPr>
          <w:ilvl w:val="0"/>
          <w:numId w:val="43"/>
        </w:numPr>
        <w:spacing w:line="360" w:lineRule="auto"/>
        <w:rPr>
          <w:sz w:val="22"/>
          <w:szCs w:val="22"/>
        </w:rPr>
      </w:pPr>
      <w:r w:rsidRPr="00B62D2C">
        <w:rPr>
          <w:sz w:val="22"/>
          <w:szCs w:val="22"/>
        </w:rPr>
        <w:t xml:space="preserve">Each fan speed output </w:t>
      </w:r>
      <w:r w:rsidR="00B17944" w:rsidRPr="00B62D2C">
        <w:rPr>
          <w:sz w:val="22"/>
          <w:szCs w:val="22"/>
        </w:rPr>
        <w:t xml:space="preserve">FAN_HALLx_fpga </w:t>
      </w:r>
      <w:r w:rsidRPr="00B62D2C">
        <w:rPr>
          <w:sz w:val="22"/>
          <w:szCs w:val="22"/>
        </w:rPr>
        <w:t>shall be treated as frequency output</w:t>
      </w:r>
      <w:r w:rsidR="001457D0" w:rsidRPr="00B62D2C">
        <w:rPr>
          <w:sz w:val="22"/>
          <w:szCs w:val="22"/>
        </w:rPr>
        <w:t>.</w:t>
      </w:r>
    </w:p>
    <w:p w14:paraId="4D202DBE" w14:textId="77777777" w:rsidR="007B1A90" w:rsidRPr="00F07FBD" w:rsidRDefault="00E91DB7" w:rsidP="00F07FBD">
      <w:pPr>
        <w:pStyle w:val="Heading3"/>
        <w:spacing w:line="360" w:lineRule="auto"/>
        <w:rPr>
          <w:sz w:val="22"/>
          <w:szCs w:val="22"/>
        </w:rPr>
      </w:pPr>
      <w:bookmarkStart w:id="10" w:name="_Toc161822746"/>
      <w:bookmarkStart w:id="11" w:name="_Toc162450781"/>
      <w:r w:rsidRPr="00F07FBD">
        <w:rPr>
          <w:sz w:val="22"/>
          <w:szCs w:val="22"/>
        </w:rPr>
        <w:br w:type="page"/>
      </w:r>
      <w:bookmarkStart w:id="12" w:name="_Toc172102994"/>
      <w:r w:rsidR="007B1A90" w:rsidRPr="00F07FBD">
        <w:rPr>
          <w:sz w:val="22"/>
          <w:szCs w:val="22"/>
        </w:rPr>
        <w:lastRenderedPageBreak/>
        <w:t>Power Status Indication Module</w:t>
      </w:r>
      <w:bookmarkEnd w:id="12"/>
    </w:p>
    <w:p w14:paraId="6687B1C8" w14:textId="77777777" w:rsidR="007B1A90" w:rsidRPr="00B62D2C" w:rsidRDefault="007B1A90" w:rsidP="00915ADF">
      <w:pPr>
        <w:pStyle w:val="Heading4"/>
        <w:spacing w:before="0" w:line="360" w:lineRule="auto"/>
      </w:pPr>
      <w:r w:rsidRPr="00B62D2C">
        <w:t>General description:</w:t>
      </w:r>
    </w:p>
    <w:tbl>
      <w:tblPr>
        <w:tblStyle w:val="TableGrid"/>
        <w:tblpPr w:leftFromText="180" w:rightFromText="180" w:vertAnchor="text" w:horzAnchor="margin" w:tblpXSpec="center" w:tblpY="724"/>
        <w:tblW w:w="7864" w:type="dxa"/>
        <w:tblLayout w:type="fixed"/>
        <w:tblLook w:val="04A0" w:firstRow="1" w:lastRow="0" w:firstColumn="1" w:lastColumn="0" w:noHBand="0" w:noVBand="1"/>
      </w:tblPr>
      <w:tblGrid>
        <w:gridCol w:w="1908"/>
        <w:gridCol w:w="1348"/>
        <w:gridCol w:w="1275"/>
        <w:gridCol w:w="3333"/>
      </w:tblGrid>
      <w:tr w:rsidR="00F957AB" w:rsidRPr="00B62D2C" w14:paraId="09CD8A10" w14:textId="77777777" w:rsidTr="00701102">
        <w:trPr>
          <w:trHeight w:val="204"/>
        </w:trPr>
        <w:tc>
          <w:tcPr>
            <w:tcW w:w="1908" w:type="dxa"/>
            <w:shd w:val="clear" w:color="auto" w:fill="FFE599" w:themeFill="accent4" w:themeFillTint="66"/>
          </w:tcPr>
          <w:p w14:paraId="529ACD3B" w14:textId="77777777" w:rsidR="00F957AB" w:rsidRPr="00B62D2C" w:rsidRDefault="00F957AB" w:rsidP="00701102">
            <w:pPr>
              <w:spacing w:line="360" w:lineRule="auto"/>
              <w:jc w:val="center"/>
              <w:rPr>
                <w:sz w:val="22"/>
                <w:szCs w:val="22"/>
              </w:rPr>
            </w:pPr>
            <w:r w:rsidRPr="00B62D2C">
              <w:rPr>
                <w:sz w:val="22"/>
                <w:szCs w:val="22"/>
              </w:rPr>
              <w:t>Name</w:t>
            </w:r>
          </w:p>
        </w:tc>
        <w:tc>
          <w:tcPr>
            <w:tcW w:w="1348" w:type="dxa"/>
            <w:shd w:val="clear" w:color="auto" w:fill="FFE599" w:themeFill="accent4" w:themeFillTint="66"/>
          </w:tcPr>
          <w:p w14:paraId="2288F69E" w14:textId="7F7558BD" w:rsidR="00F957AB" w:rsidRPr="00B62D2C" w:rsidRDefault="00701102" w:rsidP="00701102">
            <w:pPr>
              <w:spacing w:line="360" w:lineRule="auto"/>
              <w:jc w:val="center"/>
              <w:rPr>
                <w:sz w:val="22"/>
                <w:szCs w:val="22"/>
              </w:rPr>
            </w:pPr>
            <w:r>
              <w:rPr>
                <w:sz w:val="22"/>
                <w:szCs w:val="22"/>
              </w:rPr>
              <w:t>Package Pin</w:t>
            </w:r>
          </w:p>
        </w:tc>
        <w:tc>
          <w:tcPr>
            <w:tcW w:w="1275" w:type="dxa"/>
            <w:shd w:val="clear" w:color="auto" w:fill="FFE599" w:themeFill="accent4" w:themeFillTint="66"/>
          </w:tcPr>
          <w:p w14:paraId="17C033B7" w14:textId="164CFCBF" w:rsidR="00F957AB" w:rsidRPr="00B62D2C" w:rsidRDefault="00F957AB" w:rsidP="00701102">
            <w:pPr>
              <w:spacing w:line="360" w:lineRule="auto"/>
              <w:jc w:val="center"/>
              <w:rPr>
                <w:sz w:val="22"/>
                <w:szCs w:val="22"/>
              </w:rPr>
            </w:pPr>
            <w:r w:rsidRPr="00B62D2C">
              <w:rPr>
                <w:sz w:val="22"/>
                <w:szCs w:val="22"/>
              </w:rPr>
              <w:t>Direction</w:t>
            </w:r>
          </w:p>
        </w:tc>
        <w:tc>
          <w:tcPr>
            <w:tcW w:w="3333" w:type="dxa"/>
            <w:shd w:val="clear" w:color="auto" w:fill="FFE599" w:themeFill="accent4" w:themeFillTint="66"/>
          </w:tcPr>
          <w:p w14:paraId="438CC0CE" w14:textId="77777777" w:rsidR="00F957AB" w:rsidRPr="00B62D2C" w:rsidRDefault="00F957AB" w:rsidP="00701102">
            <w:pPr>
              <w:spacing w:line="360" w:lineRule="auto"/>
              <w:jc w:val="center"/>
              <w:rPr>
                <w:sz w:val="22"/>
                <w:szCs w:val="22"/>
              </w:rPr>
            </w:pPr>
            <w:r w:rsidRPr="00B62D2C">
              <w:rPr>
                <w:sz w:val="22"/>
                <w:szCs w:val="22"/>
              </w:rPr>
              <w:t>Description</w:t>
            </w:r>
          </w:p>
        </w:tc>
      </w:tr>
      <w:tr w:rsidR="00F957AB" w:rsidRPr="00B62D2C" w14:paraId="2B9F8520" w14:textId="77777777" w:rsidTr="00701102">
        <w:trPr>
          <w:trHeight w:val="192"/>
        </w:trPr>
        <w:tc>
          <w:tcPr>
            <w:tcW w:w="1908" w:type="dxa"/>
          </w:tcPr>
          <w:p w14:paraId="2D363884" w14:textId="77777777" w:rsidR="00F957AB" w:rsidRPr="00B62D2C" w:rsidRDefault="00F957AB" w:rsidP="00701102">
            <w:pPr>
              <w:spacing w:line="360" w:lineRule="auto"/>
              <w:jc w:val="center"/>
              <w:rPr>
                <w:sz w:val="22"/>
                <w:szCs w:val="22"/>
              </w:rPr>
            </w:pPr>
            <w:r w:rsidRPr="00B62D2C">
              <w:rPr>
                <w:sz w:val="22"/>
                <w:szCs w:val="22"/>
              </w:rPr>
              <w:t>P_in_status_fpga</w:t>
            </w:r>
          </w:p>
        </w:tc>
        <w:tc>
          <w:tcPr>
            <w:tcW w:w="1348" w:type="dxa"/>
          </w:tcPr>
          <w:p w14:paraId="24E8D0BC" w14:textId="17D7F7D8" w:rsidR="00F957AB" w:rsidRPr="00B62D2C" w:rsidRDefault="00701102" w:rsidP="00701102">
            <w:pPr>
              <w:spacing w:line="360" w:lineRule="auto"/>
              <w:jc w:val="center"/>
              <w:rPr>
                <w:sz w:val="22"/>
                <w:szCs w:val="22"/>
              </w:rPr>
            </w:pPr>
            <w:r>
              <w:rPr>
                <w:sz w:val="22"/>
                <w:szCs w:val="22"/>
              </w:rPr>
              <w:t>G18</w:t>
            </w:r>
          </w:p>
        </w:tc>
        <w:tc>
          <w:tcPr>
            <w:tcW w:w="1275" w:type="dxa"/>
          </w:tcPr>
          <w:p w14:paraId="1422FC58" w14:textId="7B69CCF5"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1D376E06" w14:textId="77777777" w:rsidR="00F957AB" w:rsidRPr="00B62D2C" w:rsidRDefault="00F957AB" w:rsidP="00701102">
            <w:pPr>
              <w:spacing w:line="360" w:lineRule="auto"/>
              <w:jc w:val="center"/>
              <w:rPr>
                <w:sz w:val="22"/>
                <w:szCs w:val="22"/>
              </w:rPr>
            </w:pPr>
            <w:r w:rsidRPr="00B62D2C">
              <w:rPr>
                <w:sz w:val="22"/>
                <w:szCs w:val="22"/>
              </w:rPr>
              <w:t>PSU input voltage indication line:</w:t>
            </w:r>
          </w:p>
          <w:p w14:paraId="72849C8A" w14:textId="77777777" w:rsidR="00F957AB" w:rsidRPr="00B62D2C" w:rsidRDefault="00F957AB" w:rsidP="00701102">
            <w:pPr>
              <w:spacing w:line="360" w:lineRule="auto"/>
              <w:jc w:val="center"/>
              <w:rPr>
                <w:sz w:val="22"/>
                <w:szCs w:val="22"/>
              </w:rPr>
            </w:pPr>
            <w:r w:rsidRPr="00B62D2C">
              <w:rPr>
                <w:sz w:val="22"/>
                <w:szCs w:val="22"/>
              </w:rPr>
              <w:t>a. 115[V] AC 3-Phase Input.</w:t>
            </w:r>
          </w:p>
          <w:p w14:paraId="64765B75" w14:textId="77777777" w:rsidR="00F957AB" w:rsidRPr="00B62D2C" w:rsidRDefault="00F957AB" w:rsidP="00701102">
            <w:pPr>
              <w:spacing w:line="360" w:lineRule="auto"/>
              <w:jc w:val="center"/>
              <w:rPr>
                <w:sz w:val="22"/>
                <w:szCs w:val="22"/>
              </w:rPr>
            </w:pPr>
            <w:r w:rsidRPr="00B62D2C">
              <w:rPr>
                <w:sz w:val="22"/>
                <w:szCs w:val="22"/>
              </w:rPr>
              <w:t>b. 28[V] DC Input.</w:t>
            </w:r>
          </w:p>
        </w:tc>
      </w:tr>
      <w:tr w:rsidR="00F957AB" w:rsidRPr="00B62D2C" w14:paraId="6A9AC29D" w14:textId="77777777" w:rsidTr="00701102">
        <w:trPr>
          <w:trHeight w:val="182"/>
        </w:trPr>
        <w:tc>
          <w:tcPr>
            <w:tcW w:w="1908" w:type="dxa"/>
          </w:tcPr>
          <w:p w14:paraId="21C2EC80" w14:textId="77777777" w:rsidR="00F957AB" w:rsidRPr="00B62D2C" w:rsidRDefault="00F957AB" w:rsidP="00701102">
            <w:pPr>
              <w:spacing w:line="360" w:lineRule="auto"/>
              <w:jc w:val="center"/>
              <w:rPr>
                <w:sz w:val="22"/>
                <w:szCs w:val="22"/>
              </w:rPr>
            </w:pPr>
            <w:r w:rsidRPr="00B62D2C">
              <w:rPr>
                <w:sz w:val="22"/>
                <w:szCs w:val="22"/>
              </w:rPr>
              <w:t>P_out_status_fpga</w:t>
            </w:r>
          </w:p>
        </w:tc>
        <w:tc>
          <w:tcPr>
            <w:tcW w:w="1348" w:type="dxa"/>
          </w:tcPr>
          <w:p w14:paraId="1B0D9BD7" w14:textId="7C76153A" w:rsidR="00F957AB" w:rsidRPr="00B62D2C" w:rsidRDefault="00701102" w:rsidP="00701102">
            <w:pPr>
              <w:spacing w:line="360" w:lineRule="auto"/>
              <w:jc w:val="center"/>
              <w:rPr>
                <w:sz w:val="22"/>
                <w:szCs w:val="22"/>
              </w:rPr>
            </w:pPr>
            <w:r>
              <w:rPr>
                <w:sz w:val="22"/>
                <w:szCs w:val="22"/>
              </w:rPr>
              <w:t>J20</w:t>
            </w:r>
          </w:p>
        </w:tc>
        <w:tc>
          <w:tcPr>
            <w:tcW w:w="1275" w:type="dxa"/>
          </w:tcPr>
          <w:p w14:paraId="4DF7B61A" w14:textId="129C8E59" w:rsidR="00F957AB" w:rsidRPr="00B62D2C" w:rsidRDefault="00F957AB" w:rsidP="00701102">
            <w:pPr>
              <w:spacing w:line="360" w:lineRule="auto"/>
              <w:jc w:val="center"/>
              <w:rPr>
                <w:sz w:val="22"/>
                <w:szCs w:val="22"/>
              </w:rPr>
            </w:pPr>
            <w:r w:rsidRPr="00B62D2C">
              <w:rPr>
                <w:sz w:val="22"/>
                <w:szCs w:val="22"/>
              </w:rPr>
              <w:t>OUT</w:t>
            </w:r>
          </w:p>
        </w:tc>
        <w:tc>
          <w:tcPr>
            <w:tcW w:w="3333" w:type="dxa"/>
          </w:tcPr>
          <w:p w14:paraId="3311E7DA" w14:textId="77777777" w:rsidR="00F957AB" w:rsidRPr="00B62D2C" w:rsidRDefault="00F957AB" w:rsidP="00701102">
            <w:pPr>
              <w:spacing w:line="360" w:lineRule="auto"/>
              <w:jc w:val="center"/>
              <w:rPr>
                <w:sz w:val="22"/>
                <w:szCs w:val="22"/>
              </w:rPr>
            </w:pPr>
            <w:r w:rsidRPr="00B62D2C">
              <w:rPr>
                <w:sz w:val="22"/>
                <w:szCs w:val="22"/>
              </w:rPr>
              <w:t>PSU output voltage indication line:</w:t>
            </w:r>
          </w:p>
          <w:p w14:paraId="50F858F5" w14:textId="77777777" w:rsidR="00F957AB" w:rsidRPr="00B62D2C" w:rsidRDefault="00F957AB" w:rsidP="00701102">
            <w:pPr>
              <w:spacing w:line="360" w:lineRule="auto"/>
              <w:jc w:val="center"/>
              <w:rPr>
                <w:sz w:val="22"/>
                <w:szCs w:val="22"/>
              </w:rPr>
            </w:pPr>
            <w:r w:rsidRPr="00B62D2C">
              <w:rPr>
                <w:sz w:val="22"/>
                <w:szCs w:val="22"/>
              </w:rPr>
              <w:t>a. 115[V] AC Output.</w:t>
            </w:r>
          </w:p>
          <w:p w14:paraId="627982C6" w14:textId="77777777" w:rsidR="00F957AB" w:rsidRPr="00B62D2C" w:rsidRDefault="00F957AB" w:rsidP="00701102">
            <w:pPr>
              <w:spacing w:line="360" w:lineRule="auto"/>
              <w:jc w:val="center"/>
              <w:rPr>
                <w:sz w:val="22"/>
                <w:szCs w:val="22"/>
              </w:rPr>
            </w:pPr>
            <w:r w:rsidRPr="00B62D2C">
              <w:rPr>
                <w:sz w:val="22"/>
                <w:szCs w:val="22"/>
              </w:rPr>
              <w:t>b. 28[V] DC/DC boards outputs.</w:t>
            </w:r>
          </w:p>
        </w:tc>
      </w:tr>
    </w:tbl>
    <w:p w14:paraId="7EBC24BD" w14:textId="77777777" w:rsidR="007B1A90" w:rsidRPr="00B62D2C" w:rsidRDefault="007B1A90" w:rsidP="00B62D2C">
      <w:pPr>
        <w:spacing w:line="360" w:lineRule="auto"/>
        <w:rPr>
          <w:sz w:val="22"/>
          <w:szCs w:val="22"/>
        </w:rPr>
      </w:pPr>
      <w:r w:rsidRPr="00B62D2C">
        <w:rPr>
          <w:sz w:val="22"/>
          <w:szCs w:val="22"/>
        </w:rPr>
        <w:t>The module provides 2 status lines to the customer LED panel.</w:t>
      </w:r>
      <w:bookmarkStart w:id="13" w:name="_Toc130405662"/>
      <w:r w:rsidRPr="00B62D2C">
        <w:rPr>
          <w:sz w:val="22"/>
          <w:szCs w:val="22"/>
        </w:rPr>
        <w:t xml:space="preserve"> The following is the description of the lines implemented: </w:t>
      </w:r>
      <w:bookmarkEnd w:id="13"/>
    </w:p>
    <w:p w14:paraId="10C137FA" w14:textId="77777777" w:rsidR="007B1A90" w:rsidRPr="00B62D2C" w:rsidRDefault="007B1A90" w:rsidP="00B62D2C">
      <w:pPr>
        <w:spacing w:line="360" w:lineRule="auto"/>
        <w:rPr>
          <w:sz w:val="22"/>
          <w:szCs w:val="22"/>
        </w:rPr>
      </w:pPr>
    </w:p>
    <w:p w14:paraId="5F8D39D3" w14:textId="77777777" w:rsidR="007B1A90" w:rsidRPr="00B62D2C" w:rsidRDefault="007B1A90" w:rsidP="00B62D2C">
      <w:pPr>
        <w:spacing w:line="360" w:lineRule="auto"/>
        <w:rPr>
          <w:sz w:val="22"/>
          <w:szCs w:val="22"/>
        </w:rPr>
      </w:pPr>
    </w:p>
    <w:p w14:paraId="47F042D9" w14:textId="77777777" w:rsidR="007B1A90" w:rsidRPr="00B62D2C" w:rsidRDefault="007B1A90" w:rsidP="00B62D2C">
      <w:pPr>
        <w:spacing w:line="360" w:lineRule="auto"/>
        <w:rPr>
          <w:sz w:val="22"/>
          <w:szCs w:val="22"/>
        </w:rPr>
      </w:pPr>
    </w:p>
    <w:p w14:paraId="4E642DA4" w14:textId="77777777" w:rsidR="007B1A90" w:rsidRPr="00B62D2C" w:rsidRDefault="007B1A90" w:rsidP="00B62D2C">
      <w:pPr>
        <w:spacing w:line="360" w:lineRule="auto"/>
        <w:rPr>
          <w:sz w:val="22"/>
          <w:szCs w:val="22"/>
        </w:rPr>
      </w:pPr>
    </w:p>
    <w:p w14:paraId="7437D8D9" w14:textId="77777777" w:rsidR="007B1A90" w:rsidRPr="00B62D2C" w:rsidRDefault="007B1A90" w:rsidP="00B62D2C">
      <w:pPr>
        <w:pStyle w:val="Heading4"/>
        <w:spacing w:line="360" w:lineRule="auto"/>
      </w:pPr>
      <w:r w:rsidRPr="00B62D2C">
        <w:t>Specific Requirements</w:t>
      </w:r>
    </w:p>
    <w:p w14:paraId="1D86E8BB"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P_in_status_fpga shall be HIGH if the following conditions are met:</w:t>
      </w:r>
    </w:p>
    <w:p w14:paraId="5C214DD3" w14:textId="40DF2E08" w:rsidR="007B1A90" w:rsidRPr="00B62D2C" w:rsidRDefault="007B1A90" w:rsidP="002D3625">
      <w:pPr>
        <w:pStyle w:val="ListParagraph"/>
        <w:numPr>
          <w:ilvl w:val="2"/>
          <w:numId w:val="26"/>
        </w:numPr>
        <w:spacing w:line="360" w:lineRule="auto"/>
        <w:rPr>
          <w:sz w:val="22"/>
          <w:szCs w:val="22"/>
        </w:rPr>
      </w:pPr>
      <w:r w:rsidRPr="00B62D2C">
        <w:rPr>
          <w:sz w:val="22"/>
          <w:szCs w:val="22"/>
        </w:rPr>
        <w:t>108[V] &lt; Vsns_PH</w:t>
      </w:r>
      <w:r w:rsidR="002D3625">
        <w:rPr>
          <w:sz w:val="22"/>
          <w:szCs w:val="22"/>
        </w:rPr>
        <w:t>x</w:t>
      </w:r>
      <w:r w:rsidRPr="00B62D2C">
        <w:rPr>
          <w:sz w:val="22"/>
          <w:szCs w:val="22"/>
        </w:rPr>
        <w:t xml:space="preserve"> RMS &lt; 118[V]</w:t>
      </w:r>
      <w:r w:rsidR="002D3625">
        <w:rPr>
          <w:sz w:val="22"/>
          <w:szCs w:val="22"/>
        </w:rPr>
        <w:t>.</w:t>
      </w:r>
    </w:p>
    <w:p w14:paraId="04B3850D" w14:textId="77777777" w:rsidR="007B1A90" w:rsidRPr="00B62D2C" w:rsidRDefault="007B1A90" w:rsidP="00B62D2C">
      <w:pPr>
        <w:pStyle w:val="ListParagraph"/>
        <w:numPr>
          <w:ilvl w:val="2"/>
          <w:numId w:val="26"/>
        </w:numPr>
        <w:spacing w:line="360" w:lineRule="auto"/>
        <w:rPr>
          <w:sz w:val="22"/>
          <w:szCs w:val="22"/>
        </w:rPr>
      </w:pPr>
      <w:r w:rsidRPr="00B62D2C">
        <w:rPr>
          <w:sz w:val="22"/>
          <w:szCs w:val="22"/>
        </w:rPr>
        <w:t>22[V] &lt; 28V_IN_sns &lt; 30[V].</w:t>
      </w:r>
    </w:p>
    <w:p w14:paraId="124EA445" w14:textId="2DA28465" w:rsidR="007B1A90" w:rsidRPr="00B62D2C" w:rsidRDefault="007B1A90" w:rsidP="00B62D2C">
      <w:pPr>
        <w:pStyle w:val="ListParagraph"/>
        <w:numPr>
          <w:ilvl w:val="1"/>
          <w:numId w:val="26"/>
        </w:numPr>
        <w:spacing w:line="360" w:lineRule="auto"/>
        <w:rPr>
          <w:sz w:val="22"/>
          <w:szCs w:val="22"/>
        </w:rPr>
      </w:pPr>
      <w:r w:rsidRPr="00B62D2C">
        <w:rPr>
          <w:sz w:val="22"/>
          <w:szCs w:val="22"/>
        </w:rPr>
        <w:t>If one or more conditions are not met – the Pin_status_fpga shall be LOW.</w:t>
      </w:r>
    </w:p>
    <w:p w14:paraId="6E00A821" w14:textId="77777777" w:rsidR="007B1A90" w:rsidRPr="00B62D2C" w:rsidRDefault="007B1A90" w:rsidP="00B62D2C">
      <w:pPr>
        <w:pStyle w:val="ListParagraph"/>
        <w:numPr>
          <w:ilvl w:val="1"/>
          <w:numId w:val="26"/>
        </w:numPr>
        <w:spacing w:line="360" w:lineRule="auto"/>
        <w:rPr>
          <w:sz w:val="22"/>
          <w:szCs w:val="22"/>
        </w:rPr>
      </w:pPr>
      <w:r w:rsidRPr="00B62D2C">
        <w:rPr>
          <w:sz w:val="22"/>
          <w:szCs w:val="22"/>
        </w:rPr>
        <w:t>P_out_status_fpga shall be HIGH if the following conditions are met:</w:t>
      </w:r>
    </w:p>
    <w:p w14:paraId="4ECBC603" w14:textId="446D5988" w:rsidR="007B1A90" w:rsidRPr="00B62D2C" w:rsidRDefault="007B1A90" w:rsidP="002D3625">
      <w:pPr>
        <w:pStyle w:val="ListParagraph"/>
        <w:numPr>
          <w:ilvl w:val="2"/>
          <w:numId w:val="26"/>
        </w:numPr>
        <w:spacing w:line="360" w:lineRule="auto"/>
        <w:rPr>
          <w:sz w:val="22"/>
          <w:szCs w:val="22"/>
        </w:rPr>
      </w:pPr>
      <w:r w:rsidRPr="00B62D2C">
        <w:rPr>
          <w:sz w:val="22"/>
          <w:szCs w:val="22"/>
        </w:rPr>
        <w:t>108[V] &lt; Vsns_PH_</w:t>
      </w:r>
      <w:r w:rsidR="002D3625">
        <w:rPr>
          <w:sz w:val="22"/>
          <w:szCs w:val="22"/>
        </w:rPr>
        <w:t>x</w:t>
      </w:r>
      <w:r w:rsidRPr="00B62D2C">
        <w:rPr>
          <w:sz w:val="22"/>
          <w:szCs w:val="22"/>
        </w:rPr>
        <w:t>_RLY RMS &lt; 118[V]</w:t>
      </w:r>
      <w:r w:rsidR="002D3625">
        <w:rPr>
          <w:sz w:val="22"/>
          <w:szCs w:val="22"/>
        </w:rPr>
        <w:t>.</w:t>
      </w:r>
    </w:p>
    <w:p w14:paraId="7A782E30" w14:textId="7AACA839" w:rsidR="007B1A90" w:rsidRPr="00B62D2C" w:rsidRDefault="007B1A90" w:rsidP="00B62D2C">
      <w:pPr>
        <w:pStyle w:val="ListParagraph"/>
        <w:numPr>
          <w:ilvl w:val="2"/>
          <w:numId w:val="26"/>
        </w:numPr>
        <w:spacing w:line="360" w:lineRule="auto"/>
        <w:rPr>
          <w:sz w:val="22"/>
          <w:szCs w:val="22"/>
        </w:rPr>
      </w:pPr>
      <w:r w:rsidRPr="00B62D2C">
        <w:rPr>
          <w:sz w:val="22"/>
          <w:szCs w:val="22"/>
        </w:rPr>
        <w:t>108[V] &lt; OUT4_sns RMS &lt; 118[V]</w:t>
      </w:r>
      <w:r w:rsidR="002D3625">
        <w:rPr>
          <w:sz w:val="22"/>
          <w:szCs w:val="22"/>
        </w:rPr>
        <w:t>.</w:t>
      </w:r>
    </w:p>
    <w:p w14:paraId="6F90E41E" w14:textId="2692C7DE" w:rsidR="007B1A90" w:rsidRPr="00B62D2C" w:rsidRDefault="007B1A90" w:rsidP="00B62D2C">
      <w:pPr>
        <w:pStyle w:val="ListParagraph"/>
        <w:numPr>
          <w:ilvl w:val="1"/>
          <w:numId w:val="26"/>
        </w:numPr>
        <w:spacing w:line="360" w:lineRule="auto"/>
        <w:rPr>
          <w:sz w:val="22"/>
          <w:szCs w:val="22"/>
        </w:rPr>
      </w:pPr>
      <w:r w:rsidRPr="00B62D2C">
        <w:rPr>
          <w:sz w:val="22"/>
          <w:szCs w:val="22"/>
        </w:rPr>
        <w:t xml:space="preserve">DC/DC boards output range </w:t>
      </w:r>
      <w:r w:rsidR="0039089D">
        <w:rPr>
          <w:sz w:val="22"/>
          <w:szCs w:val="22"/>
        </w:rPr>
        <w:t xml:space="preserve">is defined </w:t>
      </w:r>
      <w:r w:rsidRPr="00B62D2C">
        <w:rPr>
          <w:sz w:val="22"/>
          <w:szCs w:val="22"/>
        </w:rPr>
        <w:t>in accordance with the following table:</w:t>
      </w:r>
    </w:p>
    <w:tbl>
      <w:tblPr>
        <w:tblStyle w:val="TableGrid"/>
        <w:tblW w:w="4950" w:type="dxa"/>
        <w:tblInd w:w="2031" w:type="dxa"/>
        <w:tblLook w:val="04A0" w:firstRow="1" w:lastRow="0" w:firstColumn="1" w:lastColumn="0" w:noHBand="0" w:noVBand="1"/>
      </w:tblPr>
      <w:tblGrid>
        <w:gridCol w:w="1083"/>
        <w:gridCol w:w="1741"/>
        <w:gridCol w:w="2126"/>
      </w:tblGrid>
      <w:tr w:rsidR="007B1A90" w:rsidRPr="00B62D2C" w14:paraId="60134722" w14:textId="77777777" w:rsidTr="00E15326">
        <w:tc>
          <w:tcPr>
            <w:tcW w:w="1083" w:type="dxa"/>
          </w:tcPr>
          <w:p w14:paraId="248C3655" w14:textId="77777777" w:rsidR="007B1A90" w:rsidRPr="00B62D2C" w:rsidRDefault="007B1A90" w:rsidP="00B62D2C">
            <w:pPr>
              <w:spacing w:line="360" w:lineRule="auto"/>
              <w:rPr>
                <w:sz w:val="22"/>
                <w:szCs w:val="22"/>
              </w:rPr>
            </w:pPr>
            <w:r w:rsidRPr="00B62D2C">
              <w:rPr>
                <w:sz w:val="22"/>
                <w:szCs w:val="22"/>
              </w:rPr>
              <w:t>DC/DC Board</w:t>
            </w:r>
          </w:p>
        </w:tc>
        <w:tc>
          <w:tcPr>
            <w:tcW w:w="1741" w:type="dxa"/>
          </w:tcPr>
          <w:p w14:paraId="320D0FDB" w14:textId="77777777" w:rsidR="007B1A90" w:rsidRPr="00B62D2C" w:rsidRDefault="007B1A90" w:rsidP="00B62D2C">
            <w:pPr>
              <w:spacing w:line="360" w:lineRule="auto"/>
              <w:rPr>
                <w:sz w:val="22"/>
                <w:szCs w:val="22"/>
              </w:rPr>
            </w:pPr>
            <w:r w:rsidRPr="00B62D2C">
              <w:rPr>
                <w:sz w:val="22"/>
                <w:szCs w:val="22"/>
              </w:rPr>
              <w:t>Output voltage</w:t>
            </w:r>
          </w:p>
        </w:tc>
        <w:tc>
          <w:tcPr>
            <w:tcW w:w="2126" w:type="dxa"/>
          </w:tcPr>
          <w:p w14:paraId="3A260825" w14:textId="77777777" w:rsidR="007B1A90" w:rsidRPr="00B62D2C" w:rsidRDefault="007B1A90" w:rsidP="00B62D2C">
            <w:pPr>
              <w:spacing w:line="360" w:lineRule="auto"/>
              <w:rPr>
                <w:sz w:val="22"/>
                <w:szCs w:val="22"/>
              </w:rPr>
            </w:pPr>
            <w:r w:rsidRPr="00B62D2C">
              <w:rPr>
                <w:sz w:val="22"/>
                <w:szCs w:val="22"/>
              </w:rPr>
              <w:t>DC Ranges</w:t>
            </w:r>
          </w:p>
        </w:tc>
      </w:tr>
      <w:tr w:rsidR="007B1A90" w:rsidRPr="00B62D2C" w14:paraId="41A96239" w14:textId="77777777" w:rsidTr="00F17CBB">
        <w:trPr>
          <w:trHeight w:val="193"/>
        </w:trPr>
        <w:tc>
          <w:tcPr>
            <w:tcW w:w="1083" w:type="dxa"/>
          </w:tcPr>
          <w:p w14:paraId="5E9CDF6E" w14:textId="77777777" w:rsidR="007B1A90" w:rsidRPr="00B62D2C" w:rsidRDefault="007B1A90" w:rsidP="00B62D2C">
            <w:pPr>
              <w:spacing w:line="360" w:lineRule="auto"/>
              <w:rPr>
                <w:sz w:val="22"/>
                <w:szCs w:val="22"/>
              </w:rPr>
            </w:pPr>
            <w:r w:rsidRPr="00B62D2C">
              <w:rPr>
                <w:sz w:val="22"/>
                <w:szCs w:val="22"/>
              </w:rPr>
              <w:t>1</w:t>
            </w:r>
          </w:p>
        </w:tc>
        <w:tc>
          <w:tcPr>
            <w:tcW w:w="1741" w:type="dxa"/>
          </w:tcPr>
          <w:p w14:paraId="4334775F" w14:textId="77777777" w:rsidR="007B1A90" w:rsidRPr="00B62D2C" w:rsidRDefault="007B1A90" w:rsidP="00B62D2C">
            <w:pPr>
              <w:spacing w:line="360" w:lineRule="auto"/>
              <w:rPr>
                <w:sz w:val="22"/>
                <w:szCs w:val="22"/>
              </w:rPr>
            </w:pPr>
            <w:r w:rsidRPr="00B62D2C">
              <w:rPr>
                <w:sz w:val="22"/>
                <w:szCs w:val="22"/>
              </w:rPr>
              <w:t>36VDC</w:t>
            </w:r>
          </w:p>
        </w:tc>
        <w:tc>
          <w:tcPr>
            <w:tcW w:w="2126" w:type="dxa"/>
          </w:tcPr>
          <w:p w14:paraId="4ED44D61" w14:textId="77777777" w:rsidR="007B1A90" w:rsidRPr="00B62D2C" w:rsidRDefault="007B1A90" w:rsidP="00B62D2C">
            <w:pPr>
              <w:spacing w:line="360" w:lineRule="auto"/>
              <w:rPr>
                <w:sz w:val="22"/>
                <w:szCs w:val="22"/>
              </w:rPr>
            </w:pPr>
            <w:r w:rsidRPr="00B62D2C">
              <w:rPr>
                <w:sz w:val="22"/>
                <w:szCs w:val="22"/>
              </w:rPr>
              <w:t>34.92V-37.08V</w:t>
            </w:r>
          </w:p>
        </w:tc>
      </w:tr>
      <w:tr w:rsidR="007B1A90" w:rsidRPr="00B62D2C" w14:paraId="6BA98348" w14:textId="77777777" w:rsidTr="00F17CBB">
        <w:trPr>
          <w:trHeight w:val="228"/>
        </w:trPr>
        <w:tc>
          <w:tcPr>
            <w:tcW w:w="1083" w:type="dxa"/>
          </w:tcPr>
          <w:p w14:paraId="1A29F256" w14:textId="77777777" w:rsidR="007B1A90" w:rsidRPr="00B62D2C" w:rsidRDefault="007B1A90" w:rsidP="00B62D2C">
            <w:pPr>
              <w:spacing w:line="360" w:lineRule="auto"/>
              <w:rPr>
                <w:sz w:val="22"/>
                <w:szCs w:val="22"/>
              </w:rPr>
            </w:pPr>
            <w:r w:rsidRPr="00B62D2C">
              <w:rPr>
                <w:sz w:val="22"/>
                <w:szCs w:val="22"/>
              </w:rPr>
              <w:t>2</w:t>
            </w:r>
          </w:p>
        </w:tc>
        <w:tc>
          <w:tcPr>
            <w:tcW w:w="1741" w:type="dxa"/>
          </w:tcPr>
          <w:p w14:paraId="5642879C" w14:textId="77777777" w:rsidR="007B1A90" w:rsidRPr="00B62D2C" w:rsidRDefault="007B1A90" w:rsidP="00B62D2C">
            <w:pPr>
              <w:spacing w:line="360" w:lineRule="auto"/>
              <w:rPr>
                <w:sz w:val="22"/>
                <w:szCs w:val="22"/>
              </w:rPr>
            </w:pPr>
            <w:r w:rsidRPr="00B62D2C">
              <w:rPr>
                <w:sz w:val="22"/>
                <w:szCs w:val="22"/>
              </w:rPr>
              <w:t>30.5VDC</w:t>
            </w:r>
          </w:p>
        </w:tc>
        <w:tc>
          <w:tcPr>
            <w:tcW w:w="2126" w:type="dxa"/>
          </w:tcPr>
          <w:p w14:paraId="5159589E" w14:textId="77777777" w:rsidR="007B1A90" w:rsidRPr="00B62D2C" w:rsidRDefault="007B1A90" w:rsidP="00B62D2C">
            <w:pPr>
              <w:spacing w:line="360" w:lineRule="auto"/>
              <w:rPr>
                <w:sz w:val="22"/>
                <w:szCs w:val="22"/>
              </w:rPr>
            </w:pPr>
            <w:r w:rsidRPr="00B62D2C">
              <w:rPr>
                <w:sz w:val="22"/>
                <w:szCs w:val="22"/>
              </w:rPr>
              <w:t>30.0425V-30.9575V</w:t>
            </w:r>
          </w:p>
        </w:tc>
      </w:tr>
      <w:tr w:rsidR="007B1A90" w:rsidRPr="00B62D2C" w14:paraId="5BF4286C" w14:textId="77777777" w:rsidTr="00E15326">
        <w:tc>
          <w:tcPr>
            <w:tcW w:w="1083" w:type="dxa"/>
          </w:tcPr>
          <w:p w14:paraId="611E51D9" w14:textId="77777777" w:rsidR="007B1A90" w:rsidRPr="00B62D2C" w:rsidRDefault="007B1A90" w:rsidP="00B62D2C">
            <w:pPr>
              <w:spacing w:line="360" w:lineRule="auto"/>
              <w:rPr>
                <w:sz w:val="22"/>
                <w:szCs w:val="22"/>
              </w:rPr>
            </w:pPr>
            <w:r w:rsidRPr="00B62D2C">
              <w:rPr>
                <w:sz w:val="22"/>
                <w:szCs w:val="22"/>
              </w:rPr>
              <w:t>5</w:t>
            </w:r>
          </w:p>
        </w:tc>
        <w:tc>
          <w:tcPr>
            <w:tcW w:w="1741" w:type="dxa"/>
          </w:tcPr>
          <w:p w14:paraId="6336D2DD"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9444ABE" w14:textId="77777777" w:rsidR="007B1A90" w:rsidRPr="00B62D2C" w:rsidRDefault="007B1A90" w:rsidP="00B62D2C">
            <w:pPr>
              <w:spacing w:line="360" w:lineRule="auto"/>
              <w:rPr>
                <w:sz w:val="22"/>
                <w:szCs w:val="22"/>
              </w:rPr>
            </w:pPr>
            <w:r w:rsidRPr="00B62D2C">
              <w:rPr>
                <w:sz w:val="22"/>
                <w:szCs w:val="22"/>
              </w:rPr>
              <w:t>27.16V-28.84V</w:t>
            </w:r>
          </w:p>
        </w:tc>
      </w:tr>
      <w:tr w:rsidR="007B1A90" w:rsidRPr="00B62D2C" w14:paraId="69CCBADE" w14:textId="77777777" w:rsidTr="00E15326">
        <w:tc>
          <w:tcPr>
            <w:tcW w:w="1083" w:type="dxa"/>
          </w:tcPr>
          <w:p w14:paraId="40BFA96D" w14:textId="77777777" w:rsidR="007B1A90" w:rsidRPr="00B62D2C" w:rsidRDefault="007B1A90" w:rsidP="00B62D2C">
            <w:pPr>
              <w:spacing w:line="360" w:lineRule="auto"/>
              <w:rPr>
                <w:sz w:val="22"/>
                <w:szCs w:val="22"/>
              </w:rPr>
            </w:pPr>
            <w:r w:rsidRPr="00B62D2C">
              <w:rPr>
                <w:sz w:val="22"/>
                <w:szCs w:val="22"/>
              </w:rPr>
              <w:t>6</w:t>
            </w:r>
          </w:p>
        </w:tc>
        <w:tc>
          <w:tcPr>
            <w:tcW w:w="1741" w:type="dxa"/>
          </w:tcPr>
          <w:p w14:paraId="13D38D8C"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35E9EA42"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26D558D8" w14:textId="77777777" w:rsidTr="00E15326">
        <w:tc>
          <w:tcPr>
            <w:tcW w:w="1083" w:type="dxa"/>
          </w:tcPr>
          <w:p w14:paraId="6E29CF21" w14:textId="77777777" w:rsidR="007B1A90" w:rsidRPr="00B62D2C" w:rsidRDefault="007B1A90" w:rsidP="00B62D2C">
            <w:pPr>
              <w:spacing w:line="360" w:lineRule="auto"/>
              <w:rPr>
                <w:sz w:val="22"/>
                <w:szCs w:val="22"/>
              </w:rPr>
            </w:pPr>
            <w:r w:rsidRPr="00B62D2C">
              <w:rPr>
                <w:sz w:val="22"/>
                <w:szCs w:val="22"/>
              </w:rPr>
              <w:t>7</w:t>
            </w:r>
          </w:p>
        </w:tc>
        <w:tc>
          <w:tcPr>
            <w:tcW w:w="1741" w:type="dxa"/>
          </w:tcPr>
          <w:p w14:paraId="54FC283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689E955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8C3C31E" w14:textId="77777777" w:rsidTr="00E15326">
        <w:tc>
          <w:tcPr>
            <w:tcW w:w="1083" w:type="dxa"/>
          </w:tcPr>
          <w:p w14:paraId="61BE2F8F" w14:textId="77777777" w:rsidR="007B1A90" w:rsidRPr="00B62D2C" w:rsidRDefault="007B1A90" w:rsidP="00B62D2C">
            <w:pPr>
              <w:spacing w:line="360" w:lineRule="auto"/>
              <w:rPr>
                <w:sz w:val="22"/>
                <w:szCs w:val="22"/>
              </w:rPr>
            </w:pPr>
            <w:r w:rsidRPr="00B62D2C">
              <w:rPr>
                <w:sz w:val="22"/>
                <w:szCs w:val="22"/>
              </w:rPr>
              <w:t>8</w:t>
            </w:r>
          </w:p>
        </w:tc>
        <w:tc>
          <w:tcPr>
            <w:tcW w:w="1741" w:type="dxa"/>
          </w:tcPr>
          <w:p w14:paraId="583359AA"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4503AAFF"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6F55C3A7" w14:textId="77777777" w:rsidTr="00E15326">
        <w:tc>
          <w:tcPr>
            <w:tcW w:w="1083" w:type="dxa"/>
          </w:tcPr>
          <w:p w14:paraId="49211E81" w14:textId="77777777" w:rsidR="007B1A90" w:rsidRPr="00B62D2C" w:rsidRDefault="007B1A90" w:rsidP="00B62D2C">
            <w:pPr>
              <w:spacing w:line="360" w:lineRule="auto"/>
              <w:rPr>
                <w:sz w:val="22"/>
                <w:szCs w:val="22"/>
              </w:rPr>
            </w:pPr>
            <w:r w:rsidRPr="00B62D2C">
              <w:rPr>
                <w:sz w:val="22"/>
                <w:szCs w:val="22"/>
              </w:rPr>
              <w:t>9</w:t>
            </w:r>
          </w:p>
        </w:tc>
        <w:tc>
          <w:tcPr>
            <w:tcW w:w="1741" w:type="dxa"/>
          </w:tcPr>
          <w:p w14:paraId="169C1514"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CE16E6A" w14:textId="77777777" w:rsidR="007B1A90" w:rsidRPr="00B62D2C" w:rsidRDefault="007B1A90" w:rsidP="00B62D2C">
            <w:pPr>
              <w:spacing w:line="360" w:lineRule="auto"/>
              <w:rPr>
                <w:b/>
                <w:bCs/>
                <w:sz w:val="22"/>
                <w:szCs w:val="22"/>
              </w:rPr>
            </w:pPr>
            <w:r w:rsidRPr="00B62D2C">
              <w:rPr>
                <w:sz w:val="22"/>
                <w:szCs w:val="22"/>
              </w:rPr>
              <w:t>27.16V-28.84V</w:t>
            </w:r>
          </w:p>
        </w:tc>
      </w:tr>
      <w:tr w:rsidR="007B1A90" w:rsidRPr="00B62D2C" w14:paraId="3FAE18E4" w14:textId="77777777" w:rsidTr="00E15326">
        <w:tc>
          <w:tcPr>
            <w:tcW w:w="1083" w:type="dxa"/>
          </w:tcPr>
          <w:p w14:paraId="483FD447" w14:textId="77777777" w:rsidR="007B1A90" w:rsidRPr="00B62D2C" w:rsidRDefault="007B1A90" w:rsidP="00B62D2C">
            <w:pPr>
              <w:spacing w:line="360" w:lineRule="auto"/>
              <w:rPr>
                <w:sz w:val="22"/>
                <w:szCs w:val="22"/>
              </w:rPr>
            </w:pPr>
            <w:r w:rsidRPr="00B62D2C">
              <w:rPr>
                <w:sz w:val="22"/>
                <w:szCs w:val="22"/>
              </w:rPr>
              <w:t>10</w:t>
            </w:r>
          </w:p>
        </w:tc>
        <w:tc>
          <w:tcPr>
            <w:tcW w:w="1741" w:type="dxa"/>
          </w:tcPr>
          <w:p w14:paraId="53BF9650" w14:textId="77777777" w:rsidR="007B1A90" w:rsidRPr="00B62D2C" w:rsidRDefault="007B1A90" w:rsidP="00B62D2C">
            <w:pPr>
              <w:spacing w:line="360" w:lineRule="auto"/>
              <w:rPr>
                <w:sz w:val="22"/>
                <w:szCs w:val="22"/>
              </w:rPr>
            </w:pPr>
            <w:r w:rsidRPr="00B62D2C">
              <w:rPr>
                <w:sz w:val="22"/>
                <w:szCs w:val="22"/>
              </w:rPr>
              <w:t>28VDC</w:t>
            </w:r>
          </w:p>
        </w:tc>
        <w:tc>
          <w:tcPr>
            <w:tcW w:w="2126" w:type="dxa"/>
          </w:tcPr>
          <w:p w14:paraId="77F651D4" w14:textId="77777777" w:rsidR="007B1A90" w:rsidRPr="00B62D2C" w:rsidRDefault="007B1A90" w:rsidP="00B62D2C">
            <w:pPr>
              <w:spacing w:line="360" w:lineRule="auto"/>
              <w:rPr>
                <w:b/>
                <w:bCs/>
                <w:sz w:val="22"/>
                <w:szCs w:val="22"/>
              </w:rPr>
            </w:pPr>
            <w:r w:rsidRPr="00B62D2C">
              <w:rPr>
                <w:sz w:val="22"/>
                <w:szCs w:val="22"/>
              </w:rPr>
              <w:t>27.16V-28.84V</w:t>
            </w:r>
          </w:p>
        </w:tc>
      </w:tr>
    </w:tbl>
    <w:p w14:paraId="27B4FEFC" w14:textId="77777777" w:rsidR="002D3625" w:rsidRPr="002D3625" w:rsidRDefault="002D3625" w:rsidP="002D3625">
      <w:pPr>
        <w:pStyle w:val="ListParagraph"/>
        <w:spacing w:line="360" w:lineRule="auto"/>
      </w:pPr>
    </w:p>
    <w:p w14:paraId="678063AB" w14:textId="5D086FC7" w:rsidR="007B1A90" w:rsidRPr="002B0541" w:rsidRDefault="007B1A90" w:rsidP="002D3625">
      <w:pPr>
        <w:pStyle w:val="ListParagraph"/>
        <w:numPr>
          <w:ilvl w:val="1"/>
          <w:numId w:val="26"/>
        </w:numPr>
        <w:spacing w:line="360" w:lineRule="auto"/>
      </w:pPr>
      <w:r w:rsidRPr="00B62D2C">
        <w:rPr>
          <w:sz w:val="22"/>
          <w:szCs w:val="22"/>
        </w:rPr>
        <w:t>If one or more conditions are not met – the P_out_status_fpga shall be LOW</w:t>
      </w:r>
      <w:r w:rsidRPr="002B0541">
        <w:t>.</w:t>
      </w:r>
    </w:p>
    <w:p w14:paraId="79F32C4E" w14:textId="437C7C0D" w:rsidR="00E91DB7" w:rsidRPr="00E91DB7" w:rsidRDefault="00E91DB7" w:rsidP="005E0405"/>
    <w:p w14:paraId="455857C7" w14:textId="018708E4" w:rsidR="00F240A8" w:rsidRPr="00BE1E5F" w:rsidRDefault="00F240A8" w:rsidP="00BE1E5F">
      <w:pPr>
        <w:pStyle w:val="Heading3"/>
        <w:spacing w:line="360" w:lineRule="auto"/>
        <w:rPr>
          <w:sz w:val="22"/>
          <w:szCs w:val="22"/>
        </w:rPr>
      </w:pPr>
      <w:bookmarkStart w:id="14" w:name="_Toc172102995"/>
      <w:r w:rsidRPr="00BE1E5F">
        <w:rPr>
          <w:sz w:val="22"/>
          <w:szCs w:val="22"/>
        </w:rPr>
        <w:lastRenderedPageBreak/>
        <w:t>External Interface</w:t>
      </w:r>
      <w:bookmarkEnd w:id="10"/>
      <w:bookmarkEnd w:id="11"/>
      <w:r w:rsidR="00A21CB6" w:rsidRPr="00BE1E5F">
        <w:rPr>
          <w:sz w:val="22"/>
          <w:szCs w:val="22"/>
        </w:rPr>
        <w:t>s</w:t>
      </w:r>
      <w:bookmarkEnd w:id="14"/>
    </w:p>
    <w:p w14:paraId="3E47BE6A" w14:textId="2610E2B3" w:rsidR="00E91DB7" w:rsidRPr="00BE1E5F" w:rsidRDefault="00E91DB7" w:rsidP="00BE1E5F">
      <w:pPr>
        <w:pStyle w:val="Heading4"/>
        <w:spacing w:line="360" w:lineRule="auto"/>
      </w:pPr>
      <w:r w:rsidRPr="00BE1E5F">
        <w:t>Overview</w:t>
      </w:r>
    </w:p>
    <w:p w14:paraId="692C4B67" w14:textId="2F42FDAD" w:rsidR="00F240A8" w:rsidRPr="00BE1E5F" w:rsidRDefault="00BE1E5F" w:rsidP="00BE1E5F">
      <w:pPr>
        <w:spacing w:line="360" w:lineRule="auto"/>
        <w:rPr>
          <w:sz w:val="22"/>
          <w:szCs w:val="22"/>
        </w:rPr>
      </w:pPr>
      <w:r w:rsidRPr="00BE1E5F">
        <w:rPr>
          <w:noProof/>
          <w:sz w:val="22"/>
          <w:szCs w:val="22"/>
        </w:rPr>
        <w:drawing>
          <wp:anchor distT="0" distB="0" distL="114300" distR="114300" simplePos="0" relativeHeight="252132352" behindDoc="0" locked="0" layoutInCell="1" allowOverlap="1" wp14:anchorId="2AA7B3FA" wp14:editId="5EFCDA44">
            <wp:simplePos x="0" y="0"/>
            <wp:positionH relativeFrom="margin">
              <wp:align>center</wp:align>
            </wp:positionH>
            <wp:positionV relativeFrom="paragraph">
              <wp:posOffset>516255</wp:posOffset>
            </wp:positionV>
            <wp:extent cx="3949700" cy="3524250"/>
            <wp:effectExtent l="0" t="0" r="0" b="0"/>
            <wp:wrapSquare wrapText="bothSides"/>
            <wp:docPr id="129175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375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59488" t="23576" r="18921" b="7943"/>
                    <a:stretch/>
                  </pic:blipFill>
                  <pic:spPr bwMode="auto">
                    <a:xfrm>
                      <a:off x="0" y="0"/>
                      <a:ext cx="39497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40A8" w:rsidRPr="00BE1E5F">
        <w:rPr>
          <w:sz w:val="22"/>
          <w:szCs w:val="22"/>
        </w:rPr>
        <w:t xml:space="preserve">The </w:t>
      </w:r>
      <w:r w:rsidR="00E91DB7" w:rsidRPr="00BE1E5F">
        <w:rPr>
          <w:sz w:val="22"/>
          <w:szCs w:val="22"/>
        </w:rPr>
        <w:t xml:space="preserve">following </w:t>
      </w:r>
      <w:r w:rsidR="00F240A8" w:rsidRPr="00BE1E5F">
        <w:rPr>
          <w:sz w:val="22"/>
          <w:szCs w:val="22"/>
        </w:rPr>
        <w:t>diagram provides an overall view of the PSU external interfaces</w:t>
      </w:r>
      <w:r w:rsidR="00E16E09" w:rsidRPr="00BE1E5F">
        <w:rPr>
          <w:sz w:val="22"/>
          <w:szCs w:val="22"/>
        </w:rPr>
        <w:t>, while the blue interface connection lines are referred to as FPGA connectivity</w:t>
      </w:r>
      <w:r w:rsidR="009E43ED" w:rsidRPr="00BE1E5F">
        <w:rPr>
          <w:sz w:val="22"/>
          <w:szCs w:val="22"/>
        </w:rPr>
        <w:t>:</w:t>
      </w:r>
    </w:p>
    <w:p w14:paraId="52916680" w14:textId="4B87AEA0" w:rsidR="00F240A8" w:rsidRPr="00BE1E5F" w:rsidRDefault="00F240A8" w:rsidP="00BE1E5F">
      <w:pPr>
        <w:spacing w:line="360" w:lineRule="auto"/>
        <w:rPr>
          <w:sz w:val="22"/>
          <w:szCs w:val="22"/>
        </w:rPr>
      </w:pPr>
    </w:p>
    <w:p w14:paraId="2F161F42" w14:textId="77777777" w:rsidR="00F240A8" w:rsidRPr="00BE1E5F" w:rsidRDefault="00F240A8" w:rsidP="00BE1E5F">
      <w:pPr>
        <w:spacing w:line="360" w:lineRule="auto"/>
        <w:rPr>
          <w:sz w:val="22"/>
          <w:szCs w:val="22"/>
        </w:rPr>
      </w:pPr>
    </w:p>
    <w:p w14:paraId="7EB9E9E2" w14:textId="77777777" w:rsidR="00F240A8" w:rsidRPr="00BE1E5F" w:rsidRDefault="00F240A8" w:rsidP="00BE1E5F">
      <w:pPr>
        <w:spacing w:line="360" w:lineRule="auto"/>
        <w:rPr>
          <w:sz w:val="22"/>
          <w:szCs w:val="22"/>
        </w:rPr>
      </w:pPr>
    </w:p>
    <w:p w14:paraId="3D4E8B2C" w14:textId="77777777" w:rsidR="00F240A8" w:rsidRPr="00BE1E5F" w:rsidRDefault="00F240A8" w:rsidP="00BE1E5F">
      <w:pPr>
        <w:spacing w:line="360" w:lineRule="auto"/>
        <w:rPr>
          <w:sz w:val="22"/>
          <w:szCs w:val="22"/>
        </w:rPr>
      </w:pPr>
    </w:p>
    <w:p w14:paraId="132B0FE9" w14:textId="77777777" w:rsidR="00843B5B" w:rsidRPr="00BE1E5F" w:rsidRDefault="00843B5B" w:rsidP="00BE1E5F">
      <w:pPr>
        <w:spacing w:line="360" w:lineRule="auto"/>
        <w:rPr>
          <w:sz w:val="22"/>
          <w:szCs w:val="22"/>
        </w:rPr>
      </w:pPr>
    </w:p>
    <w:p w14:paraId="7732B2FD" w14:textId="77777777" w:rsidR="00843B5B" w:rsidRPr="00BE1E5F" w:rsidRDefault="00843B5B" w:rsidP="00BE1E5F">
      <w:pPr>
        <w:spacing w:line="360" w:lineRule="auto"/>
        <w:rPr>
          <w:sz w:val="22"/>
          <w:szCs w:val="22"/>
        </w:rPr>
      </w:pPr>
    </w:p>
    <w:p w14:paraId="5E5E6474" w14:textId="77777777" w:rsidR="00843B5B" w:rsidRPr="00BE1E5F" w:rsidRDefault="00843B5B" w:rsidP="00BE1E5F">
      <w:pPr>
        <w:spacing w:line="360" w:lineRule="auto"/>
        <w:rPr>
          <w:sz w:val="22"/>
          <w:szCs w:val="22"/>
        </w:rPr>
      </w:pPr>
    </w:p>
    <w:p w14:paraId="55EBE156" w14:textId="77777777" w:rsidR="00843B5B" w:rsidRPr="00BE1E5F" w:rsidRDefault="00843B5B" w:rsidP="00BE1E5F">
      <w:pPr>
        <w:spacing w:line="360" w:lineRule="auto"/>
        <w:rPr>
          <w:sz w:val="22"/>
          <w:szCs w:val="22"/>
        </w:rPr>
      </w:pPr>
    </w:p>
    <w:p w14:paraId="42FE6450" w14:textId="77777777" w:rsidR="00843B5B" w:rsidRPr="00BE1E5F" w:rsidRDefault="00843B5B" w:rsidP="00BE1E5F">
      <w:pPr>
        <w:spacing w:line="360" w:lineRule="auto"/>
        <w:rPr>
          <w:sz w:val="22"/>
          <w:szCs w:val="22"/>
        </w:rPr>
      </w:pPr>
    </w:p>
    <w:p w14:paraId="2A10A001" w14:textId="77777777" w:rsidR="00843B5B" w:rsidRPr="00BE1E5F" w:rsidRDefault="00843B5B" w:rsidP="00BE1E5F">
      <w:pPr>
        <w:spacing w:line="360" w:lineRule="auto"/>
        <w:rPr>
          <w:sz w:val="22"/>
          <w:szCs w:val="22"/>
        </w:rPr>
      </w:pPr>
    </w:p>
    <w:p w14:paraId="093DEB6F" w14:textId="66BAF332" w:rsidR="00F240A8" w:rsidRPr="00BE1E5F" w:rsidRDefault="00333530" w:rsidP="00BE1E5F">
      <w:pPr>
        <w:pStyle w:val="Heading4"/>
        <w:spacing w:line="360" w:lineRule="auto"/>
      </w:pPr>
      <w:r w:rsidRPr="00BE1E5F">
        <w:t xml:space="preserve">Aircraft </w:t>
      </w:r>
      <w:r w:rsidR="00F240A8" w:rsidRPr="00BE1E5F">
        <w:t>Interface</w:t>
      </w:r>
    </w:p>
    <w:p w14:paraId="07298696" w14:textId="5F1CCD81" w:rsidR="00BE1E5F" w:rsidRPr="00BE1E5F" w:rsidRDefault="00E36F2A" w:rsidP="00BE1E5F">
      <w:pPr>
        <w:spacing w:line="360" w:lineRule="auto"/>
        <w:rPr>
          <w:sz w:val="22"/>
          <w:szCs w:val="22"/>
        </w:rPr>
      </w:pPr>
      <w:r w:rsidRPr="00BE1E5F">
        <w:rPr>
          <w:sz w:val="22"/>
          <w:szCs w:val="22"/>
        </w:rPr>
        <w:t xml:space="preserve">The following </w:t>
      </w:r>
      <w:r w:rsidR="00C13F22" w:rsidRPr="00BE1E5F">
        <w:rPr>
          <w:sz w:val="22"/>
          <w:szCs w:val="22"/>
        </w:rPr>
        <w:t>table</w:t>
      </w:r>
      <w:r w:rsidRPr="00BE1E5F">
        <w:rPr>
          <w:sz w:val="22"/>
          <w:szCs w:val="22"/>
        </w:rPr>
        <w:t xml:space="preserve"> illustrates the FPGA interface with the controls from the Aircraft Interface:</w:t>
      </w:r>
    </w:p>
    <w:tbl>
      <w:tblPr>
        <w:tblStyle w:val="TableGrid"/>
        <w:tblpPr w:leftFromText="180" w:rightFromText="180" w:vertAnchor="text" w:horzAnchor="margin" w:tblpXSpec="center" w:tblpY="-6"/>
        <w:tblW w:w="10284" w:type="dxa"/>
        <w:tblLayout w:type="fixed"/>
        <w:tblLook w:val="04A0" w:firstRow="1" w:lastRow="0" w:firstColumn="1" w:lastColumn="0" w:noHBand="0" w:noVBand="1"/>
      </w:tblPr>
      <w:tblGrid>
        <w:gridCol w:w="2127"/>
        <w:gridCol w:w="1423"/>
        <w:gridCol w:w="1206"/>
        <w:gridCol w:w="5528"/>
      </w:tblGrid>
      <w:tr w:rsidR="00D36821" w:rsidRPr="00BE1E5F" w14:paraId="1C961C59" w14:textId="77777777" w:rsidTr="00C350F0">
        <w:trPr>
          <w:trHeight w:val="204"/>
        </w:trPr>
        <w:tc>
          <w:tcPr>
            <w:tcW w:w="2127" w:type="dxa"/>
            <w:shd w:val="clear" w:color="auto" w:fill="FFE599" w:themeFill="accent4" w:themeFillTint="66"/>
          </w:tcPr>
          <w:p w14:paraId="42BF67C6" w14:textId="77777777" w:rsidR="00D36821" w:rsidRPr="00BE1E5F" w:rsidRDefault="00D36821" w:rsidP="00D4009D">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3ABD21C9" w14:textId="1329340F" w:rsidR="00D36821" w:rsidRPr="00BE1E5F" w:rsidRDefault="00045BC2" w:rsidP="00D4009D">
            <w:pPr>
              <w:spacing w:line="360" w:lineRule="auto"/>
              <w:jc w:val="center"/>
              <w:rPr>
                <w:sz w:val="22"/>
                <w:szCs w:val="22"/>
              </w:rPr>
            </w:pPr>
            <w:r>
              <w:rPr>
                <w:sz w:val="22"/>
                <w:szCs w:val="22"/>
              </w:rPr>
              <w:t>Package Pin</w:t>
            </w:r>
          </w:p>
        </w:tc>
        <w:tc>
          <w:tcPr>
            <w:tcW w:w="1206" w:type="dxa"/>
            <w:shd w:val="clear" w:color="auto" w:fill="FFE599" w:themeFill="accent4" w:themeFillTint="66"/>
          </w:tcPr>
          <w:p w14:paraId="43FCECCC" w14:textId="11CB2E55" w:rsidR="00D36821" w:rsidRPr="00BE1E5F" w:rsidRDefault="00D36821" w:rsidP="00D4009D">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59152E17" w14:textId="77777777" w:rsidR="00D36821" w:rsidRPr="00BE1E5F" w:rsidRDefault="00D36821" w:rsidP="00D4009D">
            <w:pPr>
              <w:spacing w:line="360" w:lineRule="auto"/>
              <w:jc w:val="center"/>
              <w:rPr>
                <w:sz w:val="22"/>
                <w:szCs w:val="22"/>
              </w:rPr>
            </w:pPr>
            <w:r w:rsidRPr="00BE1E5F">
              <w:rPr>
                <w:sz w:val="22"/>
                <w:szCs w:val="22"/>
              </w:rPr>
              <w:t>Description</w:t>
            </w:r>
          </w:p>
        </w:tc>
      </w:tr>
      <w:tr w:rsidR="00D36821" w:rsidRPr="00BE1E5F" w14:paraId="0DCC3EEE" w14:textId="77777777" w:rsidTr="00C350F0">
        <w:trPr>
          <w:trHeight w:val="192"/>
        </w:trPr>
        <w:tc>
          <w:tcPr>
            <w:tcW w:w="2127" w:type="dxa"/>
          </w:tcPr>
          <w:p w14:paraId="45CA3CB3" w14:textId="77777777" w:rsidR="00D36821" w:rsidRPr="00BE1E5F" w:rsidRDefault="00D36821" w:rsidP="00D4009D">
            <w:pPr>
              <w:spacing w:line="360" w:lineRule="auto"/>
              <w:jc w:val="center"/>
              <w:rPr>
                <w:sz w:val="22"/>
                <w:szCs w:val="22"/>
              </w:rPr>
            </w:pPr>
            <w:r w:rsidRPr="00BE1E5F">
              <w:rPr>
                <w:sz w:val="22"/>
                <w:szCs w:val="22"/>
              </w:rPr>
              <w:t>PowerON_fpga</w:t>
            </w:r>
          </w:p>
        </w:tc>
        <w:tc>
          <w:tcPr>
            <w:tcW w:w="1423" w:type="dxa"/>
          </w:tcPr>
          <w:p w14:paraId="37C69DFE" w14:textId="2B4D9538" w:rsidR="00D36821" w:rsidRPr="00BE1E5F" w:rsidRDefault="00A47FBC" w:rsidP="00D4009D">
            <w:pPr>
              <w:spacing w:line="360" w:lineRule="auto"/>
              <w:jc w:val="center"/>
              <w:rPr>
                <w:sz w:val="22"/>
                <w:szCs w:val="22"/>
              </w:rPr>
            </w:pPr>
            <w:r>
              <w:rPr>
                <w:sz w:val="22"/>
                <w:szCs w:val="22"/>
              </w:rPr>
              <w:t>V5</w:t>
            </w:r>
          </w:p>
        </w:tc>
        <w:tc>
          <w:tcPr>
            <w:tcW w:w="1206" w:type="dxa"/>
          </w:tcPr>
          <w:p w14:paraId="7A878BF8" w14:textId="04C5EAA0"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6140CB83" w14:textId="2A50D808" w:rsidR="00D36821" w:rsidRPr="00BE1E5F" w:rsidRDefault="00D36821" w:rsidP="00D4009D">
            <w:pPr>
              <w:spacing w:line="360" w:lineRule="auto"/>
              <w:jc w:val="center"/>
              <w:rPr>
                <w:sz w:val="22"/>
                <w:szCs w:val="22"/>
              </w:rPr>
            </w:pPr>
            <w:r w:rsidRPr="00BE1E5F">
              <w:rPr>
                <w:sz w:val="22"/>
                <w:szCs w:val="22"/>
              </w:rPr>
              <w:t>Dry contact switch from the cockpit (PSU ON/OFF Switch)</w:t>
            </w:r>
          </w:p>
        </w:tc>
      </w:tr>
      <w:tr w:rsidR="00D36821" w:rsidRPr="00BE1E5F" w14:paraId="538D7688" w14:textId="77777777" w:rsidTr="00C350F0">
        <w:trPr>
          <w:trHeight w:val="182"/>
        </w:trPr>
        <w:tc>
          <w:tcPr>
            <w:tcW w:w="2127" w:type="dxa"/>
          </w:tcPr>
          <w:p w14:paraId="6F96D7DF" w14:textId="77777777" w:rsidR="00D36821" w:rsidRPr="00BE1E5F" w:rsidRDefault="00D36821" w:rsidP="00D4009D">
            <w:pPr>
              <w:spacing w:line="360" w:lineRule="auto"/>
              <w:jc w:val="center"/>
              <w:rPr>
                <w:sz w:val="22"/>
                <w:szCs w:val="22"/>
              </w:rPr>
            </w:pPr>
            <w:r w:rsidRPr="00BE1E5F">
              <w:rPr>
                <w:sz w:val="22"/>
                <w:szCs w:val="22"/>
              </w:rPr>
              <w:t>pod_status_fpga</w:t>
            </w:r>
          </w:p>
        </w:tc>
        <w:tc>
          <w:tcPr>
            <w:tcW w:w="1423" w:type="dxa"/>
          </w:tcPr>
          <w:p w14:paraId="1BBBEA7C" w14:textId="53A25C30" w:rsidR="00D36821" w:rsidRPr="00BE1E5F" w:rsidRDefault="00C350F0" w:rsidP="00D4009D">
            <w:pPr>
              <w:spacing w:line="360" w:lineRule="auto"/>
              <w:jc w:val="center"/>
              <w:rPr>
                <w:sz w:val="22"/>
                <w:szCs w:val="22"/>
              </w:rPr>
            </w:pPr>
            <w:r>
              <w:rPr>
                <w:sz w:val="22"/>
                <w:szCs w:val="22"/>
              </w:rPr>
              <w:t>G17</w:t>
            </w:r>
          </w:p>
        </w:tc>
        <w:tc>
          <w:tcPr>
            <w:tcW w:w="1206" w:type="dxa"/>
          </w:tcPr>
          <w:p w14:paraId="08E474AF" w14:textId="59A7F702" w:rsidR="00D36821" w:rsidRPr="00BE1E5F" w:rsidRDefault="00D36821" w:rsidP="00D4009D">
            <w:pPr>
              <w:spacing w:line="360" w:lineRule="auto"/>
              <w:jc w:val="center"/>
              <w:rPr>
                <w:sz w:val="22"/>
                <w:szCs w:val="22"/>
              </w:rPr>
            </w:pPr>
            <w:r w:rsidRPr="00BE1E5F">
              <w:rPr>
                <w:sz w:val="22"/>
                <w:szCs w:val="22"/>
              </w:rPr>
              <w:t>IN</w:t>
            </w:r>
          </w:p>
        </w:tc>
        <w:tc>
          <w:tcPr>
            <w:tcW w:w="5528" w:type="dxa"/>
          </w:tcPr>
          <w:p w14:paraId="2958ED1F" w14:textId="5F8DBB8F" w:rsidR="00D36821" w:rsidRPr="00BE1E5F" w:rsidRDefault="00D36821" w:rsidP="00D4009D">
            <w:pPr>
              <w:spacing w:line="360" w:lineRule="auto"/>
              <w:jc w:val="center"/>
              <w:rPr>
                <w:sz w:val="22"/>
                <w:szCs w:val="22"/>
              </w:rPr>
            </w:pPr>
            <w:r w:rsidRPr="00E81710">
              <w:rPr>
                <w:sz w:val="22"/>
                <w:szCs w:val="22"/>
              </w:rPr>
              <w:t>The pod status is the logic to the cockpit lamp. The lamp status is measuring the actual voltage at the cockpit lamp to make sure the lamp and lamp driver are not shorted.</w:t>
            </w:r>
          </w:p>
        </w:tc>
      </w:tr>
      <w:tr w:rsidR="00D36821" w:rsidRPr="00BE1E5F" w14:paraId="35E9EC90" w14:textId="77777777" w:rsidTr="00C350F0">
        <w:trPr>
          <w:trHeight w:val="182"/>
        </w:trPr>
        <w:tc>
          <w:tcPr>
            <w:tcW w:w="2127" w:type="dxa"/>
          </w:tcPr>
          <w:p w14:paraId="7509290D" w14:textId="77777777" w:rsidR="00D36821" w:rsidRPr="00BE1E5F" w:rsidRDefault="00D36821" w:rsidP="00D4009D">
            <w:pPr>
              <w:spacing w:line="360" w:lineRule="auto"/>
              <w:jc w:val="center"/>
              <w:rPr>
                <w:sz w:val="22"/>
                <w:szCs w:val="22"/>
              </w:rPr>
            </w:pPr>
            <w:r w:rsidRPr="00BE1E5F">
              <w:rPr>
                <w:sz w:val="22"/>
                <w:szCs w:val="22"/>
              </w:rPr>
              <w:t>lamp_status_fpga</w:t>
            </w:r>
          </w:p>
        </w:tc>
        <w:tc>
          <w:tcPr>
            <w:tcW w:w="1423" w:type="dxa"/>
          </w:tcPr>
          <w:p w14:paraId="34CAEDB6" w14:textId="1C8E528D" w:rsidR="00D36821" w:rsidRPr="00BE1E5F" w:rsidRDefault="0047383A" w:rsidP="00D4009D">
            <w:pPr>
              <w:spacing w:line="360" w:lineRule="auto"/>
              <w:jc w:val="center"/>
              <w:rPr>
                <w:sz w:val="22"/>
                <w:szCs w:val="22"/>
              </w:rPr>
            </w:pPr>
            <w:r>
              <w:rPr>
                <w:sz w:val="22"/>
                <w:szCs w:val="22"/>
              </w:rPr>
              <w:t>J15</w:t>
            </w:r>
          </w:p>
        </w:tc>
        <w:tc>
          <w:tcPr>
            <w:tcW w:w="1206" w:type="dxa"/>
          </w:tcPr>
          <w:p w14:paraId="7B78DC44" w14:textId="131F59F6" w:rsidR="00D36821" w:rsidRPr="00BE1E5F" w:rsidRDefault="00D36821" w:rsidP="00D4009D">
            <w:pPr>
              <w:spacing w:line="360" w:lineRule="auto"/>
              <w:jc w:val="center"/>
              <w:rPr>
                <w:sz w:val="22"/>
                <w:szCs w:val="22"/>
              </w:rPr>
            </w:pPr>
            <w:r w:rsidRPr="00BE1E5F">
              <w:rPr>
                <w:sz w:val="22"/>
                <w:szCs w:val="22"/>
              </w:rPr>
              <w:t>OUT</w:t>
            </w:r>
          </w:p>
        </w:tc>
        <w:tc>
          <w:tcPr>
            <w:tcW w:w="5528" w:type="dxa"/>
          </w:tcPr>
          <w:p w14:paraId="66A72957" w14:textId="720C90FA" w:rsidR="00D36821" w:rsidRPr="00BE1E5F" w:rsidRDefault="00D36821" w:rsidP="00D4009D">
            <w:pPr>
              <w:spacing w:line="360" w:lineRule="auto"/>
              <w:jc w:val="center"/>
              <w:rPr>
                <w:sz w:val="22"/>
                <w:szCs w:val="22"/>
              </w:rPr>
            </w:pPr>
            <w:r w:rsidRPr="00BE1E5F">
              <w:rPr>
                <w:sz w:val="22"/>
                <w:szCs w:val="22"/>
              </w:rPr>
              <w:t>The lamp indication on the control panel in the cockpit</w:t>
            </w:r>
          </w:p>
        </w:tc>
      </w:tr>
      <w:tr w:rsidR="00C350F0" w:rsidRPr="00BE1E5F" w14:paraId="0F1A7DB2" w14:textId="77777777" w:rsidTr="00C350F0">
        <w:trPr>
          <w:trHeight w:val="182"/>
        </w:trPr>
        <w:tc>
          <w:tcPr>
            <w:tcW w:w="2127" w:type="dxa"/>
          </w:tcPr>
          <w:p w14:paraId="065E2742" w14:textId="7C22CDDA" w:rsidR="00C350F0" w:rsidRPr="00BE1E5F" w:rsidRDefault="00C350F0" w:rsidP="00D4009D">
            <w:pPr>
              <w:spacing w:line="360" w:lineRule="auto"/>
              <w:jc w:val="center"/>
              <w:rPr>
                <w:sz w:val="22"/>
                <w:szCs w:val="22"/>
              </w:rPr>
            </w:pPr>
            <w:r w:rsidRPr="00C350F0">
              <w:rPr>
                <w:sz w:val="22"/>
                <w:szCs w:val="22"/>
              </w:rPr>
              <w:t>ECTCU_INH_fpga</w:t>
            </w:r>
          </w:p>
        </w:tc>
        <w:tc>
          <w:tcPr>
            <w:tcW w:w="1423" w:type="dxa"/>
          </w:tcPr>
          <w:p w14:paraId="6514B2DE" w14:textId="63484C05" w:rsidR="00C350F0" w:rsidRPr="00BE1E5F" w:rsidRDefault="0047383A" w:rsidP="00D4009D">
            <w:pPr>
              <w:spacing w:line="360" w:lineRule="auto"/>
              <w:jc w:val="center"/>
              <w:rPr>
                <w:sz w:val="22"/>
                <w:szCs w:val="22"/>
              </w:rPr>
            </w:pPr>
            <w:r>
              <w:rPr>
                <w:sz w:val="22"/>
                <w:szCs w:val="22"/>
              </w:rPr>
              <w:t>H20</w:t>
            </w:r>
          </w:p>
        </w:tc>
        <w:tc>
          <w:tcPr>
            <w:tcW w:w="1206" w:type="dxa"/>
          </w:tcPr>
          <w:p w14:paraId="661EC8B6" w14:textId="4EA980F0" w:rsidR="00C350F0" w:rsidRPr="00BE1E5F" w:rsidRDefault="00195AA9" w:rsidP="00D4009D">
            <w:pPr>
              <w:spacing w:line="360" w:lineRule="auto"/>
              <w:jc w:val="center"/>
              <w:rPr>
                <w:sz w:val="22"/>
                <w:szCs w:val="22"/>
              </w:rPr>
            </w:pPr>
            <w:r>
              <w:rPr>
                <w:sz w:val="22"/>
                <w:szCs w:val="22"/>
              </w:rPr>
              <w:t>OUT</w:t>
            </w:r>
          </w:p>
        </w:tc>
        <w:tc>
          <w:tcPr>
            <w:tcW w:w="5528" w:type="dxa"/>
          </w:tcPr>
          <w:p w14:paraId="4606D4B2" w14:textId="65DC53A9" w:rsidR="00C350F0" w:rsidRPr="00BE1E5F" w:rsidRDefault="0047383A" w:rsidP="00D4009D">
            <w:pPr>
              <w:spacing w:line="360" w:lineRule="auto"/>
              <w:jc w:val="center"/>
              <w:rPr>
                <w:sz w:val="22"/>
                <w:szCs w:val="22"/>
              </w:rPr>
            </w:pPr>
            <w:r>
              <w:rPr>
                <w:sz w:val="22"/>
                <w:szCs w:val="22"/>
              </w:rPr>
              <w:t>TCU External Inhibit Line 1</w:t>
            </w:r>
          </w:p>
        </w:tc>
      </w:tr>
      <w:tr w:rsidR="0047383A" w:rsidRPr="00BE1E5F" w14:paraId="0A029E2E" w14:textId="77777777" w:rsidTr="00C350F0">
        <w:trPr>
          <w:trHeight w:val="182"/>
        </w:trPr>
        <w:tc>
          <w:tcPr>
            <w:tcW w:w="2127" w:type="dxa"/>
          </w:tcPr>
          <w:p w14:paraId="36BF750D" w14:textId="1235CE2F" w:rsidR="0047383A" w:rsidRPr="00C350F0" w:rsidRDefault="0047383A" w:rsidP="0047383A">
            <w:pPr>
              <w:spacing w:line="360" w:lineRule="auto"/>
              <w:jc w:val="center"/>
              <w:rPr>
                <w:sz w:val="22"/>
                <w:szCs w:val="22"/>
              </w:rPr>
            </w:pPr>
            <w:r w:rsidRPr="00C350F0">
              <w:rPr>
                <w:sz w:val="22"/>
                <w:szCs w:val="22"/>
              </w:rPr>
              <w:t>CCTCU_INH_fpga</w:t>
            </w:r>
          </w:p>
        </w:tc>
        <w:tc>
          <w:tcPr>
            <w:tcW w:w="1423" w:type="dxa"/>
          </w:tcPr>
          <w:p w14:paraId="69FA4731" w14:textId="7E1DFCB5" w:rsidR="0047383A" w:rsidRPr="00BE1E5F" w:rsidRDefault="0047383A" w:rsidP="0047383A">
            <w:pPr>
              <w:spacing w:line="360" w:lineRule="auto"/>
              <w:jc w:val="center"/>
              <w:rPr>
                <w:sz w:val="22"/>
                <w:szCs w:val="22"/>
              </w:rPr>
            </w:pPr>
            <w:r>
              <w:rPr>
                <w:sz w:val="22"/>
                <w:szCs w:val="22"/>
              </w:rPr>
              <w:t>J19</w:t>
            </w:r>
          </w:p>
        </w:tc>
        <w:tc>
          <w:tcPr>
            <w:tcW w:w="1206" w:type="dxa"/>
          </w:tcPr>
          <w:p w14:paraId="418A09FA" w14:textId="205FB6FC" w:rsidR="0047383A" w:rsidRPr="00BE1E5F" w:rsidRDefault="00195AA9" w:rsidP="0047383A">
            <w:pPr>
              <w:spacing w:line="360" w:lineRule="auto"/>
              <w:jc w:val="center"/>
              <w:rPr>
                <w:sz w:val="22"/>
                <w:szCs w:val="22"/>
              </w:rPr>
            </w:pPr>
            <w:r>
              <w:rPr>
                <w:sz w:val="22"/>
                <w:szCs w:val="22"/>
              </w:rPr>
              <w:t>OUT</w:t>
            </w:r>
          </w:p>
        </w:tc>
        <w:tc>
          <w:tcPr>
            <w:tcW w:w="5528" w:type="dxa"/>
          </w:tcPr>
          <w:p w14:paraId="67AD9A3A" w14:textId="645ACE1B" w:rsidR="0047383A" w:rsidRPr="00BE1E5F" w:rsidRDefault="0047383A" w:rsidP="0047383A">
            <w:pPr>
              <w:spacing w:line="360" w:lineRule="auto"/>
              <w:jc w:val="center"/>
              <w:rPr>
                <w:sz w:val="22"/>
                <w:szCs w:val="22"/>
              </w:rPr>
            </w:pPr>
            <w:r>
              <w:rPr>
                <w:sz w:val="22"/>
                <w:szCs w:val="22"/>
              </w:rPr>
              <w:t>TCU External Inhibit Line 2</w:t>
            </w:r>
          </w:p>
        </w:tc>
      </w:tr>
    </w:tbl>
    <w:p w14:paraId="3BF93368" w14:textId="6235F156" w:rsidR="00BE1E5F" w:rsidRDefault="00BE1E5F"/>
    <w:p w14:paraId="0684D95C" w14:textId="77777777" w:rsidR="00BE1E5F" w:rsidRDefault="00BE1E5F"/>
    <w:p w14:paraId="7E577817" w14:textId="77777777" w:rsidR="00BE1E5F" w:rsidRDefault="00BE1E5F"/>
    <w:p w14:paraId="2F10847D" w14:textId="77777777" w:rsidR="00BE1E5F" w:rsidRDefault="00BE1E5F">
      <w:pPr>
        <w:rPr>
          <w:rFonts w:eastAsiaTheme="majorEastAsia"/>
          <w:b/>
          <w:bCs/>
          <w:color w:val="000000" w:themeColor="text1"/>
          <w:sz w:val="22"/>
          <w:szCs w:val="22"/>
        </w:rPr>
      </w:pPr>
    </w:p>
    <w:p w14:paraId="210DA5E0" w14:textId="2C5E6298" w:rsidR="001B66F0" w:rsidRPr="00BE1E5F" w:rsidRDefault="001B66F0" w:rsidP="00BE1E5F">
      <w:pPr>
        <w:pStyle w:val="Heading4"/>
        <w:spacing w:line="360" w:lineRule="auto"/>
      </w:pPr>
      <w:r w:rsidRPr="00BE1E5F">
        <w:lastRenderedPageBreak/>
        <w:t>Aircraft Interface Specific Requirements</w:t>
      </w:r>
    </w:p>
    <w:p w14:paraId="786F284F" w14:textId="2E855489" w:rsidR="00C45E02" w:rsidRPr="00BE1E5F" w:rsidRDefault="00C45E02" w:rsidP="00BE1E5F">
      <w:pPr>
        <w:pStyle w:val="ListParagraph"/>
        <w:numPr>
          <w:ilvl w:val="0"/>
          <w:numId w:val="61"/>
        </w:numPr>
        <w:spacing w:line="360" w:lineRule="auto"/>
        <w:rPr>
          <w:sz w:val="22"/>
          <w:szCs w:val="22"/>
        </w:rPr>
      </w:pPr>
      <w:r w:rsidRPr="00BE1E5F">
        <w:rPr>
          <w:sz w:val="22"/>
          <w:szCs w:val="22"/>
        </w:rPr>
        <w:t xml:space="preserve">The Firmware shall include an internal </w:t>
      </w:r>
      <w:r w:rsidR="00454D94" w:rsidRPr="00BE1E5F">
        <w:rPr>
          <w:sz w:val="22"/>
          <w:szCs w:val="22"/>
        </w:rPr>
        <w:t>checking mechanism</w:t>
      </w:r>
      <w:r w:rsidRPr="00BE1E5F">
        <w:rPr>
          <w:sz w:val="22"/>
          <w:szCs w:val="22"/>
        </w:rPr>
        <w:t xml:space="preserve"> for the AC and the DC inputs, while the following is the </w:t>
      </w:r>
      <w:r w:rsidR="00241C2B" w:rsidRPr="00BE1E5F">
        <w:rPr>
          <w:sz w:val="22"/>
          <w:szCs w:val="22"/>
        </w:rPr>
        <w:t>definition</w:t>
      </w:r>
      <w:r w:rsidRPr="00BE1E5F">
        <w:rPr>
          <w:sz w:val="22"/>
          <w:szCs w:val="22"/>
        </w:rPr>
        <w:t>:</w:t>
      </w:r>
    </w:p>
    <w:p w14:paraId="5024AAB2" w14:textId="1BF38A23" w:rsidR="00C45E02" w:rsidRPr="00BE1E5F" w:rsidRDefault="00C45E02" w:rsidP="00BE1E5F">
      <w:pPr>
        <w:pStyle w:val="ListParagraph"/>
        <w:numPr>
          <w:ilvl w:val="1"/>
          <w:numId w:val="61"/>
        </w:numPr>
        <w:spacing w:line="360" w:lineRule="auto"/>
        <w:rPr>
          <w:sz w:val="22"/>
          <w:szCs w:val="22"/>
        </w:rPr>
      </w:pPr>
      <w:r w:rsidRPr="00BE1E5F">
        <w:rPr>
          <w:sz w:val="22"/>
          <w:szCs w:val="22"/>
        </w:rPr>
        <w:t>VIN_DC_28V_STATUS = HIGH if 1</w:t>
      </w:r>
      <w:r w:rsidR="00DE0446">
        <w:rPr>
          <w:sz w:val="22"/>
          <w:szCs w:val="22"/>
        </w:rPr>
        <w:t>8</w:t>
      </w:r>
      <w:r w:rsidRPr="00BE1E5F">
        <w:rPr>
          <w:sz w:val="22"/>
          <w:szCs w:val="22"/>
        </w:rPr>
        <w:t>[V] &lt; 28V_IN &lt; 3</w:t>
      </w:r>
      <w:r w:rsidR="00DE0446">
        <w:rPr>
          <w:sz w:val="22"/>
          <w:szCs w:val="22"/>
        </w:rPr>
        <w:t>2</w:t>
      </w:r>
      <w:r w:rsidRPr="00BE1E5F">
        <w:rPr>
          <w:sz w:val="22"/>
          <w:szCs w:val="22"/>
        </w:rPr>
        <w:t>[V], otherwise LOW.</w:t>
      </w:r>
    </w:p>
    <w:p w14:paraId="49187DE3" w14:textId="1E3DD6D9" w:rsidR="00C45E02" w:rsidRPr="00BE1E5F" w:rsidRDefault="00C45E02" w:rsidP="00BE1E5F">
      <w:pPr>
        <w:pStyle w:val="ListParagraph"/>
        <w:numPr>
          <w:ilvl w:val="1"/>
          <w:numId w:val="61"/>
        </w:numPr>
        <w:spacing w:line="360" w:lineRule="auto"/>
        <w:rPr>
          <w:sz w:val="22"/>
          <w:szCs w:val="22"/>
        </w:rPr>
      </w:pPr>
      <w:r w:rsidRPr="00BE1E5F">
        <w:rPr>
          <w:sz w:val="22"/>
          <w:szCs w:val="22"/>
        </w:rPr>
        <w:t>VIN_AC_115V_STATUS = HIGH, if all the Vsns_PHx[0…3] RMS measurements are between 95[V] and 125[V], otherwise LOW.</w:t>
      </w:r>
    </w:p>
    <w:p w14:paraId="2D487695" w14:textId="69F618B4" w:rsidR="00F17CBB" w:rsidRPr="00BE1E5F" w:rsidRDefault="00F17CBB" w:rsidP="00BE1E5F">
      <w:pPr>
        <w:pStyle w:val="ListParagraph"/>
        <w:numPr>
          <w:ilvl w:val="0"/>
          <w:numId w:val="61"/>
        </w:numPr>
        <w:spacing w:line="360" w:lineRule="auto"/>
        <w:rPr>
          <w:sz w:val="22"/>
          <w:szCs w:val="22"/>
        </w:rPr>
      </w:pPr>
      <w:r w:rsidRPr="00BE1E5F">
        <w:rPr>
          <w:sz w:val="22"/>
          <w:szCs w:val="22"/>
        </w:rPr>
        <w:t>The PSU shall provide a discrete indication to a lamp on the control panel in the cockpit</w:t>
      </w:r>
      <w:r w:rsidR="00D22558" w:rsidRPr="00BE1E5F">
        <w:rPr>
          <w:sz w:val="22"/>
          <w:szCs w:val="22"/>
        </w:rPr>
        <w:t>, t</w:t>
      </w:r>
      <w:r w:rsidRPr="00BE1E5F">
        <w:rPr>
          <w:sz w:val="22"/>
          <w:szCs w:val="22"/>
        </w:rPr>
        <w:t>he following table summarizes the required behavior of the output discrete to the LED according to the required inputs:</w:t>
      </w:r>
    </w:p>
    <w:tbl>
      <w:tblPr>
        <w:tblStyle w:val="TableGrid"/>
        <w:tblW w:w="10112" w:type="dxa"/>
        <w:tblInd w:w="-761" w:type="dxa"/>
        <w:tblLook w:val="04A0" w:firstRow="1" w:lastRow="0" w:firstColumn="1" w:lastColumn="0" w:noHBand="0" w:noVBand="1"/>
      </w:tblPr>
      <w:tblGrid>
        <w:gridCol w:w="2411"/>
        <w:gridCol w:w="2513"/>
        <w:gridCol w:w="1597"/>
        <w:gridCol w:w="1634"/>
        <w:gridCol w:w="1957"/>
      </w:tblGrid>
      <w:tr w:rsidR="00B5751C" w:rsidRPr="00BE1E5F" w14:paraId="43C0492D" w14:textId="77777777" w:rsidTr="00923FEE">
        <w:tc>
          <w:tcPr>
            <w:tcW w:w="8155" w:type="dxa"/>
            <w:gridSpan w:val="4"/>
            <w:shd w:val="clear" w:color="auto" w:fill="D9D9D9" w:themeFill="background1" w:themeFillShade="D9"/>
          </w:tcPr>
          <w:p w14:paraId="4FF9EF0C" w14:textId="77777777" w:rsidR="00B5751C" w:rsidRPr="00BE1E5F" w:rsidRDefault="00B5751C" w:rsidP="00BE1E5F">
            <w:pPr>
              <w:spacing w:line="360" w:lineRule="auto"/>
              <w:jc w:val="center"/>
              <w:rPr>
                <w:sz w:val="22"/>
                <w:szCs w:val="22"/>
              </w:rPr>
            </w:pPr>
            <w:r w:rsidRPr="00BE1E5F">
              <w:rPr>
                <w:sz w:val="22"/>
                <w:szCs w:val="22"/>
              </w:rPr>
              <w:t>Inputs</w:t>
            </w:r>
          </w:p>
        </w:tc>
        <w:tc>
          <w:tcPr>
            <w:tcW w:w="1957" w:type="dxa"/>
            <w:shd w:val="clear" w:color="auto" w:fill="D9D9D9" w:themeFill="background1" w:themeFillShade="D9"/>
            <w:vAlign w:val="center"/>
          </w:tcPr>
          <w:p w14:paraId="42546CB0" w14:textId="77777777" w:rsidR="00B5751C" w:rsidRPr="00BE1E5F" w:rsidRDefault="00B5751C" w:rsidP="00BE1E5F">
            <w:pPr>
              <w:spacing w:line="360" w:lineRule="auto"/>
              <w:jc w:val="center"/>
              <w:rPr>
                <w:sz w:val="22"/>
                <w:szCs w:val="22"/>
              </w:rPr>
            </w:pPr>
            <w:r w:rsidRPr="00BE1E5F">
              <w:rPr>
                <w:sz w:val="22"/>
                <w:szCs w:val="22"/>
              </w:rPr>
              <w:t>Output</w:t>
            </w:r>
          </w:p>
        </w:tc>
      </w:tr>
      <w:tr w:rsidR="00B5751C" w:rsidRPr="00BE1E5F" w14:paraId="0B2952A9" w14:textId="77777777" w:rsidTr="00923FEE">
        <w:tc>
          <w:tcPr>
            <w:tcW w:w="2411" w:type="dxa"/>
            <w:shd w:val="clear" w:color="auto" w:fill="D9D9D9" w:themeFill="background1" w:themeFillShade="D9"/>
            <w:vAlign w:val="center"/>
          </w:tcPr>
          <w:p w14:paraId="790247B6" w14:textId="3DFC75BD" w:rsidR="00B5751C" w:rsidRPr="00BE1E5F" w:rsidRDefault="00923FEE" w:rsidP="00BE1E5F">
            <w:pPr>
              <w:spacing w:line="360" w:lineRule="auto"/>
              <w:jc w:val="center"/>
              <w:rPr>
                <w:sz w:val="22"/>
                <w:szCs w:val="22"/>
              </w:rPr>
            </w:pPr>
            <w:r w:rsidRPr="00BE1E5F">
              <w:rPr>
                <w:sz w:val="22"/>
                <w:szCs w:val="22"/>
              </w:rPr>
              <w:t>V</w:t>
            </w:r>
            <w:r w:rsidR="00B5751C" w:rsidRPr="00BE1E5F">
              <w:rPr>
                <w:sz w:val="22"/>
                <w:szCs w:val="22"/>
              </w:rPr>
              <w:t>IN_DC_28V_STATUS</w:t>
            </w:r>
          </w:p>
        </w:tc>
        <w:tc>
          <w:tcPr>
            <w:tcW w:w="2513" w:type="dxa"/>
            <w:shd w:val="clear" w:color="auto" w:fill="D9D9D9" w:themeFill="background1" w:themeFillShade="D9"/>
            <w:vAlign w:val="center"/>
          </w:tcPr>
          <w:p w14:paraId="1981F482" w14:textId="2759C681" w:rsidR="00B5751C" w:rsidRPr="00BE1E5F" w:rsidRDefault="00B5751C" w:rsidP="00BE1E5F">
            <w:pPr>
              <w:spacing w:line="360" w:lineRule="auto"/>
              <w:jc w:val="center"/>
              <w:rPr>
                <w:sz w:val="22"/>
                <w:szCs w:val="22"/>
              </w:rPr>
            </w:pPr>
            <w:r w:rsidRPr="00BE1E5F">
              <w:rPr>
                <w:sz w:val="22"/>
                <w:szCs w:val="22"/>
              </w:rPr>
              <w:t>VIN_AC_115V_STATUS</w:t>
            </w:r>
          </w:p>
        </w:tc>
        <w:tc>
          <w:tcPr>
            <w:tcW w:w="1597" w:type="dxa"/>
            <w:shd w:val="clear" w:color="auto" w:fill="D9D9D9" w:themeFill="background1" w:themeFillShade="D9"/>
          </w:tcPr>
          <w:p w14:paraId="44D58727" w14:textId="18647FBA" w:rsidR="00B5751C" w:rsidRPr="00BE1E5F" w:rsidRDefault="00B5751C" w:rsidP="00BE1E5F">
            <w:pPr>
              <w:spacing w:line="360" w:lineRule="auto"/>
              <w:jc w:val="center"/>
              <w:rPr>
                <w:sz w:val="22"/>
                <w:szCs w:val="22"/>
              </w:rPr>
            </w:pPr>
            <w:r w:rsidRPr="00BE1E5F">
              <w:rPr>
                <w:sz w:val="22"/>
                <w:szCs w:val="22"/>
              </w:rPr>
              <w:t>PowerON_fpga</w:t>
            </w:r>
          </w:p>
        </w:tc>
        <w:tc>
          <w:tcPr>
            <w:tcW w:w="1634" w:type="dxa"/>
            <w:shd w:val="clear" w:color="auto" w:fill="D9D9D9" w:themeFill="background1" w:themeFillShade="D9"/>
            <w:vAlign w:val="center"/>
          </w:tcPr>
          <w:p w14:paraId="1FBE311A" w14:textId="63E553D1" w:rsidR="00B5751C" w:rsidRPr="00BE1E5F" w:rsidRDefault="00B5751C" w:rsidP="00BE1E5F">
            <w:pPr>
              <w:spacing w:line="360" w:lineRule="auto"/>
              <w:jc w:val="center"/>
              <w:rPr>
                <w:sz w:val="22"/>
                <w:szCs w:val="22"/>
              </w:rPr>
            </w:pPr>
            <w:r w:rsidRPr="00BE1E5F">
              <w:rPr>
                <w:sz w:val="22"/>
                <w:szCs w:val="22"/>
              </w:rPr>
              <w:t>MIU Ethernet Communication</w:t>
            </w:r>
          </w:p>
        </w:tc>
        <w:tc>
          <w:tcPr>
            <w:tcW w:w="1957" w:type="dxa"/>
            <w:shd w:val="clear" w:color="auto" w:fill="D9D9D9" w:themeFill="background1" w:themeFillShade="D9"/>
          </w:tcPr>
          <w:p w14:paraId="5E6E67A5" w14:textId="3879C55E" w:rsidR="00B5751C" w:rsidRPr="00BE1E5F" w:rsidRDefault="00B5751C" w:rsidP="00BE1E5F">
            <w:pPr>
              <w:spacing w:line="360" w:lineRule="auto"/>
              <w:jc w:val="center"/>
              <w:rPr>
                <w:sz w:val="22"/>
                <w:szCs w:val="22"/>
              </w:rPr>
            </w:pPr>
            <w:r w:rsidRPr="00BE1E5F">
              <w:rPr>
                <w:sz w:val="22"/>
                <w:szCs w:val="22"/>
              </w:rPr>
              <w:t>lamp_status_fpga</w:t>
            </w:r>
          </w:p>
        </w:tc>
      </w:tr>
      <w:tr w:rsidR="00B5751C" w:rsidRPr="00BE1E5F" w14:paraId="6D6D97D8" w14:textId="77777777" w:rsidTr="00923FEE">
        <w:tc>
          <w:tcPr>
            <w:tcW w:w="2411" w:type="dxa"/>
          </w:tcPr>
          <w:p w14:paraId="4B54CDDF" w14:textId="3FAA341B" w:rsidR="00B5751C" w:rsidRPr="00BE1E5F" w:rsidRDefault="00B5751C" w:rsidP="00BE1E5F">
            <w:pPr>
              <w:spacing w:line="360" w:lineRule="auto"/>
              <w:jc w:val="center"/>
              <w:rPr>
                <w:sz w:val="22"/>
                <w:szCs w:val="22"/>
              </w:rPr>
            </w:pPr>
            <w:r w:rsidRPr="00BE1E5F">
              <w:rPr>
                <w:sz w:val="22"/>
                <w:szCs w:val="22"/>
              </w:rPr>
              <w:t>LOW</w:t>
            </w:r>
          </w:p>
        </w:tc>
        <w:tc>
          <w:tcPr>
            <w:tcW w:w="2513" w:type="dxa"/>
          </w:tcPr>
          <w:p w14:paraId="0F6AD1DC" w14:textId="2372346F" w:rsidR="00B5751C" w:rsidRPr="00BE1E5F" w:rsidRDefault="00B5751C" w:rsidP="00BE1E5F">
            <w:pPr>
              <w:spacing w:line="360" w:lineRule="auto"/>
              <w:jc w:val="center"/>
              <w:rPr>
                <w:sz w:val="22"/>
                <w:szCs w:val="22"/>
              </w:rPr>
            </w:pPr>
            <w:r w:rsidRPr="00BE1E5F">
              <w:rPr>
                <w:sz w:val="22"/>
                <w:szCs w:val="22"/>
              </w:rPr>
              <w:t>LOW</w:t>
            </w:r>
          </w:p>
        </w:tc>
        <w:tc>
          <w:tcPr>
            <w:tcW w:w="1597" w:type="dxa"/>
          </w:tcPr>
          <w:p w14:paraId="1001A357" w14:textId="502A005D" w:rsidR="00B5751C" w:rsidRPr="00BE1E5F" w:rsidRDefault="00B5751C" w:rsidP="00BE1E5F">
            <w:pPr>
              <w:spacing w:line="360" w:lineRule="auto"/>
              <w:jc w:val="center"/>
              <w:rPr>
                <w:sz w:val="22"/>
                <w:szCs w:val="22"/>
              </w:rPr>
            </w:pPr>
            <w:r w:rsidRPr="00BE1E5F">
              <w:rPr>
                <w:sz w:val="22"/>
                <w:szCs w:val="22"/>
              </w:rPr>
              <w:t>N/A</w:t>
            </w:r>
          </w:p>
        </w:tc>
        <w:tc>
          <w:tcPr>
            <w:tcW w:w="1634" w:type="dxa"/>
          </w:tcPr>
          <w:p w14:paraId="29E3FFD9" w14:textId="3FD622F2" w:rsidR="00B5751C" w:rsidRPr="00BE1E5F" w:rsidRDefault="00B5751C" w:rsidP="00BE1E5F">
            <w:pPr>
              <w:spacing w:line="360" w:lineRule="auto"/>
              <w:jc w:val="center"/>
              <w:rPr>
                <w:sz w:val="22"/>
                <w:szCs w:val="22"/>
              </w:rPr>
            </w:pPr>
            <w:r w:rsidRPr="00BE1E5F">
              <w:rPr>
                <w:sz w:val="22"/>
                <w:szCs w:val="22"/>
              </w:rPr>
              <w:t>N/A</w:t>
            </w:r>
          </w:p>
        </w:tc>
        <w:tc>
          <w:tcPr>
            <w:tcW w:w="1957" w:type="dxa"/>
          </w:tcPr>
          <w:p w14:paraId="2ADAE700" w14:textId="0140157D" w:rsidR="00B5751C" w:rsidRPr="00BE1E5F" w:rsidRDefault="00B5751C" w:rsidP="00BE1E5F">
            <w:pPr>
              <w:spacing w:line="360" w:lineRule="auto"/>
              <w:jc w:val="center"/>
              <w:rPr>
                <w:sz w:val="22"/>
                <w:szCs w:val="22"/>
              </w:rPr>
            </w:pPr>
            <w:r w:rsidRPr="00BE1E5F">
              <w:rPr>
                <w:sz w:val="22"/>
                <w:szCs w:val="22"/>
              </w:rPr>
              <w:t>LOW</w:t>
            </w:r>
          </w:p>
        </w:tc>
      </w:tr>
      <w:tr w:rsidR="00923FEE" w:rsidRPr="00BE1E5F" w14:paraId="67D3CCF9" w14:textId="77777777" w:rsidTr="00923FEE">
        <w:tc>
          <w:tcPr>
            <w:tcW w:w="2411" w:type="dxa"/>
          </w:tcPr>
          <w:p w14:paraId="20671BC7" w14:textId="0E14BA50" w:rsidR="00923FEE" w:rsidRPr="00BE1E5F" w:rsidRDefault="00923FEE" w:rsidP="00BE1E5F">
            <w:pPr>
              <w:spacing w:line="360" w:lineRule="auto"/>
              <w:jc w:val="center"/>
              <w:rPr>
                <w:sz w:val="22"/>
                <w:szCs w:val="22"/>
              </w:rPr>
            </w:pPr>
            <w:r w:rsidRPr="00BE1E5F">
              <w:rPr>
                <w:sz w:val="22"/>
                <w:szCs w:val="22"/>
              </w:rPr>
              <w:t>HIGH</w:t>
            </w:r>
          </w:p>
        </w:tc>
        <w:tc>
          <w:tcPr>
            <w:tcW w:w="2513" w:type="dxa"/>
          </w:tcPr>
          <w:p w14:paraId="2EA160C2" w14:textId="357D7727" w:rsidR="00923FEE" w:rsidRPr="00BE1E5F" w:rsidRDefault="00923FEE" w:rsidP="00BE1E5F">
            <w:pPr>
              <w:spacing w:line="360" w:lineRule="auto"/>
              <w:jc w:val="center"/>
              <w:rPr>
                <w:sz w:val="22"/>
                <w:szCs w:val="22"/>
              </w:rPr>
            </w:pPr>
            <w:r w:rsidRPr="00BE1E5F">
              <w:rPr>
                <w:sz w:val="22"/>
                <w:szCs w:val="22"/>
              </w:rPr>
              <w:t>LOW</w:t>
            </w:r>
          </w:p>
        </w:tc>
        <w:tc>
          <w:tcPr>
            <w:tcW w:w="1597" w:type="dxa"/>
          </w:tcPr>
          <w:p w14:paraId="0009C68D" w14:textId="45B75E02" w:rsidR="00923FEE" w:rsidRPr="00BE1E5F" w:rsidRDefault="00923FEE" w:rsidP="00BE1E5F">
            <w:pPr>
              <w:spacing w:line="360" w:lineRule="auto"/>
              <w:jc w:val="center"/>
              <w:rPr>
                <w:sz w:val="22"/>
                <w:szCs w:val="22"/>
              </w:rPr>
            </w:pPr>
            <w:r w:rsidRPr="00BE1E5F">
              <w:rPr>
                <w:sz w:val="22"/>
                <w:szCs w:val="22"/>
              </w:rPr>
              <w:t>N/A</w:t>
            </w:r>
          </w:p>
        </w:tc>
        <w:tc>
          <w:tcPr>
            <w:tcW w:w="1634" w:type="dxa"/>
          </w:tcPr>
          <w:p w14:paraId="1212BB0F" w14:textId="491344D4" w:rsidR="00923FEE" w:rsidRPr="00BE1E5F" w:rsidRDefault="00923FEE" w:rsidP="00BE1E5F">
            <w:pPr>
              <w:spacing w:line="360" w:lineRule="auto"/>
              <w:jc w:val="center"/>
              <w:rPr>
                <w:sz w:val="22"/>
                <w:szCs w:val="22"/>
              </w:rPr>
            </w:pPr>
            <w:r w:rsidRPr="00BE1E5F">
              <w:rPr>
                <w:sz w:val="22"/>
                <w:szCs w:val="22"/>
              </w:rPr>
              <w:t>N/A</w:t>
            </w:r>
          </w:p>
        </w:tc>
        <w:tc>
          <w:tcPr>
            <w:tcW w:w="1957" w:type="dxa"/>
          </w:tcPr>
          <w:p w14:paraId="739EEBE4" w14:textId="09E3F34C" w:rsidR="00923FEE" w:rsidRPr="00BE1E5F" w:rsidRDefault="00923FEE" w:rsidP="00BE1E5F">
            <w:pPr>
              <w:spacing w:line="360" w:lineRule="auto"/>
              <w:jc w:val="center"/>
              <w:rPr>
                <w:sz w:val="22"/>
                <w:szCs w:val="22"/>
              </w:rPr>
            </w:pPr>
            <w:r w:rsidRPr="00BE1E5F">
              <w:rPr>
                <w:sz w:val="22"/>
                <w:szCs w:val="22"/>
              </w:rPr>
              <w:t>Square Wave 1[Hz]</w:t>
            </w:r>
          </w:p>
        </w:tc>
      </w:tr>
      <w:tr w:rsidR="006D0AF4" w:rsidRPr="00BE1E5F" w14:paraId="41759FE6" w14:textId="77777777" w:rsidTr="00923FEE">
        <w:tc>
          <w:tcPr>
            <w:tcW w:w="2411" w:type="dxa"/>
          </w:tcPr>
          <w:p w14:paraId="436B628B" w14:textId="4FAACDEA" w:rsidR="006D0AF4" w:rsidRPr="00BE1E5F" w:rsidRDefault="006D0AF4" w:rsidP="00BE1E5F">
            <w:pPr>
              <w:spacing w:line="360" w:lineRule="auto"/>
              <w:jc w:val="center"/>
              <w:rPr>
                <w:sz w:val="22"/>
                <w:szCs w:val="22"/>
              </w:rPr>
            </w:pPr>
            <w:r w:rsidRPr="00BE1E5F">
              <w:rPr>
                <w:sz w:val="22"/>
                <w:szCs w:val="22"/>
              </w:rPr>
              <w:t>LOW</w:t>
            </w:r>
          </w:p>
        </w:tc>
        <w:tc>
          <w:tcPr>
            <w:tcW w:w="2513" w:type="dxa"/>
          </w:tcPr>
          <w:p w14:paraId="09B05287" w14:textId="4B5D51C6"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C5ACB53" w14:textId="6268B309" w:rsidR="006D0AF4" w:rsidRPr="00BE1E5F" w:rsidRDefault="006D0AF4" w:rsidP="00BE1E5F">
            <w:pPr>
              <w:spacing w:line="360" w:lineRule="auto"/>
              <w:jc w:val="center"/>
              <w:rPr>
                <w:sz w:val="22"/>
                <w:szCs w:val="22"/>
              </w:rPr>
            </w:pPr>
            <w:r w:rsidRPr="00BE1E5F">
              <w:rPr>
                <w:sz w:val="22"/>
                <w:szCs w:val="22"/>
              </w:rPr>
              <w:t>N/A</w:t>
            </w:r>
          </w:p>
        </w:tc>
        <w:tc>
          <w:tcPr>
            <w:tcW w:w="1634" w:type="dxa"/>
          </w:tcPr>
          <w:p w14:paraId="52371787" w14:textId="41A22C82" w:rsidR="006D0AF4" w:rsidRPr="00BE1E5F" w:rsidRDefault="006D0AF4" w:rsidP="00BE1E5F">
            <w:pPr>
              <w:spacing w:line="360" w:lineRule="auto"/>
              <w:jc w:val="center"/>
              <w:rPr>
                <w:sz w:val="22"/>
                <w:szCs w:val="22"/>
              </w:rPr>
            </w:pPr>
            <w:r w:rsidRPr="00BE1E5F">
              <w:rPr>
                <w:sz w:val="22"/>
                <w:szCs w:val="22"/>
              </w:rPr>
              <w:t>N/A</w:t>
            </w:r>
          </w:p>
        </w:tc>
        <w:tc>
          <w:tcPr>
            <w:tcW w:w="1957" w:type="dxa"/>
          </w:tcPr>
          <w:p w14:paraId="268E70DC" w14:textId="204F774A" w:rsidR="006D0AF4" w:rsidRPr="00BE1E5F" w:rsidRDefault="009E1483" w:rsidP="00BE1E5F">
            <w:pPr>
              <w:spacing w:line="360" w:lineRule="auto"/>
              <w:jc w:val="center"/>
              <w:rPr>
                <w:sz w:val="22"/>
                <w:szCs w:val="22"/>
              </w:rPr>
            </w:pPr>
            <w:r w:rsidRPr="00BE1E5F">
              <w:rPr>
                <w:sz w:val="22"/>
                <w:szCs w:val="22"/>
              </w:rPr>
              <w:t>LOW</w:t>
            </w:r>
          </w:p>
        </w:tc>
      </w:tr>
      <w:tr w:rsidR="006D0AF4" w:rsidRPr="00BE1E5F" w14:paraId="70788834" w14:textId="77777777" w:rsidTr="00923FEE">
        <w:tc>
          <w:tcPr>
            <w:tcW w:w="2411" w:type="dxa"/>
          </w:tcPr>
          <w:p w14:paraId="58840DA6" w14:textId="0B1CCB14"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5D0C8400" w14:textId="36B78132"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4430E704" w14:textId="548D439F" w:rsidR="006D0AF4" w:rsidRPr="00BE1E5F" w:rsidRDefault="006D0AF4" w:rsidP="00BE1E5F">
            <w:pPr>
              <w:spacing w:line="360" w:lineRule="auto"/>
              <w:jc w:val="center"/>
              <w:rPr>
                <w:sz w:val="22"/>
                <w:szCs w:val="22"/>
              </w:rPr>
            </w:pPr>
            <w:r w:rsidRPr="00BE1E5F">
              <w:rPr>
                <w:sz w:val="22"/>
                <w:szCs w:val="22"/>
              </w:rPr>
              <w:t>LOW</w:t>
            </w:r>
          </w:p>
        </w:tc>
        <w:tc>
          <w:tcPr>
            <w:tcW w:w="1634" w:type="dxa"/>
          </w:tcPr>
          <w:p w14:paraId="231B5753" w14:textId="3DAD7B1B" w:rsidR="006D0AF4" w:rsidRPr="00BE1E5F" w:rsidRDefault="006D0AF4" w:rsidP="00BE1E5F">
            <w:pPr>
              <w:spacing w:line="360" w:lineRule="auto"/>
              <w:jc w:val="center"/>
              <w:rPr>
                <w:color w:val="00CC00"/>
                <w:sz w:val="22"/>
                <w:szCs w:val="22"/>
              </w:rPr>
            </w:pPr>
            <w:r w:rsidRPr="00BE1E5F">
              <w:rPr>
                <w:sz w:val="22"/>
                <w:szCs w:val="22"/>
              </w:rPr>
              <w:t>N/A</w:t>
            </w:r>
          </w:p>
        </w:tc>
        <w:tc>
          <w:tcPr>
            <w:tcW w:w="1957" w:type="dxa"/>
          </w:tcPr>
          <w:p w14:paraId="6AF1E0F1" w14:textId="51362701" w:rsidR="006D0AF4" w:rsidRPr="00BE1E5F" w:rsidRDefault="009E1483" w:rsidP="00BE1E5F">
            <w:pPr>
              <w:spacing w:line="360" w:lineRule="auto"/>
              <w:jc w:val="center"/>
              <w:rPr>
                <w:sz w:val="22"/>
                <w:szCs w:val="22"/>
              </w:rPr>
            </w:pPr>
            <w:r w:rsidRPr="00BE1E5F">
              <w:rPr>
                <w:sz w:val="22"/>
                <w:szCs w:val="22"/>
              </w:rPr>
              <w:t>HIGH</w:t>
            </w:r>
          </w:p>
        </w:tc>
      </w:tr>
      <w:tr w:rsidR="006D0AF4" w:rsidRPr="00BE1E5F" w14:paraId="2A0B58D7" w14:textId="77777777" w:rsidTr="00923FEE">
        <w:tc>
          <w:tcPr>
            <w:tcW w:w="2411" w:type="dxa"/>
          </w:tcPr>
          <w:p w14:paraId="5B0E399C" w14:textId="4C747505" w:rsidR="006D0AF4" w:rsidRPr="00BE1E5F" w:rsidRDefault="006D0AF4" w:rsidP="00BE1E5F">
            <w:pPr>
              <w:spacing w:line="360" w:lineRule="auto"/>
              <w:jc w:val="center"/>
              <w:rPr>
                <w:sz w:val="22"/>
                <w:szCs w:val="22"/>
              </w:rPr>
            </w:pPr>
            <w:r w:rsidRPr="00BE1E5F">
              <w:rPr>
                <w:sz w:val="22"/>
                <w:szCs w:val="22"/>
              </w:rPr>
              <w:t>HIGH</w:t>
            </w:r>
          </w:p>
        </w:tc>
        <w:tc>
          <w:tcPr>
            <w:tcW w:w="2513" w:type="dxa"/>
          </w:tcPr>
          <w:p w14:paraId="4BC5064A" w14:textId="293009B1" w:rsidR="006D0AF4" w:rsidRPr="00BE1E5F" w:rsidRDefault="006D0AF4" w:rsidP="00BE1E5F">
            <w:pPr>
              <w:spacing w:line="360" w:lineRule="auto"/>
              <w:jc w:val="center"/>
              <w:rPr>
                <w:sz w:val="22"/>
                <w:szCs w:val="22"/>
              </w:rPr>
            </w:pPr>
            <w:r w:rsidRPr="00BE1E5F">
              <w:rPr>
                <w:sz w:val="22"/>
                <w:szCs w:val="22"/>
              </w:rPr>
              <w:t>HIGH</w:t>
            </w:r>
          </w:p>
        </w:tc>
        <w:tc>
          <w:tcPr>
            <w:tcW w:w="1597" w:type="dxa"/>
          </w:tcPr>
          <w:p w14:paraId="608F1EF2" w14:textId="3A8EDC19" w:rsidR="006D0AF4" w:rsidRPr="00BE1E5F" w:rsidRDefault="006D0AF4" w:rsidP="00BE1E5F">
            <w:pPr>
              <w:spacing w:line="360" w:lineRule="auto"/>
              <w:jc w:val="center"/>
              <w:rPr>
                <w:sz w:val="22"/>
                <w:szCs w:val="22"/>
              </w:rPr>
            </w:pPr>
            <w:r w:rsidRPr="00BE1E5F">
              <w:rPr>
                <w:sz w:val="22"/>
                <w:szCs w:val="22"/>
              </w:rPr>
              <w:t>HIGH</w:t>
            </w:r>
          </w:p>
        </w:tc>
        <w:tc>
          <w:tcPr>
            <w:tcW w:w="1634" w:type="dxa"/>
          </w:tcPr>
          <w:p w14:paraId="6DA3107D" w14:textId="77777777" w:rsidR="006D0AF4" w:rsidRPr="00BE1E5F" w:rsidRDefault="006D0AF4" w:rsidP="00BE1E5F">
            <w:pPr>
              <w:spacing w:line="360" w:lineRule="auto"/>
              <w:jc w:val="center"/>
              <w:rPr>
                <w:sz w:val="22"/>
                <w:szCs w:val="22"/>
              </w:rPr>
            </w:pPr>
            <w:r w:rsidRPr="00BE1E5F">
              <w:rPr>
                <w:sz w:val="22"/>
                <w:szCs w:val="22"/>
              </w:rPr>
              <w:t>No communication</w:t>
            </w:r>
          </w:p>
        </w:tc>
        <w:tc>
          <w:tcPr>
            <w:tcW w:w="1957" w:type="dxa"/>
          </w:tcPr>
          <w:p w14:paraId="23BC7ECD" w14:textId="534BA3A7" w:rsidR="006D0AF4" w:rsidRPr="00BE1E5F" w:rsidRDefault="006D0AF4" w:rsidP="00BE1E5F">
            <w:pPr>
              <w:spacing w:line="360" w:lineRule="auto"/>
              <w:jc w:val="center"/>
              <w:rPr>
                <w:sz w:val="22"/>
                <w:szCs w:val="22"/>
              </w:rPr>
            </w:pPr>
            <w:r w:rsidRPr="00BE1E5F">
              <w:rPr>
                <w:sz w:val="22"/>
                <w:szCs w:val="22"/>
              </w:rPr>
              <w:t>Square Wave 4[Hz]</w:t>
            </w:r>
          </w:p>
        </w:tc>
      </w:tr>
      <w:tr w:rsidR="00B5751C" w:rsidRPr="00BE1E5F" w14:paraId="4AC1230A" w14:textId="77777777" w:rsidTr="00923FEE">
        <w:tc>
          <w:tcPr>
            <w:tcW w:w="2411" w:type="dxa"/>
          </w:tcPr>
          <w:p w14:paraId="105C0AFF" w14:textId="5617AAD8" w:rsidR="00B5751C" w:rsidRPr="00BE1E5F" w:rsidRDefault="00FD182C" w:rsidP="00BE1E5F">
            <w:pPr>
              <w:spacing w:line="360" w:lineRule="auto"/>
              <w:jc w:val="center"/>
              <w:rPr>
                <w:sz w:val="22"/>
                <w:szCs w:val="22"/>
              </w:rPr>
            </w:pPr>
            <w:r w:rsidRPr="00BE1E5F">
              <w:rPr>
                <w:sz w:val="22"/>
                <w:szCs w:val="22"/>
              </w:rPr>
              <w:t>HIGH</w:t>
            </w:r>
          </w:p>
        </w:tc>
        <w:tc>
          <w:tcPr>
            <w:tcW w:w="2513" w:type="dxa"/>
          </w:tcPr>
          <w:p w14:paraId="361E98C7" w14:textId="19C9A4E8" w:rsidR="00B5751C" w:rsidRPr="00BE1E5F" w:rsidRDefault="00FD182C" w:rsidP="00BE1E5F">
            <w:pPr>
              <w:spacing w:line="360" w:lineRule="auto"/>
              <w:jc w:val="center"/>
              <w:rPr>
                <w:sz w:val="22"/>
                <w:szCs w:val="22"/>
              </w:rPr>
            </w:pPr>
            <w:r w:rsidRPr="00BE1E5F">
              <w:rPr>
                <w:sz w:val="22"/>
                <w:szCs w:val="22"/>
              </w:rPr>
              <w:t>HIGH</w:t>
            </w:r>
          </w:p>
        </w:tc>
        <w:tc>
          <w:tcPr>
            <w:tcW w:w="1597" w:type="dxa"/>
          </w:tcPr>
          <w:p w14:paraId="4ED7D05A" w14:textId="015DD8CE" w:rsidR="00B5751C" w:rsidRPr="00BE1E5F" w:rsidRDefault="00FD182C" w:rsidP="00BE1E5F">
            <w:pPr>
              <w:spacing w:line="360" w:lineRule="auto"/>
              <w:jc w:val="center"/>
              <w:rPr>
                <w:sz w:val="22"/>
                <w:szCs w:val="22"/>
              </w:rPr>
            </w:pPr>
            <w:r w:rsidRPr="00BE1E5F">
              <w:rPr>
                <w:sz w:val="22"/>
                <w:szCs w:val="22"/>
              </w:rPr>
              <w:t>HIGH</w:t>
            </w:r>
          </w:p>
        </w:tc>
        <w:tc>
          <w:tcPr>
            <w:tcW w:w="1634" w:type="dxa"/>
          </w:tcPr>
          <w:p w14:paraId="4860E02A" w14:textId="77777777" w:rsidR="00B5751C" w:rsidRPr="00BE1E5F" w:rsidRDefault="00B5751C" w:rsidP="00BE1E5F">
            <w:pPr>
              <w:spacing w:line="360" w:lineRule="auto"/>
              <w:jc w:val="center"/>
              <w:rPr>
                <w:sz w:val="22"/>
                <w:szCs w:val="22"/>
              </w:rPr>
            </w:pPr>
            <w:r w:rsidRPr="00BE1E5F">
              <w:rPr>
                <w:sz w:val="22"/>
                <w:szCs w:val="22"/>
              </w:rPr>
              <w:t>Communication established</w:t>
            </w:r>
          </w:p>
        </w:tc>
        <w:tc>
          <w:tcPr>
            <w:tcW w:w="1957" w:type="dxa"/>
          </w:tcPr>
          <w:p w14:paraId="4784926F" w14:textId="18CB2AA6" w:rsidR="00B5751C" w:rsidRPr="00BE1E5F" w:rsidRDefault="00971730" w:rsidP="00BE1E5F">
            <w:pPr>
              <w:spacing w:line="360" w:lineRule="auto"/>
              <w:jc w:val="center"/>
              <w:rPr>
                <w:sz w:val="22"/>
                <w:szCs w:val="22"/>
              </w:rPr>
            </w:pPr>
            <w:r w:rsidRPr="00BE1E5F">
              <w:rPr>
                <w:sz w:val="22"/>
                <w:szCs w:val="22"/>
              </w:rPr>
              <w:t>LOW</w:t>
            </w:r>
          </w:p>
        </w:tc>
      </w:tr>
    </w:tbl>
    <w:p w14:paraId="27AC9763" w14:textId="77777777" w:rsidR="00E62C60" w:rsidRPr="00BE1E5F" w:rsidRDefault="009A337D" w:rsidP="00976FC9">
      <w:pPr>
        <w:pStyle w:val="ListParagraph"/>
        <w:numPr>
          <w:ilvl w:val="0"/>
          <w:numId w:val="61"/>
        </w:numPr>
        <w:spacing w:before="240" w:line="360" w:lineRule="auto"/>
        <w:rPr>
          <w:sz w:val="22"/>
          <w:szCs w:val="22"/>
        </w:rPr>
      </w:pPr>
      <w:r w:rsidRPr="00BE1E5F">
        <w:rPr>
          <w:sz w:val="22"/>
          <w:szCs w:val="22"/>
        </w:rPr>
        <w:t>The firmware shall periodically check the pod_status_fpga</w:t>
      </w:r>
      <w:r w:rsidR="00E62C60" w:rsidRPr="00BE1E5F">
        <w:rPr>
          <w:sz w:val="22"/>
          <w:szCs w:val="22"/>
        </w:rPr>
        <w:t xml:space="preserve"> each 10 milliseconds of the Runtime.</w:t>
      </w:r>
    </w:p>
    <w:p w14:paraId="1CBED888" w14:textId="5D6DE738" w:rsidR="0013169B" w:rsidRPr="0012621C" w:rsidRDefault="00E62C60" w:rsidP="00D27BE1">
      <w:pPr>
        <w:pStyle w:val="ListParagraph"/>
        <w:numPr>
          <w:ilvl w:val="0"/>
          <w:numId w:val="61"/>
        </w:numPr>
        <w:spacing w:line="360" w:lineRule="auto"/>
        <w:rPr>
          <w:strike/>
          <w:sz w:val="22"/>
          <w:szCs w:val="22"/>
        </w:rPr>
      </w:pPr>
      <w:r w:rsidRPr="0012621C">
        <w:rPr>
          <w:strike/>
          <w:color w:val="FF0000"/>
          <w:sz w:val="22"/>
          <w:szCs w:val="22"/>
        </w:rPr>
        <w:t>I</w:t>
      </w:r>
      <w:r w:rsidR="009A337D" w:rsidRPr="0012621C">
        <w:rPr>
          <w:strike/>
          <w:color w:val="FF0000"/>
          <w:sz w:val="22"/>
          <w:szCs w:val="22"/>
        </w:rPr>
        <w:t xml:space="preserve">f pod_status_fpga state differs from lamp_status_fpga, the system shall </w:t>
      </w:r>
      <w:r w:rsidR="009A337D" w:rsidRPr="0012621C">
        <w:rPr>
          <w:strike/>
          <w:color w:val="FF0000"/>
          <w:sz w:val="22"/>
          <w:szCs w:val="22"/>
          <w:highlight w:val="yellow"/>
        </w:rPr>
        <w:t>TBD</w:t>
      </w:r>
      <w:r w:rsidR="009A337D" w:rsidRPr="0012621C">
        <w:rPr>
          <w:strike/>
          <w:color w:val="FF0000"/>
          <w:sz w:val="22"/>
          <w:szCs w:val="22"/>
        </w:rPr>
        <w:t>.</w:t>
      </w:r>
      <w:r w:rsidR="0013169B" w:rsidRPr="0012621C">
        <w:rPr>
          <w:strike/>
        </w:rPr>
        <w:br w:type="page"/>
      </w:r>
    </w:p>
    <w:p w14:paraId="3EB9C4AD" w14:textId="7ACE4CAB" w:rsidR="0013169B" w:rsidRPr="00264BF9" w:rsidRDefault="00447069" w:rsidP="00264BF9">
      <w:pPr>
        <w:pStyle w:val="Heading3"/>
        <w:spacing w:line="360" w:lineRule="auto"/>
        <w:rPr>
          <w:sz w:val="22"/>
          <w:szCs w:val="22"/>
        </w:rPr>
      </w:pPr>
      <w:bookmarkStart w:id="15" w:name="_Toc172102996"/>
      <w:r w:rsidRPr="00264BF9">
        <w:rPr>
          <w:sz w:val="22"/>
          <w:szCs w:val="22"/>
        </w:rPr>
        <w:lastRenderedPageBreak/>
        <w:t>MI</w:t>
      </w:r>
      <w:r w:rsidR="0013169B" w:rsidRPr="00264BF9">
        <w:rPr>
          <w:sz w:val="22"/>
          <w:szCs w:val="22"/>
        </w:rPr>
        <w:t>U Interface</w:t>
      </w:r>
      <w:bookmarkEnd w:id="15"/>
    </w:p>
    <w:p w14:paraId="1161BE41" w14:textId="7424F0DA" w:rsidR="00940BE1" w:rsidRPr="00264BF9" w:rsidRDefault="00940BE1" w:rsidP="00264BF9">
      <w:pPr>
        <w:pStyle w:val="Heading4"/>
        <w:spacing w:line="360" w:lineRule="auto"/>
      </w:pPr>
      <w:r w:rsidRPr="00264BF9">
        <w:t>General Description</w:t>
      </w:r>
    </w:p>
    <w:p w14:paraId="093EC7CE" w14:textId="621B63F7" w:rsidR="006408DE"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26208" behindDoc="0" locked="0" layoutInCell="1" allowOverlap="1" wp14:anchorId="0106C043" wp14:editId="1822E372">
                <wp:simplePos x="0" y="0"/>
                <wp:positionH relativeFrom="column">
                  <wp:posOffset>3823335</wp:posOffset>
                </wp:positionH>
                <wp:positionV relativeFrom="paragraph">
                  <wp:posOffset>277495</wp:posOffset>
                </wp:positionV>
                <wp:extent cx="1180531" cy="1733266"/>
                <wp:effectExtent l="0" t="0" r="19685" b="19685"/>
                <wp:wrapNone/>
                <wp:docPr id="380445315"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C043" id="_x0000_s1080" style="position:absolute;margin-left:301.05pt;margin-top:21.85pt;width:92.95pt;height:1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" fillcolor="#ed7d31 [3205]" strokecolor="#261103 [485]" strokeweight="1pt">
                <v:textbox>
                  <w:txbxContent>
                    <w:p w14:paraId="701304B8" w14:textId="2E8CF46A" w:rsidR="0070727A" w:rsidRDefault="0070727A" w:rsidP="00264BF9">
                      <w:pPr>
                        <w:jc w:val="center"/>
                      </w:pPr>
                      <w:r>
                        <w:t>MIU</w:t>
                      </w:r>
                    </w:p>
                    <w:p w14:paraId="5DE3AECD" w14:textId="29B2CB63" w:rsidR="0070727A" w:rsidRDefault="0070727A" w:rsidP="00264BF9">
                      <w:pPr>
                        <w:jc w:val="center"/>
                      </w:pPr>
                      <w:r>
                        <w:t>(Customer)</w:t>
                      </w:r>
                    </w:p>
                  </w:txbxContent>
                </v:textbox>
              </v:rect>
            </w:pict>
          </mc:Fallback>
        </mc:AlternateContent>
      </w:r>
      <w:r w:rsidRPr="00264BF9">
        <w:rPr>
          <w:noProof/>
          <w:sz w:val="22"/>
          <w:szCs w:val="22"/>
        </w:rPr>
        <mc:AlternateContent>
          <mc:Choice Requires="wps">
            <w:drawing>
              <wp:anchor distT="0" distB="0" distL="114300" distR="114300" simplePos="0" relativeHeight="252107776" behindDoc="0" locked="0" layoutInCell="1" allowOverlap="1" wp14:anchorId="71B534AE" wp14:editId="1D660C6C">
                <wp:simplePos x="0" y="0"/>
                <wp:positionH relativeFrom="column">
                  <wp:posOffset>2405380</wp:posOffset>
                </wp:positionH>
                <wp:positionV relativeFrom="paragraph">
                  <wp:posOffset>527050</wp:posOffset>
                </wp:positionV>
                <wp:extent cx="1416685" cy="0"/>
                <wp:effectExtent l="0" t="95250" r="0" b="95250"/>
                <wp:wrapNone/>
                <wp:docPr id="121193671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818F" id="Straight Arrow Connector 9" o:spid="_x0000_s1026" type="#_x0000_t32" style="position:absolute;margin-left:189.4pt;margin-top:41.5pt;width:111.55pt;height:0;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1872" behindDoc="0" locked="0" layoutInCell="1" allowOverlap="1" wp14:anchorId="6A3B5091" wp14:editId="5BAF060C">
                <wp:simplePos x="0" y="0"/>
                <wp:positionH relativeFrom="margin">
                  <wp:posOffset>2673350</wp:posOffset>
                </wp:positionH>
                <wp:positionV relativeFrom="paragraph">
                  <wp:posOffset>259715</wp:posOffset>
                </wp:positionV>
                <wp:extent cx="855023" cy="215900"/>
                <wp:effectExtent l="0" t="0" r="21590" b="12700"/>
                <wp:wrapNone/>
                <wp:docPr id="1019688922" name="Text Box 8"/>
                <wp:cNvGraphicFramePr/>
                <a:graphic xmlns:a="http://schemas.openxmlformats.org/drawingml/2006/main">
                  <a:graphicData uri="http://schemas.microsoft.com/office/word/2010/wordprocessingShape">
                    <wps:wsp>
                      <wps:cNvSpPr txBox="1"/>
                      <wps:spPr>
                        <a:xfrm>
                          <a:off x="0" y="0"/>
                          <a:ext cx="855023" cy="215900"/>
                        </a:xfrm>
                        <a:prstGeom prst="rect">
                          <a:avLst/>
                        </a:prstGeom>
                        <a:solidFill>
                          <a:schemeClr val="lt1"/>
                        </a:solidFill>
                        <a:ln w="6350">
                          <a:solidFill>
                            <a:prstClr val="black"/>
                          </a:solidFill>
                        </a:ln>
                      </wps:spPr>
                      <wps:txbx>
                        <w:txbxContent>
                          <w:p w14:paraId="4F03CD0A" w14:textId="567E4919" w:rsidR="006408DE" w:rsidRPr="00264BF9" w:rsidRDefault="0070727A" w:rsidP="005E0405">
                            <w:pPr>
                              <w:rPr>
                                <w:sz w:val="16"/>
                                <w:szCs w:val="16"/>
                              </w:rPr>
                            </w:pPr>
                            <w:r w:rsidRPr="00264BF9">
                              <w:rPr>
                                <w:sz w:val="16"/>
                                <w:szCs w:val="16"/>
                              </w:rPr>
                              <w:t>Reset_Out_fpga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B5091" id="_x0000_s1081" type="#_x0000_t202" style="position:absolute;margin-left:210.5pt;margin-top:20.45pt;width:67.3pt;height:17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" fillcolor="white [3201]" strokeweight=".5pt">
                <v:textbox>
                  <w:txbxContent>
                    <w:p w14:paraId="4F03CD0A" w14:textId="567E4919" w:rsidR="006408DE" w:rsidRPr="00264BF9" w:rsidRDefault="0070727A" w:rsidP="005E0405">
                      <w:pPr>
                        <w:rPr>
                          <w:sz w:val="16"/>
                          <w:szCs w:val="16"/>
                        </w:rPr>
                      </w:pPr>
                      <w:r w:rsidRPr="00264BF9">
                        <w:rPr>
                          <w:sz w:val="16"/>
                          <w:szCs w:val="16"/>
                        </w:rPr>
                        <w:t>Reset_Out_fpga</w:t>
                      </w:r>
                    </w:p>
                  </w:txbxContent>
                </v:textbox>
                <w10:wrap anchorx="margin"/>
              </v:shape>
            </w:pict>
          </mc:Fallback>
        </mc:AlternateContent>
      </w:r>
      <w:r w:rsidRPr="00264BF9">
        <w:rPr>
          <w:noProof/>
          <w:sz w:val="22"/>
          <w:szCs w:val="22"/>
        </w:rPr>
        <mc:AlternateContent>
          <mc:Choice Requires="wps">
            <w:drawing>
              <wp:anchor distT="0" distB="0" distL="114300" distR="114300" simplePos="0" relativeHeight="252106752" behindDoc="0" locked="0" layoutInCell="1" allowOverlap="1" wp14:anchorId="023E8758" wp14:editId="1EB971B6">
                <wp:simplePos x="0" y="0"/>
                <wp:positionH relativeFrom="column">
                  <wp:posOffset>1203960</wp:posOffset>
                </wp:positionH>
                <wp:positionV relativeFrom="paragraph">
                  <wp:posOffset>272415</wp:posOffset>
                </wp:positionV>
                <wp:extent cx="1180531" cy="1733266"/>
                <wp:effectExtent l="0" t="0" r="19685" b="19685"/>
                <wp:wrapNone/>
                <wp:docPr id="99708636" name="Rectangle 4"/>
                <wp:cNvGraphicFramePr/>
                <a:graphic xmlns:a="http://schemas.openxmlformats.org/drawingml/2006/main">
                  <a:graphicData uri="http://schemas.microsoft.com/office/word/2010/wordprocessingShape">
                    <wps:wsp>
                      <wps:cNvSpPr/>
                      <wps:spPr>
                        <a:xfrm>
                          <a:off x="0" y="0"/>
                          <a:ext cx="1180531" cy="173326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9451BD" w14:textId="77777777" w:rsidR="006408DE" w:rsidRDefault="006408DE" w:rsidP="00264BF9">
                            <w:pPr>
                              <w:jc w:val="center"/>
                            </w:pPr>
                            <w:r>
                              <w:t>MIU Interface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E8758" id="_x0000_s1082" style="position:absolute;margin-left:94.8pt;margin-top:21.45pt;width:92.95pt;height:136.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" fillcolor="#4472c4 [3204]" strokecolor="#09101d [484]" strokeweight="1pt">
                <v:textbox>
                  <w:txbxContent>
                    <w:p w14:paraId="039451BD" w14:textId="77777777" w:rsidR="006408DE" w:rsidRDefault="006408DE" w:rsidP="00264BF9">
                      <w:pPr>
                        <w:jc w:val="center"/>
                      </w:pPr>
                      <w:r>
                        <w:t>MIU Interface Module</w:t>
                      </w:r>
                    </w:p>
                  </w:txbxContent>
                </v:textbox>
              </v:rect>
            </w:pict>
          </mc:Fallback>
        </mc:AlternateContent>
      </w:r>
      <w:r w:rsidR="00322538" w:rsidRPr="00264BF9">
        <w:rPr>
          <w:sz w:val="22"/>
          <w:szCs w:val="22"/>
        </w:rPr>
        <w:t xml:space="preserve">This module integrates a </w:t>
      </w:r>
      <w:r w:rsidR="0013128D" w:rsidRPr="00264BF9">
        <w:rPr>
          <w:sz w:val="22"/>
          <w:szCs w:val="22"/>
        </w:rPr>
        <w:t>critical component of the system</w:t>
      </w:r>
      <w:r w:rsidR="00322538" w:rsidRPr="00264BF9">
        <w:rPr>
          <w:sz w:val="22"/>
          <w:szCs w:val="22"/>
        </w:rPr>
        <w:t>. The MIU interface is consists of the following:</w:t>
      </w:r>
    </w:p>
    <w:p w14:paraId="7BA2ACAE" w14:textId="0249BE6F"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8800" behindDoc="0" locked="0" layoutInCell="1" allowOverlap="1" wp14:anchorId="1D85C961" wp14:editId="49AEC1B6">
                <wp:simplePos x="0" y="0"/>
                <wp:positionH relativeFrom="column">
                  <wp:posOffset>2396490</wp:posOffset>
                </wp:positionH>
                <wp:positionV relativeFrom="paragraph">
                  <wp:posOffset>311785</wp:posOffset>
                </wp:positionV>
                <wp:extent cx="1416685" cy="0"/>
                <wp:effectExtent l="0" t="95250" r="0" b="95250"/>
                <wp:wrapNone/>
                <wp:docPr id="1233659908"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C8104" id="Straight Arrow Connector 9" o:spid="_x0000_s1026" type="#_x0000_t32" style="position:absolute;margin-left:188.7pt;margin-top:24.55pt;width:111.55pt;height:0;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2896" behindDoc="0" locked="0" layoutInCell="1" allowOverlap="1" wp14:anchorId="00A54FF1" wp14:editId="55066D1E">
                <wp:simplePos x="0" y="0"/>
                <wp:positionH relativeFrom="margin">
                  <wp:posOffset>2588895</wp:posOffset>
                </wp:positionH>
                <wp:positionV relativeFrom="paragraph">
                  <wp:posOffset>30480</wp:posOffset>
                </wp:positionV>
                <wp:extent cx="1044575" cy="215900"/>
                <wp:effectExtent l="0" t="0" r="22225" b="12700"/>
                <wp:wrapNone/>
                <wp:docPr id="2040776287" name="Text Box 8"/>
                <wp:cNvGraphicFramePr/>
                <a:graphic xmlns:a="http://schemas.openxmlformats.org/drawingml/2006/main">
                  <a:graphicData uri="http://schemas.microsoft.com/office/word/2010/wordprocessingShape">
                    <wps:wsp>
                      <wps:cNvSpPr txBox="1"/>
                      <wps:spPr>
                        <a:xfrm>
                          <a:off x="0" y="0"/>
                          <a:ext cx="1044575" cy="215900"/>
                        </a:xfrm>
                        <a:prstGeom prst="rect">
                          <a:avLst/>
                        </a:prstGeom>
                        <a:solidFill>
                          <a:schemeClr val="lt1"/>
                        </a:solidFill>
                        <a:ln w="6350">
                          <a:solidFill>
                            <a:prstClr val="black"/>
                          </a:solidFill>
                        </a:ln>
                      </wps:spPr>
                      <wps:txbx>
                        <w:txbxContent>
                          <w:p w14:paraId="5E2AA33F" w14:textId="6643FA90" w:rsidR="006408DE" w:rsidRPr="00264BF9" w:rsidRDefault="0070727A" w:rsidP="005E0405">
                            <w:pPr>
                              <w:rPr>
                                <w:sz w:val="16"/>
                                <w:szCs w:val="16"/>
                              </w:rPr>
                            </w:pPr>
                            <w:r w:rsidRPr="00264BF9">
                              <w:rPr>
                                <w:sz w:val="16"/>
                                <w:szCs w:val="16"/>
                              </w:rPr>
                              <w:t>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4FF1" id="_x0000_s1083" type="#_x0000_t202" style="position:absolute;margin-left:203.85pt;margin-top:2.4pt;width:82.25pt;height:17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" fillcolor="white [3201]" strokeweight=".5pt">
                <v:textbox>
                  <w:txbxContent>
                    <w:p w14:paraId="5E2AA33F" w14:textId="6643FA90" w:rsidR="006408DE" w:rsidRPr="00264BF9" w:rsidRDefault="0070727A" w:rsidP="005E0405">
                      <w:pPr>
                        <w:rPr>
                          <w:sz w:val="16"/>
                          <w:szCs w:val="16"/>
                        </w:rPr>
                      </w:pPr>
                      <w:r w:rsidRPr="00264BF9">
                        <w:rPr>
                          <w:sz w:val="16"/>
                          <w:szCs w:val="16"/>
                        </w:rPr>
                        <w:t>Shutdown_Out_fpga</w:t>
                      </w:r>
                    </w:p>
                  </w:txbxContent>
                </v:textbox>
                <w10:wrap anchorx="margin"/>
              </v:shape>
            </w:pict>
          </mc:Fallback>
        </mc:AlternateContent>
      </w:r>
    </w:p>
    <w:p w14:paraId="73563804" w14:textId="68E6EE28" w:rsidR="0013128D" w:rsidRPr="00264BF9" w:rsidRDefault="00264BF9"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09824" behindDoc="0" locked="0" layoutInCell="1" allowOverlap="1" wp14:anchorId="6E64019A" wp14:editId="2FC1825C">
                <wp:simplePos x="0" y="0"/>
                <wp:positionH relativeFrom="column">
                  <wp:posOffset>2402205</wp:posOffset>
                </wp:positionH>
                <wp:positionV relativeFrom="paragraph">
                  <wp:posOffset>329565</wp:posOffset>
                </wp:positionV>
                <wp:extent cx="1416685" cy="0"/>
                <wp:effectExtent l="0" t="95250" r="0" b="95250"/>
                <wp:wrapNone/>
                <wp:docPr id="84120275"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7F05" id="Straight Arrow Connector 9" o:spid="_x0000_s1026" type="#_x0000_t32" style="position:absolute;margin-left:189.15pt;margin-top:25.95pt;width:111.55pt;height:0;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" strokecolor="#c00000" strokeweight="3pt">
                <v:stroke endarrow="block" joinstyle="miter"/>
              </v:shape>
            </w:pict>
          </mc:Fallback>
        </mc:AlternateContent>
      </w:r>
      <w:r w:rsidRPr="00264BF9">
        <w:rPr>
          <w:noProof/>
          <w:sz w:val="22"/>
          <w:szCs w:val="22"/>
        </w:rPr>
        <mc:AlternateContent>
          <mc:Choice Requires="wps">
            <w:drawing>
              <wp:anchor distT="0" distB="0" distL="114300" distR="114300" simplePos="0" relativeHeight="252113920" behindDoc="0" locked="0" layoutInCell="1" allowOverlap="1" wp14:anchorId="377B0E66" wp14:editId="11A5F558">
                <wp:simplePos x="0" y="0"/>
                <wp:positionH relativeFrom="margin">
                  <wp:posOffset>2543175</wp:posOffset>
                </wp:positionH>
                <wp:positionV relativeFrom="paragraph">
                  <wp:posOffset>40640</wp:posOffset>
                </wp:positionV>
                <wp:extent cx="1092530" cy="215900"/>
                <wp:effectExtent l="0" t="0" r="12700" b="12700"/>
                <wp:wrapNone/>
                <wp:docPr id="2066315494" name="Text Box 8"/>
                <wp:cNvGraphicFramePr/>
                <a:graphic xmlns:a="http://schemas.openxmlformats.org/drawingml/2006/main">
                  <a:graphicData uri="http://schemas.microsoft.com/office/word/2010/wordprocessingShape">
                    <wps:wsp>
                      <wps:cNvSpPr txBox="1"/>
                      <wps:spPr>
                        <a:xfrm>
                          <a:off x="0" y="0"/>
                          <a:ext cx="1092530" cy="215900"/>
                        </a:xfrm>
                        <a:prstGeom prst="rect">
                          <a:avLst/>
                        </a:prstGeom>
                        <a:solidFill>
                          <a:schemeClr val="lt1"/>
                        </a:solidFill>
                        <a:ln w="6350">
                          <a:solidFill>
                            <a:prstClr val="black"/>
                          </a:solidFill>
                        </a:ln>
                      </wps:spPr>
                      <wps:txbx>
                        <w:txbxContent>
                          <w:p w14:paraId="487BC954" w14:textId="19AE67E4" w:rsidR="006408DE" w:rsidRPr="00264BF9" w:rsidRDefault="0070727A" w:rsidP="005E0405">
                            <w:pPr>
                              <w:rPr>
                                <w:sz w:val="16"/>
                                <w:szCs w:val="16"/>
                              </w:rPr>
                            </w:pPr>
                            <w:r w:rsidRPr="00264BF9">
                              <w:rPr>
                                <w:sz w:val="16"/>
                                <w:szCs w:val="16"/>
                              </w:rPr>
                              <w:t>EShutdown_Out_fpga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0E66" id="_x0000_s1084" type="#_x0000_t202" style="position:absolute;margin-left:200.25pt;margin-top:3.2pt;width:86.05pt;height:17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" fillcolor="white [3201]" strokeweight=".5pt">
                <v:textbox>
                  <w:txbxContent>
                    <w:p w14:paraId="487BC954" w14:textId="19AE67E4" w:rsidR="006408DE" w:rsidRPr="00264BF9" w:rsidRDefault="0070727A" w:rsidP="005E0405">
                      <w:pPr>
                        <w:rPr>
                          <w:sz w:val="16"/>
                          <w:szCs w:val="16"/>
                        </w:rPr>
                      </w:pPr>
                      <w:r w:rsidRPr="00264BF9">
                        <w:rPr>
                          <w:sz w:val="16"/>
                          <w:szCs w:val="16"/>
                        </w:rPr>
                        <w:t>EShutdown_Out_fpga</w:t>
                      </w:r>
                    </w:p>
                  </w:txbxContent>
                </v:textbox>
                <w10:wrap anchorx="margin"/>
              </v:shape>
            </w:pict>
          </mc:Fallback>
        </mc:AlternateContent>
      </w:r>
    </w:p>
    <w:p w14:paraId="6D97FCA9" w14:textId="6DFFB892"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4944" behindDoc="0" locked="0" layoutInCell="1" allowOverlap="1" wp14:anchorId="7A45536F" wp14:editId="692A69B3">
                <wp:simplePos x="0" y="0"/>
                <wp:positionH relativeFrom="margin">
                  <wp:posOffset>2647950</wp:posOffset>
                </wp:positionH>
                <wp:positionV relativeFrom="paragraph">
                  <wp:posOffset>41275</wp:posOffset>
                </wp:positionV>
                <wp:extent cx="860425" cy="228600"/>
                <wp:effectExtent l="0" t="0" r="15875" b="19050"/>
                <wp:wrapNone/>
                <wp:docPr id="1840019069" name="Text Box 8"/>
                <wp:cNvGraphicFramePr/>
                <a:graphic xmlns:a="http://schemas.openxmlformats.org/drawingml/2006/main">
                  <a:graphicData uri="http://schemas.microsoft.com/office/word/2010/wordprocessingShape">
                    <wps:wsp>
                      <wps:cNvSpPr txBox="1"/>
                      <wps:spPr>
                        <a:xfrm>
                          <a:off x="0" y="0"/>
                          <a:ext cx="860425" cy="228600"/>
                        </a:xfrm>
                        <a:prstGeom prst="rect">
                          <a:avLst/>
                        </a:prstGeom>
                        <a:solidFill>
                          <a:schemeClr val="lt1"/>
                        </a:solidFill>
                        <a:ln w="6350">
                          <a:solidFill>
                            <a:prstClr val="black"/>
                          </a:solidFill>
                        </a:ln>
                      </wps:spPr>
                      <wps:txbx>
                        <w:txbxContent>
                          <w:p w14:paraId="7D03FBEF" w14:textId="28321CA4" w:rsidR="006408DE" w:rsidRPr="00264BF9" w:rsidRDefault="0070727A" w:rsidP="005E0405">
                            <w:pPr>
                              <w:rPr>
                                <w:sz w:val="16"/>
                                <w:szCs w:val="16"/>
                              </w:rPr>
                            </w:pPr>
                            <w:r w:rsidRPr="00264BF9">
                              <w:rPr>
                                <w:sz w:val="16"/>
                                <w:szCs w:val="16"/>
                              </w:rPr>
                              <w:t>Spare_Out_fpga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5536F" id="_x0000_s1085" type="#_x0000_t202" style="position:absolute;margin-left:208.5pt;margin-top:3.25pt;width:67.75pt;height:18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" fillcolor="white [3201]" strokeweight=".5pt">
                <v:textbox>
                  <w:txbxContent>
                    <w:p w14:paraId="7D03FBEF" w14:textId="28321CA4" w:rsidR="006408DE" w:rsidRPr="00264BF9" w:rsidRDefault="0070727A" w:rsidP="005E0405">
                      <w:pPr>
                        <w:rPr>
                          <w:sz w:val="16"/>
                          <w:szCs w:val="16"/>
                        </w:rPr>
                      </w:pPr>
                      <w:r w:rsidRPr="00264BF9">
                        <w:rPr>
                          <w:sz w:val="16"/>
                          <w:szCs w:val="16"/>
                        </w:rPr>
                        <w:t>Spare_Out_fpga</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0848" behindDoc="0" locked="0" layoutInCell="1" allowOverlap="1" wp14:anchorId="0DB8E68F" wp14:editId="761166F7">
                <wp:simplePos x="0" y="0"/>
                <wp:positionH relativeFrom="column">
                  <wp:posOffset>2418080</wp:posOffset>
                </wp:positionH>
                <wp:positionV relativeFrom="paragraph">
                  <wp:posOffset>311150</wp:posOffset>
                </wp:positionV>
                <wp:extent cx="1416685" cy="0"/>
                <wp:effectExtent l="0" t="95250" r="0" b="95250"/>
                <wp:wrapNone/>
                <wp:docPr id="1440598904" name="Straight Arrow Connector 9"/>
                <wp:cNvGraphicFramePr/>
                <a:graphic xmlns:a="http://schemas.openxmlformats.org/drawingml/2006/main">
                  <a:graphicData uri="http://schemas.microsoft.com/office/word/2010/wordprocessingShape">
                    <wps:wsp>
                      <wps:cNvCnPr/>
                      <wps:spPr>
                        <a:xfrm>
                          <a:off x="0" y="0"/>
                          <a:ext cx="1416685"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2AC63" id="Straight Arrow Connector 9" o:spid="_x0000_s1026" type="#_x0000_t32" style="position:absolute;margin-left:190.4pt;margin-top:24.5pt;width:111.55pt;height:0;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" strokecolor="#c00000" strokeweight="3pt">
                <v:stroke endarrow="block" joinstyle="miter"/>
              </v:shape>
            </w:pict>
          </mc:Fallback>
        </mc:AlternateContent>
      </w:r>
      <w:r w:rsidR="00264BF9" w:rsidRPr="00264BF9">
        <w:rPr>
          <w:noProof/>
          <w:sz w:val="22"/>
          <w:szCs w:val="22"/>
        </w:rPr>
        <mc:AlternateContent>
          <mc:Choice Requires="wps">
            <w:drawing>
              <wp:anchor distT="0" distB="0" distL="114300" distR="114300" simplePos="0" relativeHeight="252115968" behindDoc="0" locked="0" layoutInCell="1" allowOverlap="1" wp14:anchorId="7330B99F" wp14:editId="6A2DDA6C">
                <wp:simplePos x="0" y="0"/>
                <wp:positionH relativeFrom="column">
                  <wp:posOffset>1320165</wp:posOffset>
                </wp:positionH>
                <wp:positionV relativeFrom="paragraph">
                  <wp:posOffset>149860</wp:posOffset>
                </wp:positionV>
                <wp:extent cx="944245" cy="484495"/>
                <wp:effectExtent l="0" t="0" r="27305" b="11430"/>
                <wp:wrapNone/>
                <wp:docPr id="2008029512" name="Rectangle 4"/>
                <wp:cNvGraphicFramePr/>
                <a:graphic xmlns:a="http://schemas.openxmlformats.org/drawingml/2006/main">
                  <a:graphicData uri="http://schemas.microsoft.com/office/word/2010/wordprocessingShape">
                    <wps:wsp>
                      <wps:cNvSpPr/>
                      <wps:spPr>
                        <a:xfrm>
                          <a:off x="0" y="0"/>
                          <a:ext cx="944245" cy="48449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191394B9" w14:textId="77777777" w:rsidR="006408DE" w:rsidRDefault="006408DE" w:rsidP="00264BF9">
                            <w:pPr>
                              <w:jc w:val="center"/>
                            </w:pPr>
                            <w:r>
                              <w:t>Ethernet PHY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30B99F" id="_x0000_s1086" style="position:absolute;margin-left:103.95pt;margin-top:11.8pt;width:74.35pt;height:38.15pt;z-index:252115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" fillcolor="#70ad47 [3209]" strokecolor="#10190a [489]" strokeweight="1pt">
                <v:textbox>
                  <w:txbxContent>
                    <w:p w14:paraId="191394B9" w14:textId="77777777" w:rsidR="006408DE" w:rsidRDefault="006408DE" w:rsidP="00264BF9">
                      <w:pPr>
                        <w:jc w:val="center"/>
                      </w:pPr>
                      <w:r>
                        <w:t>Ethernet PHY Module</w:t>
                      </w:r>
                    </w:p>
                  </w:txbxContent>
                </v:textbox>
              </v:rect>
            </w:pict>
          </mc:Fallback>
        </mc:AlternateContent>
      </w:r>
    </w:p>
    <w:p w14:paraId="6C783120" w14:textId="25AB9146" w:rsidR="0013128D" w:rsidRPr="00264BF9" w:rsidRDefault="008D053C" w:rsidP="00264BF9">
      <w:pPr>
        <w:spacing w:line="360" w:lineRule="auto"/>
        <w:rPr>
          <w:sz w:val="22"/>
          <w:szCs w:val="22"/>
        </w:rPr>
      </w:pPr>
      <w:r w:rsidRPr="00264BF9">
        <w:rPr>
          <w:noProof/>
          <w:sz w:val="22"/>
          <w:szCs w:val="22"/>
        </w:rPr>
        <mc:AlternateContent>
          <mc:Choice Requires="wps">
            <w:drawing>
              <wp:anchor distT="0" distB="0" distL="114300" distR="114300" simplePos="0" relativeHeight="252116992" behindDoc="0" locked="0" layoutInCell="1" allowOverlap="1" wp14:anchorId="5B738ED3" wp14:editId="52949772">
                <wp:simplePos x="0" y="0"/>
                <wp:positionH relativeFrom="margin">
                  <wp:posOffset>2686050</wp:posOffset>
                </wp:positionH>
                <wp:positionV relativeFrom="paragraph">
                  <wp:posOffset>22860</wp:posOffset>
                </wp:positionV>
                <wp:extent cx="770255" cy="209550"/>
                <wp:effectExtent l="0" t="0" r="10795" b="19050"/>
                <wp:wrapNone/>
                <wp:docPr id="1393825175" name="Text Box 8"/>
                <wp:cNvGraphicFramePr/>
                <a:graphic xmlns:a="http://schemas.openxmlformats.org/drawingml/2006/main">
                  <a:graphicData uri="http://schemas.microsoft.com/office/word/2010/wordprocessingShape">
                    <wps:wsp>
                      <wps:cNvSpPr txBox="1"/>
                      <wps:spPr>
                        <a:xfrm>
                          <a:off x="0" y="0"/>
                          <a:ext cx="770255" cy="209550"/>
                        </a:xfrm>
                        <a:prstGeom prst="rect">
                          <a:avLst/>
                        </a:prstGeom>
                        <a:solidFill>
                          <a:schemeClr val="lt1"/>
                        </a:solidFill>
                        <a:ln w="6350">
                          <a:solidFill>
                            <a:prstClr val="black"/>
                          </a:solidFill>
                        </a:ln>
                      </wps:spPr>
                      <wps:txbx>
                        <w:txbxContent>
                          <w:p w14:paraId="0AC64CA3" w14:textId="77777777" w:rsidR="006408DE" w:rsidRPr="00264BF9" w:rsidRDefault="006408DE" w:rsidP="00264BF9">
                            <w:pPr>
                              <w:jc w:val="center"/>
                              <w:rPr>
                                <w:sz w:val="16"/>
                                <w:szCs w:val="16"/>
                              </w:rPr>
                            </w:pPr>
                            <w:r w:rsidRPr="00264BF9">
                              <w:rPr>
                                <w:sz w:val="16"/>
                                <w:szCs w:val="16"/>
                              </w:rPr>
                              <w:t>MDC 100MbE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8ED3" id="_x0000_s1087" type="#_x0000_t202" style="position:absolute;margin-left:211.5pt;margin-top:1.8pt;width:60.65pt;height:16.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" fillcolor="white [3201]" strokeweight=".5pt">
                <v:textbox>
                  <w:txbxContent>
                    <w:p w14:paraId="0AC64CA3" w14:textId="77777777" w:rsidR="006408DE" w:rsidRPr="00264BF9" w:rsidRDefault="006408DE" w:rsidP="00264BF9">
                      <w:pPr>
                        <w:jc w:val="center"/>
                        <w:rPr>
                          <w:sz w:val="16"/>
                          <w:szCs w:val="16"/>
                        </w:rPr>
                      </w:pPr>
                      <w:r w:rsidRPr="00264BF9">
                        <w:rPr>
                          <w:sz w:val="16"/>
                          <w:szCs w:val="16"/>
                        </w:rPr>
                        <w:t>MDC 100MbE</w:t>
                      </w:r>
                    </w:p>
                  </w:txbxContent>
                </v:textbox>
                <w10:wrap anchorx="margin"/>
              </v:shape>
            </w:pict>
          </mc:Fallback>
        </mc:AlternateContent>
      </w:r>
      <w:r w:rsidR="00264BF9" w:rsidRPr="00264BF9">
        <w:rPr>
          <w:noProof/>
          <w:sz w:val="22"/>
          <w:szCs w:val="22"/>
        </w:rPr>
        <mc:AlternateContent>
          <mc:Choice Requires="wps">
            <w:drawing>
              <wp:anchor distT="0" distB="0" distL="114300" distR="114300" simplePos="0" relativeHeight="252118016" behindDoc="0" locked="0" layoutInCell="1" allowOverlap="1" wp14:anchorId="2542D6F4" wp14:editId="4396D6D0">
                <wp:simplePos x="0" y="0"/>
                <wp:positionH relativeFrom="column">
                  <wp:posOffset>2406650</wp:posOffset>
                </wp:positionH>
                <wp:positionV relativeFrom="paragraph">
                  <wp:posOffset>307975</wp:posOffset>
                </wp:positionV>
                <wp:extent cx="1407226" cy="0"/>
                <wp:effectExtent l="0" t="95250" r="0" b="95250"/>
                <wp:wrapNone/>
                <wp:docPr id="908066662" name="Straight Arrow Connector 6"/>
                <wp:cNvGraphicFramePr/>
                <a:graphic xmlns:a="http://schemas.openxmlformats.org/drawingml/2006/main">
                  <a:graphicData uri="http://schemas.microsoft.com/office/word/2010/wordprocessingShape">
                    <wps:wsp>
                      <wps:cNvCnPr/>
                      <wps:spPr>
                        <a:xfrm>
                          <a:off x="0" y="0"/>
                          <a:ext cx="1407226" cy="0"/>
                        </a:xfrm>
                        <a:prstGeom prst="straightConnector1">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AD4D" id="Straight Arrow Connector 6" o:spid="_x0000_s1026" type="#_x0000_t32" style="position:absolute;margin-left:189.5pt;margin-top:24.25pt;width:110.8pt;height: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" strokecolor="#c00000" strokeweight="3pt">
                <v:stroke startarrow="block" endarrow="block" joinstyle="miter"/>
              </v:shape>
            </w:pict>
          </mc:Fallback>
        </mc:AlternateContent>
      </w:r>
    </w:p>
    <w:p w14:paraId="3683D0F7" w14:textId="77777777" w:rsidR="00292101" w:rsidRDefault="00292101" w:rsidP="00264BF9">
      <w:pPr>
        <w:spacing w:line="360" w:lineRule="auto"/>
        <w:rPr>
          <w:sz w:val="22"/>
          <w:szCs w:val="22"/>
        </w:rPr>
      </w:pPr>
    </w:p>
    <w:p w14:paraId="181B0D61" w14:textId="3ACBC650" w:rsidR="003F49DD" w:rsidRDefault="0013128D" w:rsidP="00264BF9">
      <w:pPr>
        <w:spacing w:line="360" w:lineRule="auto"/>
        <w:rPr>
          <w:sz w:val="22"/>
          <w:szCs w:val="22"/>
        </w:rPr>
      </w:pPr>
      <w:r w:rsidRPr="00264BF9">
        <w:rPr>
          <w:sz w:val="22"/>
          <w:szCs w:val="22"/>
        </w:rPr>
        <w:t>The module consists of 4 logical lines, that can be driven HIGH or LOW and an 100Mbit/s Ethernet interface (MDC).</w:t>
      </w:r>
      <w:r w:rsidR="003F49DD" w:rsidRPr="00264BF9">
        <w:rPr>
          <w:sz w:val="22"/>
          <w:szCs w:val="22"/>
        </w:rPr>
        <w:t xml:space="preserve"> The following is the description of the module lines:</w:t>
      </w:r>
    </w:p>
    <w:tbl>
      <w:tblPr>
        <w:tblStyle w:val="TableGrid"/>
        <w:tblpPr w:leftFromText="180" w:rightFromText="180" w:vertAnchor="text" w:horzAnchor="margin" w:tblpXSpec="center" w:tblpY="-6"/>
        <w:tblW w:w="10573" w:type="dxa"/>
        <w:tblLayout w:type="fixed"/>
        <w:tblLook w:val="04A0" w:firstRow="1" w:lastRow="0" w:firstColumn="1" w:lastColumn="0" w:noHBand="0" w:noVBand="1"/>
      </w:tblPr>
      <w:tblGrid>
        <w:gridCol w:w="2416"/>
        <w:gridCol w:w="1423"/>
        <w:gridCol w:w="1206"/>
        <w:gridCol w:w="5528"/>
      </w:tblGrid>
      <w:tr w:rsidR="00F347D4" w:rsidRPr="00BE1E5F" w14:paraId="2E84BCCE" w14:textId="77777777" w:rsidTr="00745286">
        <w:trPr>
          <w:trHeight w:val="204"/>
        </w:trPr>
        <w:tc>
          <w:tcPr>
            <w:tcW w:w="2416" w:type="dxa"/>
            <w:shd w:val="clear" w:color="auto" w:fill="FFE599" w:themeFill="accent4" w:themeFillTint="66"/>
          </w:tcPr>
          <w:p w14:paraId="54595F24" w14:textId="77777777" w:rsidR="00F347D4" w:rsidRPr="00BE1E5F" w:rsidRDefault="00F347D4" w:rsidP="00230DEF">
            <w:pPr>
              <w:spacing w:line="360" w:lineRule="auto"/>
              <w:jc w:val="center"/>
              <w:rPr>
                <w:sz w:val="22"/>
                <w:szCs w:val="22"/>
              </w:rPr>
            </w:pPr>
            <w:r w:rsidRPr="00BE1E5F">
              <w:rPr>
                <w:sz w:val="22"/>
                <w:szCs w:val="22"/>
              </w:rPr>
              <w:t>Name</w:t>
            </w:r>
          </w:p>
        </w:tc>
        <w:tc>
          <w:tcPr>
            <w:tcW w:w="1423" w:type="dxa"/>
            <w:shd w:val="clear" w:color="auto" w:fill="FFE599" w:themeFill="accent4" w:themeFillTint="66"/>
          </w:tcPr>
          <w:p w14:paraId="03A3C7B1" w14:textId="77777777" w:rsidR="00F347D4" w:rsidRPr="00BE1E5F" w:rsidRDefault="00F347D4" w:rsidP="00230DEF">
            <w:pPr>
              <w:spacing w:line="360" w:lineRule="auto"/>
              <w:jc w:val="center"/>
              <w:rPr>
                <w:sz w:val="22"/>
                <w:szCs w:val="22"/>
              </w:rPr>
            </w:pPr>
            <w:r>
              <w:rPr>
                <w:sz w:val="22"/>
                <w:szCs w:val="22"/>
              </w:rPr>
              <w:t>Package Pin</w:t>
            </w:r>
          </w:p>
        </w:tc>
        <w:tc>
          <w:tcPr>
            <w:tcW w:w="1206" w:type="dxa"/>
            <w:shd w:val="clear" w:color="auto" w:fill="FFE599" w:themeFill="accent4" w:themeFillTint="66"/>
          </w:tcPr>
          <w:p w14:paraId="3D307C16" w14:textId="77777777" w:rsidR="00F347D4" w:rsidRPr="00BE1E5F" w:rsidRDefault="00F347D4" w:rsidP="00230DEF">
            <w:pPr>
              <w:spacing w:line="360" w:lineRule="auto"/>
              <w:jc w:val="center"/>
              <w:rPr>
                <w:sz w:val="22"/>
                <w:szCs w:val="22"/>
              </w:rPr>
            </w:pPr>
            <w:r w:rsidRPr="00BE1E5F">
              <w:rPr>
                <w:sz w:val="22"/>
                <w:szCs w:val="22"/>
              </w:rPr>
              <w:t>Direction</w:t>
            </w:r>
          </w:p>
        </w:tc>
        <w:tc>
          <w:tcPr>
            <w:tcW w:w="5528" w:type="dxa"/>
            <w:shd w:val="clear" w:color="auto" w:fill="FFE599" w:themeFill="accent4" w:themeFillTint="66"/>
          </w:tcPr>
          <w:p w14:paraId="081526F8" w14:textId="77777777" w:rsidR="00F347D4" w:rsidRPr="00BE1E5F" w:rsidRDefault="00F347D4" w:rsidP="00230DEF">
            <w:pPr>
              <w:spacing w:line="360" w:lineRule="auto"/>
              <w:jc w:val="center"/>
              <w:rPr>
                <w:sz w:val="22"/>
                <w:szCs w:val="22"/>
              </w:rPr>
            </w:pPr>
            <w:r w:rsidRPr="00BE1E5F">
              <w:rPr>
                <w:sz w:val="22"/>
                <w:szCs w:val="22"/>
              </w:rPr>
              <w:t>Description</w:t>
            </w:r>
          </w:p>
        </w:tc>
      </w:tr>
      <w:tr w:rsidR="00F347D4" w:rsidRPr="00BE1E5F" w14:paraId="174A1FA7" w14:textId="77777777" w:rsidTr="00745286">
        <w:trPr>
          <w:trHeight w:val="192"/>
        </w:trPr>
        <w:tc>
          <w:tcPr>
            <w:tcW w:w="2416" w:type="dxa"/>
          </w:tcPr>
          <w:p w14:paraId="354BF3F8" w14:textId="4506CC8E" w:rsidR="00F347D4" w:rsidRPr="00F347D4" w:rsidRDefault="00F347D4" w:rsidP="00230DEF">
            <w:pPr>
              <w:spacing w:line="360" w:lineRule="auto"/>
              <w:jc w:val="center"/>
              <w:rPr>
                <w:sz w:val="22"/>
                <w:szCs w:val="22"/>
              </w:rPr>
            </w:pPr>
            <w:r w:rsidRPr="00F347D4">
              <w:rPr>
                <w:sz w:val="22"/>
                <w:szCs w:val="22"/>
              </w:rPr>
              <w:t>Reset_Out_fpga</w:t>
            </w:r>
          </w:p>
        </w:tc>
        <w:tc>
          <w:tcPr>
            <w:tcW w:w="1423" w:type="dxa"/>
          </w:tcPr>
          <w:p w14:paraId="3DDB2F5C" w14:textId="0E6D1EF3" w:rsidR="00F347D4" w:rsidRPr="00BE1E5F" w:rsidRDefault="00CF7189" w:rsidP="00230DEF">
            <w:pPr>
              <w:spacing w:line="360" w:lineRule="auto"/>
              <w:jc w:val="center"/>
              <w:rPr>
                <w:sz w:val="22"/>
                <w:szCs w:val="22"/>
              </w:rPr>
            </w:pPr>
            <w:r>
              <w:rPr>
                <w:sz w:val="22"/>
                <w:szCs w:val="22"/>
              </w:rPr>
              <w:t>H15</w:t>
            </w:r>
          </w:p>
        </w:tc>
        <w:tc>
          <w:tcPr>
            <w:tcW w:w="1206" w:type="dxa"/>
          </w:tcPr>
          <w:p w14:paraId="1CB4B417" w14:textId="57F8372E" w:rsidR="00F347D4" w:rsidRPr="00BE1E5F" w:rsidRDefault="002618AE" w:rsidP="00230DEF">
            <w:pPr>
              <w:spacing w:line="360" w:lineRule="auto"/>
              <w:jc w:val="center"/>
              <w:rPr>
                <w:sz w:val="22"/>
                <w:szCs w:val="22"/>
              </w:rPr>
            </w:pPr>
            <w:r>
              <w:rPr>
                <w:sz w:val="22"/>
                <w:szCs w:val="22"/>
              </w:rPr>
              <w:t>OUT</w:t>
            </w:r>
          </w:p>
        </w:tc>
        <w:tc>
          <w:tcPr>
            <w:tcW w:w="5528" w:type="dxa"/>
          </w:tcPr>
          <w:p w14:paraId="5B6D9DC3" w14:textId="72B298F4" w:rsidR="00F347D4" w:rsidRPr="00BE1E5F" w:rsidRDefault="00CF7189" w:rsidP="00CF7189">
            <w:pPr>
              <w:spacing w:line="360" w:lineRule="auto"/>
              <w:rPr>
                <w:sz w:val="22"/>
                <w:szCs w:val="22"/>
              </w:rPr>
            </w:pPr>
            <w:r w:rsidRPr="00264BF9">
              <w:rPr>
                <w:sz w:val="22"/>
                <w:szCs w:val="22"/>
              </w:rPr>
              <w:t>Reset request output to MIU. The terminal provides reset request signals to MIU according to the Runtime Specification</w:t>
            </w:r>
            <w:r w:rsidR="00550EF5">
              <w:rPr>
                <w:sz w:val="22"/>
                <w:szCs w:val="22"/>
              </w:rPr>
              <w:t>.</w:t>
            </w:r>
          </w:p>
        </w:tc>
      </w:tr>
      <w:tr w:rsidR="00F347D4" w:rsidRPr="00BE1E5F" w14:paraId="54BB3722" w14:textId="77777777" w:rsidTr="00745286">
        <w:trPr>
          <w:trHeight w:val="182"/>
        </w:trPr>
        <w:tc>
          <w:tcPr>
            <w:tcW w:w="2416" w:type="dxa"/>
          </w:tcPr>
          <w:p w14:paraId="11AD0D08" w14:textId="678CA1BF" w:rsidR="00F347D4" w:rsidRPr="00F347D4" w:rsidRDefault="00F347D4" w:rsidP="00230DEF">
            <w:pPr>
              <w:spacing w:line="360" w:lineRule="auto"/>
              <w:jc w:val="center"/>
              <w:rPr>
                <w:sz w:val="22"/>
                <w:szCs w:val="22"/>
              </w:rPr>
            </w:pPr>
            <w:r w:rsidRPr="00F347D4">
              <w:rPr>
                <w:sz w:val="22"/>
                <w:szCs w:val="22"/>
              </w:rPr>
              <w:t>Shutdown_out_fpga</w:t>
            </w:r>
          </w:p>
        </w:tc>
        <w:tc>
          <w:tcPr>
            <w:tcW w:w="1423" w:type="dxa"/>
          </w:tcPr>
          <w:p w14:paraId="36D9AAB2" w14:textId="5B26D855" w:rsidR="00F347D4" w:rsidRPr="00BE1E5F" w:rsidRDefault="00CF7189" w:rsidP="00230DEF">
            <w:pPr>
              <w:spacing w:line="360" w:lineRule="auto"/>
              <w:jc w:val="center"/>
              <w:rPr>
                <w:sz w:val="22"/>
                <w:szCs w:val="22"/>
              </w:rPr>
            </w:pPr>
            <w:r>
              <w:rPr>
                <w:sz w:val="22"/>
                <w:szCs w:val="22"/>
              </w:rPr>
              <w:t>G15</w:t>
            </w:r>
          </w:p>
        </w:tc>
        <w:tc>
          <w:tcPr>
            <w:tcW w:w="1206" w:type="dxa"/>
          </w:tcPr>
          <w:p w14:paraId="577650BE" w14:textId="3CA66EDF" w:rsidR="00F347D4" w:rsidRPr="00BE1E5F" w:rsidRDefault="002618AE" w:rsidP="00230DEF">
            <w:pPr>
              <w:spacing w:line="360" w:lineRule="auto"/>
              <w:jc w:val="center"/>
              <w:rPr>
                <w:sz w:val="22"/>
                <w:szCs w:val="22"/>
              </w:rPr>
            </w:pPr>
            <w:r>
              <w:rPr>
                <w:sz w:val="22"/>
                <w:szCs w:val="22"/>
              </w:rPr>
              <w:t>OUT</w:t>
            </w:r>
          </w:p>
        </w:tc>
        <w:tc>
          <w:tcPr>
            <w:tcW w:w="5528" w:type="dxa"/>
          </w:tcPr>
          <w:p w14:paraId="7104804E" w14:textId="12E34877" w:rsidR="00F347D4" w:rsidRPr="00BE1E5F" w:rsidRDefault="00852A12" w:rsidP="00CF7189">
            <w:pPr>
              <w:spacing w:line="360" w:lineRule="auto"/>
              <w:rPr>
                <w:sz w:val="22"/>
                <w:szCs w:val="22"/>
              </w:rPr>
            </w:pPr>
            <w:r w:rsidRPr="00264BF9">
              <w:rPr>
                <w:sz w:val="22"/>
                <w:szCs w:val="22"/>
              </w:rPr>
              <w:t xml:space="preserve">Standard shutdown indication to MIU. The terminal provides an indication of a </w:t>
            </w:r>
            <w:r w:rsidR="00550EF5">
              <w:rPr>
                <w:b/>
                <w:bCs/>
                <w:sz w:val="22"/>
                <w:szCs w:val="22"/>
              </w:rPr>
              <w:t>s</w:t>
            </w:r>
            <w:r w:rsidRPr="00264BF9">
              <w:rPr>
                <w:b/>
                <w:bCs/>
                <w:sz w:val="22"/>
                <w:szCs w:val="22"/>
              </w:rPr>
              <w:t xml:space="preserve">tandard shutdown </w:t>
            </w:r>
            <w:r w:rsidRPr="00264BF9">
              <w:rPr>
                <w:sz w:val="22"/>
                <w:szCs w:val="22"/>
              </w:rPr>
              <w:t>procedure to the MIU, according to Runtime Specification</w:t>
            </w:r>
            <w:r>
              <w:rPr>
                <w:sz w:val="22"/>
                <w:szCs w:val="22"/>
              </w:rPr>
              <w:t>.</w:t>
            </w:r>
          </w:p>
        </w:tc>
      </w:tr>
      <w:tr w:rsidR="00F347D4" w:rsidRPr="00BE1E5F" w14:paraId="37E113E6" w14:textId="77777777" w:rsidTr="00745286">
        <w:trPr>
          <w:trHeight w:val="182"/>
        </w:trPr>
        <w:tc>
          <w:tcPr>
            <w:tcW w:w="2416" w:type="dxa"/>
          </w:tcPr>
          <w:p w14:paraId="2D3EE480" w14:textId="1461BB7D" w:rsidR="00F347D4" w:rsidRPr="00F347D4" w:rsidRDefault="00F347D4" w:rsidP="00230DEF">
            <w:pPr>
              <w:spacing w:line="360" w:lineRule="auto"/>
              <w:jc w:val="center"/>
              <w:rPr>
                <w:sz w:val="22"/>
                <w:szCs w:val="22"/>
              </w:rPr>
            </w:pPr>
            <w:r w:rsidRPr="00F347D4">
              <w:rPr>
                <w:sz w:val="22"/>
                <w:szCs w:val="22"/>
              </w:rPr>
              <w:t>EShutdown_Out_fpga</w:t>
            </w:r>
          </w:p>
        </w:tc>
        <w:tc>
          <w:tcPr>
            <w:tcW w:w="1423" w:type="dxa"/>
          </w:tcPr>
          <w:p w14:paraId="60D0D179" w14:textId="5C7B220D" w:rsidR="00F347D4" w:rsidRPr="00BE1E5F" w:rsidRDefault="00CF7189" w:rsidP="00230DEF">
            <w:pPr>
              <w:spacing w:line="360" w:lineRule="auto"/>
              <w:jc w:val="center"/>
              <w:rPr>
                <w:sz w:val="22"/>
                <w:szCs w:val="22"/>
              </w:rPr>
            </w:pPr>
            <w:r>
              <w:rPr>
                <w:sz w:val="22"/>
                <w:szCs w:val="22"/>
              </w:rPr>
              <w:t>K14</w:t>
            </w:r>
          </w:p>
        </w:tc>
        <w:tc>
          <w:tcPr>
            <w:tcW w:w="1206" w:type="dxa"/>
          </w:tcPr>
          <w:p w14:paraId="4600FA08" w14:textId="0F8000AC" w:rsidR="00F347D4" w:rsidRPr="00BE1E5F" w:rsidRDefault="002618AE" w:rsidP="00230DEF">
            <w:pPr>
              <w:spacing w:line="360" w:lineRule="auto"/>
              <w:jc w:val="center"/>
              <w:rPr>
                <w:sz w:val="22"/>
                <w:szCs w:val="22"/>
              </w:rPr>
            </w:pPr>
            <w:r>
              <w:rPr>
                <w:sz w:val="22"/>
                <w:szCs w:val="22"/>
              </w:rPr>
              <w:t>OUT</w:t>
            </w:r>
          </w:p>
        </w:tc>
        <w:tc>
          <w:tcPr>
            <w:tcW w:w="5528" w:type="dxa"/>
          </w:tcPr>
          <w:p w14:paraId="2E84CE0A" w14:textId="258A5477" w:rsidR="00F347D4" w:rsidRPr="00BE1E5F" w:rsidRDefault="00852A12" w:rsidP="00CF7189">
            <w:pPr>
              <w:spacing w:line="360" w:lineRule="auto"/>
              <w:rPr>
                <w:sz w:val="22"/>
                <w:szCs w:val="22"/>
              </w:rPr>
            </w:pPr>
            <w:r w:rsidRPr="00264BF9">
              <w:rPr>
                <w:sz w:val="22"/>
                <w:szCs w:val="22"/>
              </w:rPr>
              <w:t xml:space="preserve">Emergency shutdown indication to MIU. The terminal provides an indication of an </w:t>
            </w:r>
            <w:r w:rsidR="00550EF5" w:rsidRPr="00264BF9">
              <w:rPr>
                <w:b/>
                <w:bCs/>
                <w:sz w:val="22"/>
                <w:szCs w:val="22"/>
              </w:rPr>
              <w:t>emergency</w:t>
            </w:r>
            <w:r w:rsidRPr="00264BF9">
              <w:rPr>
                <w:b/>
                <w:bCs/>
                <w:sz w:val="22"/>
                <w:szCs w:val="22"/>
              </w:rPr>
              <w:t xml:space="preserve"> shutdown </w:t>
            </w:r>
            <w:r w:rsidRPr="00264BF9">
              <w:rPr>
                <w:sz w:val="22"/>
                <w:szCs w:val="22"/>
              </w:rPr>
              <w:t>procedure to the MIU, according to Runtime Specification</w:t>
            </w:r>
            <w:r>
              <w:rPr>
                <w:sz w:val="22"/>
                <w:szCs w:val="22"/>
              </w:rPr>
              <w:t>.</w:t>
            </w:r>
          </w:p>
        </w:tc>
      </w:tr>
      <w:tr w:rsidR="00F347D4" w:rsidRPr="00BE1E5F" w14:paraId="61EF9674" w14:textId="77777777" w:rsidTr="00745286">
        <w:trPr>
          <w:trHeight w:val="182"/>
        </w:trPr>
        <w:tc>
          <w:tcPr>
            <w:tcW w:w="2416" w:type="dxa"/>
          </w:tcPr>
          <w:p w14:paraId="50C53638" w14:textId="3A49FB36" w:rsidR="00F347D4" w:rsidRPr="00F347D4" w:rsidRDefault="00F347D4" w:rsidP="00230DEF">
            <w:pPr>
              <w:spacing w:line="360" w:lineRule="auto"/>
              <w:jc w:val="center"/>
              <w:rPr>
                <w:sz w:val="22"/>
                <w:szCs w:val="22"/>
              </w:rPr>
            </w:pPr>
            <w:r w:rsidRPr="00F347D4">
              <w:rPr>
                <w:sz w:val="22"/>
                <w:szCs w:val="22"/>
              </w:rPr>
              <w:t>Spare_Out_fpga</w:t>
            </w:r>
          </w:p>
        </w:tc>
        <w:tc>
          <w:tcPr>
            <w:tcW w:w="1423" w:type="dxa"/>
          </w:tcPr>
          <w:p w14:paraId="38BDF01D" w14:textId="24B7A772" w:rsidR="00F347D4" w:rsidRPr="00BE1E5F" w:rsidRDefault="00CF7189" w:rsidP="00230DEF">
            <w:pPr>
              <w:spacing w:line="360" w:lineRule="auto"/>
              <w:jc w:val="center"/>
              <w:rPr>
                <w:sz w:val="22"/>
                <w:szCs w:val="22"/>
              </w:rPr>
            </w:pPr>
            <w:r>
              <w:rPr>
                <w:sz w:val="22"/>
                <w:szCs w:val="22"/>
              </w:rPr>
              <w:t>J14</w:t>
            </w:r>
          </w:p>
        </w:tc>
        <w:tc>
          <w:tcPr>
            <w:tcW w:w="1206" w:type="dxa"/>
          </w:tcPr>
          <w:p w14:paraId="69B16658" w14:textId="77777777" w:rsidR="00F347D4" w:rsidRPr="00BE1E5F" w:rsidRDefault="00F347D4" w:rsidP="00230DEF">
            <w:pPr>
              <w:spacing w:line="360" w:lineRule="auto"/>
              <w:jc w:val="center"/>
              <w:rPr>
                <w:sz w:val="22"/>
                <w:szCs w:val="22"/>
              </w:rPr>
            </w:pPr>
            <w:r>
              <w:rPr>
                <w:sz w:val="22"/>
                <w:szCs w:val="22"/>
              </w:rPr>
              <w:t>OUT</w:t>
            </w:r>
          </w:p>
        </w:tc>
        <w:tc>
          <w:tcPr>
            <w:tcW w:w="5528" w:type="dxa"/>
          </w:tcPr>
          <w:p w14:paraId="55B027B1" w14:textId="370C24F9" w:rsidR="00F347D4" w:rsidRPr="00BE1E5F" w:rsidRDefault="00852A12" w:rsidP="00CF7189">
            <w:pPr>
              <w:spacing w:line="360" w:lineRule="auto"/>
              <w:rPr>
                <w:sz w:val="22"/>
                <w:szCs w:val="22"/>
              </w:rPr>
            </w:pPr>
            <w:r w:rsidRPr="00264BF9">
              <w:rPr>
                <w:sz w:val="22"/>
                <w:szCs w:val="22"/>
              </w:rPr>
              <w:t>Spare logical output to the MIU, that was requested by customer and its operation can be implemented in the future</w:t>
            </w:r>
            <w:r>
              <w:rPr>
                <w:sz w:val="22"/>
                <w:szCs w:val="22"/>
              </w:rPr>
              <w:t>.</w:t>
            </w:r>
          </w:p>
        </w:tc>
      </w:tr>
      <w:tr w:rsidR="00697D86" w:rsidRPr="00BE1E5F" w14:paraId="791A780E" w14:textId="77777777" w:rsidTr="00745286">
        <w:trPr>
          <w:trHeight w:val="182"/>
        </w:trPr>
        <w:tc>
          <w:tcPr>
            <w:tcW w:w="2416" w:type="dxa"/>
          </w:tcPr>
          <w:p w14:paraId="7DF7CDEA" w14:textId="6C5E8137" w:rsidR="00697D86" w:rsidRPr="00697D86" w:rsidRDefault="00697D86" w:rsidP="00230DEF">
            <w:pPr>
              <w:spacing w:line="360" w:lineRule="auto"/>
              <w:jc w:val="center"/>
              <w:rPr>
                <w:sz w:val="22"/>
                <w:szCs w:val="22"/>
              </w:rPr>
            </w:pPr>
            <w:r w:rsidRPr="00697D86">
              <w:rPr>
                <w:sz w:val="22"/>
                <w:szCs w:val="22"/>
              </w:rPr>
              <w:t>MDC 100MbE</w:t>
            </w:r>
          </w:p>
        </w:tc>
        <w:tc>
          <w:tcPr>
            <w:tcW w:w="1423" w:type="dxa"/>
          </w:tcPr>
          <w:p w14:paraId="26A37A8D" w14:textId="5D105DD3" w:rsidR="00697D86" w:rsidRDefault="002618AE" w:rsidP="00230DEF">
            <w:pPr>
              <w:spacing w:line="360" w:lineRule="auto"/>
              <w:jc w:val="center"/>
              <w:rPr>
                <w:sz w:val="22"/>
                <w:szCs w:val="22"/>
              </w:rPr>
            </w:pPr>
            <w:r>
              <w:rPr>
                <w:sz w:val="22"/>
                <w:szCs w:val="22"/>
              </w:rPr>
              <w:t>PS</w:t>
            </w:r>
          </w:p>
        </w:tc>
        <w:tc>
          <w:tcPr>
            <w:tcW w:w="1206" w:type="dxa"/>
          </w:tcPr>
          <w:p w14:paraId="68A14677" w14:textId="24762E0F" w:rsidR="00697D86" w:rsidRDefault="002618AE" w:rsidP="00230DEF">
            <w:pPr>
              <w:spacing w:line="360" w:lineRule="auto"/>
              <w:jc w:val="center"/>
              <w:rPr>
                <w:sz w:val="22"/>
                <w:szCs w:val="22"/>
              </w:rPr>
            </w:pPr>
            <w:r>
              <w:rPr>
                <w:sz w:val="22"/>
                <w:szCs w:val="22"/>
              </w:rPr>
              <w:t>I/O</w:t>
            </w:r>
          </w:p>
        </w:tc>
        <w:tc>
          <w:tcPr>
            <w:tcW w:w="5528" w:type="dxa"/>
          </w:tcPr>
          <w:p w14:paraId="0E193BDE" w14:textId="6439D757" w:rsidR="00697D86" w:rsidRDefault="00A104FF" w:rsidP="00CF7189">
            <w:pPr>
              <w:spacing w:line="360" w:lineRule="auto"/>
              <w:rPr>
                <w:sz w:val="22"/>
                <w:szCs w:val="22"/>
              </w:rPr>
            </w:pPr>
            <w:r w:rsidRPr="00264BF9">
              <w:rPr>
                <w:sz w:val="22"/>
                <w:szCs w:val="22"/>
              </w:rPr>
              <w:t>Standard 100Mbit/s Ethernet communication interface with the MIU. The Ethernet communication enables the control over the data stream of the PSU, the requests from the PSU and the operation definitions according to the Runtime specification</w:t>
            </w:r>
            <w:r w:rsidR="00292101">
              <w:rPr>
                <w:sz w:val="22"/>
                <w:szCs w:val="22"/>
              </w:rPr>
              <w:t>.</w:t>
            </w:r>
          </w:p>
        </w:tc>
      </w:tr>
    </w:tbl>
    <w:p w14:paraId="6AC5B2BF" w14:textId="77777777" w:rsidR="00F347D4" w:rsidRPr="00292101" w:rsidRDefault="00F347D4" w:rsidP="00292101">
      <w:pPr>
        <w:spacing w:line="360" w:lineRule="auto"/>
        <w:rPr>
          <w:sz w:val="22"/>
          <w:szCs w:val="22"/>
        </w:rPr>
      </w:pPr>
    </w:p>
    <w:p w14:paraId="425A6F42" w14:textId="77777777" w:rsidR="00264BF9" w:rsidRPr="00264BF9" w:rsidRDefault="00264BF9" w:rsidP="00264BF9">
      <w:pPr>
        <w:pStyle w:val="Heading4"/>
        <w:spacing w:line="360" w:lineRule="auto"/>
      </w:pPr>
      <w:bookmarkStart w:id="16" w:name="_Toc161822757"/>
      <w:bookmarkStart w:id="17" w:name="_Toc162450889"/>
      <w:r w:rsidRPr="00264BF9">
        <w:lastRenderedPageBreak/>
        <w:t xml:space="preserve">Ethernet </w:t>
      </w:r>
      <w:bookmarkEnd w:id="16"/>
      <w:bookmarkEnd w:id="17"/>
      <w:r w:rsidRPr="00264BF9">
        <w:t>Interface</w:t>
      </w:r>
    </w:p>
    <w:p w14:paraId="456CA1A0" w14:textId="5155CD00" w:rsidR="003B45FE" w:rsidRDefault="00264BF9" w:rsidP="00264BF9">
      <w:pPr>
        <w:spacing w:line="360" w:lineRule="auto"/>
        <w:ind w:left="360"/>
        <w:rPr>
          <w:sz w:val="22"/>
          <w:szCs w:val="22"/>
        </w:rPr>
      </w:pPr>
      <w:r w:rsidRPr="00264BF9">
        <w:rPr>
          <w:sz w:val="22"/>
          <w:szCs w:val="22"/>
        </w:rPr>
        <w:t>The PSU implements an Ethernet communication interface with the MIU interface, while the PSU shall be able to maintain continuous UDP connections with responsiveness to the MIU interface commands. The PSU IP address shall be 192.168.1.30 and the specific requirements are described in the Customer IRS document: “</w:t>
      </w:r>
      <w:r w:rsidRPr="00264BF9">
        <w:rPr>
          <w:b/>
          <w:bCs/>
          <w:sz w:val="22"/>
          <w:szCs w:val="22"/>
        </w:rPr>
        <w:t>IRS MIU-PSU-V1</w:t>
      </w:r>
      <w:r w:rsidRPr="00264BF9">
        <w:rPr>
          <w:sz w:val="22"/>
          <w:szCs w:val="22"/>
        </w:rPr>
        <w:t>”.</w:t>
      </w:r>
    </w:p>
    <w:p w14:paraId="314A49A5" w14:textId="09F7FCE9" w:rsidR="00292101" w:rsidRDefault="00292101">
      <w:pPr>
        <w:rPr>
          <w:sz w:val="22"/>
          <w:szCs w:val="22"/>
        </w:rPr>
      </w:pPr>
      <w:r>
        <w:rPr>
          <w:sz w:val="22"/>
          <w:szCs w:val="22"/>
        </w:rPr>
        <w:br w:type="page"/>
      </w:r>
    </w:p>
    <w:p w14:paraId="466FF45B" w14:textId="0DB3A34E" w:rsidR="00FE2BAF" w:rsidRPr="002B0541" w:rsidRDefault="00FE2BAF" w:rsidP="005E0405">
      <w:pPr>
        <w:pStyle w:val="Heading1"/>
      </w:pPr>
      <w:bookmarkStart w:id="18" w:name="_Toc172102997"/>
      <w:r w:rsidRPr="002B0541">
        <w:lastRenderedPageBreak/>
        <w:t>Runtime Operation Specifications</w:t>
      </w:r>
      <w:bookmarkEnd w:id="18"/>
    </w:p>
    <w:p w14:paraId="12B31498" w14:textId="392EC4F9" w:rsidR="0012016C" w:rsidRPr="00264BF9" w:rsidRDefault="00FE2BAF" w:rsidP="00264BF9">
      <w:pPr>
        <w:pStyle w:val="Heading2"/>
        <w:spacing w:line="360" w:lineRule="auto"/>
        <w:rPr>
          <w:sz w:val="22"/>
          <w:szCs w:val="22"/>
        </w:rPr>
      </w:pPr>
      <w:bookmarkStart w:id="19" w:name="_Toc172102998"/>
      <w:r w:rsidRPr="00264BF9">
        <w:rPr>
          <w:sz w:val="22"/>
          <w:szCs w:val="22"/>
        </w:rPr>
        <w:t>Start-Up Sequence</w:t>
      </w:r>
      <w:bookmarkEnd w:id="19"/>
    </w:p>
    <w:p w14:paraId="7B29CE47" w14:textId="4205891B" w:rsidR="0012016C" w:rsidRPr="00264BF9" w:rsidRDefault="00FE1A51" w:rsidP="00264BF9">
      <w:pPr>
        <w:pStyle w:val="Heading3"/>
        <w:spacing w:line="360" w:lineRule="auto"/>
        <w:rPr>
          <w:sz w:val="22"/>
          <w:szCs w:val="22"/>
          <w:rtl/>
        </w:rPr>
      </w:pPr>
      <w:bookmarkStart w:id="20" w:name="_Toc172102999"/>
      <w:r w:rsidRPr="00264BF9">
        <w:rPr>
          <w:sz w:val="22"/>
          <w:szCs w:val="22"/>
        </w:rPr>
        <w:t>Overview</w:t>
      </w:r>
      <w:bookmarkEnd w:id="20"/>
    </w:p>
    <w:p w14:paraId="7E52D43A" w14:textId="2A1E7097" w:rsidR="0012016C" w:rsidRPr="00264BF9" w:rsidRDefault="0012016C" w:rsidP="00264BF9">
      <w:pPr>
        <w:spacing w:after="0" w:line="360" w:lineRule="auto"/>
        <w:rPr>
          <w:sz w:val="22"/>
          <w:szCs w:val="22"/>
        </w:rPr>
      </w:pPr>
      <w:r w:rsidRPr="00264BF9">
        <w:rPr>
          <w:sz w:val="22"/>
          <w:szCs w:val="22"/>
        </w:rPr>
        <w:t xml:space="preserve">The FPGA </w:t>
      </w:r>
      <w:r w:rsidR="00FE1A51" w:rsidRPr="00264BF9">
        <w:rPr>
          <w:sz w:val="22"/>
          <w:szCs w:val="22"/>
        </w:rPr>
        <w:t>shall be able to t</w:t>
      </w:r>
      <w:r w:rsidRPr="00264BF9">
        <w:rPr>
          <w:sz w:val="22"/>
          <w:szCs w:val="22"/>
        </w:rPr>
        <w:t>urn the entire PSU system ON or OFF</w:t>
      </w:r>
      <w:r w:rsidR="00FE1A51" w:rsidRPr="00264BF9">
        <w:rPr>
          <w:sz w:val="22"/>
          <w:szCs w:val="22"/>
        </w:rPr>
        <w:t xml:space="preserve"> </w:t>
      </w:r>
      <w:r w:rsidRPr="00264BF9">
        <w:rPr>
          <w:sz w:val="22"/>
          <w:szCs w:val="22"/>
        </w:rPr>
        <w:t>in response to:</w:t>
      </w:r>
    </w:p>
    <w:p w14:paraId="78C15204" w14:textId="6C418F2C" w:rsidR="0012016C" w:rsidRPr="00264BF9" w:rsidRDefault="0012016C" w:rsidP="00264BF9">
      <w:pPr>
        <w:pStyle w:val="ListParagraph"/>
        <w:numPr>
          <w:ilvl w:val="1"/>
          <w:numId w:val="39"/>
        </w:numPr>
        <w:spacing w:line="360" w:lineRule="auto"/>
        <w:rPr>
          <w:sz w:val="22"/>
          <w:szCs w:val="22"/>
        </w:rPr>
      </w:pPr>
      <w:r w:rsidRPr="00264BF9">
        <w:rPr>
          <w:sz w:val="22"/>
          <w:szCs w:val="22"/>
        </w:rPr>
        <w:t>Dry contact switch in the cockpit (Aircraft Interface)</w:t>
      </w:r>
      <w:r w:rsidR="00FE1A51" w:rsidRPr="00264BF9">
        <w:rPr>
          <w:sz w:val="22"/>
          <w:szCs w:val="22"/>
        </w:rPr>
        <w:t xml:space="preserve"> position.</w:t>
      </w:r>
      <w:r w:rsidRPr="00264BF9">
        <w:rPr>
          <w:sz w:val="22"/>
          <w:szCs w:val="22"/>
        </w:rPr>
        <w:t xml:space="preserve"> </w:t>
      </w:r>
    </w:p>
    <w:p w14:paraId="55EA0B8A" w14:textId="7603EE92" w:rsidR="00FE1A51" w:rsidRPr="00264BF9" w:rsidRDefault="008D54AC" w:rsidP="00264BF9">
      <w:pPr>
        <w:pStyle w:val="ListParagraph"/>
        <w:numPr>
          <w:ilvl w:val="1"/>
          <w:numId w:val="39"/>
        </w:numPr>
        <w:spacing w:line="360" w:lineRule="auto"/>
        <w:rPr>
          <w:sz w:val="22"/>
          <w:szCs w:val="22"/>
        </w:rPr>
      </w:pPr>
      <w:r w:rsidRPr="00264BF9">
        <w:rPr>
          <w:sz w:val="22"/>
          <w:szCs w:val="22"/>
        </w:rPr>
        <w:t>Emergency Shutdown Event</w:t>
      </w:r>
      <w:r w:rsidR="00FE1A51" w:rsidRPr="00264BF9">
        <w:rPr>
          <w:sz w:val="22"/>
          <w:szCs w:val="22"/>
        </w:rPr>
        <w:t>.</w:t>
      </w:r>
    </w:p>
    <w:p w14:paraId="0DB5EEFF" w14:textId="00D0635E" w:rsidR="0012016C" w:rsidRPr="00264BF9" w:rsidRDefault="00FE1A51" w:rsidP="00264BF9">
      <w:pPr>
        <w:spacing w:after="0" w:line="360" w:lineRule="auto"/>
        <w:rPr>
          <w:sz w:val="22"/>
          <w:szCs w:val="22"/>
        </w:rPr>
      </w:pPr>
      <w:r w:rsidRPr="00264BF9">
        <w:rPr>
          <w:sz w:val="22"/>
          <w:szCs w:val="22"/>
        </w:rPr>
        <w:t xml:space="preserve">The following is the states defined as a source for initialization </w:t>
      </w:r>
      <w:r w:rsidR="003D466C" w:rsidRPr="00264BF9">
        <w:rPr>
          <w:sz w:val="22"/>
          <w:szCs w:val="22"/>
        </w:rPr>
        <w:t>of the</w:t>
      </w:r>
      <w:r w:rsidRPr="00264BF9">
        <w:rPr>
          <w:sz w:val="22"/>
          <w:szCs w:val="22"/>
        </w:rPr>
        <w:t xml:space="preserve"> PSU system</w:t>
      </w:r>
    </w:p>
    <w:p w14:paraId="179E6C8E" w14:textId="4F4100CD" w:rsidR="0012016C" w:rsidRPr="00264BF9" w:rsidRDefault="0012016C" w:rsidP="00264BF9">
      <w:pPr>
        <w:pStyle w:val="ListParagraph"/>
        <w:spacing w:line="360" w:lineRule="auto"/>
        <w:rPr>
          <w:sz w:val="22"/>
          <w:szCs w:val="22"/>
        </w:rPr>
      </w:pPr>
      <w:r w:rsidRPr="00264BF9">
        <w:rPr>
          <w:sz w:val="22"/>
          <w:szCs w:val="22"/>
        </w:rPr>
        <w:t>Short = ON (POWERON_FPGA</w:t>
      </w:r>
      <w:r w:rsidR="00FE1A51" w:rsidRPr="00264BF9">
        <w:rPr>
          <w:sz w:val="22"/>
          <w:szCs w:val="22"/>
        </w:rPr>
        <w:t xml:space="preserve"> </w:t>
      </w:r>
      <w:r w:rsidRPr="00264BF9">
        <w:rPr>
          <w:sz w:val="22"/>
          <w:szCs w:val="22"/>
        </w:rPr>
        <w:t>=</w:t>
      </w:r>
      <w:r w:rsidR="00FE1A51" w:rsidRPr="00264BF9">
        <w:rPr>
          <w:sz w:val="22"/>
          <w:szCs w:val="22"/>
        </w:rPr>
        <w:t xml:space="preserve"> HIGH</w:t>
      </w:r>
      <w:r w:rsidRPr="00264BF9">
        <w:rPr>
          <w:sz w:val="22"/>
          <w:szCs w:val="22"/>
        </w:rPr>
        <w:t>)</w:t>
      </w:r>
      <w:r w:rsidR="00CC39D9" w:rsidRPr="00264BF9">
        <w:rPr>
          <w:sz w:val="22"/>
          <w:szCs w:val="22"/>
        </w:rPr>
        <w:t>.</w:t>
      </w:r>
    </w:p>
    <w:p w14:paraId="166F167F" w14:textId="4E6735EA" w:rsidR="0012016C" w:rsidRPr="00264BF9" w:rsidRDefault="0012016C" w:rsidP="00264BF9">
      <w:pPr>
        <w:pStyle w:val="ListParagraph"/>
        <w:spacing w:line="360" w:lineRule="auto"/>
        <w:rPr>
          <w:sz w:val="22"/>
          <w:szCs w:val="22"/>
        </w:rPr>
      </w:pPr>
      <w:r w:rsidRPr="00264BF9">
        <w:rPr>
          <w:sz w:val="22"/>
          <w:szCs w:val="22"/>
        </w:rPr>
        <w:t>Open = OFF (POWERON_FPGA</w:t>
      </w:r>
      <w:r w:rsidR="00FE1A51" w:rsidRPr="00264BF9">
        <w:rPr>
          <w:sz w:val="22"/>
          <w:szCs w:val="22"/>
        </w:rPr>
        <w:t xml:space="preserve"> = LOW</w:t>
      </w:r>
      <w:r w:rsidRPr="00264BF9">
        <w:rPr>
          <w:sz w:val="22"/>
          <w:szCs w:val="22"/>
        </w:rPr>
        <w:t>)</w:t>
      </w:r>
      <w:r w:rsidR="00CC39D9" w:rsidRPr="00264BF9">
        <w:rPr>
          <w:sz w:val="22"/>
          <w:szCs w:val="22"/>
        </w:rPr>
        <w:t>.</w:t>
      </w:r>
    </w:p>
    <w:p w14:paraId="796AFF83" w14:textId="3C9E5C2C" w:rsidR="003D466C" w:rsidRPr="00264BF9" w:rsidRDefault="003D466C" w:rsidP="00264BF9">
      <w:pPr>
        <w:pStyle w:val="Heading3"/>
        <w:spacing w:line="360" w:lineRule="auto"/>
        <w:rPr>
          <w:sz w:val="22"/>
          <w:szCs w:val="22"/>
        </w:rPr>
      </w:pPr>
      <w:bookmarkStart w:id="21" w:name="_Toc172103000"/>
      <w:r w:rsidRPr="00264BF9">
        <w:rPr>
          <w:sz w:val="22"/>
          <w:szCs w:val="22"/>
        </w:rPr>
        <w:t xml:space="preserve">System Power ON Sequence </w:t>
      </w:r>
      <w:r w:rsidR="00133F60" w:rsidRPr="00264BF9">
        <w:rPr>
          <w:sz w:val="22"/>
          <w:szCs w:val="22"/>
        </w:rPr>
        <w:t>Requirements</w:t>
      </w:r>
      <w:bookmarkEnd w:id="21"/>
    </w:p>
    <w:p w14:paraId="192E610B" w14:textId="09DA5D38" w:rsidR="0099428E" w:rsidRPr="00264BF9" w:rsidRDefault="0099428E" w:rsidP="00264BF9">
      <w:pPr>
        <w:pStyle w:val="ListParagraph"/>
        <w:numPr>
          <w:ilvl w:val="0"/>
          <w:numId w:val="44"/>
        </w:numPr>
        <w:spacing w:line="360" w:lineRule="auto"/>
        <w:rPr>
          <w:sz w:val="22"/>
          <w:szCs w:val="22"/>
        </w:rPr>
      </w:pPr>
      <w:r w:rsidRPr="00264BF9">
        <w:rPr>
          <w:sz w:val="22"/>
          <w:szCs w:val="22"/>
        </w:rPr>
        <w:t>If POWER_ON_FPGA = HIGH:</w:t>
      </w:r>
    </w:p>
    <w:p w14:paraId="582E2730" w14:textId="386A338C" w:rsidR="002E0632" w:rsidRPr="00264BF9" w:rsidRDefault="0012016C" w:rsidP="00264BF9">
      <w:pPr>
        <w:pStyle w:val="ListParagraph"/>
        <w:numPr>
          <w:ilvl w:val="1"/>
          <w:numId w:val="44"/>
        </w:numPr>
        <w:spacing w:line="360" w:lineRule="auto"/>
        <w:rPr>
          <w:sz w:val="22"/>
          <w:szCs w:val="22"/>
        </w:rPr>
      </w:pPr>
      <w:r w:rsidRPr="00264BF9">
        <w:rPr>
          <w:sz w:val="22"/>
          <w:szCs w:val="22"/>
        </w:rPr>
        <w:t xml:space="preserve">50ms </w:t>
      </w:r>
      <w:r w:rsidR="002E0632" w:rsidRPr="00264BF9">
        <w:rPr>
          <w:sz w:val="22"/>
          <w:szCs w:val="22"/>
        </w:rPr>
        <w:t>Switch d</w:t>
      </w:r>
      <w:r w:rsidRPr="00264BF9">
        <w:rPr>
          <w:sz w:val="22"/>
          <w:szCs w:val="22"/>
        </w:rPr>
        <w:t>ebounce</w:t>
      </w:r>
      <w:r w:rsidR="002E0632" w:rsidRPr="00264BF9">
        <w:rPr>
          <w:sz w:val="22"/>
          <w:szCs w:val="22"/>
        </w:rPr>
        <w:t xml:space="preserve"> mechanism. </w:t>
      </w:r>
    </w:p>
    <w:p w14:paraId="297C46D4" w14:textId="61220515" w:rsidR="00984F5D" w:rsidRPr="00264BF9" w:rsidRDefault="00984F5D" w:rsidP="00264BF9">
      <w:pPr>
        <w:pStyle w:val="ListParagraph"/>
        <w:numPr>
          <w:ilvl w:val="1"/>
          <w:numId w:val="44"/>
        </w:numPr>
        <w:spacing w:line="360" w:lineRule="auto"/>
        <w:rPr>
          <w:sz w:val="22"/>
          <w:szCs w:val="22"/>
        </w:rPr>
      </w:pPr>
      <w:r w:rsidRPr="00264BF9">
        <w:rPr>
          <w:sz w:val="22"/>
          <w:szCs w:val="22"/>
        </w:rPr>
        <w:t xml:space="preserve">Set the Main Board enable: </w:t>
      </w:r>
      <w:r w:rsidRPr="00264BF9">
        <w:rPr>
          <w:rStyle w:val="cf01"/>
          <w:rFonts w:asciiTheme="majorBidi" w:hAnsiTheme="majorBidi" w:cstheme="majorBidi"/>
          <w:sz w:val="22"/>
          <w:szCs w:val="22"/>
        </w:rPr>
        <w:t>EN_PFC_FB = HIGH</w:t>
      </w:r>
      <w:r w:rsidRPr="00264BF9">
        <w:rPr>
          <w:sz w:val="22"/>
          <w:szCs w:val="22"/>
        </w:rPr>
        <w:t xml:space="preserve"> and start an elapsed time measurement.</w:t>
      </w:r>
    </w:p>
    <w:p w14:paraId="6F2F5A0A" w14:textId="52DE0804" w:rsidR="007A6E85" w:rsidRPr="00264BF9" w:rsidRDefault="009610D9" w:rsidP="00264BF9">
      <w:pPr>
        <w:pStyle w:val="ListParagraph"/>
        <w:numPr>
          <w:ilvl w:val="1"/>
          <w:numId w:val="44"/>
        </w:numPr>
        <w:spacing w:line="360" w:lineRule="auto"/>
        <w:rPr>
          <w:sz w:val="22"/>
          <w:szCs w:val="22"/>
        </w:rPr>
      </w:pPr>
      <w:r w:rsidRPr="00264BF9">
        <w:rPr>
          <w:sz w:val="22"/>
          <w:szCs w:val="22"/>
        </w:rPr>
        <w:t xml:space="preserve">Turn on the Fans module, by providing a PWM signal </w:t>
      </w:r>
      <w:r w:rsidR="002326C4" w:rsidRPr="00264BF9">
        <w:rPr>
          <w:sz w:val="22"/>
          <w:szCs w:val="22"/>
        </w:rPr>
        <w:t>to all the three (3) fans.</w:t>
      </w:r>
    </w:p>
    <w:p w14:paraId="4D044675" w14:textId="6425C499" w:rsidR="004D6782" w:rsidRPr="00264BF9" w:rsidRDefault="00F27355" w:rsidP="00264BF9">
      <w:pPr>
        <w:pStyle w:val="ListParagraph"/>
        <w:numPr>
          <w:ilvl w:val="1"/>
          <w:numId w:val="44"/>
        </w:numPr>
        <w:spacing w:line="360" w:lineRule="auto"/>
        <w:rPr>
          <w:sz w:val="22"/>
          <w:szCs w:val="22"/>
        </w:rPr>
      </w:pPr>
      <w:r>
        <w:rPr>
          <w:sz w:val="22"/>
          <w:szCs w:val="22"/>
        </w:rPr>
        <w:t>Start measurement of the fan speed.</w:t>
      </w:r>
    </w:p>
    <w:p w14:paraId="779EE223" w14:textId="77777777" w:rsidR="008E342C" w:rsidRPr="00264BF9" w:rsidRDefault="008E342C" w:rsidP="00264BF9">
      <w:pPr>
        <w:pStyle w:val="ListParagraph"/>
        <w:numPr>
          <w:ilvl w:val="1"/>
          <w:numId w:val="44"/>
        </w:numPr>
        <w:spacing w:line="360" w:lineRule="auto"/>
        <w:rPr>
          <w:sz w:val="22"/>
          <w:szCs w:val="22"/>
        </w:rPr>
      </w:pPr>
      <w:r w:rsidRPr="00264BF9">
        <w:rPr>
          <w:sz w:val="22"/>
          <w:szCs w:val="22"/>
        </w:rPr>
        <w:t>Start an elapsed time measurement.</w:t>
      </w:r>
    </w:p>
    <w:p w14:paraId="2B52727F" w14:textId="34C0734D" w:rsidR="00984F5D" w:rsidRPr="00264BF9" w:rsidRDefault="008E342C" w:rsidP="00264BF9">
      <w:pPr>
        <w:pStyle w:val="ListParagraph"/>
        <w:numPr>
          <w:ilvl w:val="1"/>
          <w:numId w:val="44"/>
        </w:numPr>
        <w:spacing w:line="360" w:lineRule="auto"/>
        <w:rPr>
          <w:sz w:val="22"/>
          <w:szCs w:val="22"/>
        </w:rPr>
      </w:pPr>
      <w:r w:rsidRPr="00264BF9">
        <w:rPr>
          <w:sz w:val="22"/>
          <w:szCs w:val="22"/>
        </w:rPr>
        <w:t>Measure the line PG_BUCK_FB.</w:t>
      </w:r>
      <w:r w:rsidR="00984F5D" w:rsidRPr="00264BF9">
        <w:rPr>
          <w:sz w:val="22"/>
          <w:szCs w:val="22"/>
        </w:rPr>
        <w:t xml:space="preserve"> </w:t>
      </w:r>
    </w:p>
    <w:p w14:paraId="262E4F1E" w14:textId="512CA2B1" w:rsidR="00984F5D" w:rsidRPr="00264BF9" w:rsidRDefault="00984F5D" w:rsidP="00264BF9">
      <w:pPr>
        <w:pStyle w:val="ListParagraph"/>
        <w:numPr>
          <w:ilvl w:val="1"/>
          <w:numId w:val="44"/>
        </w:numPr>
        <w:spacing w:line="360" w:lineRule="auto"/>
        <w:rPr>
          <w:sz w:val="22"/>
          <w:szCs w:val="22"/>
        </w:rPr>
      </w:pPr>
      <w:r w:rsidRPr="00264BF9">
        <w:rPr>
          <w:sz w:val="22"/>
          <w:szCs w:val="22"/>
        </w:rPr>
        <w:t>If more than 4 seconds elapsed</w:t>
      </w:r>
      <w:r w:rsidR="008E342C" w:rsidRPr="00264BF9">
        <w:rPr>
          <w:sz w:val="22"/>
          <w:szCs w:val="22"/>
        </w:rPr>
        <w:t xml:space="preserve"> and PG_BUCK_FB was driven LOW - the system shall </w:t>
      </w:r>
      <w:r w:rsidR="00C80D5A" w:rsidRPr="00264BF9">
        <w:rPr>
          <w:sz w:val="22"/>
          <w:szCs w:val="22"/>
        </w:rPr>
        <w:t>enter</w:t>
      </w:r>
      <w:r w:rsidR="008E342C" w:rsidRPr="00264BF9">
        <w:rPr>
          <w:sz w:val="22"/>
          <w:szCs w:val="22"/>
        </w:rPr>
        <w:t xml:space="preserve"> emergency shutdown </w:t>
      </w:r>
      <w:r w:rsidR="00C80D5A" w:rsidRPr="00264BF9">
        <w:rPr>
          <w:sz w:val="22"/>
          <w:szCs w:val="22"/>
        </w:rPr>
        <w:t>state</w:t>
      </w:r>
      <w:r w:rsidR="008E342C" w:rsidRPr="00264BF9">
        <w:rPr>
          <w:sz w:val="22"/>
          <w:szCs w:val="22"/>
        </w:rPr>
        <w:t>.</w:t>
      </w:r>
    </w:p>
    <w:p w14:paraId="4D3EDCA8" w14:textId="69986E1E" w:rsidR="00C80D5A" w:rsidRPr="00264BF9" w:rsidRDefault="00C80D5A" w:rsidP="00264BF9">
      <w:pPr>
        <w:pStyle w:val="ListParagraph"/>
        <w:numPr>
          <w:ilvl w:val="1"/>
          <w:numId w:val="44"/>
        </w:numPr>
        <w:spacing w:line="360" w:lineRule="auto"/>
        <w:rPr>
          <w:sz w:val="22"/>
          <w:szCs w:val="22"/>
        </w:rPr>
      </w:pPr>
      <w:r w:rsidRPr="00264BF9">
        <w:rPr>
          <w:sz w:val="22"/>
          <w:szCs w:val="22"/>
        </w:rPr>
        <w:t>If fans are at the correct speed and PG_BUCK_FB is driven HIGH, the following lines shall be set as follows:</w:t>
      </w:r>
    </w:p>
    <w:p w14:paraId="7FA4024D" w14:textId="135B62A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EN_PSU_1_FB = </w:t>
      </w:r>
      <w:r w:rsidR="000833AC" w:rsidRPr="00264BF9">
        <w:rPr>
          <w:sz w:val="22"/>
          <w:szCs w:val="22"/>
          <w:lang w:val="en-IL"/>
        </w:rPr>
        <w:t>HIGH</w:t>
      </w:r>
    </w:p>
    <w:p w14:paraId="51F94C0B" w14:textId="43D6DA74"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EN_PSU_2_FB = </w:t>
      </w:r>
      <w:r w:rsidR="000833AC" w:rsidRPr="00264BF9">
        <w:rPr>
          <w:sz w:val="22"/>
          <w:szCs w:val="22"/>
          <w:lang w:val="en-IL"/>
        </w:rPr>
        <w:t>HIGH</w:t>
      </w:r>
    </w:p>
    <w:p w14:paraId="63E71670" w14:textId="7B22C163"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EN_PSU_5_FB = </w:t>
      </w:r>
      <w:r w:rsidR="000833AC" w:rsidRPr="00264BF9">
        <w:rPr>
          <w:sz w:val="22"/>
          <w:szCs w:val="22"/>
          <w:lang w:val="en-IL"/>
        </w:rPr>
        <w:t>HIGH</w:t>
      </w:r>
    </w:p>
    <w:p w14:paraId="3354BBBA" w14:textId="698723B7"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EN_PSU_6_FB = </w:t>
      </w:r>
      <w:r w:rsidR="000833AC" w:rsidRPr="00264BF9">
        <w:rPr>
          <w:sz w:val="22"/>
          <w:szCs w:val="22"/>
          <w:lang w:val="en-IL"/>
        </w:rPr>
        <w:t>HIGH</w:t>
      </w:r>
    </w:p>
    <w:p w14:paraId="54B29DC5" w14:textId="315D7576"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EN_PSU_7_FB = </w:t>
      </w:r>
      <w:r w:rsidR="000833AC" w:rsidRPr="00264BF9">
        <w:rPr>
          <w:sz w:val="22"/>
          <w:szCs w:val="22"/>
          <w:lang w:val="en-IL"/>
        </w:rPr>
        <w:t>HIGH</w:t>
      </w:r>
    </w:p>
    <w:p w14:paraId="635B682E" w14:textId="0779A13A"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EN_PSU_8_FB = </w:t>
      </w:r>
      <w:r w:rsidR="000833AC" w:rsidRPr="00264BF9">
        <w:rPr>
          <w:sz w:val="22"/>
          <w:szCs w:val="22"/>
          <w:lang w:val="en-IL"/>
        </w:rPr>
        <w:t>HIGH</w:t>
      </w:r>
    </w:p>
    <w:p w14:paraId="44B88FD7" w14:textId="6A351158"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EN_PSU_9_FB = </w:t>
      </w:r>
      <w:r w:rsidR="000833AC" w:rsidRPr="00264BF9">
        <w:rPr>
          <w:sz w:val="22"/>
          <w:szCs w:val="22"/>
          <w:lang w:val="en-IL"/>
        </w:rPr>
        <w:t>HIGH</w:t>
      </w:r>
    </w:p>
    <w:p w14:paraId="777310DB" w14:textId="165B9941" w:rsidR="00C80D5A" w:rsidRPr="00264BF9" w:rsidRDefault="00C80D5A" w:rsidP="00264BF9">
      <w:pPr>
        <w:pStyle w:val="ListParagraph"/>
        <w:numPr>
          <w:ilvl w:val="2"/>
          <w:numId w:val="44"/>
        </w:numPr>
        <w:spacing w:line="360" w:lineRule="auto"/>
        <w:rPr>
          <w:sz w:val="22"/>
          <w:szCs w:val="22"/>
        </w:rPr>
      </w:pPr>
      <w:r w:rsidRPr="00264BF9">
        <w:rPr>
          <w:sz w:val="22"/>
          <w:szCs w:val="22"/>
        </w:rPr>
        <w:t xml:space="preserve">EN_PSU_10_FB = </w:t>
      </w:r>
      <w:r w:rsidR="000833AC" w:rsidRPr="00264BF9">
        <w:rPr>
          <w:sz w:val="22"/>
          <w:szCs w:val="22"/>
          <w:lang w:val="en-IL"/>
        </w:rPr>
        <w:t>HIGH</w:t>
      </w:r>
    </w:p>
    <w:p w14:paraId="335FB639" w14:textId="2F0F9A96" w:rsidR="0024166D" w:rsidRPr="00CE7D18" w:rsidRDefault="00C80D5A" w:rsidP="00264BF9">
      <w:pPr>
        <w:pStyle w:val="ListParagraph"/>
        <w:numPr>
          <w:ilvl w:val="2"/>
          <w:numId w:val="44"/>
        </w:numPr>
        <w:spacing w:line="360" w:lineRule="auto"/>
        <w:rPr>
          <w:sz w:val="22"/>
          <w:szCs w:val="22"/>
        </w:rPr>
      </w:pPr>
      <w:r w:rsidRPr="00264BF9">
        <w:rPr>
          <w:sz w:val="22"/>
          <w:szCs w:val="22"/>
        </w:rPr>
        <w:t xml:space="preserve">Relay_3ph_fpga = </w:t>
      </w:r>
      <w:r w:rsidR="000833AC" w:rsidRPr="00264BF9">
        <w:rPr>
          <w:sz w:val="22"/>
          <w:szCs w:val="22"/>
          <w:lang w:val="en-IL"/>
        </w:rPr>
        <w:t>HIGH</w:t>
      </w:r>
    </w:p>
    <w:p w14:paraId="0727C0F0" w14:textId="77777777" w:rsidR="00CE7D18" w:rsidRPr="00264BF9" w:rsidRDefault="00CE7D18" w:rsidP="00CE7D18">
      <w:pPr>
        <w:pStyle w:val="ListParagraph"/>
        <w:spacing w:line="360" w:lineRule="auto"/>
        <w:ind w:left="2520"/>
        <w:rPr>
          <w:sz w:val="22"/>
          <w:szCs w:val="22"/>
        </w:rPr>
      </w:pPr>
    </w:p>
    <w:p w14:paraId="2E2C96CD" w14:textId="77777777" w:rsidR="00CE7D18" w:rsidRDefault="00BE635A" w:rsidP="00264BF9">
      <w:pPr>
        <w:pStyle w:val="ListParagraph"/>
        <w:numPr>
          <w:ilvl w:val="1"/>
          <w:numId w:val="44"/>
        </w:numPr>
        <w:spacing w:line="360" w:lineRule="auto"/>
        <w:rPr>
          <w:sz w:val="22"/>
          <w:szCs w:val="22"/>
        </w:rPr>
      </w:pPr>
      <w:r w:rsidRPr="00264BF9">
        <w:rPr>
          <w:sz w:val="22"/>
          <w:szCs w:val="22"/>
        </w:rPr>
        <w:lastRenderedPageBreak/>
        <w:t>The System Power ON Sequence is treated as finished</w:t>
      </w:r>
      <w:r w:rsidR="00CE7D18">
        <w:rPr>
          <w:sz w:val="22"/>
          <w:szCs w:val="22"/>
        </w:rPr>
        <w:t>, if the following conditions are met:</w:t>
      </w:r>
    </w:p>
    <w:p w14:paraId="0F8FB774" w14:textId="6977BBF2" w:rsidR="00BE635A" w:rsidRPr="00264BF9" w:rsidRDefault="00CE7D18" w:rsidP="00CE7D18">
      <w:pPr>
        <w:pStyle w:val="ListParagraph"/>
        <w:numPr>
          <w:ilvl w:val="2"/>
          <w:numId w:val="44"/>
        </w:numPr>
        <w:spacing w:line="360" w:lineRule="auto"/>
        <w:rPr>
          <w:sz w:val="22"/>
          <w:szCs w:val="22"/>
        </w:rPr>
      </w:pPr>
      <w:r>
        <w:rPr>
          <w:sz w:val="22"/>
          <w:szCs w:val="22"/>
        </w:rPr>
        <w:t>T</w:t>
      </w:r>
      <w:r w:rsidR="00BE635A" w:rsidRPr="00264BF9">
        <w:rPr>
          <w:sz w:val="22"/>
          <w:szCs w:val="22"/>
        </w:rPr>
        <w:t xml:space="preserve">he power good (PG) logical lines are driven HIGH by all the </w:t>
      </w:r>
      <w:r w:rsidR="008A5EEB" w:rsidRPr="00264BF9">
        <w:rPr>
          <w:sz w:val="22"/>
          <w:szCs w:val="22"/>
        </w:rPr>
        <w:t xml:space="preserve">used </w:t>
      </w:r>
      <w:r w:rsidR="00BE635A" w:rsidRPr="00264BF9">
        <w:rPr>
          <w:sz w:val="22"/>
          <w:szCs w:val="22"/>
        </w:rPr>
        <w:t>DC/DC boards and Main Board in accordance with the following:</w:t>
      </w:r>
    </w:p>
    <w:p w14:paraId="4D6BA436" w14:textId="2AA682DC" w:rsidR="008A5EEB" w:rsidRPr="00264BF9" w:rsidRDefault="002E0632" w:rsidP="00DD7E2E">
      <w:pPr>
        <w:pStyle w:val="ListParagraph"/>
        <w:numPr>
          <w:ilvl w:val="3"/>
          <w:numId w:val="44"/>
        </w:numPr>
        <w:spacing w:line="360" w:lineRule="auto"/>
        <w:rPr>
          <w:sz w:val="22"/>
          <w:szCs w:val="22"/>
        </w:rPr>
      </w:pPr>
      <w:r w:rsidRPr="00264BF9">
        <w:rPr>
          <w:sz w:val="22"/>
          <w:szCs w:val="22"/>
        </w:rPr>
        <w:t>PG_PSU_1_FB</w:t>
      </w:r>
      <w:r w:rsidR="00072A72" w:rsidRPr="00264BF9">
        <w:rPr>
          <w:sz w:val="22"/>
          <w:szCs w:val="22"/>
        </w:rPr>
        <w:t xml:space="preserve"> </w:t>
      </w:r>
      <w:r w:rsidRPr="00264BF9">
        <w:rPr>
          <w:sz w:val="22"/>
          <w:szCs w:val="22"/>
        </w:rPr>
        <w:t>=</w:t>
      </w:r>
      <w:r w:rsidR="00072A72" w:rsidRPr="00264BF9">
        <w:rPr>
          <w:sz w:val="22"/>
          <w:szCs w:val="22"/>
        </w:rPr>
        <w:t xml:space="preserve"> </w:t>
      </w:r>
      <w:r w:rsidR="000833AC" w:rsidRPr="00264BF9">
        <w:rPr>
          <w:sz w:val="22"/>
          <w:szCs w:val="22"/>
          <w:lang w:val="en-IL"/>
        </w:rPr>
        <w:t>HIGH</w:t>
      </w:r>
    </w:p>
    <w:p w14:paraId="3C8C426B" w14:textId="7AFDCB55" w:rsidR="008A5EEB" w:rsidRPr="00264BF9" w:rsidRDefault="002E0632" w:rsidP="00DD7E2E">
      <w:pPr>
        <w:pStyle w:val="ListParagraph"/>
        <w:numPr>
          <w:ilvl w:val="3"/>
          <w:numId w:val="44"/>
        </w:numPr>
        <w:spacing w:line="360" w:lineRule="auto"/>
        <w:rPr>
          <w:sz w:val="22"/>
          <w:szCs w:val="22"/>
        </w:rPr>
      </w:pPr>
      <w:r w:rsidRPr="00264BF9">
        <w:rPr>
          <w:sz w:val="22"/>
          <w:szCs w:val="22"/>
        </w:rPr>
        <w:t>PG_PSU_2_FB</w:t>
      </w:r>
      <w:r w:rsidR="00072A72" w:rsidRPr="00264BF9">
        <w:rPr>
          <w:sz w:val="22"/>
          <w:szCs w:val="22"/>
        </w:rPr>
        <w:t xml:space="preserve"> = </w:t>
      </w:r>
      <w:r w:rsidR="000833AC" w:rsidRPr="00264BF9">
        <w:rPr>
          <w:sz w:val="22"/>
          <w:szCs w:val="22"/>
          <w:lang w:val="en-IL"/>
        </w:rPr>
        <w:t>HIGH</w:t>
      </w:r>
    </w:p>
    <w:p w14:paraId="09B2E4BE" w14:textId="4DE42A35" w:rsidR="008A5EEB" w:rsidRPr="00264BF9" w:rsidRDefault="002E0632" w:rsidP="00DD7E2E">
      <w:pPr>
        <w:pStyle w:val="ListParagraph"/>
        <w:numPr>
          <w:ilvl w:val="3"/>
          <w:numId w:val="44"/>
        </w:numPr>
        <w:spacing w:line="360" w:lineRule="auto"/>
        <w:rPr>
          <w:sz w:val="22"/>
          <w:szCs w:val="22"/>
        </w:rPr>
      </w:pPr>
      <w:r w:rsidRPr="00264BF9">
        <w:rPr>
          <w:sz w:val="22"/>
          <w:szCs w:val="22"/>
        </w:rPr>
        <w:t>PG_PSU_5_FB</w:t>
      </w:r>
      <w:r w:rsidR="00072A72" w:rsidRPr="00264BF9">
        <w:rPr>
          <w:sz w:val="22"/>
          <w:szCs w:val="22"/>
        </w:rPr>
        <w:t xml:space="preserve"> = </w:t>
      </w:r>
      <w:r w:rsidR="000833AC" w:rsidRPr="00264BF9">
        <w:rPr>
          <w:sz w:val="22"/>
          <w:szCs w:val="22"/>
          <w:lang w:val="en-IL"/>
        </w:rPr>
        <w:t>HIGH</w:t>
      </w:r>
    </w:p>
    <w:p w14:paraId="14436509" w14:textId="2EA927AC" w:rsidR="008A5EEB" w:rsidRPr="00264BF9" w:rsidRDefault="002E0632" w:rsidP="00DD7E2E">
      <w:pPr>
        <w:pStyle w:val="ListParagraph"/>
        <w:numPr>
          <w:ilvl w:val="3"/>
          <w:numId w:val="44"/>
        </w:numPr>
        <w:spacing w:line="360" w:lineRule="auto"/>
        <w:rPr>
          <w:sz w:val="22"/>
          <w:szCs w:val="22"/>
        </w:rPr>
      </w:pPr>
      <w:r w:rsidRPr="00264BF9">
        <w:rPr>
          <w:sz w:val="22"/>
          <w:szCs w:val="22"/>
        </w:rPr>
        <w:t>PG_PSU_6_FB</w:t>
      </w:r>
      <w:r w:rsidR="00072A72" w:rsidRPr="00264BF9">
        <w:rPr>
          <w:sz w:val="22"/>
          <w:szCs w:val="22"/>
        </w:rPr>
        <w:t xml:space="preserve"> = </w:t>
      </w:r>
      <w:r w:rsidR="000833AC" w:rsidRPr="00264BF9">
        <w:rPr>
          <w:sz w:val="22"/>
          <w:szCs w:val="22"/>
          <w:lang w:val="en-IL"/>
        </w:rPr>
        <w:t>HIGH</w:t>
      </w:r>
    </w:p>
    <w:p w14:paraId="22B528E3" w14:textId="0FBF0D38" w:rsidR="008A5EEB" w:rsidRPr="00264BF9" w:rsidRDefault="002E0632" w:rsidP="00DD7E2E">
      <w:pPr>
        <w:pStyle w:val="ListParagraph"/>
        <w:numPr>
          <w:ilvl w:val="3"/>
          <w:numId w:val="44"/>
        </w:numPr>
        <w:spacing w:line="360" w:lineRule="auto"/>
        <w:rPr>
          <w:sz w:val="22"/>
          <w:szCs w:val="22"/>
        </w:rPr>
      </w:pPr>
      <w:r w:rsidRPr="00264BF9">
        <w:rPr>
          <w:sz w:val="22"/>
          <w:szCs w:val="22"/>
        </w:rPr>
        <w:t>PG_PSU_7_FB</w:t>
      </w:r>
      <w:r w:rsidR="00072A72" w:rsidRPr="00264BF9">
        <w:rPr>
          <w:sz w:val="22"/>
          <w:szCs w:val="22"/>
        </w:rPr>
        <w:t xml:space="preserve"> = </w:t>
      </w:r>
      <w:r w:rsidR="000833AC" w:rsidRPr="00264BF9">
        <w:rPr>
          <w:sz w:val="22"/>
          <w:szCs w:val="22"/>
          <w:lang w:val="en-IL"/>
        </w:rPr>
        <w:t>HIGH</w:t>
      </w:r>
    </w:p>
    <w:p w14:paraId="542BE894" w14:textId="630AF0C0" w:rsidR="008A5EEB" w:rsidRPr="00264BF9" w:rsidRDefault="002E0632" w:rsidP="00DD7E2E">
      <w:pPr>
        <w:pStyle w:val="ListParagraph"/>
        <w:numPr>
          <w:ilvl w:val="3"/>
          <w:numId w:val="44"/>
        </w:numPr>
        <w:spacing w:line="360" w:lineRule="auto"/>
        <w:rPr>
          <w:sz w:val="22"/>
          <w:szCs w:val="22"/>
        </w:rPr>
      </w:pPr>
      <w:r w:rsidRPr="00264BF9">
        <w:rPr>
          <w:sz w:val="22"/>
          <w:szCs w:val="22"/>
        </w:rPr>
        <w:t>PG_PSU_8_FB</w:t>
      </w:r>
      <w:r w:rsidR="00072A72" w:rsidRPr="00264BF9">
        <w:rPr>
          <w:sz w:val="22"/>
          <w:szCs w:val="22"/>
        </w:rPr>
        <w:t xml:space="preserve"> = </w:t>
      </w:r>
      <w:r w:rsidR="000833AC" w:rsidRPr="00264BF9">
        <w:rPr>
          <w:sz w:val="22"/>
          <w:szCs w:val="22"/>
          <w:lang w:val="en-IL"/>
        </w:rPr>
        <w:t>HIGH</w:t>
      </w:r>
    </w:p>
    <w:p w14:paraId="01E86E95" w14:textId="54EA3E4B" w:rsidR="008A5EEB" w:rsidRPr="00264BF9" w:rsidRDefault="002E0632" w:rsidP="00DD7E2E">
      <w:pPr>
        <w:pStyle w:val="ListParagraph"/>
        <w:numPr>
          <w:ilvl w:val="3"/>
          <w:numId w:val="44"/>
        </w:numPr>
        <w:spacing w:line="360" w:lineRule="auto"/>
        <w:rPr>
          <w:sz w:val="22"/>
          <w:szCs w:val="22"/>
        </w:rPr>
      </w:pPr>
      <w:r w:rsidRPr="00264BF9">
        <w:rPr>
          <w:sz w:val="22"/>
          <w:szCs w:val="22"/>
        </w:rPr>
        <w:t>PG_PSU_9_FB</w:t>
      </w:r>
      <w:r w:rsidR="00072A72" w:rsidRPr="00264BF9">
        <w:rPr>
          <w:sz w:val="22"/>
          <w:szCs w:val="22"/>
        </w:rPr>
        <w:t xml:space="preserve"> = </w:t>
      </w:r>
      <w:r w:rsidR="000833AC" w:rsidRPr="00264BF9">
        <w:rPr>
          <w:sz w:val="22"/>
          <w:szCs w:val="22"/>
          <w:lang w:val="en-IL"/>
        </w:rPr>
        <w:t>HIGH</w:t>
      </w:r>
    </w:p>
    <w:p w14:paraId="16DFA2D1" w14:textId="189F0C24" w:rsidR="001B3F85" w:rsidRPr="00F07FBD" w:rsidRDefault="002E0632" w:rsidP="00DD7E2E">
      <w:pPr>
        <w:pStyle w:val="ListParagraph"/>
        <w:numPr>
          <w:ilvl w:val="3"/>
          <w:numId w:val="44"/>
        </w:numPr>
        <w:spacing w:line="360" w:lineRule="auto"/>
        <w:rPr>
          <w:sz w:val="22"/>
          <w:szCs w:val="22"/>
        </w:rPr>
      </w:pPr>
      <w:r w:rsidRPr="00264BF9">
        <w:rPr>
          <w:sz w:val="22"/>
          <w:szCs w:val="22"/>
        </w:rPr>
        <w:t>PG_PSU_10_FB</w:t>
      </w:r>
      <w:r w:rsidR="00072A72" w:rsidRPr="00264BF9">
        <w:rPr>
          <w:sz w:val="22"/>
          <w:szCs w:val="22"/>
        </w:rPr>
        <w:t xml:space="preserve"> = </w:t>
      </w:r>
      <w:r w:rsidR="000833AC" w:rsidRPr="00264BF9">
        <w:rPr>
          <w:sz w:val="22"/>
          <w:szCs w:val="22"/>
          <w:lang w:val="en-IL"/>
        </w:rPr>
        <w:t>HIGH</w:t>
      </w:r>
    </w:p>
    <w:p w14:paraId="63538662" w14:textId="1D3528B0" w:rsidR="00F07FBD" w:rsidRPr="00F07FBD" w:rsidRDefault="00F07FBD" w:rsidP="00F07FBD">
      <w:pPr>
        <w:pStyle w:val="ListParagraph"/>
        <w:numPr>
          <w:ilvl w:val="2"/>
          <w:numId w:val="44"/>
        </w:numPr>
        <w:spacing w:line="360" w:lineRule="auto"/>
        <w:rPr>
          <w:sz w:val="22"/>
          <w:szCs w:val="22"/>
        </w:rPr>
      </w:pPr>
      <w:r>
        <w:rPr>
          <w:sz w:val="22"/>
          <w:szCs w:val="22"/>
          <w:lang w:val="en-IL"/>
        </w:rPr>
        <w:t>The Fan speed is at least at 80[%] of the setpoint value.</w:t>
      </w:r>
    </w:p>
    <w:p w14:paraId="4CF74590" w14:textId="3A30F958" w:rsidR="00F07FBD" w:rsidRPr="00264BF9" w:rsidRDefault="00F07FBD" w:rsidP="00F07FBD">
      <w:pPr>
        <w:pStyle w:val="ListParagraph"/>
        <w:numPr>
          <w:ilvl w:val="2"/>
          <w:numId w:val="44"/>
        </w:numPr>
        <w:spacing w:line="360" w:lineRule="auto"/>
        <w:rPr>
          <w:sz w:val="22"/>
          <w:szCs w:val="22"/>
        </w:rPr>
      </w:pPr>
      <w:r>
        <w:rPr>
          <w:sz w:val="22"/>
          <w:szCs w:val="22"/>
          <w:lang w:val="en-IL"/>
        </w:rPr>
        <w:t>The Relay Module measurements are valid (Section 2.2.3).</w:t>
      </w:r>
    </w:p>
    <w:p w14:paraId="4D7DC151" w14:textId="1880224D" w:rsidR="001B3F85" w:rsidRPr="00264BF9" w:rsidRDefault="001B3F85" w:rsidP="00264BF9">
      <w:pPr>
        <w:pStyle w:val="ListParagraph"/>
        <w:numPr>
          <w:ilvl w:val="1"/>
          <w:numId w:val="44"/>
        </w:numPr>
        <w:spacing w:line="360" w:lineRule="auto"/>
        <w:rPr>
          <w:sz w:val="22"/>
          <w:szCs w:val="22"/>
        </w:rPr>
      </w:pPr>
      <w:r w:rsidRPr="00264BF9">
        <w:rPr>
          <w:sz w:val="22"/>
          <w:szCs w:val="22"/>
        </w:rPr>
        <w:t>If System Power ON Sequence is finished and successful:</w:t>
      </w:r>
    </w:p>
    <w:p w14:paraId="3E75876F" w14:textId="75448BFA" w:rsidR="00BA34B2" w:rsidRPr="00264BF9" w:rsidRDefault="001B3F85" w:rsidP="00264BF9">
      <w:pPr>
        <w:pStyle w:val="ListParagraph"/>
        <w:numPr>
          <w:ilvl w:val="2"/>
          <w:numId w:val="44"/>
        </w:numPr>
        <w:spacing w:line="360" w:lineRule="auto"/>
        <w:rPr>
          <w:sz w:val="22"/>
          <w:szCs w:val="22"/>
          <w:lang w:val="en-IL"/>
        </w:rPr>
      </w:pPr>
      <w:r w:rsidRPr="00264BF9">
        <w:rPr>
          <w:sz w:val="22"/>
          <w:szCs w:val="22"/>
        </w:rPr>
        <w:t>Wait for 1 millisecond.</w:t>
      </w:r>
    </w:p>
    <w:p w14:paraId="1434087C" w14:textId="77777777" w:rsidR="001B3F85" w:rsidRPr="00264BF9" w:rsidRDefault="001B3F85" w:rsidP="00264BF9">
      <w:pPr>
        <w:pStyle w:val="ListParagraph"/>
        <w:numPr>
          <w:ilvl w:val="2"/>
          <w:numId w:val="44"/>
        </w:numPr>
        <w:spacing w:line="360" w:lineRule="auto"/>
        <w:rPr>
          <w:sz w:val="22"/>
          <w:szCs w:val="22"/>
        </w:rPr>
      </w:pPr>
      <w:r w:rsidRPr="00264BF9">
        <w:rPr>
          <w:sz w:val="22"/>
          <w:szCs w:val="22"/>
        </w:rPr>
        <w:t xml:space="preserve">Enable the </w:t>
      </w:r>
      <w:r w:rsidR="0012016C" w:rsidRPr="00264BF9">
        <w:rPr>
          <w:sz w:val="22"/>
          <w:szCs w:val="22"/>
        </w:rPr>
        <w:t>TCUs</w:t>
      </w:r>
      <w:r w:rsidRPr="00264BF9">
        <w:rPr>
          <w:sz w:val="22"/>
          <w:szCs w:val="22"/>
        </w:rPr>
        <w:t>:</w:t>
      </w:r>
    </w:p>
    <w:p w14:paraId="4103E956" w14:textId="370919EB" w:rsidR="001B3F85" w:rsidRPr="00264BF9" w:rsidRDefault="0012016C" w:rsidP="00264BF9">
      <w:pPr>
        <w:pStyle w:val="ListParagraph"/>
        <w:numPr>
          <w:ilvl w:val="3"/>
          <w:numId w:val="44"/>
        </w:numPr>
        <w:spacing w:line="360" w:lineRule="auto"/>
        <w:rPr>
          <w:sz w:val="22"/>
          <w:szCs w:val="22"/>
        </w:rPr>
      </w:pPr>
      <w:r w:rsidRPr="00264BF9">
        <w:rPr>
          <w:sz w:val="22"/>
          <w:szCs w:val="22"/>
          <w:lang w:val="en-IL"/>
        </w:rPr>
        <w:t>ECTCU_INH_fpga</w:t>
      </w:r>
      <w:r w:rsidR="001B3F85" w:rsidRPr="00264BF9">
        <w:rPr>
          <w:sz w:val="22"/>
          <w:szCs w:val="22"/>
          <w:lang w:val="en-IL"/>
        </w:rPr>
        <w:t xml:space="preserve"> </w:t>
      </w:r>
      <w:r w:rsidRPr="00264BF9">
        <w:rPr>
          <w:sz w:val="22"/>
          <w:szCs w:val="22"/>
          <w:lang w:val="en-IL"/>
        </w:rPr>
        <w:t>=</w:t>
      </w:r>
      <w:r w:rsidR="001B3F85" w:rsidRPr="00264BF9">
        <w:rPr>
          <w:sz w:val="22"/>
          <w:szCs w:val="22"/>
          <w:lang w:val="en-IL"/>
        </w:rPr>
        <w:t xml:space="preserve"> </w:t>
      </w:r>
      <w:r w:rsidR="00415F6A" w:rsidRPr="00264BF9">
        <w:rPr>
          <w:sz w:val="22"/>
          <w:szCs w:val="22"/>
          <w:lang w:val="en-IL"/>
        </w:rPr>
        <w:t>HIGH</w:t>
      </w:r>
    </w:p>
    <w:p w14:paraId="6B6ED49E" w14:textId="0984C4FE" w:rsidR="0012016C" w:rsidRPr="00264BF9" w:rsidRDefault="0012016C" w:rsidP="00264BF9">
      <w:pPr>
        <w:pStyle w:val="ListParagraph"/>
        <w:numPr>
          <w:ilvl w:val="3"/>
          <w:numId w:val="44"/>
        </w:numPr>
        <w:spacing w:line="360" w:lineRule="auto"/>
        <w:rPr>
          <w:sz w:val="22"/>
          <w:szCs w:val="22"/>
        </w:rPr>
      </w:pPr>
      <w:r w:rsidRPr="00264BF9">
        <w:rPr>
          <w:sz w:val="22"/>
          <w:szCs w:val="22"/>
          <w:lang w:val="en-IL"/>
        </w:rPr>
        <w:t>CCTCU_INH_fpga</w:t>
      </w:r>
      <w:r w:rsidR="001B3F85" w:rsidRPr="00264BF9">
        <w:rPr>
          <w:sz w:val="22"/>
          <w:szCs w:val="22"/>
          <w:lang w:val="en-IL"/>
        </w:rPr>
        <w:t xml:space="preserve"> = </w:t>
      </w:r>
      <w:r w:rsidR="00415F6A" w:rsidRPr="00264BF9">
        <w:rPr>
          <w:sz w:val="22"/>
          <w:szCs w:val="22"/>
          <w:lang w:val="en-IL"/>
        </w:rPr>
        <w:t>HIGH</w:t>
      </w:r>
      <w:r w:rsidRPr="00264BF9">
        <w:rPr>
          <w:sz w:val="22"/>
          <w:szCs w:val="22"/>
          <w:lang w:val="en-IL"/>
        </w:rPr>
        <w:br/>
      </w:r>
    </w:p>
    <w:p w14:paraId="15DF938F" w14:textId="77777777" w:rsidR="0012016C" w:rsidRPr="002B0541" w:rsidRDefault="0012016C" w:rsidP="005E0405">
      <w:pPr>
        <w:rPr>
          <w:lang w:val="en-IL"/>
        </w:rPr>
      </w:pPr>
    </w:p>
    <w:p w14:paraId="6D043C28" w14:textId="1458C1C3" w:rsidR="004A7CA0" w:rsidRPr="002B0541" w:rsidRDefault="004A7CA0" w:rsidP="005E0405">
      <w:pPr>
        <w:rPr>
          <w:b/>
          <w:bCs/>
          <w:sz w:val="28"/>
          <w:szCs w:val="28"/>
        </w:rPr>
      </w:pPr>
    </w:p>
    <w:p w14:paraId="114F7B69" w14:textId="5603905B" w:rsidR="00264BF9" w:rsidRDefault="00264BF9">
      <w:r>
        <w:br w:type="page"/>
      </w:r>
    </w:p>
    <w:p w14:paraId="32625B48" w14:textId="71AA1387" w:rsidR="00B37A48" w:rsidRPr="00264BF9" w:rsidRDefault="00B37A48" w:rsidP="00264BF9">
      <w:pPr>
        <w:pStyle w:val="Heading2"/>
        <w:spacing w:line="360" w:lineRule="auto"/>
        <w:rPr>
          <w:sz w:val="22"/>
          <w:szCs w:val="22"/>
        </w:rPr>
      </w:pPr>
      <w:bookmarkStart w:id="22" w:name="_Toc172103001"/>
      <w:r w:rsidRPr="00264BF9">
        <w:rPr>
          <w:sz w:val="22"/>
          <w:szCs w:val="22"/>
        </w:rPr>
        <w:lastRenderedPageBreak/>
        <w:t>System Reset</w:t>
      </w:r>
      <w:bookmarkEnd w:id="22"/>
    </w:p>
    <w:p w14:paraId="0254B1F3" w14:textId="3EBCB716" w:rsidR="00B37A48" w:rsidRPr="00264BF9" w:rsidRDefault="00DB0BC9" w:rsidP="00264BF9">
      <w:pPr>
        <w:pStyle w:val="Heading3"/>
        <w:spacing w:line="360" w:lineRule="auto"/>
        <w:rPr>
          <w:sz w:val="22"/>
          <w:szCs w:val="22"/>
        </w:rPr>
      </w:pPr>
      <w:bookmarkStart w:id="23" w:name="_Toc172103002"/>
      <w:r w:rsidRPr="00264BF9">
        <w:rPr>
          <w:sz w:val="22"/>
          <w:szCs w:val="22"/>
        </w:rPr>
        <w:t>Specific Requirements</w:t>
      </w:r>
      <w:bookmarkEnd w:id="23"/>
    </w:p>
    <w:p w14:paraId="1DE1298A" w14:textId="77777777" w:rsidR="00E958C6" w:rsidRPr="00264BF9" w:rsidRDefault="00E958C6" w:rsidP="00264BF9">
      <w:pPr>
        <w:spacing w:line="360" w:lineRule="auto"/>
        <w:rPr>
          <w:sz w:val="22"/>
          <w:szCs w:val="22"/>
        </w:rPr>
      </w:pPr>
      <w:r w:rsidRPr="00264BF9">
        <w:rPr>
          <w:sz w:val="22"/>
          <w:szCs w:val="22"/>
        </w:rPr>
        <w:t>The following sequence describes the system reset performed by the Aircraft Interface switch:</w:t>
      </w:r>
    </w:p>
    <w:p w14:paraId="740C211C" w14:textId="0E25B0B8" w:rsidR="00E958C6" w:rsidRPr="00264BF9" w:rsidRDefault="00E958C6" w:rsidP="00264BF9">
      <w:pPr>
        <w:pStyle w:val="ListParagraph"/>
        <w:numPr>
          <w:ilvl w:val="0"/>
          <w:numId w:val="61"/>
        </w:numPr>
        <w:spacing w:line="360" w:lineRule="auto"/>
        <w:rPr>
          <w:sz w:val="22"/>
          <w:szCs w:val="22"/>
        </w:rPr>
      </w:pPr>
      <w:r w:rsidRPr="00264BF9">
        <w:rPr>
          <w:sz w:val="22"/>
          <w:szCs w:val="22"/>
        </w:rPr>
        <w:t>T</w:t>
      </w:r>
      <w:r w:rsidR="00B37A48" w:rsidRPr="00264BF9">
        <w:rPr>
          <w:sz w:val="22"/>
          <w:szCs w:val="22"/>
        </w:rPr>
        <w:t>he POWERON_FPGA</w:t>
      </w:r>
      <w:r w:rsidRPr="00264BF9">
        <w:rPr>
          <w:sz w:val="22"/>
          <w:szCs w:val="22"/>
        </w:rPr>
        <w:t xml:space="preserve"> </w:t>
      </w:r>
      <w:r w:rsidR="00FE711D" w:rsidRPr="00264BF9">
        <w:rPr>
          <w:sz w:val="22"/>
          <w:szCs w:val="22"/>
        </w:rPr>
        <w:t>=</w:t>
      </w:r>
      <w:r w:rsidRPr="00264BF9">
        <w:rPr>
          <w:sz w:val="22"/>
          <w:szCs w:val="22"/>
        </w:rPr>
        <w:t xml:space="preserve"> LOW detected.</w:t>
      </w:r>
    </w:p>
    <w:p w14:paraId="2D71E7B2" w14:textId="77777777" w:rsidR="00E958C6" w:rsidRPr="00264BF9" w:rsidRDefault="00E958C6" w:rsidP="00264BF9">
      <w:pPr>
        <w:pStyle w:val="ListParagraph"/>
        <w:numPr>
          <w:ilvl w:val="0"/>
          <w:numId w:val="61"/>
        </w:numPr>
        <w:spacing w:line="360" w:lineRule="auto"/>
        <w:rPr>
          <w:sz w:val="22"/>
          <w:szCs w:val="22"/>
        </w:rPr>
      </w:pPr>
      <w:r w:rsidRPr="00264BF9">
        <w:rPr>
          <w:sz w:val="22"/>
          <w:szCs w:val="22"/>
        </w:rPr>
        <w:t>Start elapsed time measurement.</w:t>
      </w:r>
    </w:p>
    <w:p w14:paraId="029CFACD" w14:textId="77777777" w:rsidR="00FE711D" w:rsidRPr="00264BF9" w:rsidRDefault="00B37A48" w:rsidP="00264BF9">
      <w:pPr>
        <w:pStyle w:val="ListParagraph"/>
        <w:numPr>
          <w:ilvl w:val="0"/>
          <w:numId w:val="61"/>
        </w:numPr>
        <w:spacing w:line="360" w:lineRule="auto"/>
        <w:rPr>
          <w:sz w:val="22"/>
          <w:szCs w:val="22"/>
        </w:rPr>
      </w:pPr>
      <w:r w:rsidRPr="00264BF9">
        <w:rPr>
          <w:sz w:val="22"/>
          <w:szCs w:val="22"/>
        </w:rPr>
        <w:t>POWERON_FPGA</w:t>
      </w:r>
      <w:r w:rsidR="00E958C6" w:rsidRPr="00264BF9">
        <w:rPr>
          <w:sz w:val="22"/>
          <w:szCs w:val="22"/>
        </w:rPr>
        <w:t xml:space="preserve"> </w:t>
      </w:r>
      <w:r w:rsidR="00FE711D" w:rsidRPr="00264BF9">
        <w:rPr>
          <w:sz w:val="22"/>
          <w:szCs w:val="22"/>
        </w:rPr>
        <w:t>=</w:t>
      </w:r>
      <w:r w:rsidR="00E958C6" w:rsidRPr="00264BF9">
        <w:rPr>
          <w:sz w:val="22"/>
          <w:szCs w:val="22"/>
        </w:rPr>
        <w:t xml:space="preserve"> HIGH</w:t>
      </w:r>
      <w:r w:rsidR="00FE711D" w:rsidRPr="00264BF9">
        <w:rPr>
          <w:sz w:val="22"/>
          <w:szCs w:val="22"/>
        </w:rPr>
        <w:t xml:space="preserve"> detected.</w:t>
      </w:r>
    </w:p>
    <w:p w14:paraId="6B0119EF" w14:textId="77777777" w:rsidR="00264BF9" w:rsidRDefault="00FE711D" w:rsidP="00264BF9">
      <w:pPr>
        <w:pStyle w:val="ListParagraph"/>
        <w:numPr>
          <w:ilvl w:val="0"/>
          <w:numId w:val="61"/>
        </w:numPr>
        <w:spacing w:line="360" w:lineRule="auto"/>
        <w:rPr>
          <w:sz w:val="22"/>
          <w:szCs w:val="22"/>
        </w:rPr>
      </w:pPr>
      <w:r w:rsidRPr="00264BF9">
        <w:rPr>
          <w:sz w:val="22"/>
          <w:szCs w:val="22"/>
        </w:rPr>
        <w:t>If the POWERON_FPGA = HIGH was detected within the time frame of</w:t>
      </w:r>
      <w:r w:rsidR="009A77F0" w:rsidRPr="00264BF9">
        <w:rPr>
          <w:sz w:val="22"/>
          <w:szCs w:val="22"/>
        </w:rPr>
        <w:t xml:space="preserve"> </w:t>
      </w:r>
    </w:p>
    <w:p w14:paraId="2B712950" w14:textId="0509FB7A" w:rsidR="00734ACA" w:rsidRPr="00264BF9" w:rsidRDefault="00FE711D" w:rsidP="00264BF9">
      <w:pPr>
        <w:pStyle w:val="ListParagraph"/>
        <w:spacing w:line="360" w:lineRule="auto"/>
        <w:jc w:val="center"/>
        <w:rPr>
          <w:sz w:val="22"/>
          <w:szCs w:val="22"/>
        </w:rPr>
      </w:pPr>
      <w:r w:rsidRPr="00264BF9">
        <w:rPr>
          <w:b/>
          <w:bCs/>
          <w:sz w:val="22"/>
          <w:szCs w:val="22"/>
        </w:rPr>
        <w:t>50[milliseconds] &lt; Elapsed Time &lt; 6[seconds]:</w:t>
      </w:r>
    </w:p>
    <w:p w14:paraId="049F4AAC" w14:textId="77777777" w:rsidR="00734ACA" w:rsidRPr="00264BF9" w:rsidRDefault="00FE711D" w:rsidP="00264BF9">
      <w:pPr>
        <w:pStyle w:val="ListParagraph"/>
        <w:numPr>
          <w:ilvl w:val="2"/>
          <w:numId w:val="26"/>
        </w:numPr>
        <w:spacing w:line="360" w:lineRule="auto"/>
        <w:rPr>
          <w:sz w:val="22"/>
          <w:szCs w:val="22"/>
        </w:rPr>
      </w:pPr>
      <w:r w:rsidRPr="00264BF9">
        <w:rPr>
          <w:sz w:val="22"/>
          <w:szCs w:val="22"/>
        </w:rPr>
        <w:t>T</w:t>
      </w:r>
      <w:r w:rsidR="00B37A48" w:rsidRPr="00264BF9">
        <w:rPr>
          <w:sz w:val="22"/>
          <w:szCs w:val="22"/>
        </w:rPr>
        <w:t xml:space="preserve">he PSU </w:t>
      </w:r>
      <w:r w:rsidRPr="00264BF9">
        <w:rPr>
          <w:sz w:val="22"/>
          <w:szCs w:val="22"/>
        </w:rPr>
        <w:t>shall</w:t>
      </w:r>
      <w:r w:rsidR="00B37A48" w:rsidRPr="00264BF9">
        <w:rPr>
          <w:sz w:val="22"/>
          <w:szCs w:val="22"/>
        </w:rPr>
        <w:t xml:space="preserve"> not </w:t>
      </w:r>
      <w:r w:rsidRPr="00264BF9">
        <w:rPr>
          <w:sz w:val="22"/>
          <w:szCs w:val="22"/>
        </w:rPr>
        <w:t>disable</w:t>
      </w:r>
      <w:r w:rsidR="00B37A48" w:rsidRPr="00264BF9">
        <w:rPr>
          <w:sz w:val="22"/>
          <w:szCs w:val="22"/>
        </w:rPr>
        <w:t xml:space="preserve"> the output voltages</w:t>
      </w:r>
      <w:r w:rsidRPr="00264BF9">
        <w:rPr>
          <w:sz w:val="22"/>
          <w:szCs w:val="22"/>
        </w:rPr>
        <w:t>.</w:t>
      </w:r>
    </w:p>
    <w:p w14:paraId="600D5904" w14:textId="065762E7" w:rsidR="00FE711D" w:rsidRPr="00264BF9" w:rsidRDefault="00FE711D" w:rsidP="00264BF9">
      <w:pPr>
        <w:pStyle w:val="ListParagraph"/>
        <w:numPr>
          <w:ilvl w:val="2"/>
          <w:numId w:val="26"/>
        </w:numPr>
        <w:spacing w:line="360" w:lineRule="auto"/>
        <w:rPr>
          <w:sz w:val="22"/>
          <w:szCs w:val="22"/>
        </w:rPr>
      </w:pPr>
      <w:r w:rsidRPr="00264BF9">
        <w:rPr>
          <w:sz w:val="22"/>
          <w:szCs w:val="22"/>
        </w:rPr>
        <w:t xml:space="preserve">The PSU shall generate </w:t>
      </w:r>
      <w:r w:rsidR="00B37A48" w:rsidRPr="00264BF9">
        <w:rPr>
          <w:sz w:val="22"/>
          <w:szCs w:val="22"/>
        </w:rPr>
        <w:t>a reset sequence</w:t>
      </w:r>
      <w:r w:rsidRPr="00264BF9">
        <w:rPr>
          <w:sz w:val="22"/>
          <w:szCs w:val="22"/>
        </w:rPr>
        <w:t xml:space="preserve"> by driving the </w:t>
      </w:r>
      <w:r w:rsidR="00F613E1" w:rsidRPr="00264BF9">
        <w:rPr>
          <w:sz w:val="22"/>
          <w:szCs w:val="22"/>
        </w:rPr>
        <w:t xml:space="preserve">MIU interface line </w:t>
      </w:r>
      <w:r w:rsidRPr="00264BF9">
        <w:rPr>
          <w:sz w:val="22"/>
          <w:szCs w:val="22"/>
        </w:rPr>
        <w:t>reset_out_fpga line LOW for</w:t>
      </w:r>
      <w:r w:rsidR="00B37A48" w:rsidRPr="00264BF9">
        <w:rPr>
          <w:sz w:val="22"/>
          <w:szCs w:val="22"/>
        </w:rPr>
        <w:t xml:space="preserve"> 5ms</w:t>
      </w:r>
      <w:r w:rsidR="00964A4A" w:rsidRPr="00264BF9">
        <w:rPr>
          <w:sz w:val="22"/>
          <w:szCs w:val="22"/>
        </w:rPr>
        <w:t xml:space="preserve"> </w:t>
      </w:r>
      <w:r w:rsidR="00B37A48" w:rsidRPr="00264BF9">
        <w:rPr>
          <w:sz w:val="22"/>
          <w:szCs w:val="22"/>
        </w:rPr>
        <w:t>±</w:t>
      </w:r>
      <w:r w:rsidR="00964A4A" w:rsidRPr="00264BF9">
        <w:rPr>
          <w:sz w:val="22"/>
          <w:szCs w:val="22"/>
        </w:rPr>
        <w:t xml:space="preserve"> </w:t>
      </w:r>
      <w:r w:rsidR="00B37A48" w:rsidRPr="00264BF9">
        <w:rPr>
          <w:sz w:val="22"/>
          <w:szCs w:val="22"/>
        </w:rPr>
        <w:t>10%.</w:t>
      </w:r>
    </w:p>
    <w:p w14:paraId="31E28F9F" w14:textId="5FFD58A0" w:rsidR="00B37A48" w:rsidRPr="00264BF9" w:rsidRDefault="00FE711D" w:rsidP="00264BF9">
      <w:pPr>
        <w:pStyle w:val="ListParagraph"/>
        <w:numPr>
          <w:ilvl w:val="0"/>
          <w:numId w:val="61"/>
        </w:numPr>
        <w:spacing w:line="360" w:lineRule="auto"/>
        <w:rPr>
          <w:sz w:val="22"/>
          <w:szCs w:val="22"/>
        </w:rPr>
      </w:pPr>
      <w:r w:rsidRPr="00264BF9">
        <w:rPr>
          <w:sz w:val="22"/>
          <w:szCs w:val="22"/>
        </w:rPr>
        <w:t>The following diagram describes the system reset implementation:</w:t>
      </w:r>
      <w:r w:rsidR="00000000">
        <w:rPr>
          <w:noProof/>
          <w:sz w:val="22"/>
          <w:szCs w:val="22"/>
        </w:rPr>
        <w:object w:dxaOrig="1440" w:dyaOrig="1440" w14:anchorId="17824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48.75pt;margin-top:29.05pt;width:354.75pt;height:289.5pt;z-index:252099584;mso-position-horizontal-relative:text;mso-position-vertical-relative:text">
            <v:imagedata r:id="rId11" o:title=""/>
            <w10:wrap type="topAndBottom"/>
          </v:shape>
          <o:OLEObject Type="Embed" ProgID="Visio.Drawing.15" ShapeID="_x0000_s2059" DrawAspect="Content" ObjectID="_1783332481" r:id="rId12"/>
        </w:object>
      </w:r>
      <w:r w:rsidR="00B37A48" w:rsidRPr="00264BF9">
        <w:rPr>
          <w:sz w:val="22"/>
          <w:szCs w:val="22"/>
        </w:rPr>
        <w:t xml:space="preserve"> </w:t>
      </w:r>
    </w:p>
    <w:p w14:paraId="5BACA6BC" w14:textId="77777777" w:rsidR="00B37A48" w:rsidRPr="00264BF9" w:rsidRDefault="00B37A48" w:rsidP="00264BF9">
      <w:pPr>
        <w:spacing w:line="360" w:lineRule="auto"/>
        <w:rPr>
          <w:sz w:val="22"/>
          <w:szCs w:val="22"/>
        </w:rPr>
      </w:pPr>
    </w:p>
    <w:p w14:paraId="5C9BD19B" w14:textId="09BE797C" w:rsidR="003B2B0A" w:rsidRPr="002B0541" w:rsidRDefault="003B2B0A" w:rsidP="005E0405">
      <w:r w:rsidRPr="002B0541">
        <w:br w:type="page"/>
      </w:r>
    </w:p>
    <w:p w14:paraId="38D18380" w14:textId="77777777" w:rsidR="003B2B0A" w:rsidRPr="002B0541" w:rsidRDefault="003B2B0A" w:rsidP="005E0405">
      <w:pPr>
        <w:pStyle w:val="Heading2"/>
        <w:rPr>
          <w:rStyle w:val="Heading2Char"/>
          <w:b/>
          <w:bCs/>
          <w:sz w:val="32"/>
          <w:szCs w:val="32"/>
        </w:rPr>
      </w:pPr>
      <w:bookmarkStart w:id="24" w:name="_Toc172103003"/>
      <w:r w:rsidRPr="002B0541">
        <w:rPr>
          <w:rStyle w:val="Heading2Char"/>
          <w:b/>
          <w:bCs/>
          <w:sz w:val="32"/>
          <w:szCs w:val="32"/>
        </w:rPr>
        <w:lastRenderedPageBreak/>
        <w:t>Shutdown Sequences</w:t>
      </w:r>
      <w:bookmarkEnd w:id="24"/>
    </w:p>
    <w:p w14:paraId="53B68ACD" w14:textId="6FCE48E6" w:rsidR="001A26F8" w:rsidRPr="00264BF9" w:rsidRDefault="001A26F8" w:rsidP="00264BF9">
      <w:pPr>
        <w:pStyle w:val="Heading3"/>
        <w:spacing w:line="360" w:lineRule="auto"/>
        <w:rPr>
          <w:sz w:val="22"/>
          <w:szCs w:val="22"/>
        </w:rPr>
      </w:pPr>
      <w:bookmarkStart w:id="25" w:name="_Toc172103004"/>
      <w:r w:rsidRPr="00264BF9">
        <w:rPr>
          <w:sz w:val="22"/>
          <w:szCs w:val="22"/>
        </w:rPr>
        <w:t>Overview</w:t>
      </w:r>
      <w:bookmarkEnd w:id="25"/>
    </w:p>
    <w:p w14:paraId="69AE6A9E" w14:textId="261C8426" w:rsidR="00711ED0" w:rsidRPr="00264BF9" w:rsidRDefault="00711ED0" w:rsidP="00264BF9">
      <w:pPr>
        <w:spacing w:line="360" w:lineRule="auto"/>
        <w:rPr>
          <w:sz w:val="22"/>
          <w:szCs w:val="22"/>
          <w:lang w:val="en-IL"/>
        </w:rPr>
      </w:pPr>
      <w:bookmarkStart w:id="26" w:name="_Toc162345665"/>
      <w:r w:rsidRPr="00264BF9">
        <w:rPr>
          <w:sz w:val="22"/>
          <w:szCs w:val="22"/>
          <w:lang w:val="en-IL"/>
        </w:rPr>
        <w:t>System shutdown implementation consists of two different sequences</w:t>
      </w:r>
      <w:bookmarkEnd w:id="26"/>
      <w:r w:rsidR="002F333E" w:rsidRPr="00264BF9">
        <w:rPr>
          <w:sz w:val="22"/>
          <w:szCs w:val="22"/>
          <w:lang w:val="en-IL"/>
        </w:rPr>
        <w:t>: standard shutdown and emergency shutdown.</w:t>
      </w:r>
    </w:p>
    <w:p w14:paraId="3759C0B1" w14:textId="7CF53C36" w:rsidR="00711ED0" w:rsidRPr="00264BF9" w:rsidRDefault="00711ED0" w:rsidP="00264BF9">
      <w:pPr>
        <w:pStyle w:val="Heading4"/>
        <w:spacing w:line="360" w:lineRule="auto"/>
        <w:rPr>
          <w:lang w:val="en-IL"/>
        </w:rPr>
      </w:pPr>
      <w:r w:rsidRPr="00264BF9">
        <w:rPr>
          <w:lang w:val="en-IL"/>
        </w:rPr>
        <w:t>Standard Shutdown</w:t>
      </w:r>
    </w:p>
    <w:p w14:paraId="19009936" w14:textId="7D701BEB" w:rsidR="002B350F" w:rsidRPr="00264BF9" w:rsidRDefault="000948B2" w:rsidP="00264BF9">
      <w:pPr>
        <w:spacing w:line="360" w:lineRule="auto"/>
        <w:rPr>
          <w:sz w:val="22"/>
          <w:szCs w:val="22"/>
        </w:rPr>
      </w:pPr>
      <w:r w:rsidRPr="00264BF9">
        <w:rPr>
          <w:sz w:val="22"/>
          <w:szCs w:val="22"/>
        </w:rPr>
        <w:t xml:space="preserve">If the </w:t>
      </w:r>
      <w:r w:rsidR="002B350F" w:rsidRPr="00264BF9">
        <w:rPr>
          <w:sz w:val="22"/>
          <w:szCs w:val="22"/>
        </w:rPr>
        <w:t>POWERON_FPGA</w:t>
      </w:r>
      <w:r w:rsidRPr="00264BF9">
        <w:rPr>
          <w:sz w:val="22"/>
          <w:szCs w:val="22"/>
        </w:rPr>
        <w:t xml:space="preserve"> = LOW was detected</w:t>
      </w:r>
      <w:r w:rsidR="002B350F" w:rsidRPr="00264BF9">
        <w:rPr>
          <w:sz w:val="22"/>
          <w:szCs w:val="22"/>
        </w:rPr>
        <w:t xml:space="preserve"> for more than 6 seconds, the PSU shall</w:t>
      </w:r>
      <w:r w:rsidRPr="00264BF9">
        <w:rPr>
          <w:sz w:val="22"/>
          <w:szCs w:val="22"/>
        </w:rPr>
        <w:t xml:space="preserve"> enter a Power OFF sequence. </w:t>
      </w:r>
      <w:r w:rsidR="002B350F" w:rsidRPr="00264BF9">
        <w:rPr>
          <w:sz w:val="22"/>
          <w:szCs w:val="22"/>
        </w:rPr>
        <w:t xml:space="preserve">The diagram below illustrates the </w:t>
      </w:r>
      <w:r w:rsidRPr="00264BF9">
        <w:rPr>
          <w:sz w:val="22"/>
          <w:szCs w:val="22"/>
        </w:rPr>
        <w:t>logic and timing diagram</w:t>
      </w:r>
      <w:r w:rsidR="002B350F" w:rsidRPr="00264BF9">
        <w:rPr>
          <w:sz w:val="22"/>
          <w:szCs w:val="22"/>
        </w:rPr>
        <w:t>:</w:t>
      </w:r>
    </w:p>
    <w:p w14:paraId="47025D3F" w14:textId="77777777" w:rsidR="002B350F" w:rsidRPr="00264BF9" w:rsidRDefault="002B350F" w:rsidP="00264BF9">
      <w:pPr>
        <w:spacing w:line="360" w:lineRule="auto"/>
        <w:jc w:val="center"/>
        <w:rPr>
          <w:sz w:val="22"/>
          <w:szCs w:val="22"/>
        </w:rPr>
      </w:pPr>
      <w:r w:rsidRPr="00264BF9">
        <w:rPr>
          <w:noProof/>
          <w:sz w:val="22"/>
          <w:szCs w:val="22"/>
          <w:lang w:eastAsia="ko-KR"/>
        </w:rPr>
        <w:drawing>
          <wp:inline distT="0" distB="0" distL="0" distR="0" wp14:anchorId="2317FFE0" wp14:editId="51B78BB7">
            <wp:extent cx="4832727" cy="3511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372" cy="3542537"/>
                    </a:xfrm>
                    <a:prstGeom prst="rect">
                      <a:avLst/>
                    </a:prstGeom>
                    <a:noFill/>
                    <a:ln>
                      <a:noFill/>
                    </a:ln>
                  </pic:spPr>
                </pic:pic>
              </a:graphicData>
            </a:graphic>
          </wp:inline>
        </w:drawing>
      </w:r>
    </w:p>
    <w:p w14:paraId="3E267E26" w14:textId="517DC0F3" w:rsidR="003B2B0A" w:rsidRPr="00264BF9" w:rsidRDefault="00B51AB9" w:rsidP="00264BF9">
      <w:pPr>
        <w:pStyle w:val="Heading4"/>
        <w:spacing w:line="360" w:lineRule="auto"/>
        <w:rPr>
          <w:rStyle w:val="Heading2Char"/>
          <w:b/>
          <w:bCs/>
          <w:sz w:val="22"/>
          <w:szCs w:val="22"/>
          <w:lang w:val="en-IL"/>
        </w:rPr>
      </w:pPr>
      <w:r w:rsidRPr="00264BF9">
        <w:rPr>
          <w:lang w:val="en-IL"/>
        </w:rPr>
        <w:t>Emergency Shutdown</w:t>
      </w:r>
    </w:p>
    <w:p w14:paraId="0F3B3F1C" w14:textId="77777777" w:rsidR="004F65D6" w:rsidRPr="00264BF9" w:rsidRDefault="003B2B0A" w:rsidP="00264BF9">
      <w:pPr>
        <w:spacing w:line="360" w:lineRule="auto"/>
        <w:rPr>
          <w:sz w:val="22"/>
          <w:szCs w:val="22"/>
          <w:lang w:val="en-IL"/>
        </w:rPr>
      </w:pPr>
      <w:r w:rsidRPr="00264BF9">
        <w:rPr>
          <w:sz w:val="22"/>
          <w:szCs w:val="22"/>
          <w:lang w:val="en-IL"/>
        </w:rPr>
        <w:t xml:space="preserve">Emergency shutdown </w:t>
      </w:r>
      <w:r w:rsidR="004F65D6" w:rsidRPr="00264BF9">
        <w:rPr>
          <w:sz w:val="22"/>
          <w:szCs w:val="22"/>
          <w:lang w:val="en-IL"/>
        </w:rPr>
        <w:t>shall be initiated, if one or more of the following conditions are met:</w:t>
      </w:r>
    </w:p>
    <w:p w14:paraId="31262FF2" w14:textId="5A8603D8"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Power Good signal (PG) from </w:t>
      </w:r>
      <w:r w:rsidR="00A764D6" w:rsidRPr="00264BF9">
        <w:rPr>
          <w:sz w:val="22"/>
          <w:szCs w:val="22"/>
          <w:lang w:val="en-IL"/>
        </w:rPr>
        <w:t xml:space="preserve">one or more </w:t>
      </w:r>
      <w:r w:rsidRPr="00264BF9">
        <w:rPr>
          <w:sz w:val="22"/>
          <w:szCs w:val="22"/>
          <w:lang w:val="en-IL"/>
        </w:rPr>
        <w:t>DC/DC boards is driven LOW.</w:t>
      </w:r>
    </w:p>
    <w:p w14:paraId="25E167B9" w14:textId="7777777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Power Good signal (PG) from the Main board is driven LOW.</w:t>
      </w:r>
    </w:p>
    <w:p w14:paraId="31BCEA6B" w14:textId="5D8338C9"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 xml:space="preserve">Relay module </w:t>
      </w:r>
      <w:r w:rsidR="00AE484E" w:rsidRPr="00264BF9">
        <w:rPr>
          <w:sz w:val="22"/>
          <w:szCs w:val="22"/>
          <w:lang w:val="en-IL"/>
        </w:rPr>
        <w:t xml:space="preserve">is turned ON and </w:t>
      </w:r>
      <w:r w:rsidR="00F66AC3">
        <w:rPr>
          <w:sz w:val="22"/>
          <w:szCs w:val="22"/>
          <w:lang w:val="en-IL"/>
        </w:rPr>
        <w:t>the measurements of Relay Module are valid (See section 2.2.3)</w:t>
      </w:r>
      <w:r w:rsidRPr="00264BF9">
        <w:rPr>
          <w:sz w:val="22"/>
          <w:szCs w:val="22"/>
          <w:lang w:val="en-IL"/>
        </w:rPr>
        <w:t>.</w:t>
      </w:r>
    </w:p>
    <w:p w14:paraId="4518E82B" w14:textId="764BA583"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 xml:space="preserve">Sensing module is </w:t>
      </w:r>
      <w:r w:rsidR="007853FF" w:rsidRPr="00264BF9">
        <w:rPr>
          <w:sz w:val="22"/>
          <w:szCs w:val="22"/>
          <w:lang w:val="en-IL"/>
        </w:rPr>
        <w:t>not communicating correctly.</w:t>
      </w:r>
    </w:p>
    <w:p w14:paraId="5420D6F5" w14:textId="393E6450" w:rsidR="00F516FB" w:rsidRPr="00264BF9" w:rsidRDefault="00F516FB" w:rsidP="000066D2">
      <w:pPr>
        <w:pStyle w:val="ListParagraph"/>
        <w:numPr>
          <w:ilvl w:val="0"/>
          <w:numId w:val="64"/>
        </w:numPr>
        <w:spacing w:line="360" w:lineRule="auto"/>
        <w:rPr>
          <w:sz w:val="22"/>
          <w:szCs w:val="22"/>
          <w:lang w:val="en-IL"/>
        </w:rPr>
      </w:pPr>
      <w:r w:rsidRPr="00264BF9">
        <w:rPr>
          <w:sz w:val="22"/>
          <w:szCs w:val="22"/>
          <w:lang w:val="en-IL"/>
        </w:rPr>
        <w:t>DC/DC boar</w:t>
      </w:r>
      <w:r w:rsidR="008D7887" w:rsidRPr="00264BF9">
        <w:rPr>
          <w:sz w:val="22"/>
          <w:szCs w:val="22"/>
          <w:lang w:val="en-IL"/>
        </w:rPr>
        <w:t>ds or Main board do not communicate correctly</w:t>
      </w:r>
      <w:r w:rsidRPr="00264BF9">
        <w:rPr>
          <w:sz w:val="22"/>
          <w:szCs w:val="22"/>
          <w:lang w:val="en-IL"/>
        </w:rPr>
        <w:t>.</w:t>
      </w:r>
    </w:p>
    <w:p w14:paraId="6D4F3327" w14:textId="47DD628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F</w:t>
      </w:r>
      <w:r w:rsidR="003B2B0A" w:rsidRPr="00264BF9">
        <w:rPr>
          <w:sz w:val="22"/>
          <w:szCs w:val="22"/>
          <w:lang w:val="en-IL"/>
        </w:rPr>
        <w:t xml:space="preserve">an </w:t>
      </w:r>
      <w:r w:rsidRPr="00264BF9">
        <w:rPr>
          <w:sz w:val="22"/>
          <w:szCs w:val="22"/>
          <w:lang w:val="en-IL"/>
        </w:rPr>
        <w:t xml:space="preserve">speed is </w:t>
      </w:r>
      <w:r w:rsidR="0053712D" w:rsidRPr="00264BF9">
        <w:rPr>
          <w:sz w:val="22"/>
          <w:szCs w:val="22"/>
          <w:lang w:val="en-IL"/>
        </w:rPr>
        <w:t xml:space="preserve">turned ON and its speed is </w:t>
      </w:r>
      <w:r w:rsidRPr="00264BF9">
        <w:rPr>
          <w:sz w:val="22"/>
          <w:szCs w:val="22"/>
          <w:lang w:val="en-IL"/>
        </w:rPr>
        <w:t xml:space="preserve">below than </w:t>
      </w:r>
      <w:r w:rsidR="00AD2762" w:rsidRPr="00264BF9">
        <w:rPr>
          <w:sz w:val="22"/>
          <w:szCs w:val="22"/>
          <w:lang w:val="en-IL"/>
        </w:rPr>
        <w:t>an</w:t>
      </w:r>
      <w:r w:rsidRPr="00264BF9">
        <w:rPr>
          <w:sz w:val="22"/>
          <w:szCs w:val="22"/>
          <w:lang w:val="en-IL"/>
        </w:rPr>
        <w:t xml:space="preserve"> 80% of the setpoint speed.</w:t>
      </w:r>
    </w:p>
    <w:p w14:paraId="3E84E72F" w14:textId="5DD14C47"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t>I</w:t>
      </w:r>
      <w:r w:rsidR="003B2B0A" w:rsidRPr="00264BF9">
        <w:rPr>
          <w:sz w:val="22"/>
          <w:szCs w:val="22"/>
          <w:lang w:val="en-IL"/>
        </w:rPr>
        <w:t>nput OVP/UVP condition</w:t>
      </w:r>
      <w:r w:rsidR="003B2B0A" w:rsidRPr="00264BF9">
        <w:rPr>
          <w:sz w:val="22"/>
          <w:szCs w:val="22"/>
        </w:rPr>
        <w:t>.</w:t>
      </w:r>
    </w:p>
    <w:p w14:paraId="5957046B" w14:textId="5F0DA47D" w:rsidR="004F65D6" w:rsidRPr="00264BF9" w:rsidRDefault="004F65D6" w:rsidP="000066D2">
      <w:pPr>
        <w:pStyle w:val="ListParagraph"/>
        <w:numPr>
          <w:ilvl w:val="0"/>
          <w:numId w:val="64"/>
        </w:numPr>
        <w:spacing w:line="360" w:lineRule="auto"/>
        <w:rPr>
          <w:sz w:val="22"/>
          <w:szCs w:val="22"/>
          <w:lang w:val="en-IL"/>
        </w:rPr>
      </w:pPr>
      <w:r w:rsidRPr="00264BF9">
        <w:rPr>
          <w:sz w:val="22"/>
          <w:szCs w:val="22"/>
          <w:lang w:val="en-IL"/>
        </w:rPr>
        <w:lastRenderedPageBreak/>
        <w:t>Output OVP condition.</w:t>
      </w:r>
    </w:p>
    <w:p w14:paraId="19378448" w14:textId="6C65DE7D" w:rsidR="00B64038" w:rsidRPr="00264BF9" w:rsidRDefault="00B64038" w:rsidP="00264BF9">
      <w:pPr>
        <w:pStyle w:val="Heading3"/>
        <w:spacing w:line="360" w:lineRule="auto"/>
        <w:rPr>
          <w:sz w:val="22"/>
          <w:szCs w:val="22"/>
          <w:lang w:val="en-IL"/>
        </w:rPr>
      </w:pPr>
      <w:bookmarkStart w:id="27" w:name="_Toc172103005"/>
      <w:r w:rsidRPr="00264BF9">
        <w:rPr>
          <w:sz w:val="22"/>
          <w:szCs w:val="22"/>
          <w:lang w:val="en-IL"/>
        </w:rPr>
        <w:t>Standard Shutdown Specific Requirements</w:t>
      </w:r>
      <w:bookmarkEnd w:id="27"/>
    </w:p>
    <w:p w14:paraId="1551F7FF" w14:textId="474BEA31" w:rsidR="00710AF8" w:rsidRPr="00264BF9" w:rsidRDefault="009817FF" w:rsidP="00264BF9">
      <w:pPr>
        <w:pStyle w:val="ListParagraph"/>
        <w:numPr>
          <w:ilvl w:val="0"/>
          <w:numId w:val="47"/>
        </w:numPr>
        <w:spacing w:line="360" w:lineRule="auto"/>
        <w:rPr>
          <w:sz w:val="22"/>
          <w:szCs w:val="22"/>
          <w:lang w:val="en-IL"/>
        </w:rPr>
      </w:pPr>
      <w:r w:rsidRPr="00264BF9">
        <w:rPr>
          <w:sz w:val="22"/>
          <w:szCs w:val="22"/>
          <w:lang w:val="en-IL"/>
        </w:rPr>
        <w:t xml:space="preserve">If the System Shutdown procedure was </w:t>
      </w:r>
      <w:r w:rsidR="00412FB9" w:rsidRPr="00264BF9">
        <w:rPr>
          <w:sz w:val="22"/>
          <w:szCs w:val="22"/>
          <w:lang w:val="en-IL"/>
        </w:rPr>
        <w:t>initiated</w:t>
      </w:r>
      <w:r w:rsidRPr="00264BF9">
        <w:rPr>
          <w:sz w:val="22"/>
          <w:szCs w:val="22"/>
          <w:lang w:val="en-IL"/>
        </w:rPr>
        <w:t xml:space="preserve">, the POWERON_FPGA line shall be </w:t>
      </w:r>
      <w:r w:rsidR="00710AF8" w:rsidRPr="00264BF9">
        <w:rPr>
          <w:sz w:val="22"/>
          <w:szCs w:val="22"/>
          <w:lang w:val="en-IL"/>
        </w:rPr>
        <w:t xml:space="preserve">ignored for 10 seconds after the </w:t>
      </w:r>
      <w:r w:rsidRPr="00264BF9">
        <w:rPr>
          <w:sz w:val="22"/>
          <w:szCs w:val="22"/>
          <w:lang w:val="en-IL"/>
        </w:rPr>
        <w:t>PSU finishes the procedure</w:t>
      </w:r>
      <w:r w:rsidR="00710AF8" w:rsidRPr="00264BF9">
        <w:rPr>
          <w:sz w:val="22"/>
          <w:szCs w:val="22"/>
          <w:lang w:val="en-IL"/>
        </w:rPr>
        <w:t xml:space="preserve"> (effectively 26 seconds after the switch has been turned off since the first 6 seconds are ignored and then an additional 10 seconds are needed to power down).</w:t>
      </w:r>
    </w:p>
    <w:p w14:paraId="4163DBBA" w14:textId="77777777" w:rsidR="00305528" w:rsidRPr="00264BF9" w:rsidRDefault="00710AF8" w:rsidP="00264BF9">
      <w:pPr>
        <w:pStyle w:val="ListParagraph"/>
        <w:numPr>
          <w:ilvl w:val="0"/>
          <w:numId w:val="47"/>
        </w:numPr>
        <w:spacing w:line="360" w:lineRule="auto"/>
        <w:rPr>
          <w:sz w:val="22"/>
          <w:szCs w:val="22"/>
          <w:lang w:val="en-IL"/>
        </w:rPr>
      </w:pPr>
      <w:r w:rsidRPr="00264BF9">
        <w:rPr>
          <w:sz w:val="22"/>
          <w:szCs w:val="22"/>
          <w:lang w:val="en-IL"/>
        </w:rPr>
        <w:t xml:space="preserve">Standard shutdown </w:t>
      </w:r>
      <w:r w:rsidR="00305528" w:rsidRPr="00264BF9">
        <w:rPr>
          <w:sz w:val="22"/>
          <w:szCs w:val="22"/>
          <w:lang w:val="en-IL"/>
        </w:rPr>
        <w:t>procedure shall be performed</w:t>
      </w:r>
      <w:r w:rsidRPr="00264BF9">
        <w:rPr>
          <w:sz w:val="22"/>
          <w:szCs w:val="22"/>
          <w:lang w:val="en-IL"/>
        </w:rPr>
        <w:t xml:space="preserve"> when </w:t>
      </w:r>
      <w:r w:rsidRPr="00264BF9">
        <w:rPr>
          <w:sz w:val="22"/>
          <w:szCs w:val="22"/>
        </w:rPr>
        <w:t>POWERON_FPGA</w:t>
      </w:r>
      <w:r w:rsidR="00305528" w:rsidRPr="00264BF9">
        <w:rPr>
          <w:sz w:val="22"/>
          <w:szCs w:val="22"/>
        </w:rPr>
        <w:t xml:space="preserve"> was driven LOW for a time above 6[seconds]</w:t>
      </w:r>
      <w:r w:rsidRPr="00264BF9">
        <w:rPr>
          <w:sz w:val="22"/>
          <w:szCs w:val="22"/>
          <w:lang w:val="en-IL"/>
        </w:rPr>
        <w:t xml:space="preserve"> or after an </w:t>
      </w:r>
      <w:r w:rsidR="00305528" w:rsidRPr="00264BF9">
        <w:rPr>
          <w:sz w:val="22"/>
          <w:szCs w:val="22"/>
          <w:lang w:val="en-IL"/>
        </w:rPr>
        <w:t>OTP event</w:t>
      </w:r>
      <w:r w:rsidRPr="00264BF9">
        <w:rPr>
          <w:sz w:val="22"/>
          <w:szCs w:val="22"/>
          <w:lang w:val="en-IL"/>
        </w:rPr>
        <w:t xml:space="preserve">. </w:t>
      </w:r>
    </w:p>
    <w:p w14:paraId="182F969C" w14:textId="4FEBFB30" w:rsidR="00710AF8" w:rsidRPr="00264BF9" w:rsidRDefault="00710AF8" w:rsidP="00264BF9">
      <w:pPr>
        <w:pStyle w:val="ListParagraph"/>
        <w:numPr>
          <w:ilvl w:val="0"/>
          <w:numId w:val="47"/>
        </w:numPr>
        <w:spacing w:line="360" w:lineRule="auto"/>
        <w:rPr>
          <w:sz w:val="22"/>
          <w:szCs w:val="22"/>
          <w:lang w:val="en-IL"/>
        </w:rPr>
      </w:pPr>
      <w:r w:rsidRPr="00264BF9">
        <w:rPr>
          <w:sz w:val="22"/>
          <w:szCs w:val="22"/>
        </w:rPr>
        <w:t>shutdown_out_fpga</w:t>
      </w:r>
      <w:r w:rsidR="00305528" w:rsidRPr="00264BF9">
        <w:rPr>
          <w:sz w:val="22"/>
          <w:szCs w:val="22"/>
        </w:rPr>
        <w:t xml:space="preserve"> shall be driven HIGH</w:t>
      </w:r>
      <w:r w:rsidRPr="00264BF9">
        <w:rPr>
          <w:sz w:val="22"/>
          <w:szCs w:val="22"/>
        </w:rPr>
        <w:t xml:space="preserve"> for </w:t>
      </w:r>
      <w:r w:rsidR="00305528" w:rsidRPr="00264BF9">
        <w:rPr>
          <w:sz w:val="22"/>
          <w:szCs w:val="22"/>
        </w:rPr>
        <w:t>10[seconds].</w:t>
      </w:r>
    </w:p>
    <w:p w14:paraId="29E038B9" w14:textId="0D9C9BD7"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After the step (C), the shutdown_out_fpga shall be driven LOW.</w:t>
      </w:r>
    </w:p>
    <w:p w14:paraId="1C478EF0" w14:textId="69F259E2" w:rsidR="00305528" w:rsidRPr="00264BF9" w:rsidRDefault="00305528" w:rsidP="00264BF9">
      <w:pPr>
        <w:pStyle w:val="ListParagraph"/>
        <w:numPr>
          <w:ilvl w:val="0"/>
          <w:numId w:val="47"/>
        </w:numPr>
        <w:spacing w:line="360" w:lineRule="auto"/>
        <w:rPr>
          <w:sz w:val="22"/>
          <w:szCs w:val="22"/>
          <w:lang w:val="en-IL"/>
        </w:rPr>
      </w:pPr>
      <w:r w:rsidRPr="00264BF9">
        <w:rPr>
          <w:sz w:val="22"/>
          <w:szCs w:val="22"/>
        </w:rPr>
        <w:t>All the DC/DC boards shall be disabled by driving the following lines LOW:</w:t>
      </w:r>
    </w:p>
    <w:p w14:paraId="056D935B" w14:textId="4C0D68DF"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EN_PSU_1_FB = </w:t>
      </w:r>
      <w:r w:rsidR="00DC5019" w:rsidRPr="00264BF9">
        <w:rPr>
          <w:rStyle w:val="cf01"/>
          <w:rFonts w:asciiTheme="majorBidi" w:hAnsiTheme="majorBidi" w:cstheme="majorBidi"/>
          <w:sz w:val="22"/>
          <w:szCs w:val="22"/>
          <w:lang w:val="de-DE"/>
        </w:rPr>
        <w:t>LOW</w:t>
      </w:r>
    </w:p>
    <w:p w14:paraId="0C315891" w14:textId="0AF5746A"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EN_PSU_2_FB = </w:t>
      </w:r>
      <w:r w:rsidR="00DC5019" w:rsidRPr="00264BF9">
        <w:rPr>
          <w:rStyle w:val="cf01"/>
          <w:rFonts w:asciiTheme="majorBidi" w:hAnsiTheme="majorBidi" w:cstheme="majorBidi"/>
          <w:sz w:val="22"/>
          <w:szCs w:val="22"/>
          <w:lang w:val="de-DE"/>
        </w:rPr>
        <w:t>LOW</w:t>
      </w:r>
    </w:p>
    <w:p w14:paraId="7E2D6613" w14:textId="11A1381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EN_PSU_5_FB = </w:t>
      </w:r>
      <w:r w:rsidR="00DC5019" w:rsidRPr="00264BF9">
        <w:rPr>
          <w:rStyle w:val="cf01"/>
          <w:rFonts w:asciiTheme="majorBidi" w:hAnsiTheme="majorBidi" w:cstheme="majorBidi"/>
          <w:sz w:val="22"/>
          <w:szCs w:val="22"/>
          <w:lang w:val="de-DE"/>
        </w:rPr>
        <w:t>LOW</w:t>
      </w:r>
    </w:p>
    <w:p w14:paraId="51B92AC7" w14:textId="236899E9"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EN_PSU_6_FB = </w:t>
      </w:r>
      <w:r w:rsidR="00DC5019" w:rsidRPr="00264BF9">
        <w:rPr>
          <w:rStyle w:val="cf01"/>
          <w:rFonts w:asciiTheme="majorBidi" w:hAnsiTheme="majorBidi" w:cstheme="majorBidi"/>
          <w:sz w:val="22"/>
          <w:szCs w:val="22"/>
          <w:lang w:val="de-DE"/>
        </w:rPr>
        <w:t>LOW</w:t>
      </w:r>
    </w:p>
    <w:p w14:paraId="731BE0C0" w14:textId="3E64CA34"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EN_PSU_7_FB = </w:t>
      </w:r>
      <w:r w:rsidR="00DC5019" w:rsidRPr="00264BF9">
        <w:rPr>
          <w:rStyle w:val="cf01"/>
          <w:rFonts w:asciiTheme="majorBidi" w:hAnsiTheme="majorBidi" w:cstheme="majorBidi"/>
          <w:sz w:val="22"/>
          <w:szCs w:val="22"/>
          <w:lang w:val="de-DE"/>
        </w:rPr>
        <w:t>LOW</w:t>
      </w:r>
    </w:p>
    <w:p w14:paraId="7C7EC681" w14:textId="1E67840E"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EN_PSU_8_FB = </w:t>
      </w:r>
      <w:r w:rsidR="00DC5019" w:rsidRPr="00264BF9">
        <w:rPr>
          <w:rStyle w:val="cf01"/>
          <w:rFonts w:asciiTheme="majorBidi" w:hAnsiTheme="majorBidi" w:cstheme="majorBidi"/>
          <w:sz w:val="22"/>
          <w:szCs w:val="22"/>
          <w:lang w:val="de-DE"/>
        </w:rPr>
        <w:t>LOW</w:t>
      </w:r>
    </w:p>
    <w:p w14:paraId="1C53CE50" w14:textId="6D8A37AF" w:rsidR="00305528" w:rsidRPr="00264BF9" w:rsidRDefault="00305528" w:rsidP="00264BF9">
      <w:pPr>
        <w:pStyle w:val="ListParagraph"/>
        <w:numPr>
          <w:ilvl w:val="1"/>
          <w:numId w:val="47"/>
        </w:numPr>
        <w:spacing w:line="360" w:lineRule="auto"/>
        <w:rPr>
          <w:sz w:val="22"/>
          <w:szCs w:val="22"/>
          <w:lang w:val="en-IL"/>
        </w:rPr>
      </w:pPr>
      <w:r w:rsidRPr="00264BF9">
        <w:rPr>
          <w:rStyle w:val="cf01"/>
          <w:rFonts w:asciiTheme="majorBidi" w:hAnsiTheme="majorBidi" w:cstheme="majorBidi"/>
          <w:sz w:val="22"/>
          <w:szCs w:val="22"/>
          <w:lang w:val="de-DE"/>
        </w:rPr>
        <w:t xml:space="preserve">EN_PSU_9_FB = </w:t>
      </w:r>
      <w:r w:rsidR="00DC5019" w:rsidRPr="00264BF9">
        <w:rPr>
          <w:rStyle w:val="cf01"/>
          <w:rFonts w:asciiTheme="majorBidi" w:hAnsiTheme="majorBidi" w:cstheme="majorBidi"/>
          <w:sz w:val="22"/>
          <w:szCs w:val="22"/>
          <w:lang w:val="de-DE"/>
        </w:rPr>
        <w:t>LOW</w:t>
      </w:r>
    </w:p>
    <w:p w14:paraId="5866D94C" w14:textId="5D4EA714" w:rsidR="00305528" w:rsidRPr="00264BF9" w:rsidRDefault="00305528" w:rsidP="00264BF9">
      <w:pPr>
        <w:pStyle w:val="ListParagraph"/>
        <w:numPr>
          <w:ilvl w:val="1"/>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lang w:val="de-DE"/>
        </w:rPr>
        <w:t xml:space="preserve">EN_PSU_10_FB = </w:t>
      </w:r>
      <w:r w:rsidR="00DC5019" w:rsidRPr="00264BF9">
        <w:rPr>
          <w:rStyle w:val="cf01"/>
          <w:rFonts w:asciiTheme="majorBidi" w:hAnsiTheme="majorBidi" w:cstheme="majorBidi"/>
          <w:sz w:val="22"/>
          <w:szCs w:val="22"/>
          <w:lang w:val="de-DE"/>
        </w:rPr>
        <w:t>LOW</w:t>
      </w:r>
    </w:p>
    <w:p w14:paraId="743FBC48" w14:textId="36CCF4B7" w:rsidR="00DC5019" w:rsidRPr="00264BF9" w:rsidRDefault="00DC5019"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 xml:space="preserve">The relay module shall be disabled: </w:t>
      </w:r>
      <w:r w:rsidR="00305528" w:rsidRPr="00264BF9">
        <w:rPr>
          <w:sz w:val="22"/>
          <w:szCs w:val="22"/>
        </w:rPr>
        <w:t>Relay_3ph_fpga</w:t>
      </w:r>
      <w:r w:rsidR="00305528" w:rsidRPr="00264BF9">
        <w:rPr>
          <w:rStyle w:val="cf01"/>
          <w:rFonts w:asciiTheme="majorBidi" w:hAnsiTheme="majorBidi" w:cstheme="majorBidi"/>
          <w:sz w:val="22"/>
          <w:szCs w:val="22"/>
        </w:rPr>
        <w:t xml:space="preserve"> = </w:t>
      </w:r>
      <w:r w:rsidRPr="00264BF9">
        <w:rPr>
          <w:rStyle w:val="cf01"/>
          <w:rFonts w:asciiTheme="majorBidi" w:hAnsiTheme="majorBidi" w:cstheme="majorBidi"/>
          <w:sz w:val="22"/>
          <w:szCs w:val="22"/>
        </w:rPr>
        <w:t>LOW</w:t>
      </w:r>
    </w:p>
    <w:p w14:paraId="6DC80668" w14:textId="01F4669E" w:rsidR="00930EEC" w:rsidRPr="00264BF9" w:rsidRDefault="00930EEC" w:rsidP="00264BF9">
      <w:pPr>
        <w:pStyle w:val="ListParagraph"/>
        <w:numPr>
          <w:ilvl w:val="0"/>
          <w:numId w:val="47"/>
        </w:numPr>
        <w:spacing w:line="360" w:lineRule="auto"/>
        <w:rPr>
          <w:rStyle w:val="cf01"/>
          <w:rFonts w:asciiTheme="majorBidi" w:hAnsiTheme="majorBidi" w:cstheme="majorBidi"/>
          <w:sz w:val="22"/>
          <w:szCs w:val="22"/>
          <w:lang w:val="en-IL"/>
        </w:rPr>
      </w:pPr>
      <w:r w:rsidRPr="00264BF9">
        <w:rPr>
          <w:rStyle w:val="cf01"/>
          <w:rFonts w:asciiTheme="majorBidi" w:hAnsiTheme="majorBidi" w:cstheme="majorBidi"/>
          <w:sz w:val="22"/>
          <w:szCs w:val="22"/>
        </w:rPr>
        <w:t>Main Board shall be disabled: EN_PFC_FB = LOW.</w:t>
      </w:r>
    </w:p>
    <w:p w14:paraId="74B1A8B3" w14:textId="2B92CE8F" w:rsidR="00710AF8" w:rsidRPr="00264BF9" w:rsidRDefault="00710AF8" w:rsidP="00264BF9">
      <w:pPr>
        <w:pStyle w:val="ListParagraph"/>
        <w:numPr>
          <w:ilvl w:val="0"/>
          <w:numId w:val="47"/>
        </w:numPr>
        <w:spacing w:line="360" w:lineRule="auto"/>
        <w:rPr>
          <w:sz w:val="22"/>
          <w:szCs w:val="22"/>
        </w:rPr>
      </w:pPr>
      <w:r w:rsidRPr="00264BF9">
        <w:rPr>
          <w:sz w:val="22"/>
          <w:szCs w:val="22"/>
        </w:rPr>
        <w:t xml:space="preserve">CCTCU </w:t>
      </w:r>
      <w:r w:rsidR="003E3D71" w:rsidRPr="00264BF9">
        <w:rPr>
          <w:sz w:val="22"/>
          <w:szCs w:val="22"/>
        </w:rPr>
        <w:t xml:space="preserve">= LOW </w:t>
      </w:r>
      <w:r w:rsidRPr="00264BF9">
        <w:rPr>
          <w:sz w:val="22"/>
          <w:szCs w:val="22"/>
        </w:rPr>
        <w:t xml:space="preserve">and </w:t>
      </w:r>
      <w:r w:rsidR="003E3D71" w:rsidRPr="00264BF9">
        <w:rPr>
          <w:sz w:val="22"/>
          <w:szCs w:val="22"/>
        </w:rPr>
        <w:t>ECTCU =</w:t>
      </w:r>
      <w:r w:rsidR="002F4301" w:rsidRPr="00264BF9">
        <w:rPr>
          <w:sz w:val="22"/>
          <w:szCs w:val="22"/>
        </w:rPr>
        <w:t xml:space="preserve"> LOW.</w:t>
      </w:r>
    </w:p>
    <w:p w14:paraId="1C54AC8C" w14:textId="33D0EC3E" w:rsidR="00B64038" w:rsidRDefault="00EF229B" w:rsidP="00264BF9">
      <w:pPr>
        <w:pStyle w:val="ListParagraph"/>
        <w:numPr>
          <w:ilvl w:val="0"/>
          <w:numId w:val="47"/>
        </w:numPr>
        <w:spacing w:line="360" w:lineRule="auto"/>
        <w:rPr>
          <w:sz w:val="22"/>
          <w:szCs w:val="22"/>
        </w:rPr>
      </w:pPr>
      <w:r w:rsidRPr="00264BF9">
        <w:rPr>
          <w:sz w:val="22"/>
          <w:szCs w:val="22"/>
        </w:rPr>
        <w:t>1 minute after step (H), the fans control module shall be disabled.</w:t>
      </w:r>
    </w:p>
    <w:p w14:paraId="1285A665" w14:textId="2FB1C8E4" w:rsidR="00264BF9" w:rsidRDefault="00264BF9">
      <w:pPr>
        <w:rPr>
          <w:sz w:val="22"/>
          <w:szCs w:val="22"/>
        </w:rPr>
      </w:pPr>
      <w:r>
        <w:rPr>
          <w:sz w:val="22"/>
          <w:szCs w:val="22"/>
        </w:rPr>
        <w:br w:type="page"/>
      </w:r>
    </w:p>
    <w:p w14:paraId="0C1111E0" w14:textId="09756DEF" w:rsidR="00B64038" w:rsidRPr="00264BF9" w:rsidRDefault="00406722" w:rsidP="00264BF9">
      <w:pPr>
        <w:pStyle w:val="Heading3"/>
        <w:spacing w:line="360" w:lineRule="auto"/>
        <w:rPr>
          <w:sz w:val="22"/>
          <w:szCs w:val="22"/>
          <w:lang w:val="en-IL"/>
        </w:rPr>
      </w:pPr>
      <w:bookmarkStart w:id="28" w:name="_Toc172103006"/>
      <w:r w:rsidRPr="00264BF9">
        <w:rPr>
          <w:sz w:val="22"/>
          <w:szCs w:val="22"/>
          <w:lang w:val="en-IL"/>
        </w:rPr>
        <w:lastRenderedPageBreak/>
        <w:t>Emergency Shutdown Specific Requirements</w:t>
      </w:r>
      <w:bookmarkEnd w:id="28"/>
    </w:p>
    <w:p w14:paraId="0BEBD65A" w14:textId="4241A355" w:rsidR="00EE66B5" w:rsidRPr="00E37BB2" w:rsidRDefault="00023B57" w:rsidP="00264BF9">
      <w:pPr>
        <w:pStyle w:val="ListParagraph"/>
        <w:numPr>
          <w:ilvl w:val="0"/>
          <w:numId w:val="48"/>
        </w:numPr>
        <w:spacing w:line="360" w:lineRule="auto"/>
        <w:rPr>
          <w:rStyle w:val="cf01"/>
          <w:rFonts w:asciiTheme="majorBidi" w:hAnsiTheme="majorBidi" w:cstheme="majorBidi"/>
          <w:b/>
          <w:bCs/>
          <w:color w:val="000000" w:themeColor="text1"/>
          <w:sz w:val="22"/>
          <w:szCs w:val="22"/>
        </w:rPr>
      </w:pPr>
      <w:r w:rsidRPr="00264BF9">
        <w:rPr>
          <w:color w:val="000000" w:themeColor="text1"/>
          <w:sz w:val="22"/>
          <w:szCs w:val="22"/>
        </w:rPr>
        <w:t xml:space="preserve">If the Emergency Shutdown Procedure was initiated, the </w:t>
      </w:r>
      <w:r w:rsidR="003B2B0A" w:rsidRPr="00E37BB2">
        <w:rPr>
          <w:b/>
          <w:bCs/>
          <w:color w:val="000000" w:themeColor="text1"/>
          <w:sz w:val="22"/>
          <w:szCs w:val="22"/>
        </w:rPr>
        <w:t>EShutdown_Out_fpga</w:t>
      </w:r>
      <w:r w:rsidRPr="00E37BB2">
        <w:rPr>
          <w:b/>
          <w:bCs/>
          <w:color w:val="000000" w:themeColor="text1"/>
          <w:sz w:val="22"/>
          <w:szCs w:val="22"/>
        </w:rPr>
        <w:t xml:space="preserve"> line shall be driven HIGH</w:t>
      </w:r>
      <w:r w:rsidR="003B2B0A" w:rsidRPr="00E37BB2">
        <w:rPr>
          <w:b/>
          <w:bCs/>
          <w:color w:val="000000" w:themeColor="text1"/>
          <w:sz w:val="22"/>
          <w:szCs w:val="22"/>
        </w:rPr>
        <w:t xml:space="preserve"> for </w:t>
      </w:r>
      <w:r w:rsidRPr="00E37BB2">
        <w:rPr>
          <w:b/>
          <w:bCs/>
          <w:color w:val="000000" w:themeColor="text1"/>
          <w:sz w:val="22"/>
          <w:szCs w:val="22"/>
        </w:rPr>
        <w:t>51[</w:t>
      </w:r>
      <w:r w:rsidRPr="00E37BB2">
        <w:rPr>
          <w:b/>
          <w:bCs/>
          <w:color w:val="000000" w:themeColor="text1"/>
          <w:sz w:val="22"/>
          <w:szCs w:val="22"/>
          <w:lang w:val="en-IL"/>
        </w:rPr>
        <w:t>milliseconds].</w:t>
      </w:r>
    </w:p>
    <w:p w14:paraId="54DA7D12" w14:textId="6575EF59" w:rsidR="00EE66B5" w:rsidRPr="00264BF9" w:rsidRDefault="00EE66B5" w:rsidP="00264BF9">
      <w:pPr>
        <w:pStyle w:val="ListParagraph"/>
        <w:numPr>
          <w:ilvl w:val="0"/>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The PSU Shall disable the power supplies according to the following hold-up sequence:</w:t>
      </w:r>
    </w:p>
    <w:p w14:paraId="2F25CA9B" w14:textId="0E390CA5" w:rsidR="00983813" w:rsidRPr="00264BF9" w:rsidRDefault="00983813" w:rsidP="00264BF9">
      <w:pPr>
        <w:pStyle w:val="ListParagraph"/>
        <w:numPr>
          <w:ilvl w:val="1"/>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Immediately:</w:t>
      </w:r>
    </w:p>
    <w:p w14:paraId="4569BE6F" w14:textId="612E7799"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EN_PSU_1_FB = LOW.</w:t>
      </w:r>
    </w:p>
    <w:p w14:paraId="2C3BCC8D" w14:textId="41C444DA" w:rsidR="00983813" w:rsidRPr="00264BF9" w:rsidRDefault="0098381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EN_PSU_9_FB = LOW</w:t>
      </w:r>
      <w:r w:rsidR="0059077C" w:rsidRPr="00264BF9">
        <w:rPr>
          <w:rStyle w:val="cf01"/>
          <w:rFonts w:asciiTheme="majorBidi" w:hAnsiTheme="majorBidi" w:cstheme="majorBidi"/>
          <w:sz w:val="22"/>
          <w:szCs w:val="22"/>
        </w:rPr>
        <w:t>.</w:t>
      </w:r>
    </w:p>
    <w:p w14:paraId="4F8DFD51" w14:textId="2CD9794B" w:rsidR="00141BF4" w:rsidRPr="00264BF9" w:rsidRDefault="00141BF4" w:rsidP="00264BF9">
      <w:pPr>
        <w:pStyle w:val="ListParagraph"/>
        <w:numPr>
          <w:ilvl w:val="2"/>
          <w:numId w:val="48"/>
        </w:numPr>
        <w:spacing w:line="360" w:lineRule="auto"/>
        <w:rPr>
          <w:sz w:val="22"/>
          <w:szCs w:val="22"/>
        </w:rPr>
      </w:pPr>
      <w:r w:rsidRPr="00264BF9">
        <w:rPr>
          <w:sz w:val="22"/>
          <w:szCs w:val="22"/>
        </w:rPr>
        <w:t>Relay_3ph_fpga = LOW.</w:t>
      </w:r>
    </w:p>
    <w:p w14:paraId="380415FB" w14:textId="51FC3D28" w:rsidR="006D03F4" w:rsidRPr="00264BF9" w:rsidRDefault="006D03F4" w:rsidP="00264BF9">
      <w:pPr>
        <w:pStyle w:val="ListParagraph"/>
        <w:numPr>
          <w:ilvl w:val="1"/>
          <w:numId w:val="48"/>
        </w:numPr>
        <w:spacing w:line="360" w:lineRule="auto"/>
        <w:rPr>
          <w:sz w:val="22"/>
          <w:szCs w:val="22"/>
        </w:rPr>
      </w:pPr>
      <w:r w:rsidRPr="00264BF9">
        <w:rPr>
          <w:sz w:val="22"/>
          <w:szCs w:val="22"/>
        </w:rPr>
        <w:t>10[milliseconds]</w:t>
      </w:r>
      <w:r w:rsidR="00E37BB2">
        <w:rPr>
          <w:sz w:val="22"/>
          <w:szCs w:val="22"/>
        </w:rPr>
        <w:t xml:space="preserve"> after </w:t>
      </w:r>
      <w:r w:rsidR="00E37BB2" w:rsidRPr="00E37BB2">
        <w:rPr>
          <w:color w:val="000000" w:themeColor="text1"/>
          <w:sz w:val="22"/>
          <w:szCs w:val="22"/>
        </w:rPr>
        <w:t>EShutdown_Out_fpga = HIGH</w:t>
      </w:r>
      <w:r w:rsidRPr="00E37BB2">
        <w:rPr>
          <w:sz w:val="22"/>
          <w:szCs w:val="22"/>
        </w:rPr>
        <w:t>:</w:t>
      </w:r>
    </w:p>
    <w:p w14:paraId="32CA5C0C" w14:textId="5A157909" w:rsidR="006D03F4" w:rsidRPr="00264BF9" w:rsidRDefault="000F2343"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EN_PSU_2_FB = LOW.</w:t>
      </w:r>
    </w:p>
    <w:p w14:paraId="3EE6E992" w14:textId="539D2231" w:rsidR="00904228" w:rsidRPr="00264BF9" w:rsidRDefault="00904228"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EN_PSU_6_FB = LOW.</w:t>
      </w:r>
    </w:p>
    <w:p w14:paraId="14300AB6" w14:textId="4C771057" w:rsidR="00333BE0" w:rsidRPr="00264BF9" w:rsidRDefault="00333BE0"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EN_PSU_8_FB</w:t>
      </w:r>
      <w:r w:rsidR="007D75E9" w:rsidRPr="00264BF9">
        <w:rPr>
          <w:rStyle w:val="cf01"/>
          <w:rFonts w:asciiTheme="majorBidi" w:hAnsiTheme="majorBidi" w:cstheme="majorBidi"/>
          <w:sz w:val="22"/>
          <w:szCs w:val="22"/>
        </w:rPr>
        <w:t xml:space="preserve"> </w:t>
      </w:r>
      <w:r w:rsidRPr="00264BF9">
        <w:rPr>
          <w:rStyle w:val="cf01"/>
          <w:rFonts w:asciiTheme="majorBidi" w:hAnsiTheme="majorBidi" w:cstheme="majorBidi"/>
          <w:sz w:val="22"/>
          <w:szCs w:val="22"/>
        </w:rPr>
        <w:t>= LOW.</w:t>
      </w:r>
    </w:p>
    <w:p w14:paraId="694131B8" w14:textId="2ABBFB35" w:rsidR="000F2343" w:rsidRPr="00264BF9" w:rsidRDefault="00A42D39"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EN_PSU_10_FB</w:t>
      </w:r>
      <w:r w:rsidR="00FC342B" w:rsidRPr="00264BF9">
        <w:rPr>
          <w:rStyle w:val="cf01"/>
          <w:rFonts w:asciiTheme="majorBidi" w:hAnsiTheme="majorBidi" w:cstheme="majorBidi"/>
          <w:sz w:val="22"/>
          <w:szCs w:val="22"/>
        </w:rPr>
        <w:t xml:space="preserve"> = LOW.</w:t>
      </w:r>
    </w:p>
    <w:p w14:paraId="0BAC7739" w14:textId="6B4C161C" w:rsidR="007A17D2" w:rsidRPr="00264BF9" w:rsidRDefault="00A3386E" w:rsidP="007A17D2">
      <w:pPr>
        <w:pStyle w:val="ListParagraph"/>
        <w:numPr>
          <w:ilvl w:val="1"/>
          <w:numId w:val="48"/>
        </w:numPr>
        <w:spacing w:line="360" w:lineRule="auto"/>
        <w:rPr>
          <w:sz w:val="22"/>
          <w:szCs w:val="22"/>
        </w:rPr>
      </w:pPr>
      <w:r>
        <w:rPr>
          <w:sz w:val="22"/>
          <w:szCs w:val="22"/>
        </w:rPr>
        <w:t>2</w:t>
      </w:r>
      <w:r w:rsidR="007A17D2" w:rsidRPr="00264BF9">
        <w:rPr>
          <w:sz w:val="22"/>
          <w:szCs w:val="22"/>
        </w:rPr>
        <w:t>0[milliseconds]</w:t>
      </w:r>
      <w:r w:rsidR="007A17D2">
        <w:rPr>
          <w:sz w:val="22"/>
          <w:szCs w:val="22"/>
        </w:rPr>
        <w:t xml:space="preserve"> after </w:t>
      </w:r>
      <w:r w:rsidR="007A17D2" w:rsidRPr="00E37BB2">
        <w:rPr>
          <w:color w:val="000000" w:themeColor="text1"/>
          <w:sz w:val="22"/>
          <w:szCs w:val="22"/>
        </w:rPr>
        <w:t>EShutdown_Out_fpga = HIGH</w:t>
      </w:r>
      <w:r w:rsidR="007A17D2" w:rsidRPr="00E37BB2">
        <w:rPr>
          <w:sz w:val="22"/>
          <w:szCs w:val="22"/>
        </w:rPr>
        <w:t>:</w:t>
      </w:r>
    </w:p>
    <w:p w14:paraId="6C6421B4" w14:textId="6B3B64BE" w:rsidR="003954F5" w:rsidRPr="00264BF9" w:rsidRDefault="00F37BE1"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w:t>
      </w:r>
      <w:r w:rsidR="007A17D2">
        <w:rPr>
          <w:rStyle w:val="cf01"/>
          <w:rFonts w:asciiTheme="majorBidi" w:hAnsiTheme="majorBidi" w:cstheme="majorBidi"/>
          <w:sz w:val="22"/>
          <w:szCs w:val="22"/>
        </w:rPr>
        <w:t>7</w:t>
      </w:r>
      <w:r w:rsidRPr="00264BF9">
        <w:rPr>
          <w:rStyle w:val="cf01"/>
          <w:rFonts w:asciiTheme="majorBidi" w:hAnsiTheme="majorBidi" w:cstheme="majorBidi"/>
          <w:sz w:val="22"/>
          <w:szCs w:val="22"/>
        </w:rPr>
        <w:t>_FB = LOW.</w:t>
      </w:r>
    </w:p>
    <w:p w14:paraId="24E27272" w14:textId="7D14EACC" w:rsidR="001267E0" w:rsidRPr="00264BF9" w:rsidRDefault="001267E0" w:rsidP="001267E0">
      <w:pPr>
        <w:pStyle w:val="ListParagraph"/>
        <w:numPr>
          <w:ilvl w:val="1"/>
          <w:numId w:val="48"/>
        </w:numPr>
        <w:spacing w:line="360" w:lineRule="auto"/>
        <w:rPr>
          <w:sz w:val="22"/>
          <w:szCs w:val="22"/>
        </w:rPr>
      </w:pPr>
      <w:r>
        <w:rPr>
          <w:sz w:val="22"/>
          <w:szCs w:val="22"/>
        </w:rPr>
        <w:t>5</w:t>
      </w:r>
      <w:r w:rsidRPr="00264BF9">
        <w:rPr>
          <w:sz w:val="22"/>
          <w:szCs w:val="22"/>
        </w:rPr>
        <w:t>0[milliseconds]</w:t>
      </w:r>
      <w:r>
        <w:rPr>
          <w:sz w:val="22"/>
          <w:szCs w:val="22"/>
        </w:rPr>
        <w:t xml:space="preserve"> after </w:t>
      </w:r>
      <w:r w:rsidRPr="00E37BB2">
        <w:rPr>
          <w:color w:val="000000" w:themeColor="text1"/>
          <w:sz w:val="22"/>
          <w:szCs w:val="22"/>
        </w:rPr>
        <w:t>EShutdown_Out_fpga = HIGH</w:t>
      </w:r>
      <w:r w:rsidRPr="00E37BB2">
        <w:rPr>
          <w:sz w:val="22"/>
          <w:szCs w:val="22"/>
        </w:rPr>
        <w:t>:</w:t>
      </w:r>
    </w:p>
    <w:p w14:paraId="117034A2" w14:textId="68F224CE" w:rsidR="008F4898" w:rsidRPr="00264BF9" w:rsidRDefault="002B6B04"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EN_PSU_5_FB = LOW.</w:t>
      </w:r>
    </w:p>
    <w:p w14:paraId="0F3DD90C" w14:textId="24EC9D52"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rStyle w:val="cf01"/>
          <w:rFonts w:asciiTheme="majorBidi" w:hAnsiTheme="majorBidi" w:cstheme="majorBidi"/>
          <w:sz w:val="22"/>
          <w:szCs w:val="22"/>
        </w:rPr>
        <w:t>EN_PFC_FB = LOW.</w:t>
      </w:r>
    </w:p>
    <w:p w14:paraId="7F094F94" w14:textId="3679B6BA" w:rsidR="00453AAF" w:rsidRPr="00264BF9" w:rsidRDefault="00453AAF" w:rsidP="00264BF9">
      <w:pPr>
        <w:pStyle w:val="ListParagraph"/>
        <w:numPr>
          <w:ilvl w:val="2"/>
          <w:numId w:val="48"/>
        </w:numPr>
        <w:spacing w:line="360" w:lineRule="auto"/>
        <w:rPr>
          <w:sz w:val="22"/>
          <w:szCs w:val="22"/>
        </w:rPr>
      </w:pPr>
      <w:r w:rsidRPr="00264BF9">
        <w:rPr>
          <w:sz w:val="22"/>
          <w:szCs w:val="22"/>
          <w:lang w:val="en-IL"/>
        </w:rPr>
        <w:t>ECTCU_INH_fpga = LOW.</w:t>
      </w:r>
    </w:p>
    <w:p w14:paraId="6E5753CE" w14:textId="4B18A2D5" w:rsidR="00453AAF" w:rsidRPr="00264BF9" w:rsidRDefault="00453AAF" w:rsidP="00264BF9">
      <w:pPr>
        <w:pStyle w:val="ListParagraph"/>
        <w:numPr>
          <w:ilvl w:val="2"/>
          <w:numId w:val="48"/>
        </w:numPr>
        <w:spacing w:line="360" w:lineRule="auto"/>
        <w:rPr>
          <w:rStyle w:val="cf01"/>
          <w:rFonts w:asciiTheme="majorBidi" w:hAnsiTheme="majorBidi" w:cstheme="majorBidi"/>
          <w:sz w:val="22"/>
          <w:szCs w:val="22"/>
        </w:rPr>
      </w:pPr>
      <w:r w:rsidRPr="00264BF9">
        <w:rPr>
          <w:sz w:val="22"/>
          <w:szCs w:val="22"/>
          <w:lang w:val="en-IL"/>
        </w:rPr>
        <w:t>CCTCU_INH_fpga = LOW.</w:t>
      </w:r>
    </w:p>
    <w:p w14:paraId="6ED70E22" w14:textId="77777777" w:rsidR="003B2B0A" w:rsidRPr="00264BF9" w:rsidRDefault="003B2B0A" w:rsidP="00264BF9">
      <w:pPr>
        <w:spacing w:line="360" w:lineRule="auto"/>
        <w:rPr>
          <w:sz w:val="22"/>
          <w:szCs w:val="22"/>
        </w:rPr>
      </w:pPr>
    </w:p>
    <w:p w14:paraId="099A2148" w14:textId="0A4650D0" w:rsidR="00C124F2" w:rsidRPr="002B0541" w:rsidRDefault="00C124F2" w:rsidP="005E0405">
      <w:pPr>
        <w:rPr>
          <w:rStyle w:val="Heading2Char"/>
          <w:b w:val="0"/>
          <w:bCs w:val="0"/>
        </w:rPr>
      </w:pPr>
      <w:r w:rsidRPr="002B0541">
        <w:rPr>
          <w:rStyle w:val="Heading2Char"/>
        </w:rPr>
        <w:br w:type="page"/>
      </w:r>
    </w:p>
    <w:p w14:paraId="7445640C" w14:textId="77777777" w:rsidR="00C124F2" w:rsidRPr="00264BF9" w:rsidRDefault="00C124F2" w:rsidP="00264BF9">
      <w:pPr>
        <w:pStyle w:val="Heading2"/>
        <w:spacing w:line="360" w:lineRule="auto"/>
        <w:rPr>
          <w:rStyle w:val="Heading2Char"/>
          <w:b/>
          <w:bCs/>
          <w:sz w:val="22"/>
          <w:szCs w:val="22"/>
        </w:rPr>
      </w:pPr>
      <w:bookmarkStart w:id="29" w:name="_Toc172103007"/>
      <w:r w:rsidRPr="00264BF9">
        <w:rPr>
          <w:rStyle w:val="Heading2Char"/>
          <w:b/>
          <w:bCs/>
          <w:sz w:val="22"/>
          <w:szCs w:val="22"/>
        </w:rPr>
        <w:lastRenderedPageBreak/>
        <w:t>Protection Specifications</w:t>
      </w:r>
      <w:bookmarkStart w:id="30" w:name="_Toc162450720"/>
      <w:bookmarkEnd w:id="29"/>
    </w:p>
    <w:p w14:paraId="0CDF4462" w14:textId="7EFB11C6" w:rsidR="00C124F2" w:rsidRPr="00264BF9" w:rsidRDefault="00C124F2" w:rsidP="00264BF9">
      <w:pPr>
        <w:pStyle w:val="Heading3"/>
        <w:spacing w:line="360" w:lineRule="auto"/>
        <w:rPr>
          <w:sz w:val="22"/>
          <w:szCs w:val="22"/>
        </w:rPr>
      </w:pPr>
      <w:bookmarkStart w:id="31" w:name="_Toc172103008"/>
      <w:r w:rsidRPr="00264BF9">
        <w:rPr>
          <w:sz w:val="22"/>
          <w:szCs w:val="22"/>
        </w:rPr>
        <w:t>Over Voltage Protection</w:t>
      </w:r>
      <w:bookmarkEnd w:id="30"/>
      <w:r w:rsidR="0035259F" w:rsidRPr="00264BF9">
        <w:rPr>
          <w:sz w:val="22"/>
          <w:szCs w:val="22"/>
        </w:rPr>
        <w:t xml:space="preserve"> (OVP)</w:t>
      </w:r>
      <w:bookmarkEnd w:id="31"/>
    </w:p>
    <w:p w14:paraId="0CD8DFA9" w14:textId="68420AC1" w:rsidR="00335D34" w:rsidRPr="00264BF9" w:rsidRDefault="00335D34" w:rsidP="00264BF9">
      <w:pPr>
        <w:pStyle w:val="Heading4"/>
        <w:spacing w:line="360" w:lineRule="auto"/>
        <w:rPr>
          <w:rStyle w:val="Heading2Char"/>
          <w:b/>
          <w:bCs/>
          <w:sz w:val="22"/>
          <w:szCs w:val="22"/>
        </w:rPr>
      </w:pPr>
      <w:r w:rsidRPr="00264BF9">
        <w:t>Overview</w:t>
      </w:r>
    </w:p>
    <w:tbl>
      <w:tblPr>
        <w:tblpPr w:leftFromText="180" w:rightFromText="180" w:vertAnchor="text" w:horzAnchor="margin" w:tblpXSpec="center" w:tblpY="795"/>
        <w:tblW w:w="0" w:type="auto"/>
        <w:tblBorders>
          <w:top w:val="single" w:sz="8" w:space="0" w:color="000000"/>
          <w:left w:val="single" w:sz="8" w:space="0" w:color="000000"/>
          <w:bottom w:val="single" w:sz="8" w:space="0" w:color="000000"/>
          <w:right w:val="single" w:sz="8" w:space="0" w:color="000000"/>
          <w:insideH w:val="single" w:sz="8" w:space="0" w:color="000000"/>
          <w:insideV w:val="single" w:sz="6" w:space="0" w:color="000000"/>
        </w:tblBorders>
        <w:tblLayout w:type="fixed"/>
        <w:tblLook w:val="0000" w:firstRow="0" w:lastRow="0" w:firstColumn="0" w:lastColumn="0" w:noHBand="0" w:noVBand="0"/>
      </w:tblPr>
      <w:tblGrid>
        <w:gridCol w:w="1866"/>
        <w:gridCol w:w="2370"/>
        <w:gridCol w:w="2592"/>
      </w:tblGrid>
      <w:tr w:rsidR="00264BF9" w:rsidRPr="00264BF9" w14:paraId="71FF80CF" w14:textId="77777777" w:rsidTr="00264BF9">
        <w:trPr>
          <w:cantSplit/>
        </w:trPr>
        <w:tc>
          <w:tcPr>
            <w:tcW w:w="1866" w:type="dxa"/>
            <w:shd w:val="clear" w:color="auto" w:fill="D9D9D9" w:themeFill="background1" w:themeFillShade="D9"/>
            <w:vAlign w:val="center"/>
          </w:tcPr>
          <w:p w14:paraId="176D2BE1" w14:textId="77777777" w:rsidR="00264BF9" w:rsidRPr="00264BF9" w:rsidRDefault="00264BF9" w:rsidP="00264BF9">
            <w:pPr>
              <w:spacing w:line="360" w:lineRule="auto"/>
              <w:rPr>
                <w:sz w:val="22"/>
                <w:szCs w:val="22"/>
              </w:rPr>
            </w:pPr>
            <w:r w:rsidRPr="00264BF9">
              <w:rPr>
                <w:sz w:val="22"/>
                <w:szCs w:val="22"/>
              </w:rPr>
              <w:t>Voltage</w:t>
            </w:r>
          </w:p>
        </w:tc>
        <w:tc>
          <w:tcPr>
            <w:tcW w:w="2370" w:type="dxa"/>
            <w:shd w:val="clear" w:color="auto" w:fill="D9D9D9" w:themeFill="background1" w:themeFillShade="D9"/>
            <w:vAlign w:val="center"/>
          </w:tcPr>
          <w:p w14:paraId="5239129B" w14:textId="77777777" w:rsidR="00264BF9" w:rsidRPr="00264BF9" w:rsidRDefault="00264BF9" w:rsidP="00264BF9">
            <w:pPr>
              <w:spacing w:line="360" w:lineRule="auto"/>
              <w:rPr>
                <w:sz w:val="22"/>
                <w:szCs w:val="22"/>
              </w:rPr>
            </w:pPr>
            <w:r w:rsidRPr="00264BF9">
              <w:rPr>
                <w:sz w:val="22"/>
                <w:szCs w:val="22"/>
              </w:rPr>
              <w:t>O.V. Trip Point</w:t>
            </w:r>
          </w:p>
        </w:tc>
        <w:tc>
          <w:tcPr>
            <w:tcW w:w="2592" w:type="dxa"/>
            <w:shd w:val="clear" w:color="auto" w:fill="D9D9D9" w:themeFill="background1" w:themeFillShade="D9"/>
            <w:vAlign w:val="center"/>
          </w:tcPr>
          <w:p w14:paraId="728BA32A" w14:textId="77777777" w:rsidR="00264BF9" w:rsidRPr="00264BF9" w:rsidRDefault="00264BF9" w:rsidP="00264BF9">
            <w:pPr>
              <w:spacing w:line="360" w:lineRule="auto"/>
              <w:rPr>
                <w:sz w:val="22"/>
                <w:szCs w:val="22"/>
              </w:rPr>
            </w:pPr>
            <w:r w:rsidRPr="00264BF9">
              <w:rPr>
                <w:sz w:val="22"/>
                <w:szCs w:val="22"/>
              </w:rPr>
              <w:t>Detection Response Time</w:t>
            </w:r>
          </w:p>
        </w:tc>
      </w:tr>
      <w:tr w:rsidR="00264BF9" w:rsidRPr="00264BF9" w14:paraId="78EE62E0" w14:textId="77777777" w:rsidTr="00264BF9">
        <w:trPr>
          <w:cantSplit/>
        </w:trPr>
        <w:tc>
          <w:tcPr>
            <w:tcW w:w="1866" w:type="dxa"/>
          </w:tcPr>
          <w:p w14:paraId="71FD7D75" w14:textId="77777777" w:rsidR="00264BF9" w:rsidRPr="00264BF9" w:rsidRDefault="00264BF9" w:rsidP="00264BF9">
            <w:pPr>
              <w:spacing w:line="360" w:lineRule="auto"/>
              <w:rPr>
                <w:sz w:val="22"/>
                <w:szCs w:val="22"/>
              </w:rPr>
            </w:pPr>
            <w:r w:rsidRPr="00264BF9">
              <w:rPr>
                <w:sz w:val="22"/>
                <w:szCs w:val="22"/>
              </w:rPr>
              <w:t>115VAC</w:t>
            </w:r>
          </w:p>
        </w:tc>
        <w:tc>
          <w:tcPr>
            <w:tcW w:w="2370" w:type="dxa"/>
          </w:tcPr>
          <w:p w14:paraId="24C2DFE0" w14:textId="77777777" w:rsidR="00264BF9" w:rsidRPr="00264BF9" w:rsidRDefault="00264BF9" w:rsidP="00264BF9">
            <w:pPr>
              <w:spacing w:line="360" w:lineRule="auto"/>
              <w:rPr>
                <w:sz w:val="22"/>
                <w:szCs w:val="22"/>
              </w:rPr>
            </w:pPr>
            <w:r w:rsidRPr="00264BF9">
              <w:rPr>
                <w:sz w:val="22"/>
                <w:szCs w:val="22"/>
              </w:rPr>
              <w:t>125VAC</w:t>
            </w:r>
          </w:p>
        </w:tc>
        <w:tc>
          <w:tcPr>
            <w:tcW w:w="2592" w:type="dxa"/>
          </w:tcPr>
          <w:p w14:paraId="63135D47" w14:textId="77777777" w:rsidR="00264BF9" w:rsidRPr="00264BF9" w:rsidRDefault="00264BF9" w:rsidP="00264BF9">
            <w:pPr>
              <w:spacing w:line="360" w:lineRule="auto"/>
              <w:rPr>
                <w:sz w:val="22"/>
                <w:szCs w:val="22"/>
              </w:rPr>
            </w:pPr>
            <w:r w:rsidRPr="00264BF9">
              <w:rPr>
                <w:sz w:val="22"/>
                <w:szCs w:val="22"/>
              </w:rPr>
              <w:t>100msec</w:t>
            </w:r>
          </w:p>
        </w:tc>
      </w:tr>
      <w:tr w:rsidR="00264BF9" w:rsidRPr="00264BF9" w14:paraId="3FAD9AE7" w14:textId="77777777" w:rsidTr="00264BF9">
        <w:trPr>
          <w:cantSplit/>
          <w:trHeight w:val="327"/>
        </w:trPr>
        <w:tc>
          <w:tcPr>
            <w:tcW w:w="1866" w:type="dxa"/>
          </w:tcPr>
          <w:p w14:paraId="6C5435C4" w14:textId="77777777" w:rsidR="00264BF9" w:rsidRPr="00264BF9" w:rsidRDefault="00264BF9" w:rsidP="00264BF9">
            <w:pPr>
              <w:spacing w:line="360" w:lineRule="auto"/>
              <w:rPr>
                <w:sz w:val="22"/>
                <w:szCs w:val="22"/>
              </w:rPr>
            </w:pPr>
            <w:r w:rsidRPr="00264BF9">
              <w:rPr>
                <w:sz w:val="22"/>
                <w:szCs w:val="22"/>
              </w:rPr>
              <w:t>28VDC</w:t>
            </w:r>
          </w:p>
        </w:tc>
        <w:tc>
          <w:tcPr>
            <w:tcW w:w="2370" w:type="dxa"/>
          </w:tcPr>
          <w:p w14:paraId="759F8CEC" w14:textId="77777777" w:rsidR="00264BF9" w:rsidRPr="00264BF9" w:rsidRDefault="00264BF9" w:rsidP="00264BF9">
            <w:pPr>
              <w:spacing w:line="360" w:lineRule="auto"/>
              <w:rPr>
                <w:sz w:val="22"/>
                <w:szCs w:val="22"/>
              </w:rPr>
            </w:pPr>
            <w:r w:rsidRPr="00264BF9">
              <w:rPr>
                <w:sz w:val="22"/>
                <w:szCs w:val="22"/>
              </w:rPr>
              <w:t>35VDC</w:t>
            </w:r>
          </w:p>
        </w:tc>
        <w:tc>
          <w:tcPr>
            <w:tcW w:w="2592" w:type="dxa"/>
          </w:tcPr>
          <w:p w14:paraId="04EE2928"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5EBA3B85" w14:textId="77777777" w:rsidTr="00264BF9">
        <w:trPr>
          <w:cantSplit/>
        </w:trPr>
        <w:tc>
          <w:tcPr>
            <w:tcW w:w="1866" w:type="dxa"/>
          </w:tcPr>
          <w:p w14:paraId="021C72AD" w14:textId="77777777" w:rsidR="00264BF9" w:rsidRPr="00264BF9" w:rsidRDefault="00264BF9" w:rsidP="00264BF9">
            <w:pPr>
              <w:spacing w:line="360" w:lineRule="auto"/>
              <w:rPr>
                <w:sz w:val="22"/>
                <w:szCs w:val="22"/>
              </w:rPr>
            </w:pPr>
            <w:r w:rsidRPr="00264BF9">
              <w:rPr>
                <w:sz w:val="22"/>
                <w:szCs w:val="22"/>
              </w:rPr>
              <w:t>30.5VDC</w:t>
            </w:r>
          </w:p>
        </w:tc>
        <w:tc>
          <w:tcPr>
            <w:tcW w:w="2370" w:type="dxa"/>
          </w:tcPr>
          <w:p w14:paraId="186819C3" w14:textId="33879BE0" w:rsidR="00264BF9" w:rsidRPr="00264BF9" w:rsidRDefault="00264BF9" w:rsidP="00264BF9">
            <w:pPr>
              <w:spacing w:line="360" w:lineRule="auto"/>
              <w:rPr>
                <w:sz w:val="22"/>
                <w:szCs w:val="22"/>
              </w:rPr>
            </w:pPr>
            <w:r w:rsidRPr="00264BF9">
              <w:rPr>
                <w:sz w:val="22"/>
                <w:szCs w:val="22"/>
              </w:rPr>
              <w:t>31.5</w:t>
            </w:r>
            <w:r w:rsidR="00D82895">
              <w:rPr>
                <w:sz w:val="22"/>
                <w:szCs w:val="22"/>
              </w:rPr>
              <w:t>VDC</w:t>
            </w:r>
          </w:p>
        </w:tc>
        <w:tc>
          <w:tcPr>
            <w:tcW w:w="2592" w:type="dxa"/>
          </w:tcPr>
          <w:p w14:paraId="6CB1092F" w14:textId="77777777" w:rsidR="00264BF9" w:rsidRPr="00264BF9" w:rsidRDefault="00264BF9" w:rsidP="00264BF9">
            <w:pPr>
              <w:spacing w:line="360" w:lineRule="auto"/>
              <w:rPr>
                <w:sz w:val="22"/>
                <w:szCs w:val="22"/>
              </w:rPr>
            </w:pPr>
            <w:r w:rsidRPr="00264BF9">
              <w:rPr>
                <w:sz w:val="22"/>
                <w:szCs w:val="22"/>
              </w:rPr>
              <w:t>2ms</w:t>
            </w:r>
          </w:p>
        </w:tc>
      </w:tr>
      <w:tr w:rsidR="00264BF9" w:rsidRPr="00264BF9" w14:paraId="1BAC00DC" w14:textId="77777777" w:rsidTr="00264BF9">
        <w:trPr>
          <w:cantSplit/>
        </w:trPr>
        <w:tc>
          <w:tcPr>
            <w:tcW w:w="1866" w:type="dxa"/>
          </w:tcPr>
          <w:p w14:paraId="298A4971" w14:textId="77777777" w:rsidR="00264BF9" w:rsidRPr="00264BF9" w:rsidRDefault="00264BF9" w:rsidP="00264BF9">
            <w:pPr>
              <w:spacing w:line="360" w:lineRule="auto"/>
              <w:rPr>
                <w:sz w:val="22"/>
                <w:szCs w:val="22"/>
              </w:rPr>
            </w:pPr>
            <w:r w:rsidRPr="00264BF9">
              <w:rPr>
                <w:sz w:val="22"/>
                <w:szCs w:val="22"/>
              </w:rPr>
              <w:t xml:space="preserve">36VDC </w:t>
            </w:r>
          </w:p>
        </w:tc>
        <w:tc>
          <w:tcPr>
            <w:tcW w:w="2370" w:type="dxa"/>
          </w:tcPr>
          <w:p w14:paraId="39302BA6" w14:textId="77777777" w:rsidR="00264BF9" w:rsidRPr="00264BF9" w:rsidRDefault="00264BF9" w:rsidP="00264BF9">
            <w:pPr>
              <w:spacing w:line="360" w:lineRule="auto"/>
              <w:rPr>
                <w:sz w:val="22"/>
                <w:szCs w:val="22"/>
              </w:rPr>
            </w:pPr>
            <w:r w:rsidRPr="00264BF9">
              <w:rPr>
                <w:sz w:val="22"/>
                <w:szCs w:val="22"/>
              </w:rPr>
              <w:t>45 VDC</w:t>
            </w:r>
          </w:p>
        </w:tc>
        <w:tc>
          <w:tcPr>
            <w:tcW w:w="2592" w:type="dxa"/>
          </w:tcPr>
          <w:p w14:paraId="0807509B" w14:textId="77777777" w:rsidR="00264BF9" w:rsidRPr="00264BF9" w:rsidRDefault="00264BF9" w:rsidP="00264BF9">
            <w:pPr>
              <w:spacing w:line="360" w:lineRule="auto"/>
              <w:rPr>
                <w:sz w:val="22"/>
                <w:szCs w:val="22"/>
              </w:rPr>
            </w:pPr>
            <w:r w:rsidRPr="00264BF9">
              <w:rPr>
                <w:sz w:val="22"/>
                <w:szCs w:val="22"/>
              </w:rPr>
              <w:t>2ms</w:t>
            </w:r>
          </w:p>
        </w:tc>
      </w:tr>
    </w:tbl>
    <w:p w14:paraId="77090991" w14:textId="7B1E27D2" w:rsidR="00335D34" w:rsidRPr="00264BF9" w:rsidRDefault="00335D34" w:rsidP="00264BF9">
      <w:pPr>
        <w:spacing w:line="360" w:lineRule="auto"/>
        <w:rPr>
          <w:sz w:val="22"/>
          <w:szCs w:val="22"/>
        </w:rPr>
      </w:pPr>
      <w:r w:rsidRPr="00264BF9">
        <w:rPr>
          <w:sz w:val="22"/>
          <w:szCs w:val="22"/>
        </w:rPr>
        <w:t xml:space="preserve">The following is the Over Voltage Protection trip point specifications from the customer SPEC, generalizing the </w:t>
      </w:r>
      <w:r w:rsidR="00DD286E" w:rsidRPr="00264BF9">
        <w:rPr>
          <w:sz w:val="22"/>
          <w:szCs w:val="22"/>
        </w:rPr>
        <w:t xml:space="preserve">input and </w:t>
      </w:r>
      <w:r w:rsidRPr="00264BF9">
        <w:rPr>
          <w:sz w:val="22"/>
          <w:szCs w:val="22"/>
        </w:rPr>
        <w:t>output voltages from the PSU, that are continuously measured:</w:t>
      </w:r>
    </w:p>
    <w:p w14:paraId="784CEBDA" w14:textId="79D2DCDA" w:rsidR="00A9117E" w:rsidRPr="00264BF9" w:rsidRDefault="00D84153" w:rsidP="00264BF9">
      <w:pPr>
        <w:pStyle w:val="Heading4"/>
        <w:spacing w:line="360" w:lineRule="auto"/>
      </w:pPr>
      <w:r w:rsidRPr="00264BF9">
        <w:t>Over</w:t>
      </w:r>
      <w:r w:rsidR="0028152D" w:rsidRPr="00264BF9">
        <w:t xml:space="preserve"> Voltage Protection </w:t>
      </w:r>
      <w:r w:rsidR="0020651F" w:rsidRPr="00264BF9">
        <w:t>Specific Requirements</w:t>
      </w:r>
    </w:p>
    <w:p w14:paraId="04089D60" w14:textId="7F165CF5" w:rsidR="00C124F2" w:rsidRPr="00264BF9" w:rsidRDefault="00A9117E" w:rsidP="00264BF9">
      <w:pPr>
        <w:pStyle w:val="ListParagraph"/>
        <w:numPr>
          <w:ilvl w:val="0"/>
          <w:numId w:val="52"/>
        </w:numPr>
        <w:spacing w:line="360" w:lineRule="auto"/>
        <w:rPr>
          <w:sz w:val="22"/>
          <w:szCs w:val="22"/>
        </w:rPr>
      </w:pPr>
      <w:r w:rsidRPr="00264BF9">
        <w:rPr>
          <w:sz w:val="22"/>
          <w:szCs w:val="22"/>
        </w:rPr>
        <w:t xml:space="preserve">The following is the </w:t>
      </w:r>
      <w:r w:rsidR="001E4C78" w:rsidRPr="00264BF9">
        <w:rPr>
          <w:sz w:val="22"/>
          <w:szCs w:val="22"/>
        </w:rPr>
        <w:t xml:space="preserve">Over Voltage Protection </w:t>
      </w:r>
      <w:r w:rsidR="00052B1D" w:rsidRPr="00052B1D">
        <w:rPr>
          <w:b/>
          <w:bCs/>
          <w:sz w:val="22"/>
          <w:szCs w:val="22"/>
        </w:rPr>
        <w:t>I</w:t>
      </w:r>
      <w:r w:rsidR="005130DC" w:rsidRPr="00052B1D">
        <w:rPr>
          <w:b/>
          <w:bCs/>
          <w:sz w:val="22"/>
          <w:szCs w:val="22"/>
        </w:rPr>
        <w:t>nput</w:t>
      </w:r>
      <w:r w:rsidR="005130DC">
        <w:rPr>
          <w:sz w:val="22"/>
          <w:szCs w:val="22"/>
        </w:rPr>
        <w:t xml:space="preserve"> </w:t>
      </w:r>
      <w:r w:rsidR="001E4C78" w:rsidRPr="00264BF9">
        <w:rPr>
          <w:sz w:val="22"/>
          <w:szCs w:val="22"/>
        </w:rPr>
        <w:t>trip point specifications, that shall be implemented</w:t>
      </w:r>
      <w:r w:rsidR="00A66CA8" w:rsidRPr="00264BF9">
        <w:rPr>
          <w:sz w:val="22"/>
          <w:szCs w:val="22"/>
        </w:rPr>
        <w:t>:</w:t>
      </w:r>
    </w:p>
    <w:tbl>
      <w:tblPr>
        <w:tblStyle w:val="TableGrid"/>
        <w:tblpPr w:leftFromText="180" w:rightFromText="180" w:vertAnchor="text" w:horzAnchor="margin" w:tblpXSpec="center" w:tblpY="218"/>
        <w:tblW w:w="8227" w:type="dxa"/>
        <w:tblLayout w:type="fixed"/>
        <w:tblLook w:val="04A0" w:firstRow="1" w:lastRow="0" w:firstColumn="1" w:lastColumn="0" w:noHBand="0" w:noVBand="1"/>
      </w:tblPr>
      <w:tblGrid>
        <w:gridCol w:w="2557"/>
        <w:gridCol w:w="3833"/>
        <w:gridCol w:w="1837"/>
      </w:tblGrid>
      <w:tr w:rsidR="007225FA" w:rsidRPr="00264BF9" w14:paraId="643316C0" w14:textId="332EDE26" w:rsidTr="00292101">
        <w:trPr>
          <w:trHeight w:val="204"/>
        </w:trPr>
        <w:tc>
          <w:tcPr>
            <w:tcW w:w="2557" w:type="dxa"/>
            <w:shd w:val="clear" w:color="auto" w:fill="FFF2CC" w:themeFill="accent4" w:themeFillTint="33"/>
          </w:tcPr>
          <w:p w14:paraId="060CD718" w14:textId="1B680233" w:rsidR="007225FA" w:rsidRPr="00292101" w:rsidRDefault="007225FA" w:rsidP="00EB4A75">
            <w:pPr>
              <w:spacing w:line="360" w:lineRule="auto"/>
              <w:jc w:val="center"/>
              <w:rPr>
                <w:sz w:val="22"/>
                <w:szCs w:val="22"/>
              </w:rPr>
            </w:pPr>
            <w:r w:rsidRPr="00292101">
              <w:rPr>
                <w:sz w:val="22"/>
                <w:szCs w:val="22"/>
              </w:rPr>
              <w:t>Measured Lines</w:t>
            </w:r>
          </w:p>
        </w:tc>
        <w:tc>
          <w:tcPr>
            <w:tcW w:w="3833" w:type="dxa"/>
            <w:shd w:val="clear" w:color="auto" w:fill="FFF2CC" w:themeFill="accent4" w:themeFillTint="33"/>
          </w:tcPr>
          <w:p w14:paraId="35A4609A" w14:textId="2881A136" w:rsidR="007225FA" w:rsidRPr="00292101" w:rsidRDefault="007225FA" w:rsidP="00EB4A75">
            <w:pPr>
              <w:spacing w:line="360" w:lineRule="auto"/>
              <w:jc w:val="center"/>
              <w:rPr>
                <w:sz w:val="22"/>
                <w:szCs w:val="22"/>
              </w:rPr>
            </w:pPr>
            <w:r w:rsidRPr="00292101">
              <w:rPr>
                <w:sz w:val="22"/>
                <w:szCs w:val="22"/>
              </w:rPr>
              <w:t>Voltage Range</w:t>
            </w:r>
          </w:p>
        </w:tc>
        <w:tc>
          <w:tcPr>
            <w:tcW w:w="1837" w:type="dxa"/>
            <w:shd w:val="clear" w:color="auto" w:fill="FFF2CC" w:themeFill="accent4" w:themeFillTint="33"/>
          </w:tcPr>
          <w:p w14:paraId="1B329249" w14:textId="77777777" w:rsidR="007225FA" w:rsidRPr="00292101" w:rsidRDefault="007225FA" w:rsidP="00EB4A75">
            <w:pPr>
              <w:spacing w:line="360" w:lineRule="auto"/>
              <w:jc w:val="center"/>
              <w:rPr>
                <w:sz w:val="22"/>
                <w:szCs w:val="22"/>
              </w:rPr>
            </w:pPr>
            <w:r w:rsidRPr="00292101">
              <w:rPr>
                <w:sz w:val="22"/>
                <w:szCs w:val="22"/>
              </w:rPr>
              <w:t>Tripping Time</w:t>
            </w:r>
          </w:p>
          <w:p w14:paraId="7E1AC637" w14:textId="7BB2CF6C" w:rsidR="007225FA" w:rsidRPr="00292101" w:rsidRDefault="007225FA" w:rsidP="00EB4A75">
            <w:pPr>
              <w:spacing w:line="360" w:lineRule="auto"/>
              <w:jc w:val="center"/>
              <w:rPr>
                <w:sz w:val="22"/>
                <w:szCs w:val="22"/>
              </w:rPr>
            </w:pPr>
            <w:r w:rsidRPr="00292101">
              <w:rPr>
                <w:sz w:val="22"/>
                <w:szCs w:val="22"/>
              </w:rPr>
              <w:t>[milliseconds]</w:t>
            </w:r>
          </w:p>
        </w:tc>
      </w:tr>
      <w:tr w:rsidR="007225FA" w:rsidRPr="00264BF9" w14:paraId="26A18976" w14:textId="1AACB5D8" w:rsidTr="00292101">
        <w:trPr>
          <w:trHeight w:val="926"/>
        </w:trPr>
        <w:tc>
          <w:tcPr>
            <w:tcW w:w="2557" w:type="dxa"/>
          </w:tcPr>
          <w:p w14:paraId="3D1CA105" w14:textId="313C81A3"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_A_RLY</w:t>
            </w:r>
            <w:r w:rsidRPr="00292101">
              <w:rPr>
                <w:sz w:val="22"/>
                <w:szCs w:val="22"/>
              </w:rPr>
              <w:t xml:space="preserve"> RMS</w:t>
            </w:r>
          </w:p>
          <w:p w14:paraId="0E5A2442" w14:textId="335AAC98"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_B_RLY</w:t>
            </w:r>
            <w:r w:rsidRPr="00292101">
              <w:rPr>
                <w:sz w:val="22"/>
                <w:szCs w:val="22"/>
              </w:rPr>
              <w:t xml:space="preserve"> RMS</w:t>
            </w:r>
          </w:p>
          <w:p w14:paraId="16FCBDD0" w14:textId="1E9585D5" w:rsidR="007225FA" w:rsidRPr="00292101" w:rsidRDefault="007225FA" w:rsidP="004A6856">
            <w:pPr>
              <w:spacing w:line="360" w:lineRule="auto"/>
              <w:jc w:val="center"/>
              <w:rPr>
                <w:sz w:val="22"/>
                <w:szCs w:val="22"/>
              </w:rPr>
            </w:pPr>
            <w:r w:rsidRPr="00292101">
              <w:rPr>
                <w:sz w:val="22"/>
                <w:szCs w:val="22"/>
              </w:rPr>
              <w:t>Vsns_PH</w:t>
            </w:r>
            <w:r w:rsidR="00052B1D" w:rsidRPr="00292101">
              <w:rPr>
                <w:sz w:val="22"/>
                <w:szCs w:val="22"/>
              </w:rPr>
              <w:t>_C_RLY</w:t>
            </w:r>
            <w:r w:rsidRPr="00292101">
              <w:rPr>
                <w:sz w:val="22"/>
                <w:szCs w:val="22"/>
              </w:rPr>
              <w:t xml:space="preserve"> RMS</w:t>
            </w:r>
          </w:p>
        </w:tc>
        <w:tc>
          <w:tcPr>
            <w:tcW w:w="3833" w:type="dxa"/>
          </w:tcPr>
          <w:p w14:paraId="7C7A8777" w14:textId="77777777" w:rsidR="007C2E1A" w:rsidRPr="00292101" w:rsidRDefault="007C2E1A" w:rsidP="004A6856">
            <w:pPr>
              <w:spacing w:line="360" w:lineRule="auto"/>
              <w:jc w:val="center"/>
              <w:rPr>
                <w:sz w:val="22"/>
                <w:szCs w:val="22"/>
              </w:rPr>
            </w:pPr>
          </w:p>
          <w:p w14:paraId="790A83EA" w14:textId="35E0A7CD" w:rsidR="007225FA" w:rsidRPr="00292101" w:rsidRDefault="008E0697" w:rsidP="004A6856">
            <w:pPr>
              <w:spacing w:line="360" w:lineRule="auto"/>
              <w:jc w:val="center"/>
              <w:rPr>
                <w:sz w:val="22"/>
                <w:szCs w:val="22"/>
              </w:rPr>
            </w:pPr>
            <w:r w:rsidRPr="00292101">
              <w:rPr>
                <w:sz w:val="22"/>
                <w:szCs w:val="22"/>
              </w:rPr>
              <w:t xml:space="preserve">Vsns_PHx RMS </w:t>
            </w:r>
            <w:r w:rsidR="007225FA" w:rsidRPr="00292101">
              <w:rPr>
                <w:sz w:val="22"/>
                <w:szCs w:val="22"/>
              </w:rPr>
              <w:t>&gt; 125[V]</w:t>
            </w:r>
          </w:p>
        </w:tc>
        <w:tc>
          <w:tcPr>
            <w:tcW w:w="1837" w:type="dxa"/>
          </w:tcPr>
          <w:p w14:paraId="50855883" w14:textId="260D98A4" w:rsidR="007225FA" w:rsidRPr="00292101" w:rsidRDefault="007225FA" w:rsidP="004A6856">
            <w:pPr>
              <w:spacing w:line="360" w:lineRule="auto"/>
              <w:jc w:val="center"/>
              <w:rPr>
                <w:sz w:val="22"/>
                <w:szCs w:val="22"/>
              </w:rPr>
            </w:pPr>
            <w:r w:rsidRPr="00292101">
              <w:rPr>
                <w:sz w:val="22"/>
                <w:szCs w:val="22"/>
              </w:rPr>
              <w:t>100</w:t>
            </w:r>
          </w:p>
        </w:tc>
      </w:tr>
      <w:tr w:rsidR="00471445" w:rsidRPr="00264BF9" w14:paraId="6C44A676" w14:textId="77777777" w:rsidTr="00292101">
        <w:trPr>
          <w:trHeight w:val="131"/>
        </w:trPr>
        <w:tc>
          <w:tcPr>
            <w:tcW w:w="2557" w:type="dxa"/>
          </w:tcPr>
          <w:p w14:paraId="23F573A3" w14:textId="456033F7" w:rsidR="00471445" w:rsidRPr="00292101" w:rsidRDefault="00471445" w:rsidP="004A6856">
            <w:pPr>
              <w:spacing w:line="360" w:lineRule="auto"/>
              <w:jc w:val="center"/>
              <w:rPr>
                <w:sz w:val="22"/>
                <w:szCs w:val="22"/>
              </w:rPr>
            </w:pPr>
            <w:r w:rsidRPr="00292101">
              <w:rPr>
                <w:sz w:val="22"/>
                <w:szCs w:val="22"/>
              </w:rPr>
              <w:t>Vsns_28V_IN</w:t>
            </w:r>
          </w:p>
        </w:tc>
        <w:tc>
          <w:tcPr>
            <w:tcW w:w="3833" w:type="dxa"/>
          </w:tcPr>
          <w:p w14:paraId="1A61F81A" w14:textId="10DCACEF" w:rsidR="00471445" w:rsidRPr="00292101" w:rsidRDefault="00471445" w:rsidP="004A6856">
            <w:pPr>
              <w:spacing w:line="360" w:lineRule="auto"/>
              <w:jc w:val="center"/>
              <w:rPr>
                <w:sz w:val="22"/>
                <w:szCs w:val="22"/>
              </w:rPr>
            </w:pPr>
            <w:r w:rsidRPr="00292101">
              <w:rPr>
                <w:sz w:val="22"/>
                <w:szCs w:val="22"/>
              </w:rPr>
              <w:t>Vsns_28V_IN &gt; 35[V]</w:t>
            </w:r>
          </w:p>
        </w:tc>
        <w:tc>
          <w:tcPr>
            <w:tcW w:w="1837" w:type="dxa"/>
          </w:tcPr>
          <w:p w14:paraId="3B77C6A7" w14:textId="517E1AD3" w:rsidR="00471445" w:rsidRPr="00292101" w:rsidRDefault="00471445" w:rsidP="004A6856">
            <w:pPr>
              <w:spacing w:line="360" w:lineRule="auto"/>
              <w:jc w:val="center"/>
              <w:rPr>
                <w:sz w:val="22"/>
                <w:szCs w:val="22"/>
              </w:rPr>
            </w:pPr>
            <w:r w:rsidRPr="00292101">
              <w:rPr>
                <w:sz w:val="22"/>
                <w:szCs w:val="22"/>
              </w:rPr>
              <w:t>2</w:t>
            </w:r>
          </w:p>
        </w:tc>
      </w:tr>
    </w:tbl>
    <w:p w14:paraId="25F01F77" w14:textId="77777777" w:rsidR="00D9141B" w:rsidRPr="00264BF9" w:rsidRDefault="00D9141B" w:rsidP="00264BF9">
      <w:pPr>
        <w:pStyle w:val="ListParagraph"/>
        <w:spacing w:line="360" w:lineRule="auto"/>
        <w:rPr>
          <w:sz w:val="22"/>
          <w:szCs w:val="22"/>
        </w:rPr>
      </w:pPr>
    </w:p>
    <w:p w14:paraId="749CFEA1" w14:textId="2DE06DD6" w:rsidR="00D9141B" w:rsidRDefault="00471445" w:rsidP="00471445">
      <w:pPr>
        <w:pStyle w:val="ListParagraph"/>
        <w:numPr>
          <w:ilvl w:val="0"/>
          <w:numId w:val="52"/>
        </w:numPr>
        <w:spacing w:line="360" w:lineRule="auto"/>
        <w:rPr>
          <w:sz w:val="22"/>
          <w:szCs w:val="22"/>
        </w:rPr>
      </w:pPr>
      <w:r>
        <w:rPr>
          <w:sz w:val="22"/>
          <w:szCs w:val="22"/>
        </w:rPr>
        <w:t xml:space="preserve">If the Input OVP event occurs, the system shall initiate the Standard </w:t>
      </w:r>
      <w:r w:rsidR="00A925A1">
        <w:rPr>
          <w:sz w:val="22"/>
          <w:szCs w:val="22"/>
        </w:rPr>
        <w:t>S</w:t>
      </w:r>
      <w:r>
        <w:rPr>
          <w:sz w:val="22"/>
          <w:szCs w:val="22"/>
        </w:rPr>
        <w:t>hutdown sequence.</w:t>
      </w:r>
    </w:p>
    <w:p w14:paraId="182CA098" w14:textId="1E31BCBF" w:rsidR="00471445" w:rsidRDefault="00471445" w:rsidP="00471445">
      <w:pPr>
        <w:pStyle w:val="ListParagraph"/>
        <w:numPr>
          <w:ilvl w:val="0"/>
          <w:numId w:val="52"/>
        </w:numPr>
        <w:spacing w:line="360" w:lineRule="auto"/>
        <w:rPr>
          <w:sz w:val="22"/>
          <w:szCs w:val="22"/>
        </w:rPr>
      </w:pPr>
      <w:r>
        <w:rPr>
          <w:sz w:val="22"/>
          <w:szCs w:val="22"/>
        </w:rPr>
        <w:t>If the system Input voltages are within the specified range for at least 1 second, the system shall initiate the Power On sequence.</w:t>
      </w:r>
    </w:p>
    <w:p w14:paraId="7964DCE5" w14:textId="77777777" w:rsidR="009A24C1" w:rsidRDefault="009A24C1" w:rsidP="009A24C1">
      <w:pPr>
        <w:spacing w:line="360" w:lineRule="auto"/>
        <w:rPr>
          <w:sz w:val="22"/>
          <w:szCs w:val="22"/>
        </w:rPr>
      </w:pPr>
    </w:p>
    <w:p w14:paraId="2C5A4925" w14:textId="77777777" w:rsidR="009A24C1" w:rsidRDefault="009A24C1" w:rsidP="009A24C1">
      <w:pPr>
        <w:spacing w:line="360" w:lineRule="auto"/>
        <w:rPr>
          <w:sz w:val="22"/>
          <w:szCs w:val="22"/>
        </w:rPr>
      </w:pPr>
    </w:p>
    <w:p w14:paraId="1D110364" w14:textId="77777777" w:rsidR="009A24C1" w:rsidRDefault="009A24C1" w:rsidP="009A24C1">
      <w:pPr>
        <w:spacing w:line="360" w:lineRule="auto"/>
        <w:rPr>
          <w:sz w:val="22"/>
          <w:szCs w:val="22"/>
        </w:rPr>
      </w:pPr>
    </w:p>
    <w:p w14:paraId="3244964A" w14:textId="77777777" w:rsidR="009A24C1" w:rsidRDefault="009A24C1" w:rsidP="009A24C1">
      <w:pPr>
        <w:spacing w:line="360" w:lineRule="auto"/>
        <w:rPr>
          <w:sz w:val="22"/>
          <w:szCs w:val="22"/>
        </w:rPr>
      </w:pPr>
    </w:p>
    <w:p w14:paraId="02A87CB0" w14:textId="77777777" w:rsidR="009A24C1" w:rsidRPr="009A24C1" w:rsidRDefault="009A24C1" w:rsidP="009A24C1">
      <w:pPr>
        <w:spacing w:line="360" w:lineRule="auto"/>
        <w:rPr>
          <w:sz w:val="22"/>
          <w:szCs w:val="22"/>
        </w:rPr>
      </w:pPr>
    </w:p>
    <w:p w14:paraId="00B87FD9" w14:textId="527D9A73" w:rsidR="00471445" w:rsidRPr="009A24C1" w:rsidRDefault="0029485A" w:rsidP="009A24C1">
      <w:pPr>
        <w:pStyle w:val="ListParagraph"/>
        <w:numPr>
          <w:ilvl w:val="0"/>
          <w:numId w:val="52"/>
        </w:numPr>
        <w:spacing w:line="360" w:lineRule="auto"/>
        <w:rPr>
          <w:sz w:val="22"/>
          <w:szCs w:val="22"/>
        </w:rPr>
      </w:pPr>
      <w:r w:rsidRPr="00264BF9">
        <w:rPr>
          <w:sz w:val="22"/>
          <w:szCs w:val="22"/>
        </w:rPr>
        <w:lastRenderedPageBreak/>
        <w:t xml:space="preserve">The following is the Over Voltage Protection </w:t>
      </w:r>
      <w:r>
        <w:rPr>
          <w:b/>
          <w:bCs/>
          <w:sz w:val="22"/>
          <w:szCs w:val="22"/>
        </w:rPr>
        <w:t>Output</w:t>
      </w:r>
      <w:r>
        <w:rPr>
          <w:sz w:val="22"/>
          <w:szCs w:val="22"/>
        </w:rPr>
        <w:t xml:space="preserve"> </w:t>
      </w:r>
      <w:r w:rsidRPr="00264BF9">
        <w:rPr>
          <w:sz w:val="22"/>
          <w:szCs w:val="22"/>
        </w:rPr>
        <w:t>trip point specifications, that shall be implemented:</w:t>
      </w:r>
    </w:p>
    <w:tbl>
      <w:tblPr>
        <w:tblStyle w:val="TableGrid"/>
        <w:tblpPr w:leftFromText="180" w:rightFromText="180" w:vertAnchor="text" w:horzAnchor="margin" w:tblpXSpec="center" w:tblpY="49"/>
        <w:tblW w:w="7655" w:type="dxa"/>
        <w:tblLayout w:type="fixed"/>
        <w:tblLook w:val="04A0" w:firstRow="1" w:lastRow="0" w:firstColumn="1" w:lastColumn="0" w:noHBand="0" w:noVBand="1"/>
      </w:tblPr>
      <w:tblGrid>
        <w:gridCol w:w="1985"/>
        <w:gridCol w:w="3833"/>
        <w:gridCol w:w="1837"/>
      </w:tblGrid>
      <w:tr w:rsidR="009A24C1" w:rsidRPr="00264BF9" w14:paraId="20D471C6" w14:textId="77777777" w:rsidTr="009A24C1">
        <w:trPr>
          <w:trHeight w:val="204"/>
        </w:trPr>
        <w:tc>
          <w:tcPr>
            <w:tcW w:w="1985" w:type="dxa"/>
            <w:shd w:val="clear" w:color="auto" w:fill="FFF2CC" w:themeFill="accent4" w:themeFillTint="33"/>
          </w:tcPr>
          <w:p w14:paraId="50A3E986" w14:textId="77777777" w:rsidR="009A24C1" w:rsidRPr="00264BF9" w:rsidRDefault="009A24C1" w:rsidP="009A24C1">
            <w:pPr>
              <w:spacing w:line="360" w:lineRule="auto"/>
              <w:jc w:val="center"/>
              <w:rPr>
                <w:sz w:val="22"/>
                <w:szCs w:val="22"/>
              </w:rPr>
            </w:pPr>
            <w:r w:rsidRPr="00264BF9">
              <w:rPr>
                <w:sz w:val="22"/>
                <w:szCs w:val="22"/>
              </w:rPr>
              <w:t>Measured Lines</w:t>
            </w:r>
          </w:p>
        </w:tc>
        <w:tc>
          <w:tcPr>
            <w:tcW w:w="3833" w:type="dxa"/>
            <w:shd w:val="clear" w:color="auto" w:fill="FFF2CC" w:themeFill="accent4" w:themeFillTint="33"/>
          </w:tcPr>
          <w:p w14:paraId="3B42982A" w14:textId="77777777" w:rsidR="009A24C1" w:rsidRPr="00264BF9" w:rsidRDefault="009A24C1" w:rsidP="009A24C1">
            <w:pPr>
              <w:spacing w:line="360" w:lineRule="auto"/>
              <w:jc w:val="center"/>
              <w:rPr>
                <w:sz w:val="22"/>
                <w:szCs w:val="22"/>
              </w:rPr>
            </w:pPr>
            <w:r w:rsidRPr="00264BF9">
              <w:rPr>
                <w:sz w:val="22"/>
                <w:szCs w:val="22"/>
              </w:rPr>
              <w:t>Voltage Range</w:t>
            </w:r>
          </w:p>
        </w:tc>
        <w:tc>
          <w:tcPr>
            <w:tcW w:w="1837" w:type="dxa"/>
            <w:shd w:val="clear" w:color="auto" w:fill="FFF2CC" w:themeFill="accent4" w:themeFillTint="33"/>
          </w:tcPr>
          <w:p w14:paraId="04D45EF9" w14:textId="77777777" w:rsidR="009A24C1" w:rsidRPr="00264BF9" w:rsidRDefault="009A24C1" w:rsidP="009A24C1">
            <w:pPr>
              <w:spacing w:line="360" w:lineRule="auto"/>
              <w:jc w:val="center"/>
              <w:rPr>
                <w:sz w:val="22"/>
                <w:szCs w:val="22"/>
              </w:rPr>
            </w:pPr>
            <w:r w:rsidRPr="00264BF9">
              <w:rPr>
                <w:sz w:val="22"/>
                <w:szCs w:val="22"/>
              </w:rPr>
              <w:t>Tripping Time</w:t>
            </w:r>
          </w:p>
          <w:p w14:paraId="624C3685" w14:textId="77777777" w:rsidR="009A24C1" w:rsidRPr="00264BF9" w:rsidRDefault="009A24C1" w:rsidP="009A24C1">
            <w:pPr>
              <w:spacing w:line="360" w:lineRule="auto"/>
              <w:jc w:val="center"/>
              <w:rPr>
                <w:sz w:val="22"/>
                <w:szCs w:val="22"/>
              </w:rPr>
            </w:pPr>
            <w:r w:rsidRPr="00264BF9">
              <w:rPr>
                <w:sz w:val="22"/>
                <w:szCs w:val="22"/>
              </w:rPr>
              <w:t>[milliseconds]</w:t>
            </w:r>
          </w:p>
        </w:tc>
      </w:tr>
      <w:tr w:rsidR="009A24C1" w:rsidRPr="00264BF9" w14:paraId="5AD6F0B0" w14:textId="77777777" w:rsidTr="009A24C1">
        <w:trPr>
          <w:trHeight w:val="208"/>
        </w:trPr>
        <w:tc>
          <w:tcPr>
            <w:tcW w:w="1985" w:type="dxa"/>
          </w:tcPr>
          <w:p w14:paraId="111D6A29" w14:textId="77777777" w:rsidR="009A24C1" w:rsidRPr="00292101" w:rsidRDefault="009A24C1" w:rsidP="009A24C1">
            <w:pPr>
              <w:spacing w:line="360" w:lineRule="auto"/>
              <w:jc w:val="center"/>
              <w:rPr>
                <w:sz w:val="22"/>
                <w:szCs w:val="22"/>
              </w:rPr>
            </w:pPr>
            <w:r w:rsidRPr="00292101">
              <w:rPr>
                <w:sz w:val="22"/>
                <w:szCs w:val="22"/>
              </w:rPr>
              <w:t>DCDC1_VOUT</w:t>
            </w:r>
          </w:p>
        </w:tc>
        <w:tc>
          <w:tcPr>
            <w:tcW w:w="3833" w:type="dxa"/>
          </w:tcPr>
          <w:p w14:paraId="307E6756" w14:textId="7DE45871" w:rsidR="009A24C1" w:rsidRPr="00292101" w:rsidRDefault="009A24C1" w:rsidP="009A24C1">
            <w:pPr>
              <w:spacing w:line="360" w:lineRule="auto"/>
              <w:jc w:val="center"/>
              <w:rPr>
                <w:sz w:val="22"/>
                <w:szCs w:val="22"/>
              </w:rPr>
            </w:pPr>
            <w:r w:rsidRPr="00292101">
              <w:rPr>
                <w:sz w:val="22"/>
                <w:szCs w:val="22"/>
              </w:rPr>
              <w:t>DCDC1_VOUT &gt; 45[V]</w:t>
            </w:r>
          </w:p>
        </w:tc>
        <w:tc>
          <w:tcPr>
            <w:tcW w:w="1837" w:type="dxa"/>
            <w:vMerge w:val="restart"/>
          </w:tcPr>
          <w:p w14:paraId="7C4F09CF" w14:textId="77777777" w:rsidR="009A24C1" w:rsidRPr="00292101" w:rsidRDefault="009A24C1" w:rsidP="009A24C1">
            <w:pPr>
              <w:spacing w:line="360" w:lineRule="auto"/>
              <w:jc w:val="center"/>
              <w:rPr>
                <w:sz w:val="22"/>
                <w:szCs w:val="22"/>
              </w:rPr>
            </w:pPr>
          </w:p>
          <w:p w14:paraId="7F38338B" w14:textId="77777777" w:rsidR="009A24C1" w:rsidRPr="00292101" w:rsidRDefault="009A24C1" w:rsidP="009A24C1">
            <w:pPr>
              <w:spacing w:line="360" w:lineRule="auto"/>
              <w:jc w:val="center"/>
              <w:rPr>
                <w:sz w:val="22"/>
                <w:szCs w:val="22"/>
              </w:rPr>
            </w:pPr>
          </w:p>
          <w:p w14:paraId="2A1E6AB0" w14:textId="77777777" w:rsidR="009A24C1" w:rsidRPr="00292101" w:rsidRDefault="009A24C1" w:rsidP="009A24C1">
            <w:pPr>
              <w:spacing w:line="360" w:lineRule="auto"/>
              <w:jc w:val="center"/>
              <w:rPr>
                <w:sz w:val="22"/>
                <w:szCs w:val="22"/>
              </w:rPr>
            </w:pPr>
          </w:p>
          <w:p w14:paraId="6BEF99E8" w14:textId="77777777" w:rsidR="009A24C1" w:rsidRPr="00292101" w:rsidRDefault="009A24C1" w:rsidP="009A24C1">
            <w:pPr>
              <w:spacing w:line="360" w:lineRule="auto"/>
              <w:jc w:val="center"/>
              <w:rPr>
                <w:sz w:val="22"/>
                <w:szCs w:val="22"/>
              </w:rPr>
            </w:pPr>
          </w:p>
          <w:p w14:paraId="61F04D6B" w14:textId="77777777" w:rsidR="009A24C1" w:rsidRPr="00292101" w:rsidRDefault="009A24C1" w:rsidP="009A24C1">
            <w:pPr>
              <w:spacing w:line="360" w:lineRule="auto"/>
              <w:jc w:val="center"/>
              <w:rPr>
                <w:sz w:val="22"/>
                <w:szCs w:val="22"/>
              </w:rPr>
            </w:pPr>
            <w:r w:rsidRPr="00292101">
              <w:rPr>
                <w:sz w:val="22"/>
                <w:szCs w:val="22"/>
              </w:rPr>
              <w:t>2</w:t>
            </w:r>
          </w:p>
        </w:tc>
      </w:tr>
      <w:tr w:rsidR="009A24C1" w:rsidRPr="00264BF9" w14:paraId="5DCF8E9B" w14:textId="77777777" w:rsidTr="009A24C1">
        <w:trPr>
          <w:trHeight w:val="47"/>
        </w:trPr>
        <w:tc>
          <w:tcPr>
            <w:tcW w:w="1985" w:type="dxa"/>
          </w:tcPr>
          <w:p w14:paraId="02DC8295" w14:textId="77777777" w:rsidR="009A24C1" w:rsidRPr="00292101" w:rsidRDefault="009A24C1" w:rsidP="009A24C1">
            <w:pPr>
              <w:spacing w:line="360" w:lineRule="auto"/>
              <w:jc w:val="center"/>
              <w:rPr>
                <w:sz w:val="22"/>
                <w:szCs w:val="22"/>
              </w:rPr>
            </w:pPr>
            <w:r w:rsidRPr="00292101">
              <w:rPr>
                <w:sz w:val="22"/>
                <w:szCs w:val="22"/>
              </w:rPr>
              <w:t>DCDC2_VOUT</w:t>
            </w:r>
          </w:p>
        </w:tc>
        <w:tc>
          <w:tcPr>
            <w:tcW w:w="3833" w:type="dxa"/>
          </w:tcPr>
          <w:p w14:paraId="608A3E28" w14:textId="7CF9DCEC" w:rsidR="009A24C1" w:rsidRPr="00292101" w:rsidRDefault="009A24C1" w:rsidP="009A24C1">
            <w:pPr>
              <w:spacing w:line="360" w:lineRule="auto"/>
              <w:jc w:val="center"/>
              <w:rPr>
                <w:sz w:val="22"/>
                <w:szCs w:val="22"/>
              </w:rPr>
            </w:pPr>
            <w:r w:rsidRPr="00292101">
              <w:rPr>
                <w:sz w:val="22"/>
                <w:szCs w:val="22"/>
              </w:rPr>
              <w:t>DCDC2_VOUT &gt; 31.5[V]</w:t>
            </w:r>
          </w:p>
        </w:tc>
        <w:tc>
          <w:tcPr>
            <w:tcW w:w="1837" w:type="dxa"/>
            <w:vMerge/>
          </w:tcPr>
          <w:p w14:paraId="327F6EEF" w14:textId="77777777" w:rsidR="009A24C1" w:rsidRPr="00292101" w:rsidRDefault="009A24C1" w:rsidP="009A24C1">
            <w:pPr>
              <w:spacing w:line="360" w:lineRule="auto"/>
              <w:rPr>
                <w:sz w:val="22"/>
                <w:szCs w:val="22"/>
              </w:rPr>
            </w:pPr>
          </w:p>
        </w:tc>
      </w:tr>
      <w:tr w:rsidR="009A24C1" w:rsidRPr="00264BF9" w14:paraId="02FD3C77" w14:textId="77777777" w:rsidTr="009A24C1">
        <w:trPr>
          <w:trHeight w:val="47"/>
        </w:trPr>
        <w:tc>
          <w:tcPr>
            <w:tcW w:w="1985" w:type="dxa"/>
          </w:tcPr>
          <w:p w14:paraId="7E9EAA98" w14:textId="77777777" w:rsidR="009A24C1" w:rsidRPr="00292101" w:rsidRDefault="009A24C1" w:rsidP="009A24C1">
            <w:pPr>
              <w:spacing w:line="360" w:lineRule="auto"/>
              <w:jc w:val="center"/>
              <w:rPr>
                <w:sz w:val="22"/>
                <w:szCs w:val="22"/>
              </w:rPr>
            </w:pPr>
            <w:r w:rsidRPr="00292101">
              <w:rPr>
                <w:sz w:val="22"/>
                <w:szCs w:val="22"/>
              </w:rPr>
              <w:t>DCDC5_VOUT</w:t>
            </w:r>
          </w:p>
          <w:p w14:paraId="280384B4" w14:textId="77777777" w:rsidR="009A24C1" w:rsidRPr="00292101" w:rsidRDefault="009A24C1" w:rsidP="009A24C1">
            <w:pPr>
              <w:spacing w:line="360" w:lineRule="auto"/>
              <w:jc w:val="center"/>
              <w:rPr>
                <w:sz w:val="22"/>
                <w:szCs w:val="22"/>
              </w:rPr>
            </w:pPr>
            <w:r w:rsidRPr="00292101">
              <w:rPr>
                <w:sz w:val="22"/>
                <w:szCs w:val="22"/>
              </w:rPr>
              <w:t>DCDC6_VOUT</w:t>
            </w:r>
          </w:p>
          <w:p w14:paraId="2A06AE0E" w14:textId="77777777" w:rsidR="009A24C1" w:rsidRPr="00292101" w:rsidRDefault="009A24C1" w:rsidP="009A24C1">
            <w:pPr>
              <w:spacing w:line="360" w:lineRule="auto"/>
              <w:jc w:val="center"/>
              <w:rPr>
                <w:sz w:val="22"/>
                <w:szCs w:val="22"/>
              </w:rPr>
            </w:pPr>
            <w:r w:rsidRPr="00292101">
              <w:rPr>
                <w:sz w:val="22"/>
                <w:szCs w:val="22"/>
              </w:rPr>
              <w:t>DCDC7_VOUT</w:t>
            </w:r>
          </w:p>
          <w:p w14:paraId="5D501F8F" w14:textId="77777777" w:rsidR="009A24C1" w:rsidRPr="00292101" w:rsidRDefault="009A24C1" w:rsidP="009A24C1">
            <w:pPr>
              <w:spacing w:line="360" w:lineRule="auto"/>
              <w:jc w:val="center"/>
              <w:rPr>
                <w:sz w:val="22"/>
                <w:szCs w:val="22"/>
              </w:rPr>
            </w:pPr>
            <w:r w:rsidRPr="00292101">
              <w:rPr>
                <w:sz w:val="22"/>
                <w:szCs w:val="22"/>
              </w:rPr>
              <w:t>DCDC8_VOUT</w:t>
            </w:r>
          </w:p>
          <w:p w14:paraId="65D78DEF" w14:textId="77777777" w:rsidR="009A24C1" w:rsidRPr="00292101" w:rsidRDefault="009A24C1" w:rsidP="009A24C1">
            <w:pPr>
              <w:spacing w:line="360" w:lineRule="auto"/>
              <w:jc w:val="center"/>
              <w:rPr>
                <w:sz w:val="22"/>
                <w:szCs w:val="22"/>
              </w:rPr>
            </w:pPr>
            <w:r w:rsidRPr="00292101">
              <w:rPr>
                <w:sz w:val="22"/>
                <w:szCs w:val="22"/>
              </w:rPr>
              <w:t>DCDC9_VOUT</w:t>
            </w:r>
          </w:p>
          <w:p w14:paraId="196CF3A0" w14:textId="77777777" w:rsidR="009A24C1" w:rsidRPr="00292101" w:rsidRDefault="009A24C1" w:rsidP="009A24C1">
            <w:pPr>
              <w:spacing w:line="360" w:lineRule="auto"/>
              <w:jc w:val="center"/>
              <w:rPr>
                <w:sz w:val="22"/>
                <w:szCs w:val="22"/>
              </w:rPr>
            </w:pPr>
            <w:r w:rsidRPr="00292101">
              <w:rPr>
                <w:sz w:val="22"/>
                <w:szCs w:val="22"/>
              </w:rPr>
              <w:t>DCDC10_VOUT</w:t>
            </w:r>
          </w:p>
        </w:tc>
        <w:tc>
          <w:tcPr>
            <w:tcW w:w="3833" w:type="dxa"/>
          </w:tcPr>
          <w:p w14:paraId="03CB06E3" w14:textId="77777777" w:rsidR="009A24C1" w:rsidRPr="00292101" w:rsidRDefault="009A24C1" w:rsidP="009A24C1">
            <w:pPr>
              <w:spacing w:line="360" w:lineRule="auto"/>
              <w:jc w:val="center"/>
              <w:rPr>
                <w:sz w:val="22"/>
                <w:szCs w:val="22"/>
              </w:rPr>
            </w:pPr>
          </w:p>
          <w:p w14:paraId="1ED3EA10" w14:textId="77777777" w:rsidR="009A24C1" w:rsidRPr="00292101" w:rsidRDefault="009A24C1" w:rsidP="009A24C1">
            <w:pPr>
              <w:spacing w:line="360" w:lineRule="auto"/>
              <w:jc w:val="center"/>
              <w:rPr>
                <w:sz w:val="22"/>
                <w:szCs w:val="22"/>
              </w:rPr>
            </w:pPr>
          </w:p>
          <w:p w14:paraId="42C7391C" w14:textId="77777777" w:rsidR="009A24C1" w:rsidRPr="00292101" w:rsidRDefault="009A24C1" w:rsidP="009A24C1">
            <w:pPr>
              <w:spacing w:line="360" w:lineRule="auto"/>
              <w:jc w:val="center"/>
              <w:rPr>
                <w:sz w:val="22"/>
                <w:szCs w:val="22"/>
              </w:rPr>
            </w:pPr>
            <w:r w:rsidRPr="00292101">
              <w:rPr>
                <w:sz w:val="22"/>
                <w:szCs w:val="22"/>
              </w:rPr>
              <w:t>DCDCx_VOUT &gt; 35[V]</w:t>
            </w:r>
          </w:p>
        </w:tc>
        <w:tc>
          <w:tcPr>
            <w:tcW w:w="1837" w:type="dxa"/>
            <w:vMerge/>
          </w:tcPr>
          <w:p w14:paraId="6FE6C415" w14:textId="77777777" w:rsidR="009A24C1" w:rsidRPr="00292101" w:rsidRDefault="009A24C1" w:rsidP="009A24C1">
            <w:pPr>
              <w:spacing w:line="360" w:lineRule="auto"/>
              <w:rPr>
                <w:sz w:val="22"/>
                <w:szCs w:val="22"/>
              </w:rPr>
            </w:pPr>
          </w:p>
        </w:tc>
      </w:tr>
    </w:tbl>
    <w:p w14:paraId="39000422" w14:textId="77777777" w:rsidR="0029485A" w:rsidRPr="00264BF9" w:rsidRDefault="0029485A" w:rsidP="00264BF9">
      <w:pPr>
        <w:spacing w:line="360" w:lineRule="auto"/>
        <w:rPr>
          <w:sz w:val="22"/>
          <w:szCs w:val="22"/>
        </w:rPr>
      </w:pPr>
    </w:p>
    <w:p w14:paraId="31693ECE" w14:textId="6A98F265" w:rsidR="00D90F18" w:rsidRPr="00264BF9" w:rsidRDefault="008467E1" w:rsidP="00264BF9">
      <w:pPr>
        <w:pStyle w:val="ListParagraph"/>
        <w:numPr>
          <w:ilvl w:val="0"/>
          <w:numId w:val="52"/>
        </w:numPr>
        <w:spacing w:line="360" w:lineRule="auto"/>
        <w:rPr>
          <w:sz w:val="22"/>
          <w:szCs w:val="22"/>
        </w:rPr>
      </w:pPr>
      <w:r>
        <w:rPr>
          <w:sz w:val="22"/>
          <w:szCs w:val="22"/>
        </w:rPr>
        <w:t>If the output OVP event occurs, the system shall initiate the Emergency Shutdown procedure.</w:t>
      </w:r>
    </w:p>
    <w:p w14:paraId="696077ED" w14:textId="54596717" w:rsidR="0035259F" w:rsidRPr="001F6B1D" w:rsidRDefault="008467E1" w:rsidP="001F6B1D">
      <w:pPr>
        <w:pStyle w:val="ListParagraph"/>
        <w:numPr>
          <w:ilvl w:val="0"/>
          <w:numId w:val="52"/>
        </w:numPr>
        <w:spacing w:line="360" w:lineRule="auto"/>
        <w:rPr>
          <w:sz w:val="22"/>
          <w:szCs w:val="22"/>
        </w:rPr>
      </w:pPr>
      <w:bookmarkStart w:id="32" w:name="_Toc159852945"/>
      <w:bookmarkStart w:id="33" w:name="_Toc162450722"/>
      <w:r>
        <w:rPr>
          <w:sz w:val="22"/>
          <w:szCs w:val="22"/>
        </w:rPr>
        <w:t xml:space="preserve">If the dry-contact switch (PowerOn_fpga) line was driven LOW and driven HIGH back again, the system shall initiate the Power On </w:t>
      </w:r>
      <w:r w:rsidR="002039ED">
        <w:rPr>
          <w:sz w:val="22"/>
          <w:szCs w:val="22"/>
        </w:rPr>
        <w:t>s</w:t>
      </w:r>
      <w:r>
        <w:rPr>
          <w:sz w:val="22"/>
          <w:szCs w:val="22"/>
        </w:rPr>
        <w:t>equence.</w:t>
      </w:r>
    </w:p>
    <w:p w14:paraId="5B1C11D1" w14:textId="0C8A8EBC" w:rsidR="00C124F2" w:rsidRPr="00AE614B" w:rsidRDefault="00C124F2" w:rsidP="00AE614B">
      <w:pPr>
        <w:pStyle w:val="Heading3"/>
        <w:spacing w:line="360" w:lineRule="auto"/>
        <w:rPr>
          <w:sz w:val="22"/>
          <w:szCs w:val="22"/>
        </w:rPr>
      </w:pPr>
      <w:bookmarkStart w:id="34" w:name="_Toc172103009"/>
      <w:r w:rsidRPr="00AE614B">
        <w:rPr>
          <w:sz w:val="22"/>
          <w:szCs w:val="22"/>
        </w:rPr>
        <w:t xml:space="preserve">Under Voltage </w:t>
      </w:r>
      <w:r w:rsidR="001746CD" w:rsidRPr="00AE614B">
        <w:rPr>
          <w:sz w:val="22"/>
          <w:szCs w:val="22"/>
        </w:rPr>
        <w:t>P</w:t>
      </w:r>
      <w:r w:rsidRPr="00AE614B">
        <w:rPr>
          <w:sz w:val="22"/>
          <w:szCs w:val="22"/>
        </w:rPr>
        <w:t>rotection</w:t>
      </w:r>
      <w:bookmarkEnd w:id="32"/>
      <w:bookmarkEnd w:id="33"/>
      <w:r w:rsidR="001746CD" w:rsidRPr="00AE614B">
        <w:rPr>
          <w:sz w:val="22"/>
          <w:szCs w:val="22"/>
        </w:rPr>
        <w:t xml:space="preserve"> (UVP)</w:t>
      </w:r>
      <w:bookmarkEnd w:id="34"/>
    </w:p>
    <w:p w14:paraId="2288BE67" w14:textId="340392F9" w:rsidR="001746CD" w:rsidRPr="00AE614B" w:rsidRDefault="004F47E5" w:rsidP="00AE614B">
      <w:pPr>
        <w:pStyle w:val="Heading4"/>
        <w:spacing w:line="360" w:lineRule="auto"/>
      </w:pPr>
      <w:r w:rsidRPr="00AE614B">
        <w:t>Overview</w:t>
      </w:r>
    </w:p>
    <w:p w14:paraId="7C38A767" w14:textId="77777777" w:rsidR="00EC731B" w:rsidRPr="00AE614B" w:rsidRDefault="00C124F2" w:rsidP="00AE614B">
      <w:pPr>
        <w:spacing w:line="360" w:lineRule="auto"/>
        <w:rPr>
          <w:sz w:val="22"/>
          <w:szCs w:val="22"/>
        </w:rPr>
      </w:pPr>
      <w:r w:rsidRPr="00AE614B">
        <w:rPr>
          <w:sz w:val="22"/>
          <w:szCs w:val="22"/>
        </w:rPr>
        <w:t xml:space="preserve">All main inputs shall be under-voltage protected. If any input voltage is in an under-voltage state, for more than the rated duration, </w:t>
      </w:r>
      <w:r w:rsidR="00EC731B" w:rsidRPr="00AE614B">
        <w:rPr>
          <w:sz w:val="22"/>
          <w:szCs w:val="22"/>
        </w:rPr>
        <w:t xml:space="preserve">the PSU shall handle the operation accordingly. </w:t>
      </w:r>
    </w:p>
    <w:p w14:paraId="3E4F0D8E" w14:textId="30B5BDB2" w:rsidR="00F36D32" w:rsidRPr="00AE614B" w:rsidRDefault="00782844" w:rsidP="00AE614B">
      <w:pPr>
        <w:pStyle w:val="Heading4"/>
        <w:spacing w:line="360" w:lineRule="auto"/>
      </w:pPr>
      <w:r w:rsidRPr="00AE614B">
        <w:t>Under</w:t>
      </w:r>
      <w:r w:rsidR="00EC731B" w:rsidRPr="00AE614B">
        <w:t xml:space="preserve"> Voltage Protection </w:t>
      </w:r>
      <w:r w:rsidR="002A42DA" w:rsidRPr="00AE614B">
        <w:t xml:space="preserve">AC </w:t>
      </w:r>
      <w:r w:rsidR="00EC731B" w:rsidRPr="00AE614B">
        <w:t>Specific Requirements</w:t>
      </w:r>
    </w:p>
    <w:p w14:paraId="70DABACC" w14:textId="77777777" w:rsidR="0030074E" w:rsidRPr="00AE614B" w:rsidRDefault="0030074E" w:rsidP="00AE614B">
      <w:pPr>
        <w:pStyle w:val="ListParagraph"/>
        <w:numPr>
          <w:ilvl w:val="0"/>
          <w:numId w:val="58"/>
        </w:numPr>
        <w:spacing w:line="360" w:lineRule="auto"/>
        <w:rPr>
          <w:sz w:val="22"/>
          <w:szCs w:val="22"/>
        </w:rPr>
      </w:pPr>
      <w:r w:rsidRPr="00AE614B">
        <w:rPr>
          <w:sz w:val="22"/>
          <w:szCs w:val="22"/>
        </w:rPr>
        <w:t xml:space="preserve">All </w:t>
      </w:r>
      <w:r w:rsidRPr="00AE614B">
        <w:rPr>
          <w:sz w:val="22"/>
          <w:szCs w:val="22"/>
          <w:lang w:val="en-IL"/>
        </w:rPr>
        <w:t xml:space="preserve">three phases of input AC voltages </w:t>
      </w:r>
      <w:r w:rsidRPr="00AE614B">
        <w:rPr>
          <w:sz w:val="22"/>
          <w:szCs w:val="22"/>
        </w:rPr>
        <w:t>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0666AD" w:rsidRPr="00AE614B" w14:paraId="7E9498C2" w14:textId="77777777" w:rsidTr="00BB5F54">
        <w:trPr>
          <w:trHeight w:val="204"/>
        </w:trPr>
        <w:tc>
          <w:tcPr>
            <w:tcW w:w="1838" w:type="dxa"/>
            <w:shd w:val="clear" w:color="auto" w:fill="FFF2CC" w:themeFill="accent4" w:themeFillTint="33"/>
          </w:tcPr>
          <w:p w14:paraId="3C6DBEB9" w14:textId="77777777" w:rsidR="000666AD" w:rsidRPr="00AE614B" w:rsidRDefault="000666AD" w:rsidP="00AE614B">
            <w:pPr>
              <w:spacing w:line="360" w:lineRule="auto"/>
              <w:rPr>
                <w:sz w:val="22"/>
                <w:szCs w:val="22"/>
              </w:rPr>
            </w:pPr>
            <w:r w:rsidRPr="00AE614B">
              <w:rPr>
                <w:sz w:val="22"/>
                <w:szCs w:val="22"/>
              </w:rPr>
              <w:t>Measured Lines</w:t>
            </w:r>
          </w:p>
        </w:tc>
        <w:tc>
          <w:tcPr>
            <w:tcW w:w="3833" w:type="dxa"/>
            <w:shd w:val="clear" w:color="auto" w:fill="FFF2CC" w:themeFill="accent4" w:themeFillTint="33"/>
          </w:tcPr>
          <w:p w14:paraId="593A815E" w14:textId="77777777" w:rsidR="000666AD" w:rsidRPr="00AE614B" w:rsidRDefault="000666AD"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3481DBE6" w14:textId="77777777" w:rsidR="000666AD" w:rsidRPr="00AE614B" w:rsidRDefault="000666AD" w:rsidP="00AE614B">
            <w:pPr>
              <w:spacing w:line="360" w:lineRule="auto"/>
              <w:rPr>
                <w:sz w:val="22"/>
                <w:szCs w:val="22"/>
              </w:rPr>
            </w:pPr>
            <w:r w:rsidRPr="00AE614B">
              <w:rPr>
                <w:sz w:val="22"/>
                <w:szCs w:val="22"/>
              </w:rPr>
              <w:t>Tripping Time</w:t>
            </w:r>
          </w:p>
          <w:p w14:paraId="74DDDDD8" w14:textId="77777777" w:rsidR="000666AD" w:rsidRPr="00AE614B" w:rsidRDefault="000666AD" w:rsidP="00AE614B">
            <w:pPr>
              <w:spacing w:line="360" w:lineRule="auto"/>
              <w:rPr>
                <w:sz w:val="22"/>
                <w:szCs w:val="22"/>
              </w:rPr>
            </w:pPr>
            <w:r w:rsidRPr="00AE614B">
              <w:rPr>
                <w:sz w:val="22"/>
                <w:szCs w:val="22"/>
              </w:rPr>
              <w:t>[milliseconds]</w:t>
            </w:r>
          </w:p>
        </w:tc>
      </w:tr>
      <w:tr w:rsidR="000666AD" w:rsidRPr="00AE614B" w14:paraId="6D16D9B9" w14:textId="77777777" w:rsidTr="00BB5F54">
        <w:trPr>
          <w:trHeight w:val="358"/>
        </w:trPr>
        <w:tc>
          <w:tcPr>
            <w:tcW w:w="1838" w:type="dxa"/>
            <w:vMerge w:val="restart"/>
          </w:tcPr>
          <w:p w14:paraId="25B53CE5" w14:textId="6346C8E2" w:rsidR="000666AD" w:rsidRPr="00AE614B" w:rsidRDefault="000666AD" w:rsidP="00AE614B">
            <w:pPr>
              <w:spacing w:line="360" w:lineRule="auto"/>
              <w:rPr>
                <w:sz w:val="22"/>
                <w:szCs w:val="22"/>
              </w:rPr>
            </w:pPr>
            <w:r w:rsidRPr="00AE614B">
              <w:rPr>
                <w:sz w:val="22"/>
                <w:szCs w:val="22"/>
              </w:rPr>
              <w:t>Vsns_PH1 RMS</w:t>
            </w:r>
          </w:p>
          <w:p w14:paraId="34EDDEC1" w14:textId="77777777" w:rsidR="000666AD" w:rsidRPr="00AE614B" w:rsidRDefault="000666AD" w:rsidP="00AE614B">
            <w:pPr>
              <w:spacing w:line="360" w:lineRule="auto"/>
              <w:rPr>
                <w:sz w:val="22"/>
                <w:szCs w:val="22"/>
              </w:rPr>
            </w:pPr>
            <w:r w:rsidRPr="00AE614B">
              <w:rPr>
                <w:sz w:val="22"/>
                <w:szCs w:val="22"/>
              </w:rPr>
              <w:t>Vsns_PH2 RMS</w:t>
            </w:r>
          </w:p>
          <w:p w14:paraId="2487697B" w14:textId="77777777" w:rsidR="000666AD" w:rsidRPr="00AE614B" w:rsidRDefault="000666AD" w:rsidP="00AE614B">
            <w:pPr>
              <w:spacing w:line="360" w:lineRule="auto"/>
              <w:rPr>
                <w:sz w:val="22"/>
                <w:szCs w:val="22"/>
              </w:rPr>
            </w:pPr>
            <w:r w:rsidRPr="00AE614B">
              <w:rPr>
                <w:sz w:val="22"/>
                <w:szCs w:val="22"/>
              </w:rPr>
              <w:t>Vsns_PH3 RMS</w:t>
            </w:r>
          </w:p>
        </w:tc>
        <w:tc>
          <w:tcPr>
            <w:tcW w:w="3833" w:type="dxa"/>
          </w:tcPr>
          <w:p w14:paraId="16D3CD10" w14:textId="681FEDB7" w:rsidR="000666AD" w:rsidRPr="00AE614B" w:rsidRDefault="000666AD" w:rsidP="00AE614B">
            <w:pPr>
              <w:spacing w:line="360" w:lineRule="auto"/>
              <w:rPr>
                <w:sz w:val="22"/>
                <w:szCs w:val="22"/>
              </w:rPr>
            </w:pPr>
            <w:r w:rsidRPr="00AE614B">
              <w:rPr>
                <w:sz w:val="22"/>
                <w:szCs w:val="22"/>
              </w:rPr>
              <w:t>Vsns_PHx RMS &lt; 90[V]</w:t>
            </w:r>
          </w:p>
        </w:tc>
        <w:tc>
          <w:tcPr>
            <w:tcW w:w="2546" w:type="dxa"/>
          </w:tcPr>
          <w:p w14:paraId="566EA0AC" w14:textId="15BC79F5" w:rsidR="000666AD" w:rsidRPr="00AE614B" w:rsidRDefault="000666AD" w:rsidP="00AE614B">
            <w:pPr>
              <w:spacing w:line="360" w:lineRule="auto"/>
              <w:rPr>
                <w:sz w:val="22"/>
                <w:szCs w:val="22"/>
              </w:rPr>
            </w:pPr>
            <w:r w:rsidRPr="00AE614B">
              <w:rPr>
                <w:sz w:val="22"/>
                <w:szCs w:val="22"/>
              </w:rPr>
              <w:t>0</w:t>
            </w:r>
            <w:r w:rsidR="00BB5F54" w:rsidRPr="00AE614B">
              <w:rPr>
                <w:sz w:val="22"/>
                <w:szCs w:val="22"/>
              </w:rPr>
              <w:t xml:space="preserve"> (Immediate UVP Event)</w:t>
            </w:r>
          </w:p>
        </w:tc>
      </w:tr>
      <w:tr w:rsidR="000666AD" w:rsidRPr="00AE614B" w14:paraId="44AFEC75" w14:textId="77777777" w:rsidTr="00BB5F54">
        <w:trPr>
          <w:trHeight w:val="108"/>
        </w:trPr>
        <w:tc>
          <w:tcPr>
            <w:tcW w:w="1838" w:type="dxa"/>
            <w:vMerge/>
          </w:tcPr>
          <w:p w14:paraId="5EB939EF" w14:textId="77777777" w:rsidR="000666AD" w:rsidRPr="00AE614B" w:rsidRDefault="000666AD" w:rsidP="00AE614B">
            <w:pPr>
              <w:spacing w:line="360" w:lineRule="auto"/>
              <w:rPr>
                <w:sz w:val="22"/>
                <w:szCs w:val="22"/>
              </w:rPr>
            </w:pPr>
          </w:p>
        </w:tc>
        <w:tc>
          <w:tcPr>
            <w:tcW w:w="3833" w:type="dxa"/>
          </w:tcPr>
          <w:p w14:paraId="02F0721A" w14:textId="7B288B35" w:rsidR="000666AD" w:rsidRPr="00AE614B" w:rsidRDefault="00DA1342" w:rsidP="00AE614B">
            <w:pPr>
              <w:spacing w:line="360" w:lineRule="auto"/>
              <w:rPr>
                <w:sz w:val="22"/>
                <w:szCs w:val="22"/>
              </w:rPr>
            </w:pPr>
            <w:r w:rsidRPr="00AE614B">
              <w:rPr>
                <w:sz w:val="22"/>
                <w:szCs w:val="22"/>
              </w:rPr>
              <w:t xml:space="preserve">90[V] &lt; </w:t>
            </w:r>
            <w:r w:rsidR="000666AD" w:rsidRPr="00AE614B">
              <w:rPr>
                <w:sz w:val="22"/>
                <w:szCs w:val="22"/>
              </w:rPr>
              <w:t xml:space="preserve">Vsns_PHx RMS &lt; </w:t>
            </w:r>
            <w:r w:rsidRPr="00AE614B">
              <w:rPr>
                <w:sz w:val="22"/>
                <w:szCs w:val="22"/>
              </w:rPr>
              <w:t>95</w:t>
            </w:r>
            <w:r w:rsidR="000666AD" w:rsidRPr="00AE614B">
              <w:rPr>
                <w:sz w:val="22"/>
                <w:szCs w:val="22"/>
              </w:rPr>
              <w:t>[V]</w:t>
            </w:r>
          </w:p>
        </w:tc>
        <w:tc>
          <w:tcPr>
            <w:tcW w:w="2546" w:type="dxa"/>
          </w:tcPr>
          <w:p w14:paraId="5D55EE9D" w14:textId="1D181F5E" w:rsidR="000666AD" w:rsidRPr="00AE614B" w:rsidRDefault="000666AD" w:rsidP="00AE614B">
            <w:pPr>
              <w:spacing w:line="360" w:lineRule="auto"/>
              <w:rPr>
                <w:sz w:val="22"/>
                <w:szCs w:val="22"/>
              </w:rPr>
            </w:pPr>
            <w:r w:rsidRPr="00AE614B">
              <w:rPr>
                <w:sz w:val="22"/>
                <w:szCs w:val="22"/>
              </w:rPr>
              <w:t>500</w:t>
            </w:r>
          </w:p>
        </w:tc>
      </w:tr>
      <w:tr w:rsidR="000666AD" w:rsidRPr="00AE614B" w14:paraId="6393CE3D" w14:textId="77777777" w:rsidTr="00BB5F54">
        <w:trPr>
          <w:trHeight w:val="142"/>
        </w:trPr>
        <w:tc>
          <w:tcPr>
            <w:tcW w:w="1838" w:type="dxa"/>
            <w:vMerge/>
          </w:tcPr>
          <w:p w14:paraId="20AB75FC" w14:textId="3F41FCEB" w:rsidR="000666AD" w:rsidRPr="00AE614B" w:rsidRDefault="000666AD" w:rsidP="00AE614B">
            <w:pPr>
              <w:spacing w:line="360" w:lineRule="auto"/>
              <w:rPr>
                <w:sz w:val="22"/>
                <w:szCs w:val="22"/>
              </w:rPr>
            </w:pPr>
          </w:p>
        </w:tc>
        <w:tc>
          <w:tcPr>
            <w:tcW w:w="3833" w:type="dxa"/>
          </w:tcPr>
          <w:p w14:paraId="6CDA0E0D" w14:textId="0C4CD9EC" w:rsidR="000666AD" w:rsidRPr="00AE614B" w:rsidRDefault="00DA1342" w:rsidP="00AE614B">
            <w:pPr>
              <w:spacing w:line="360" w:lineRule="auto"/>
              <w:rPr>
                <w:sz w:val="22"/>
                <w:szCs w:val="22"/>
              </w:rPr>
            </w:pPr>
            <w:r w:rsidRPr="00AE614B">
              <w:rPr>
                <w:sz w:val="22"/>
                <w:szCs w:val="22"/>
              </w:rPr>
              <w:t xml:space="preserve">Vsns_PHx RMS </w:t>
            </w:r>
            <w:r w:rsidR="00837303" w:rsidRPr="00AE614B">
              <w:rPr>
                <w:sz w:val="22"/>
                <w:szCs w:val="22"/>
              </w:rPr>
              <w:t>&gt;</w:t>
            </w:r>
            <w:r w:rsidRPr="00AE614B">
              <w:rPr>
                <w:sz w:val="22"/>
                <w:szCs w:val="22"/>
              </w:rPr>
              <w:t xml:space="preserve"> </w:t>
            </w:r>
            <w:r w:rsidR="00837303" w:rsidRPr="00AE614B">
              <w:rPr>
                <w:sz w:val="22"/>
                <w:szCs w:val="22"/>
              </w:rPr>
              <w:t>95</w:t>
            </w:r>
            <w:r w:rsidRPr="00AE614B">
              <w:rPr>
                <w:sz w:val="22"/>
                <w:szCs w:val="22"/>
              </w:rPr>
              <w:t>[V]</w:t>
            </w:r>
          </w:p>
        </w:tc>
        <w:tc>
          <w:tcPr>
            <w:tcW w:w="2546" w:type="dxa"/>
          </w:tcPr>
          <w:p w14:paraId="74CFD10D" w14:textId="02A94C7C" w:rsidR="000666AD" w:rsidRPr="00AE614B" w:rsidRDefault="000666AD" w:rsidP="00AE614B">
            <w:pPr>
              <w:spacing w:line="360" w:lineRule="auto"/>
              <w:rPr>
                <w:sz w:val="22"/>
                <w:szCs w:val="22"/>
              </w:rPr>
            </w:pPr>
            <w:r w:rsidRPr="00AE614B">
              <w:rPr>
                <w:sz w:val="22"/>
                <w:szCs w:val="22"/>
              </w:rPr>
              <w:t>Normal Operation</w:t>
            </w:r>
          </w:p>
        </w:tc>
      </w:tr>
    </w:tbl>
    <w:p w14:paraId="03F2F292" w14:textId="77777777" w:rsidR="00BB5F54" w:rsidRPr="00AE614B" w:rsidRDefault="00BB5F54" w:rsidP="00AE614B">
      <w:pPr>
        <w:pStyle w:val="ListParagraph"/>
        <w:spacing w:line="360" w:lineRule="auto"/>
        <w:rPr>
          <w:sz w:val="22"/>
          <w:szCs w:val="22"/>
        </w:rPr>
      </w:pPr>
    </w:p>
    <w:p w14:paraId="62567834" w14:textId="796213F7" w:rsidR="00E4643D" w:rsidRPr="00AE614B" w:rsidRDefault="00C124F2" w:rsidP="00AE614B">
      <w:pPr>
        <w:pStyle w:val="ListParagraph"/>
        <w:numPr>
          <w:ilvl w:val="0"/>
          <w:numId w:val="58"/>
        </w:numPr>
        <w:spacing w:line="360" w:lineRule="auto"/>
        <w:rPr>
          <w:sz w:val="22"/>
          <w:szCs w:val="22"/>
        </w:rPr>
      </w:pPr>
      <w:r w:rsidRPr="00AE614B">
        <w:rPr>
          <w:sz w:val="22"/>
          <w:szCs w:val="22"/>
        </w:rPr>
        <w:t xml:space="preserve">the PSU shall </w:t>
      </w:r>
      <w:r w:rsidR="00EB3161" w:rsidRPr="00AE614B">
        <w:rPr>
          <w:sz w:val="22"/>
          <w:szCs w:val="22"/>
        </w:rPr>
        <w:t>issue</w:t>
      </w:r>
      <w:r w:rsidRPr="00AE614B">
        <w:rPr>
          <w:sz w:val="22"/>
          <w:szCs w:val="22"/>
        </w:rPr>
        <w:t xml:space="preserve"> </w:t>
      </w:r>
      <w:r w:rsidR="00EB3161" w:rsidRPr="00AE614B">
        <w:rPr>
          <w:sz w:val="22"/>
          <w:szCs w:val="22"/>
        </w:rPr>
        <w:t>E</w:t>
      </w:r>
      <w:r w:rsidRPr="00AE614B">
        <w:rPr>
          <w:sz w:val="22"/>
          <w:szCs w:val="22"/>
        </w:rPr>
        <w:t xml:space="preserve">mergency </w:t>
      </w:r>
      <w:r w:rsidR="00EB3161" w:rsidRPr="00AE614B">
        <w:rPr>
          <w:sz w:val="22"/>
          <w:szCs w:val="22"/>
        </w:rPr>
        <w:t>S</w:t>
      </w:r>
      <w:r w:rsidRPr="00AE614B">
        <w:rPr>
          <w:sz w:val="22"/>
          <w:szCs w:val="22"/>
        </w:rPr>
        <w:t xml:space="preserve">hutdown </w:t>
      </w:r>
      <w:r w:rsidR="00EB3161" w:rsidRPr="00AE614B">
        <w:rPr>
          <w:sz w:val="22"/>
          <w:szCs w:val="22"/>
        </w:rPr>
        <w:t>procedure, if UVP event occurs.</w:t>
      </w:r>
    </w:p>
    <w:p w14:paraId="40BD00D8" w14:textId="32943551" w:rsidR="002A42DA" w:rsidRPr="00EB4A75" w:rsidRDefault="00C124F2" w:rsidP="00EB4A75">
      <w:pPr>
        <w:pStyle w:val="ListParagraph"/>
        <w:numPr>
          <w:ilvl w:val="0"/>
          <w:numId w:val="58"/>
        </w:numPr>
        <w:spacing w:line="360" w:lineRule="auto"/>
        <w:rPr>
          <w:sz w:val="22"/>
          <w:szCs w:val="22"/>
        </w:rPr>
      </w:pPr>
      <w:r w:rsidRPr="00AE614B">
        <w:rPr>
          <w:sz w:val="22"/>
          <w:szCs w:val="22"/>
        </w:rPr>
        <w:t xml:space="preserve">After the voltage returns to the nominal value for at least 1 second, the PSU shall </w:t>
      </w:r>
      <w:r w:rsidR="00FB75DE" w:rsidRPr="00AE614B">
        <w:rPr>
          <w:sz w:val="22"/>
          <w:szCs w:val="22"/>
        </w:rPr>
        <w:t>initiate the Power O</w:t>
      </w:r>
      <w:r w:rsidR="008D3391" w:rsidRPr="00AE614B">
        <w:rPr>
          <w:sz w:val="22"/>
          <w:szCs w:val="22"/>
        </w:rPr>
        <w:t>N</w:t>
      </w:r>
      <w:r w:rsidR="00FB75DE" w:rsidRPr="00AE614B">
        <w:rPr>
          <w:sz w:val="22"/>
          <w:szCs w:val="22"/>
        </w:rPr>
        <w:t xml:space="preserve"> Procedure in accordance with Power</w:t>
      </w:r>
      <w:r w:rsidR="00E32677" w:rsidRPr="00AE614B">
        <w:rPr>
          <w:sz w:val="22"/>
          <w:szCs w:val="22"/>
        </w:rPr>
        <w:t>On</w:t>
      </w:r>
      <w:r w:rsidR="00FB75DE" w:rsidRPr="00AE614B">
        <w:rPr>
          <w:sz w:val="22"/>
          <w:szCs w:val="22"/>
        </w:rPr>
        <w:t>_fpga line status.</w:t>
      </w:r>
    </w:p>
    <w:p w14:paraId="502105F1" w14:textId="640C19AC" w:rsidR="00C71253" w:rsidRPr="00AE614B" w:rsidRDefault="00C71253" w:rsidP="00AE614B">
      <w:pPr>
        <w:pStyle w:val="Heading4"/>
        <w:numPr>
          <w:ilvl w:val="3"/>
          <w:numId w:val="59"/>
        </w:numPr>
        <w:spacing w:line="360" w:lineRule="auto"/>
      </w:pPr>
      <w:r w:rsidRPr="00AE614B">
        <w:lastRenderedPageBreak/>
        <w:t>Under Voltage Protection DC Specific Requirements</w:t>
      </w:r>
    </w:p>
    <w:p w14:paraId="36F9FC40" w14:textId="27AA0DBD" w:rsidR="00C71253" w:rsidRPr="00AE614B" w:rsidRDefault="00C71253" w:rsidP="00AE614B">
      <w:pPr>
        <w:pStyle w:val="ListParagraph"/>
        <w:numPr>
          <w:ilvl w:val="0"/>
          <w:numId w:val="58"/>
        </w:numPr>
        <w:spacing w:line="360" w:lineRule="auto"/>
        <w:rPr>
          <w:sz w:val="22"/>
          <w:szCs w:val="22"/>
        </w:rPr>
      </w:pPr>
      <w:r w:rsidRPr="00AE614B">
        <w:rPr>
          <w:sz w:val="22"/>
          <w:szCs w:val="22"/>
        </w:rPr>
        <w:t>The 28V input voltage shall be under-voltage protected according to the following table:</w:t>
      </w:r>
    </w:p>
    <w:tbl>
      <w:tblPr>
        <w:tblStyle w:val="TableGrid"/>
        <w:tblpPr w:leftFromText="180" w:rightFromText="180" w:vertAnchor="text" w:horzAnchor="margin" w:tblpXSpec="center" w:tblpY="218"/>
        <w:tblW w:w="8217" w:type="dxa"/>
        <w:tblLayout w:type="fixed"/>
        <w:tblLook w:val="04A0" w:firstRow="1" w:lastRow="0" w:firstColumn="1" w:lastColumn="0" w:noHBand="0" w:noVBand="1"/>
      </w:tblPr>
      <w:tblGrid>
        <w:gridCol w:w="1838"/>
        <w:gridCol w:w="3833"/>
        <w:gridCol w:w="2546"/>
      </w:tblGrid>
      <w:tr w:rsidR="00F25B1A" w:rsidRPr="00AE614B" w14:paraId="29BFED84" w14:textId="77777777" w:rsidTr="00E15326">
        <w:trPr>
          <w:trHeight w:val="204"/>
        </w:trPr>
        <w:tc>
          <w:tcPr>
            <w:tcW w:w="1838" w:type="dxa"/>
            <w:shd w:val="clear" w:color="auto" w:fill="FFF2CC" w:themeFill="accent4" w:themeFillTint="33"/>
          </w:tcPr>
          <w:p w14:paraId="1F7BC652" w14:textId="77F2351E" w:rsidR="00F25B1A" w:rsidRPr="00AE614B" w:rsidRDefault="00F25B1A" w:rsidP="00AE614B">
            <w:pPr>
              <w:spacing w:line="360" w:lineRule="auto"/>
              <w:rPr>
                <w:sz w:val="22"/>
                <w:szCs w:val="22"/>
              </w:rPr>
            </w:pPr>
            <w:r w:rsidRPr="00AE614B">
              <w:rPr>
                <w:sz w:val="22"/>
                <w:szCs w:val="22"/>
              </w:rPr>
              <w:t>Measured Line</w:t>
            </w:r>
          </w:p>
        </w:tc>
        <w:tc>
          <w:tcPr>
            <w:tcW w:w="3833" w:type="dxa"/>
            <w:shd w:val="clear" w:color="auto" w:fill="FFF2CC" w:themeFill="accent4" w:themeFillTint="33"/>
          </w:tcPr>
          <w:p w14:paraId="6A73E8DD" w14:textId="77777777" w:rsidR="00F25B1A" w:rsidRPr="00AE614B" w:rsidRDefault="00F25B1A" w:rsidP="00AE614B">
            <w:pPr>
              <w:spacing w:line="360" w:lineRule="auto"/>
              <w:rPr>
                <w:sz w:val="22"/>
                <w:szCs w:val="22"/>
              </w:rPr>
            </w:pPr>
            <w:r w:rsidRPr="00AE614B">
              <w:rPr>
                <w:sz w:val="22"/>
                <w:szCs w:val="22"/>
              </w:rPr>
              <w:t>Voltage Range</w:t>
            </w:r>
          </w:p>
        </w:tc>
        <w:tc>
          <w:tcPr>
            <w:tcW w:w="2546" w:type="dxa"/>
            <w:shd w:val="clear" w:color="auto" w:fill="FFF2CC" w:themeFill="accent4" w:themeFillTint="33"/>
          </w:tcPr>
          <w:p w14:paraId="7BB96583" w14:textId="77777777" w:rsidR="00F25B1A" w:rsidRPr="00AE614B" w:rsidRDefault="00F25B1A" w:rsidP="00AE614B">
            <w:pPr>
              <w:spacing w:line="360" w:lineRule="auto"/>
              <w:rPr>
                <w:sz w:val="22"/>
                <w:szCs w:val="22"/>
              </w:rPr>
            </w:pPr>
            <w:r w:rsidRPr="00AE614B">
              <w:rPr>
                <w:sz w:val="22"/>
                <w:szCs w:val="22"/>
              </w:rPr>
              <w:t>Tripping Time</w:t>
            </w:r>
          </w:p>
          <w:p w14:paraId="12783CC4" w14:textId="77777777" w:rsidR="00F25B1A" w:rsidRPr="00AE614B" w:rsidRDefault="00F25B1A" w:rsidP="00AE614B">
            <w:pPr>
              <w:spacing w:line="360" w:lineRule="auto"/>
              <w:rPr>
                <w:sz w:val="22"/>
                <w:szCs w:val="22"/>
              </w:rPr>
            </w:pPr>
            <w:r w:rsidRPr="00AE614B">
              <w:rPr>
                <w:sz w:val="22"/>
                <w:szCs w:val="22"/>
              </w:rPr>
              <w:t>[milliseconds]</w:t>
            </w:r>
          </w:p>
        </w:tc>
      </w:tr>
      <w:tr w:rsidR="003C2D60" w:rsidRPr="00AE614B" w14:paraId="2EEFC5D2" w14:textId="77777777" w:rsidTr="00E15326">
        <w:trPr>
          <w:trHeight w:val="358"/>
        </w:trPr>
        <w:tc>
          <w:tcPr>
            <w:tcW w:w="1838" w:type="dxa"/>
            <w:vMerge w:val="restart"/>
          </w:tcPr>
          <w:p w14:paraId="4B548D25" w14:textId="0085FD75" w:rsidR="003C2D60" w:rsidRPr="00AE614B" w:rsidRDefault="003C2D60" w:rsidP="007304DE">
            <w:pPr>
              <w:spacing w:line="360" w:lineRule="auto"/>
              <w:jc w:val="center"/>
              <w:rPr>
                <w:sz w:val="22"/>
                <w:szCs w:val="22"/>
              </w:rPr>
            </w:pPr>
            <w:r w:rsidRPr="00AE614B">
              <w:rPr>
                <w:sz w:val="22"/>
                <w:szCs w:val="22"/>
              </w:rPr>
              <w:t>Vsns_28V_IN</w:t>
            </w:r>
          </w:p>
        </w:tc>
        <w:tc>
          <w:tcPr>
            <w:tcW w:w="3833" w:type="dxa"/>
          </w:tcPr>
          <w:p w14:paraId="05B7AFD1" w14:textId="0A94AB96" w:rsidR="003C2D60" w:rsidRPr="00AE614B" w:rsidRDefault="003C2D60" w:rsidP="007304DE">
            <w:pPr>
              <w:spacing w:line="360" w:lineRule="auto"/>
              <w:jc w:val="center"/>
              <w:rPr>
                <w:sz w:val="22"/>
                <w:szCs w:val="22"/>
              </w:rPr>
            </w:pPr>
            <w:r w:rsidRPr="00AE614B">
              <w:rPr>
                <w:sz w:val="22"/>
                <w:szCs w:val="22"/>
              </w:rPr>
              <w:t xml:space="preserve">Vsns_28V_IN &lt; </w:t>
            </w:r>
            <w:r w:rsidR="00551267" w:rsidRPr="00AE614B">
              <w:rPr>
                <w:sz w:val="22"/>
                <w:szCs w:val="22"/>
              </w:rPr>
              <w:t>17</w:t>
            </w:r>
            <w:r w:rsidRPr="00AE614B">
              <w:rPr>
                <w:sz w:val="22"/>
                <w:szCs w:val="22"/>
              </w:rPr>
              <w:t>[V]</w:t>
            </w:r>
          </w:p>
        </w:tc>
        <w:tc>
          <w:tcPr>
            <w:tcW w:w="2546" w:type="dxa"/>
          </w:tcPr>
          <w:p w14:paraId="72E0A390" w14:textId="77777777" w:rsidR="003C2D60" w:rsidRPr="00AE614B" w:rsidRDefault="003C2D60" w:rsidP="007304DE">
            <w:pPr>
              <w:spacing w:line="360" w:lineRule="auto"/>
              <w:jc w:val="center"/>
              <w:rPr>
                <w:sz w:val="22"/>
                <w:szCs w:val="22"/>
              </w:rPr>
            </w:pPr>
            <w:r w:rsidRPr="00AE614B">
              <w:rPr>
                <w:sz w:val="22"/>
                <w:szCs w:val="22"/>
              </w:rPr>
              <w:t>0 (Immediate UVP Event)</w:t>
            </w:r>
          </w:p>
        </w:tc>
      </w:tr>
      <w:tr w:rsidR="003C2D60" w:rsidRPr="00AE614B" w14:paraId="0B07F1A0" w14:textId="77777777" w:rsidTr="00E15326">
        <w:trPr>
          <w:trHeight w:val="108"/>
        </w:trPr>
        <w:tc>
          <w:tcPr>
            <w:tcW w:w="1838" w:type="dxa"/>
            <w:vMerge/>
          </w:tcPr>
          <w:p w14:paraId="3F84E287" w14:textId="77777777" w:rsidR="003C2D60" w:rsidRPr="00AE614B" w:rsidRDefault="003C2D60" w:rsidP="007304DE">
            <w:pPr>
              <w:spacing w:line="360" w:lineRule="auto"/>
              <w:jc w:val="center"/>
              <w:rPr>
                <w:sz w:val="22"/>
                <w:szCs w:val="22"/>
              </w:rPr>
            </w:pPr>
          </w:p>
        </w:tc>
        <w:tc>
          <w:tcPr>
            <w:tcW w:w="3833" w:type="dxa"/>
          </w:tcPr>
          <w:p w14:paraId="67F33BB1" w14:textId="5CE19393" w:rsidR="003C2D60" w:rsidRPr="00AE614B" w:rsidRDefault="00551267" w:rsidP="007304DE">
            <w:pPr>
              <w:spacing w:line="360" w:lineRule="auto"/>
              <w:jc w:val="center"/>
              <w:rPr>
                <w:sz w:val="22"/>
                <w:szCs w:val="22"/>
              </w:rPr>
            </w:pPr>
            <w:r w:rsidRPr="00AE614B">
              <w:rPr>
                <w:sz w:val="22"/>
                <w:szCs w:val="22"/>
              </w:rPr>
              <w:t>17</w:t>
            </w:r>
            <w:r w:rsidR="003C2D60" w:rsidRPr="00AE614B">
              <w:rPr>
                <w:sz w:val="22"/>
                <w:szCs w:val="22"/>
              </w:rPr>
              <w:t>[V] &lt; Vsns_28V_</w:t>
            </w:r>
            <w:r w:rsidR="00A31190" w:rsidRPr="00AE614B">
              <w:rPr>
                <w:sz w:val="22"/>
                <w:szCs w:val="22"/>
              </w:rPr>
              <w:t>IN &lt;</w:t>
            </w:r>
            <w:r w:rsidR="003C2D60" w:rsidRPr="00AE614B">
              <w:rPr>
                <w:sz w:val="22"/>
                <w:szCs w:val="22"/>
              </w:rPr>
              <w:t xml:space="preserve"> </w:t>
            </w:r>
            <w:r w:rsidRPr="00AE614B">
              <w:rPr>
                <w:sz w:val="22"/>
                <w:szCs w:val="22"/>
              </w:rPr>
              <w:t>18</w:t>
            </w:r>
            <w:r w:rsidR="003C2D60" w:rsidRPr="00AE614B">
              <w:rPr>
                <w:sz w:val="22"/>
                <w:szCs w:val="22"/>
              </w:rPr>
              <w:t>[V]</w:t>
            </w:r>
          </w:p>
        </w:tc>
        <w:tc>
          <w:tcPr>
            <w:tcW w:w="2546" w:type="dxa"/>
          </w:tcPr>
          <w:p w14:paraId="7945EFA8" w14:textId="77777777" w:rsidR="003C2D60" w:rsidRPr="00AE614B" w:rsidRDefault="003C2D60" w:rsidP="007304DE">
            <w:pPr>
              <w:spacing w:line="360" w:lineRule="auto"/>
              <w:jc w:val="center"/>
              <w:rPr>
                <w:sz w:val="22"/>
                <w:szCs w:val="22"/>
              </w:rPr>
            </w:pPr>
            <w:r w:rsidRPr="00AE614B">
              <w:rPr>
                <w:sz w:val="22"/>
                <w:szCs w:val="22"/>
              </w:rPr>
              <w:t>500</w:t>
            </w:r>
          </w:p>
        </w:tc>
      </w:tr>
      <w:tr w:rsidR="003C2D60" w:rsidRPr="00AE614B" w14:paraId="12F096BB" w14:textId="77777777" w:rsidTr="00E15326">
        <w:trPr>
          <w:trHeight w:val="142"/>
        </w:trPr>
        <w:tc>
          <w:tcPr>
            <w:tcW w:w="1838" w:type="dxa"/>
            <w:vMerge/>
          </w:tcPr>
          <w:p w14:paraId="4ACD48B0" w14:textId="77777777" w:rsidR="003C2D60" w:rsidRPr="00AE614B" w:rsidRDefault="003C2D60" w:rsidP="007304DE">
            <w:pPr>
              <w:spacing w:line="360" w:lineRule="auto"/>
              <w:jc w:val="center"/>
              <w:rPr>
                <w:sz w:val="22"/>
                <w:szCs w:val="22"/>
              </w:rPr>
            </w:pPr>
          </w:p>
        </w:tc>
        <w:tc>
          <w:tcPr>
            <w:tcW w:w="3833" w:type="dxa"/>
          </w:tcPr>
          <w:p w14:paraId="406A5F4E" w14:textId="51E605B3" w:rsidR="003C2D60" w:rsidRPr="00AE614B" w:rsidRDefault="003C2D60" w:rsidP="007304DE">
            <w:pPr>
              <w:spacing w:line="360" w:lineRule="auto"/>
              <w:jc w:val="center"/>
              <w:rPr>
                <w:sz w:val="22"/>
                <w:szCs w:val="22"/>
              </w:rPr>
            </w:pPr>
            <w:r w:rsidRPr="00AE614B">
              <w:rPr>
                <w:sz w:val="22"/>
                <w:szCs w:val="22"/>
              </w:rPr>
              <w:t xml:space="preserve">Vsns_28V_IN &gt; </w:t>
            </w:r>
            <w:r w:rsidR="00551267" w:rsidRPr="00AE614B">
              <w:rPr>
                <w:sz w:val="22"/>
                <w:szCs w:val="22"/>
              </w:rPr>
              <w:t>18</w:t>
            </w:r>
            <w:r w:rsidRPr="00AE614B">
              <w:rPr>
                <w:sz w:val="22"/>
                <w:szCs w:val="22"/>
              </w:rPr>
              <w:t>[V]</w:t>
            </w:r>
          </w:p>
        </w:tc>
        <w:tc>
          <w:tcPr>
            <w:tcW w:w="2546" w:type="dxa"/>
          </w:tcPr>
          <w:p w14:paraId="4BD7053B" w14:textId="77777777" w:rsidR="003C2D60" w:rsidRPr="00AE614B" w:rsidRDefault="003C2D60" w:rsidP="007304DE">
            <w:pPr>
              <w:spacing w:line="360" w:lineRule="auto"/>
              <w:jc w:val="center"/>
              <w:rPr>
                <w:sz w:val="22"/>
                <w:szCs w:val="22"/>
              </w:rPr>
            </w:pPr>
            <w:r w:rsidRPr="00AE614B">
              <w:rPr>
                <w:sz w:val="22"/>
                <w:szCs w:val="22"/>
              </w:rPr>
              <w:t>Normal Operation</w:t>
            </w:r>
          </w:p>
        </w:tc>
      </w:tr>
    </w:tbl>
    <w:p w14:paraId="63F805C5" w14:textId="6156F539" w:rsidR="00AE614B" w:rsidRPr="00AE614B" w:rsidRDefault="00AE614B" w:rsidP="00AE614B">
      <w:pPr>
        <w:spacing w:line="360" w:lineRule="auto"/>
        <w:rPr>
          <w:sz w:val="22"/>
          <w:szCs w:val="22"/>
        </w:rPr>
      </w:pPr>
      <w:bookmarkStart w:id="35" w:name="_Toc159852946"/>
      <w:bookmarkStart w:id="36" w:name="_Toc162450723"/>
    </w:p>
    <w:p w14:paraId="600A7A73" w14:textId="77777777" w:rsidR="00AE614B" w:rsidRPr="00AE614B" w:rsidRDefault="00AE614B" w:rsidP="00AE614B">
      <w:pPr>
        <w:spacing w:line="360" w:lineRule="auto"/>
        <w:rPr>
          <w:sz w:val="22"/>
          <w:szCs w:val="22"/>
        </w:rPr>
      </w:pPr>
      <w:r w:rsidRPr="00AE614B">
        <w:rPr>
          <w:sz w:val="22"/>
          <w:szCs w:val="22"/>
        </w:rPr>
        <w:br w:type="page"/>
      </w:r>
    </w:p>
    <w:p w14:paraId="7328CA6C" w14:textId="54A4B3A8" w:rsidR="00C124F2" w:rsidRPr="009E6E7F" w:rsidRDefault="00C124F2" w:rsidP="009E6E7F">
      <w:pPr>
        <w:pStyle w:val="Heading3"/>
        <w:spacing w:line="360" w:lineRule="auto"/>
        <w:rPr>
          <w:sz w:val="22"/>
          <w:szCs w:val="22"/>
        </w:rPr>
      </w:pPr>
      <w:bookmarkStart w:id="37" w:name="_Toc172103010"/>
      <w:r w:rsidRPr="009E6E7F">
        <w:rPr>
          <w:sz w:val="22"/>
          <w:szCs w:val="22"/>
        </w:rPr>
        <w:lastRenderedPageBreak/>
        <w:t>Over Temperature Protection</w:t>
      </w:r>
      <w:bookmarkEnd w:id="35"/>
      <w:bookmarkEnd w:id="36"/>
      <w:r w:rsidR="002235EA" w:rsidRPr="009E6E7F">
        <w:rPr>
          <w:sz w:val="22"/>
          <w:szCs w:val="22"/>
        </w:rPr>
        <w:t xml:space="preserve"> (OTP)</w:t>
      </w:r>
      <w:bookmarkEnd w:id="37"/>
    </w:p>
    <w:p w14:paraId="3A849137" w14:textId="6E81A07F" w:rsidR="002235EA" w:rsidRPr="009E6E7F" w:rsidRDefault="002235EA" w:rsidP="009E6E7F">
      <w:pPr>
        <w:pStyle w:val="Heading4"/>
        <w:spacing w:line="360" w:lineRule="auto"/>
      </w:pPr>
      <w:r w:rsidRPr="009E6E7F">
        <w:t>Overview</w:t>
      </w:r>
    </w:p>
    <w:p w14:paraId="6BD812E1" w14:textId="77777777" w:rsidR="00122A62" w:rsidRPr="009E6E7F" w:rsidRDefault="00927599" w:rsidP="009E6E7F">
      <w:pPr>
        <w:spacing w:line="360" w:lineRule="auto"/>
        <w:rPr>
          <w:sz w:val="22"/>
          <w:szCs w:val="22"/>
        </w:rPr>
      </w:pPr>
      <w:r w:rsidRPr="009E6E7F">
        <w:rPr>
          <w:sz w:val="22"/>
          <w:szCs w:val="22"/>
        </w:rPr>
        <w:t>The PSU shall implement a protection mechanism to protect itself from the possibility of overheating.</w:t>
      </w:r>
    </w:p>
    <w:p w14:paraId="3452C706" w14:textId="77777777" w:rsidR="00691BF7" w:rsidRPr="009E6E7F" w:rsidRDefault="00122A62" w:rsidP="009E6E7F">
      <w:pPr>
        <w:pStyle w:val="Heading4"/>
        <w:spacing w:line="360" w:lineRule="auto"/>
      </w:pPr>
      <w:r w:rsidRPr="009E6E7F">
        <w:t>Over Temperature Protection Specific Requireme</w:t>
      </w:r>
      <w:r w:rsidR="00AF46E7" w:rsidRPr="009E6E7F">
        <w:t>n</w:t>
      </w:r>
      <w:r w:rsidRPr="009E6E7F">
        <w:t>ts</w:t>
      </w:r>
    </w:p>
    <w:p w14:paraId="71DB0B52" w14:textId="3230D3BE" w:rsidR="00982971" w:rsidRDefault="004B3CA4" w:rsidP="009E6E7F">
      <w:pPr>
        <w:pStyle w:val="Heading4"/>
        <w:numPr>
          <w:ilvl w:val="0"/>
          <w:numId w:val="60"/>
        </w:numPr>
        <w:spacing w:line="360" w:lineRule="auto"/>
        <w:rPr>
          <w:b w:val="0"/>
          <w:bCs w:val="0"/>
        </w:rPr>
      </w:pPr>
      <w:r w:rsidRPr="009E6E7F">
        <w:rPr>
          <w:b w:val="0"/>
          <w:bCs w:val="0"/>
        </w:rPr>
        <w:t>The firmware shall detect the OTP event by continuous measurements of DC/DC boards and Main Board temperature. The following table provides the OTP event values for each board separately:</w:t>
      </w:r>
    </w:p>
    <w:tbl>
      <w:tblPr>
        <w:tblStyle w:val="TableGrid"/>
        <w:tblpPr w:leftFromText="180" w:rightFromText="180" w:vertAnchor="text" w:horzAnchor="margin" w:tblpY="107"/>
        <w:tblW w:w="0" w:type="auto"/>
        <w:tblLook w:val="04A0" w:firstRow="1" w:lastRow="0" w:firstColumn="1" w:lastColumn="0" w:noHBand="0" w:noVBand="1"/>
      </w:tblPr>
      <w:tblGrid>
        <w:gridCol w:w="3005"/>
        <w:gridCol w:w="3005"/>
        <w:gridCol w:w="3006"/>
      </w:tblGrid>
      <w:tr w:rsidR="003F53BC" w:rsidRPr="009E6E7F" w14:paraId="5E1005E3" w14:textId="77777777" w:rsidTr="003F53BC">
        <w:tc>
          <w:tcPr>
            <w:tcW w:w="3005" w:type="dxa"/>
          </w:tcPr>
          <w:p w14:paraId="409F0CE4" w14:textId="77777777" w:rsidR="003F53BC" w:rsidRPr="001C1854" w:rsidRDefault="003F53BC" w:rsidP="003F53BC">
            <w:pPr>
              <w:spacing w:line="360" w:lineRule="auto"/>
              <w:jc w:val="center"/>
              <w:rPr>
                <w:b/>
                <w:bCs/>
                <w:sz w:val="22"/>
                <w:szCs w:val="22"/>
              </w:rPr>
            </w:pPr>
            <w:r w:rsidRPr="001C1854">
              <w:rPr>
                <w:b/>
                <w:bCs/>
                <w:sz w:val="22"/>
                <w:szCs w:val="22"/>
              </w:rPr>
              <w:t>Board number</w:t>
            </w:r>
          </w:p>
        </w:tc>
        <w:tc>
          <w:tcPr>
            <w:tcW w:w="3005" w:type="dxa"/>
          </w:tcPr>
          <w:p w14:paraId="30BE690F" w14:textId="77777777" w:rsidR="003F53BC" w:rsidRPr="001C1854" w:rsidRDefault="003F53BC" w:rsidP="003F53BC">
            <w:pPr>
              <w:spacing w:line="360" w:lineRule="auto"/>
              <w:jc w:val="center"/>
              <w:rPr>
                <w:b/>
                <w:bCs/>
                <w:sz w:val="22"/>
                <w:szCs w:val="22"/>
              </w:rPr>
            </w:pPr>
            <w:r w:rsidRPr="001C1854">
              <w:rPr>
                <w:b/>
                <w:bCs/>
                <w:sz w:val="22"/>
                <w:szCs w:val="22"/>
              </w:rPr>
              <w:t>Over Temperature Protection</w:t>
            </w:r>
          </w:p>
        </w:tc>
        <w:tc>
          <w:tcPr>
            <w:tcW w:w="3006" w:type="dxa"/>
          </w:tcPr>
          <w:p w14:paraId="13D14350" w14:textId="77777777" w:rsidR="003F53BC" w:rsidRPr="001C1854" w:rsidRDefault="003F53BC" w:rsidP="003F53BC">
            <w:pPr>
              <w:spacing w:line="360" w:lineRule="auto"/>
              <w:jc w:val="center"/>
              <w:rPr>
                <w:b/>
                <w:bCs/>
                <w:sz w:val="22"/>
                <w:szCs w:val="22"/>
              </w:rPr>
            </w:pPr>
            <w:r w:rsidRPr="001C1854">
              <w:rPr>
                <w:b/>
                <w:bCs/>
                <w:sz w:val="22"/>
                <w:szCs w:val="22"/>
              </w:rPr>
              <w:t>Turn on temperature</w:t>
            </w:r>
          </w:p>
        </w:tc>
      </w:tr>
      <w:tr w:rsidR="003F53BC" w:rsidRPr="009E6E7F" w14:paraId="72E07A3E" w14:textId="77777777" w:rsidTr="003F53BC">
        <w:tc>
          <w:tcPr>
            <w:tcW w:w="3005" w:type="dxa"/>
          </w:tcPr>
          <w:p w14:paraId="27BECDA7" w14:textId="77777777" w:rsidR="003F53BC" w:rsidRPr="009E6E7F" w:rsidRDefault="003F53BC" w:rsidP="003F53BC">
            <w:pPr>
              <w:spacing w:line="360" w:lineRule="auto"/>
              <w:jc w:val="center"/>
              <w:rPr>
                <w:sz w:val="22"/>
                <w:szCs w:val="22"/>
              </w:rPr>
            </w:pPr>
            <w:r w:rsidRPr="009E6E7F">
              <w:rPr>
                <w:sz w:val="22"/>
                <w:szCs w:val="22"/>
              </w:rPr>
              <w:t>Main board</w:t>
            </w:r>
          </w:p>
        </w:tc>
        <w:tc>
          <w:tcPr>
            <w:tcW w:w="3005" w:type="dxa"/>
          </w:tcPr>
          <w:p w14:paraId="5DE440A1" w14:textId="77777777" w:rsidR="003F53BC" w:rsidRPr="009E6E7F" w:rsidRDefault="003F53BC" w:rsidP="003F53BC">
            <w:pPr>
              <w:spacing w:line="360" w:lineRule="auto"/>
              <w:jc w:val="center"/>
              <w:rPr>
                <w:sz w:val="22"/>
                <w:szCs w:val="22"/>
              </w:rPr>
            </w:pPr>
            <w:r w:rsidRPr="009E6E7F">
              <w:rPr>
                <w:sz w:val="22"/>
                <w:szCs w:val="22"/>
              </w:rPr>
              <w:t>100°C</w:t>
            </w:r>
          </w:p>
        </w:tc>
        <w:tc>
          <w:tcPr>
            <w:tcW w:w="3006" w:type="dxa"/>
          </w:tcPr>
          <w:p w14:paraId="18904CD6" w14:textId="77777777" w:rsidR="003F53BC" w:rsidRPr="009E6E7F" w:rsidRDefault="003F53BC" w:rsidP="003F53BC">
            <w:pPr>
              <w:spacing w:line="360" w:lineRule="auto"/>
              <w:jc w:val="center"/>
              <w:rPr>
                <w:sz w:val="22"/>
                <w:szCs w:val="22"/>
              </w:rPr>
            </w:pPr>
            <w:r w:rsidRPr="009E6E7F">
              <w:rPr>
                <w:sz w:val="22"/>
                <w:szCs w:val="22"/>
              </w:rPr>
              <w:t>80°C</w:t>
            </w:r>
          </w:p>
        </w:tc>
      </w:tr>
      <w:tr w:rsidR="003F53BC" w:rsidRPr="009E6E7F" w14:paraId="597A32A9" w14:textId="77777777" w:rsidTr="003F53BC">
        <w:tc>
          <w:tcPr>
            <w:tcW w:w="3005" w:type="dxa"/>
          </w:tcPr>
          <w:p w14:paraId="28BE87D3" w14:textId="77777777" w:rsidR="003F53BC" w:rsidRPr="009E6E7F" w:rsidRDefault="003F53BC" w:rsidP="003F53BC">
            <w:pPr>
              <w:spacing w:line="360" w:lineRule="auto"/>
              <w:jc w:val="center"/>
              <w:rPr>
                <w:sz w:val="22"/>
                <w:szCs w:val="22"/>
              </w:rPr>
            </w:pPr>
            <w:r w:rsidRPr="009E6E7F">
              <w:rPr>
                <w:sz w:val="22"/>
                <w:szCs w:val="22"/>
              </w:rPr>
              <w:t>LLC</w:t>
            </w:r>
          </w:p>
        </w:tc>
        <w:tc>
          <w:tcPr>
            <w:tcW w:w="3005" w:type="dxa"/>
          </w:tcPr>
          <w:p w14:paraId="306D6153" w14:textId="77777777" w:rsidR="003F53BC" w:rsidRPr="009E6E7F" w:rsidRDefault="003F53BC" w:rsidP="003F53BC">
            <w:pPr>
              <w:spacing w:line="360" w:lineRule="auto"/>
              <w:jc w:val="center"/>
              <w:rPr>
                <w:sz w:val="22"/>
                <w:szCs w:val="22"/>
              </w:rPr>
            </w:pPr>
            <w:r w:rsidRPr="009E6E7F">
              <w:rPr>
                <w:sz w:val="22"/>
                <w:szCs w:val="22"/>
              </w:rPr>
              <w:t>105°C</w:t>
            </w:r>
          </w:p>
        </w:tc>
        <w:tc>
          <w:tcPr>
            <w:tcW w:w="3006" w:type="dxa"/>
          </w:tcPr>
          <w:p w14:paraId="6F3B856A" w14:textId="77777777" w:rsidR="003F53BC" w:rsidRPr="009E6E7F" w:rsidRDefault="003F53BC" w:rsidP="003F53BC">
            <w:pPr>
              <w:spacing w:line="360" w:lineRule="auto"/>
              <w:jc w:val="center"/>
              <w:rPr>
                <w:sz w:val="22"/>
                <w:szCs w:val="22"/>
              </w:rPr>
            </w:pPr>
            <w:r w:rsidRPr="009E6E7F">
              <w:rPr>
                <w:sz w:val="22"/>
                <w:szCs w:val="22"/>
              </w:rPr>
              <w:t>85°C</w:t>
            </w:r>
          </w:p>
        </w:tc>
      </w:tr>
      <w:tr w:rsidR="003F53BC" w:rsidRPr="009E6E7F" w14:paraId="60274952" w14:textId="77777777" w:rsidTr="003F53BC">
        <w:tc>
          <w:tcPr>
            <w:tcW w:w="3005" w:type="dxa"/>
          </w:tcPr>
          <w:p w14:paraId="3FF660AD" w14:textId="77777777" w:rsidR="003F53BC" w:rsidRPr="009E6E7F" w:rsidRDefault="003F53BC" w:rsidP="003F53BC">
            <w:pPr>
              <w:spacing w:line="360" w:lineRule="auto"/>
              <w:jc w:val="center"/>
              <w:rPr>
                <w:sz w:val="22"/>
                <w:szCs w:val="22"/>
              </w:rPr>
            </w:pPr>
            <w:r w:rsidRPr="009E6E7F">
              <w:rPr>
                <w:sz w:val="22"/>
                <w:szCs w:val="22"/>
              </w:rPr>
              <w:t>DCDC1</w:t>
            </w:r>
          </w:p>
        </w:tc>
        <w:tc>
          <w:tcPr>
            <w:tcW w:w="3005" w:type="dxa"/>
          </w:tcPr>
          <w:p w14:paraId="69E79A2C"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75127534"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060960B" w14:textId="77777777" w:rsidTr="003F53BC">
        <w:tc>
          <w:tcPr>
            <w:tcW w:w="3005" w:type="dxa"/>
          </w:tcPr>
          <w:p w14:paraId="5E34AB53" w14:textId="77777777" w:rsidR="003F53BC" w:rsidRPr="009E6E7F" w:rsidRDefault="003F53BC" w:rsidP="003F53BC">
            <w:pPr>
              <w:spacing w:line="360" w:lineRule="auto"/>
              <w:jc w:val="center"/>
              <w:rPr>
                <w:sz w:val="22"/>
                <w:szCs w:val="22"/>
              </w:rPr>
            </w:pPr>
            <w:r w:rsidRPr="009E6E7F">
              <w:rPr>
                <w:sz w:val="22"/>
                <w:szCs w:val="22"/>
              </w:rPr>
              <w:t>DCDC2</w:t>
            </w:r>
          </w:p>
        </w:tc>
        <w:tc>
          <w:tcPr>
            <w:tcW w:w="3005" w:type="dxa"/>
          </w:tcPr>
          <w:p w14:paraId="259D7582"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4B1B45A"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C0002EB" w14:textId="77777777" w:rsidTr="003F53BC">
        <w:tc>
          <w:tcPr>
            <w:tcW w:w="3005" w:type="dxa"/>
          </w:tcPr>
          <w:p w14:paraId="24690A6D" w14:textId="77777777" w:rsidR="003F53BC" w:rsidRPr="009E6E7F" w:rsidRDefault="003F53BC" w:rsidP="003F53BC">
            <w:pPr>
              <w:spacing w:line="360" w:lineRule="auto"/>
              <w:jc w:val="center"/>
              <w:rPr>
                <w:sz w:val="22"/>
                <w:szCs w:val="22"/>
              </w:rPr>
            </w:pPr>
            <w:r w:rsidRPr="009E6E7F">
              <w:rPr>
                <w:sz w:val="22"/>
                <w:szCs w:val="22"/>
              </w:rPr>
              <w:t>DCDC5</w:t>
            </w:r>
          </w:p>
        </w:tc>
        <w:tc>
          <w:tcPr>
            <w:tcW w:w="3005" w:type="dxa"/>
          </w:tcPr>
          <w:p w14:paraId="6CC1B6AF"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5E8A5587"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36CC5C90" w14:textId="77777777" w:rsidTr="003F53BC">
        <w:tc>
          <w:tcPr>
            <w:tcW w:w="3005" w:type="dxa"/>
          </w:tcPr>
          <w:p w14:paraId="277CDA46" w14:textId="77777777" w:rsidR="003F53BC" w:rsidRPr="009E6E7F" w:rsidRDefault="003F53BC" w:rsidP="003F53BC">
            <w:pPr>
              <w:spacing w:line="360" w:lineRule="auto"/>
              <w:jc w:val="center"/>
              <w:rPr>
                <w:sz w:val="22"/>
                <w:szCs w:val="22"/>
              </w:rPr>
            </w:pPr>
            <w:r w:rsidRPr="009E6E7F">
              <w:rPr>
                <w:sz w:val="22"/>
                <w:szCs w:val="22"/>
              </w:rPr>
              <w:t>DCDC6</w:t>
            </w:r>
          </w:p>
        </w:tc>
        <w:tc>
          <w:tcPr>
            <w:tcW w:w="3005" w:type="dxa"/>
          </w:tcPr>
          <w:p w14:paraId="7BCE6E4B"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96A1C4C"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772F71E" w14:textId="77777777" w:rsidTr="003F53BC">
        <w:tc>
          <w:tcPr>
            <w:tcW w:w="3005" w:type="dxa"/>
          </w:tcPr>
          <w:p w14:paraId="5907C8B1" w14:textId="77777777" w:rsidR="003F53BC" w:rsidRPr="009E6E7F" w:rsidRDefault="003F53BC" w:rsidP="003F53BC">
            <w:pPr>
              <w:spacing w:line="360" w:lineRule="auto"/>
              <w:jc w:val="center"/>
              <w:rPr>
                <w:sz w:val="22"/>
                <w:szCs w:val="22"/>
              </w:rPr>
            </w:pPr>
            <w:r w:rsidRPr="009E6E7F">
              <w:rPr>
                <w:sz w:val="22"/>
                <w:szCs w:val="22"/>
              </w:rPr>
              <w:t>DCDC7</w:t>
            </w:r>
          </w:p>
        </w:tc>
        <w:tc>
          <w:tcPr>
            <w:tcW w:w="3005" w:type="dxa"/>
          </w:tcPr>
          <w:p w14:paraId="1AAB19FA"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1103FF9"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15259865" w14:textId="77777777" w:rsidTr="003F53BC">
        <w:tc>
          <w:tcPr>
            <w:tcW w:w="3005" w:type="dxa"/>
          </w:tcPr>
          <w:p w14:paraId="707F148F" w14:textId="77777777" w:rsidR="003F53BC" w:rsidRPr="009E6E7F" w:rsidRDefault="003F53BC" w:rsidP="003F53BC">
            <w:pPr>
              <w:spacing w:line="360" w:lineRule="auto"/>
              <w:jc w:val="center"/>
              <w:rPr>
                <w:sz w:val="22"/>
                <w:szCs w:val="22"/>
              </w:rPr>
            </w:pPr>
            <w:r w:rsidRPr="009E6E7F">
              <w:rPr>
                <w:sz w:val="22"/>
                <w:szCs w:val="22"/>
              </w:rPr>
              <w:t>DCDC8</w:t>
            </w:r>
          </w:p>
        </w:tc>
        <w:tc>
          <w:tcPr>
            <w:tcW w:w="3005" w:type="dxa"/>
          </w:tcPr>
          <w:p w14:paraId="5644A9E9"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23372225"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7106CFF8" w14:textId="77777777" w:rsidTr="003F53BC">
        <w:tc>
          <w:tcPr>
            <w:tcW w:w="3005" w:type="dxa"/>
          </w:tcPr>
          <w:p w14:paraId="5E5421F2" w14:textId="77777777" w:rsidR="003F53BC" w:rsidRPr="009E6E7F" w:rsidRDefault="003F53BC" w:rsidP="003F53BC">
            <w:pPr>
              <w:spacing w:line="360" w:lineRule="auto"/>
              <w:jc w:val="center"/>
              <w:rPr>
                <w:sz w:val="22"/>
                <w:szCs w:val="22"/>
              </w:rPr>
            </w:pPr>
            <w:r w:rsidRPr="009E6E7F">
              <w:rPr>
                <w:sz w:val="22"/>
                <w:szCs w:val="22"/>
              </w:rPr>
              <w:t>DCDC9</w:t>
            </w:r>
          </w:p>
        </w:tc>
        <w:tc>
          <w:tcPr>
            <w:tcW w:w="3005" w:type="dxa"/>
          </w:tcPr>
          <w:p w14:paraId="5CA73726"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15FB9EC6" w14:textId="77777777" w:rsidR="003F53BC" w:rsidRPr="009E6E7F" w:rsidRDefault="003F53BC" w:rsidP="003F53BC">
            <w:pPr>
              <w:spacing w:line="360" w:lineRule="auto"/>
              <w:jc w:val="center"/>
              <w:rPr>
                <w:sz w:val="22"/>
                <w:szCs w:val="22"/>
              </w:rPr>
            </w:pPr>
            <w:r w:rsidRPr="009E6E7F">
              <w:rPr>
                <w:sz w:val="22"/>
                <w:szCs w:val="22"/>
              </w:rPr>
              <w:t>90°C</w:t>
            </w:r>
          </w:p>
        </w:tc>
      </w:tr>
      <w:tr w:rsidR="003F53BC" w:rsidRPr="009E6E7F" w14:paraId="56255986" w14:textId="77777777" w:rsidTr="003F53BC">
        <w:tc>
          <w:tcPr>
            <w:tcW w:w="3005" w:type="dxa"/>
          </w:tcPr>
          <w:p w14:paraId="2D654638" w14:textId="77777777" w:rsidR="003F53BC" w:rsidRPr="009E6E7F" w:rsidRDefault="003F53BC" w:rsidP="003F53BC">
            <w:pPr>
              <w:spacing w:line="360" w:lineRule="auto"/>
              <w:jc w:val="center"/>
              <w:rPr>
                <w:sz w:val="22"/>
                <w:szCs w:val="22"/>
              </w:rPr>
            </w:pPr>
            <w:r w:rsidRPr="009E6E7F">
              <w:rPr>
                <w:sz w:val="22"/>
                <w:szCs w:val="22"/>
              </w:rPr>
              <w:t>DCDC10</w:t>
            </w:r>
          </w:p>
        </w:tc>
        <w:tc>
          <w:tcPr>
            <w:tcW w:w="3005" w:type="dxa"/>
          </w:tcPr>
          <w:p w14:paraId="2143A631" w14:textId="77777777" w:rsidR="003F53BC" w:rsidRPr="009E6E7F" w:rsidRDefault="003F53BC" w:rsidP="003F53BC">
            <w:pPr>
              <w:spacing w:line="360" w:lineRule="auto"/>
              <w:jc w:val="center"/>
              <w:rPr>
                <w:sz w:val="22"/>
                <w:szCs w:val="22"/>
              </w:rPr>
            </w:pPr>
            <w:r w:rsidRPr="009E6E7F">
              <w:rPr>
                <w:sz w:val="22"/>
                <w:szCs w:val="22"/>
              </w:rPr>
              <w:t>110°C</w:t>
            </w:r>
          </w:p>
        </w:tc>
        <w:tc>
          <w:tcPr>
            <w:tcW w:w="3006" w:type="dxa"/>
          </w:tcPr>
          <w:p w14:paraId="3B4B6318" w14:textId="77777777" w:rsidR="003F53BC" w:rsidRPr="009E6E7F" w:rsidRDefault="003F53BC" w:rsidP="003F53BC">
            <w:pPr>
              <w:spacing w:line="360" w:lineRule="auto"/>
              <w:jc w:val="center"/>
              <w:rPr>
                <w:sz w:val="22"/>
                <w:szCs w:val="22"/>
              </w:rPr>
            </w:pPr>
            <w:r w:rsidRPr="009E6E7F">
              <w:rPr>
                <w:sz w:val="22"/>
                <w:szCs w:val="22"/>
              </w:rPr>
              <w:t>90°C</w:t>
            </w:r>
          </w:p>
        </w:tc>
      </w:tr>
    </w:tbl>
    <w:p w14:paraId="75E8F82F" w14:textId="77777777" w:rsidR="003F53BC" w:rsidRDefault="003F53BC" w:rsidP="003F53BC"/>
    <w:p w14:paraId="71C421B9" w14:textId="77777777" w:rsidR="003F53BC" w:rsidRPr="009E6E7F" w:rsidRDefault="003F53BC" w:rsidP="00075261">
      <w:pPr>
        <w:pStyle w:val="Heading4"/>
        <w:numPr>
          <w:ilvl w:val="0"/>
          <w:numId w:val="62"/>
        </w:numPr>
        <w:spacing w:before="0" w:line="360" w:lineRule="auto"/>
        <w:rPr>
          <w:b w:val="0"/>
          <w:bCs w:val="0"/>
        </w:rPr>
      </w:pPr>
      <w:r w:rsidRPr="009E6E7F">
        <w:rPr>
          <w:b w:val="0"/>
          <w:bCs w:val="0"/>
        </w:rPr>
        <w:t xml:space="preserve">If OTP event occurs, The PSU shall initiate the Emergency Shutdown procedure, while the order of operations is as follows: </w:t>
      </w:r>
    </w:p>
    <w:p w14:paraId="0C4E9C6A"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The PSU shall notify the MIU via communication interface.</w:t>
      </w:r>
    </w:p>
    <w:p w14:paraId="3ED338B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Shutdown_out_fpga line must be driven HIGH.</w:t>
      </w:r>
    </w:p>
    <w:p w14:paraId="4832C241" w14:textId="77777777" w:rsidR="003F53BC" w:rsidRPr="009E6E7F" w:rsidRDefault="003F53BC" w:rsidP="00075261">
      <w:pPr>
        <w:pStyle w:val="Heading4"/>
        <w:numPr>
          <w:ilvl w:val="1"/>
          <w:numId w:val="62"/>
        </w:numPr>
        <w:spacing w:before="0" w:line="360" w:lineRule="auto"/>
        <w:ind w:left="2520"/>
        <w:rPr>
          <w:b w:val="0"/>
          <w:bCs w:val="0"/>
        </w:rPr>
      </w:pPr>
      <w:r w:rsidRPr="009E6E7F">
        <w:rPr>
          <w:b w:val="0"/>
          <w:bCs w:val="0"/>
        </w:rPr>
        <w:t>After the Shutdown_out_fpga line was driven HIGH, the PSU shall wait 10 seconds, so the MIU can finish its own shutdown sequence.</w:t>
      </w:r>
    </w:p>
    <w:p w14:paraId="5E531D4A" w14:textId="4B698F9A" w:rsidR="003F53BC" w:rsidRPr="009E6E7F" w:rsidRDefault="003F53BC" w:rsidP="00075261">
      <w:pPr>
        <w:pStyle w:val="Heading4"/>
        <w:numPr>
          <w:ilvl w:val="1"/>
          <w:numId w:val="62"/>
        </w:numPr>
        <w:spacing w:before="0" w:line="360" w:lineRule="auto"/>
        <w:ind w:left="2520"/>
        <w:rPr>
          <w:b w:val="0"/>
          <w:bCs w:val="0"/>
        </w:rPr>
      </w:pPr>
      <w:r w:rsidRPr="009E6E7F">
        <w:rPr>
          <w:b w:val="0"/>
          <w:bCs w:val="0"/>
        </w:rPr>
        <w:t xml:space="preserve">The system shall initiate </w:t>
      </w:r>
      <w:r w:rsidR="00912B25">
        <w:rPr>
          <w:b w:val="0"/>
          <w:bCs w:val="0"/>
        </w:rPr>
        <w:t>Standard</w:t>
      </w:r>
      <w:r w:rsidRPr="009E6E7F">
        <w:rPr>
          <w:b w:val="0"/>
          <w:bCs w:val="0"/>
        </w:rPr>
        <w:t xml:space="preserve"> Shutdown procedure.</w:t>
      </w:r>
    </w:p>
    <w:p w14:paraId="35978C61" w14:textId="77777777" w:rsidR="003F53BC" w:rsidRPr="009E6E7F" w:rsidRDefault="003F53BC" w:rsidP="006D4C12">
      <w:pPr>
        <w:pStyle w:val="Heading4"/>
        <w:numPr>
          <w:ilvl w:val="0"/>
          <w:numId w:val="62"/>
        </w:numPr>
        <w:spacing w:before="0" w:line="360" w:lineRule="auto"/>
        <w:ind w:left="1134" w:hanging="425"/>
        <w:rPr>
          <w:b w:val="0"/>
          <w:bCs w:val="0"/>
        </w:rPr>
      </w:pPr>
      <w:r w:rsidRPr="009E6E7F">
        <w:rPr>
          <w:b w:val="0"/>
          <w:bCs w:val="0"/>
        </w:rPr>
        <w:t>If the temperature drops back below a safe level (20[degrees] below OTP value), the PSU shall initiate a start-up sequence.</w:t>
      </w:r>
    </w:p>
    <w:p w14:paraId="11F13FAE" w14:textId="77777777" w:rsidR="003F53BC" w:rsidRPr="009E6E7F" w:rsidRDefault="003F53BC" w:rsidP="003F53BC">
      <w:pPr>
        <w:pStyle w:val="ListParagraph"/>
        <w:numPr>
          <w:ilvl w:val="0"/>
          <w:numId w:val="62"/>
        </w:numPr>
        <w:spacing w:line="360" w:lineRule="auto"/>
        <w:rPr>
          <w:sz w:val="22"/>
          <w:szCs w:val="22"/>
        </w:rPr>
      </w:pPr>
      <w:r w:rsidRPr="009E6E7F">
        <w:rPr>
          <w:sz w:val="22"/>
          <w:szCs w:val="22"/>
        </w:rPr>
        <w:t>The temperatures shall be sampled from DC/DC boards and Main Board according to DC/DC Boards specifications: the resolution of the temperature is the integer value in degrees [0…255], while the temperature is calculated as follows:</w:t>
      </w:r>
    </w:p>
    <w:p w14:paraId="3084A107" w14:textId="7E89E188" w:rsidR="00AE2F02" w:rsidRPr="00FB0F64" w:rsidRDefault="00000000" w:rsidP="00FB0F64">
      <w:pPr>
        <w:spacing w:line="360" w:lineRule="auto"/>
        <w:jc w:val="center"/>
        <w:rPr>
          <w:rStyle w:val="Heading3Char"/>
          <w:rFonts w:eastAsiaTheme="minorHAnsi"/>
          <w:b w:val="0"/>
          <w:bCs w:val="0"/>
          <w:color w:val="auto"/>
          <w:sz w:val="22"/>
          <w:szCs w:val="22"/>
        </w:rPr>
      </w:pPr>
      <m:oMathPara>
        <m:oMath>
          <m:sSup>
            <m:sSupPr>
              <m:ctrlPr>
                <w:rPr>
                  <w:rFonts w:ascii="Cambria Math" w:hAnsi="Cambria Math"/>
                  <w:sz w:val="22"/>
                  <w:szCs w:val="22"/>
                </w:rPr>
              </m:ctrlPr>
            </m:sSupPr>
            <m:e>
              <m:r>
                <w:rPr>
                  <w:rFonts w:ascii="Cambria Math" w:hAnsi="Cambria Math"/>
                  <w:sz w:val="22"/>
                  <w:szCs w:val="22"/>
                </w:rPr>
                <m:t>T</m:t>
              </m:r>
              <m:r>
                <m:rPr>
                  <m:sty m:val="p"/>
                </m:rPr>
                <w:rPr>
                  <w:rFonts w:ascii="Cambria Math" w:hAnsi="Cambria Math"/>
                  <w:sz w:val="22"/>
                  <w:szCs w:val="22"/>
                </w:rPr>
                <m:t>[</m:t>
              </m:r>
            </m:e>
            <m:sup>
              <m:r>
                <w:rPr>
                  <w:rFonts w:ascii="Cambria Math" w:hAnsi="Cambria Math"/>
                  <w:sz w:val="22"/>
                  <w:szCs w:val="22"/>
                </w:rPr>
                <m:t>O</m:t>
              </m:r>
            </m:sup>
          </m:sSup>
          <m:r>
            <w:rPr>
              <w:rFonts w:ascii="Cambria Math" w:hAnsi="Cambria Math"/>
              <w:sz w:val="22"/>
              <w:szCs w:val="22"/>
            </w:rPr>
            <m:t>C</m:t>
          </m:r>
          <m:r>
            <m:rPr>
              <m:sty m:val="p"/>
            </m:rPr>
            <w:rPr>
              <w:rFonts w:ascii="Cambria Math" w:hAnsi="Cambria Math"/>
              <w:sz w:val="22"/>
              <w:szCs w:val="22"/>
            </w:rPr>
            <m:t>]=</m:t>
          </m:r>
          <m:r>
            <w:rPr>
              <w:rFonts w:ascii="Cambria Math" w:hAnsi="Cambria Math"/>
              <w:sz w:val="22"/>
              <w:szCs w:val="22"/>
            </w:rPr>
            <m:t>RS</m:t>
          </m:r>
          <m:sSub>
            <m:sSubPr>
              <m:ctrlPr>
                <w:rPr>
                  <w:rFonts w:ascii="Cambria Math" w:hAnsi="Cambria Math"/>
                  <w:sz w:val="22"/>
                  <w:szCs w:val="22"/>
                </w:rPr>
              </m:ctrlPr>
            </m:sSubPr>
            <m:e>
              <m:r>
                <m:rPr>
                  <m:sty m:val="p"/>
                </m:rPr>
                <w:rPr>
                  <w:rFonts w:ascii="Cambria Math" w:hAnsi="Cambria Math"/>
                  <w:sz w:val="22"/>
                  <w:szCs w:val="22"/>
                </w:rPr>
                <m:t>485</m:t>
              </m:r>
            </m:e>
            <m:sub>
              <m:r>
                <w:rPr>
                  <w:rFonts w:ascii="Cambria Math" w:hAnsi="Cambria Math"/>
                  <w:sz w:val="22"/>
                  <w:szCs w:val="22"/>
                </w:rPr>
                <m:t>Temperature</m:t>
              </m:r>
            </m:sub>
          </m:sSub>
          <m:d>
            <m:dPr>
              <m:begChr m:val="["/>
              <m:endChr m:val="]"/>
              <m:ctrlPr>
                <w:rPr>
                  <w:rFonts w:ascii="Cambria Math" w:hAnsi="Cambria Math"/>
                  <w:sz w:val="22"/>
                  <w:szCs w:val="22"/>
                </w:rPr>
              </m:ctrlPr>
            </m:dPr>
            <m:e>
              <m:r>
                <m:rPr>
                  <m:sty m:val="p"/>
                </m:rPr>
                <w:rPr>
                  <w:rFonts w:ascii="Cambria Math" w:hAnsi="Cambria Math"/>
                  <w:sz w:val="22"/>
                  <w:szCs w:val="22"/>
                </w:rPr>
                <m:t>0…4095</m:t>
              </m:r>
            </m:e>
          </m:d>
          <m:r>
            <m:rPr>
              <m:sty m:val="p"/>
            </m:rPr>
            <w:rPr>
              <w:rFonts w:ascii="Cambria Math" w:hAnsi="Cambria Math"/>
              <w:sz w:val="22"/>
              <w:szCs w:val="22"/>
            </w:rPr>
            <m:t>-60</m:t>
          </m:r>
        </m:oMath>
      </m:oMathPara>
      <w:bookmarkStart w:id="38" w:name="_Toc161823514"/>
      <w:bookmarkStart w:id="39" w:name="_Toc161824145"/>
      <w:bookmarkStart w:id="40" w:name="_Toc161824258"/>
      <w:bookmarkStart w:id="41" w:name="_ENABLE_POWER_SUPPLIES"/>
      <w:bookmarkStart w:id="42" w:name="_Toc161822694"/>
      <w:bookmarkStart w:id="43" w:name="_Toc161824280"/>
      <w:bookmarkStart w:id="44" w:name="_Toc161904029"/>
      <w:bookmarkStart w:id="45" w:name="_Toc162345676"/>
      <w:bookmarkStart w:id="46" w:name="_Toc162450728"/>
      <w:bookmarkEnd w:id="38"/>
      <w:bookmarkEnd w:id="39"/>
      <w:bookmarkEnd w:id="40"/>
      <w:bookmarkEnd w:id="41"/>
    </w:p>
    <w:p w14:paraId="1B283CB2" w14:textId="30BDDB11" w:rsidR="00371FAA" w:rsidRPr="00FB0F64" w:rsidRDefault="00371FAA" w:rsidP="005E0405">
      <w:pPr>
        <w:pStyle w:val="Heading1"/>
        <w:rPr>
          <w:highlight w:val="yellow"/>
        </w:rPr>
      </w:pPr>
      <w:bookmarkStart w:id="47" w:name="_Toc161822758"/>
      <w:bookmarkStart w:id="48" w:name="_Toc162450890"/>
      <w:bookmarkStart w:id="49" w:name="_Toc172103011"/>
      <w:bookmarkEnd w:id="42"/>
      <w:bookmarkEnd w:id="43"/>
      <w:bookmarkEnd w:id="44"/>
      <w:bookmarkEnd w:id="45"/>
      <w:bookmarkEnd w:id="46"/>
      <w:r w:rsidRPr="00FB0F64">
        <w:rPr>
          <w:highlight w:val="yellow"/>
        </w:rPr>
        <w:lastRenderedPageBreak/>
        <w:t>Elapsed time FLASH memory communication</w:t>
      </w:r>
      <w:bookmarkEnd w:id="47"/>
      <w:bookmarkEnd w:id="48"/>
      <w:bookmarkEnd w:id="49"/>
    </w:p>
    <w:p w14:paraId="7099C8C3" w14:textId="6666BE92" w:rsidR="0056747C" w:rsidRPr="00FB0F64" w:rsidRDefault="0056747C" w:rsidP="005E0405">
      <w:pPr>
        <w:rPr>
          <w:highlight w:val="yellow"/>
        </w:rPr>
      </w:pPr>
      <w:r w:rsidRPr="00FB0F64">
        <w:rPr>
          <w:highlight w:val="yellow"/>
        </w:rPr>
        <w:t>General description:</w:t>
      </w:r>
    </w:p>
    <w:p w14:paraId="12E5F0DE" w14:textId="77777777" w:rsidR="00371FAA" w:rsidRPr="00FB0F64" w:rsidRDefault="00371FAA" w:rsidP="005E0405">
      <w:pPr>
        <w:rPr>
          <w:highlight w:val="yellow"/>
        </w:rPr>
      </w:pPr>
      <w:r w:rsidRPr="00FB0F64">
        <w:rPr>
          <w:highlight w:val="yellow"/>
        </w:rPr>
        <w:t>Each of the PSU shall provide a digital Elapsed Time Indication with resolution of hours. This information shall be provided along with the serial number indication. The indication shall be accessible by MIU via communication and recorded in the PSU internal log file.</w:t>
      </w:r>
    </w:p>
    <w:p w14:paraId="27B0D3FA" w14:textId="67DF2584" w:rsidR="00A26950" w:rsidRPr="00FB0F64" w:rsidRDefault="00A26950" w:rsidP="005E0405">
      <w:pPr>
        <w:rPr>
          <w:b/>
          <w:bCs/>
          <w:highlight w:val="yellow"/>
        </w:rPr>
      </w:pPr>
      <w:r w:rsidRPr="00FB0F64">
        <w:rPr>
          <w:highlight w:val="yellow"/>
        </w:rPr>
        <w:t xml:space="preserve">The elapsed Time indication (ETI) will be saved in dedicated </w:t>
      </w:r>
      <w:r w:rsidR="00BF54D8" w:rsidRPr="00FB0F64">
        <w:rPr>
          <w:highlight w:val="yellow"/>
        </w:rPr>
        <w:t>memory,</w:t>
      </w:r>
      <w:r w:rsidRPr="00FB0F64">
        <w:rPr>
          <w:highlight w:val="yellow"/>
        </w:rPr>
        <w:t xml:space="preserve"> and it will be written to the Flash Memory in parallel.</w:t>
      </w:r>
    </w:p>
    <w:p w14:paraId="45C0DE55" w14:textId="77777777" w:rsidR="00A26950" w:rsidRPr="00FB0F64" w:rsidRDefault="00A26950" w:rsidP="005E0405">
      <w:pPr>
        <w:rPr>
          <w:highlight w:val="yellow"/>
        </w:rPr>
      </w:pPr>
      <w:r w:rsidRPr="00FB0F64">
        <w:rPr>
          <w:highlight w:val="yellow"/>
        </w:rPr>
        <w:t xml:space="preserve">The elapsed Time indication (ETI) can be updated / restored via dedicated pins on PSU connector. </w:t>
      </w:r>
    </w:p>
    <w:p w14:paraId="7623073C" w14:textId="3AAD622A" w:rsidR="00371FAA" w:rsidRPr="00FB0F64" w:rsidRDefault="00371FAA" w:rsidP="005E0405">
      <w:pPr>
        <w:rPr>
          <w:highlight w:val="yellow"/>
        </w:rPr>
      </w:pPr>
      <w:r w:rsidRPr="00FB0F64">
        <w:rPr>
          <w:highlight w:val="yellow"/>
        </w:rPr>
        <w:t>The time indication can only be reset separately as part of the PSU manufacturing process (can be in final stages, during check-out). The time reset shall not be accessible when the PSU box is closed, only when it is opened and connected via specific port to test equipment at developer facility.</w:t>
      </w:r>
    </w:p>
    <w:p w14:paraId="38D979A4" w14:textId="77777777" w:rsidR="00371FAA" w:rsidRPr="00FB0F64" w:rsidRDefault="00371FAA" w:rsidP="005E0405">
      <w:pPr>
        <w:rPr>
          <w:noProof/>
          <w:highlight w:val="yellow"/>
        </w:rPr>
      </w:pPr>
      <w:r w:rsidRPr="00FB0F64">
        <w:rPr>
          <w:highlight w:val="yellow"/>
        </w:rPr>
        <w:t>The ETI shall be accessible / data shall be restored in case of most types of PSU malfunctions.</w:t>
      </w:r>
    </w:p>
    <w:p w14:paraId="764D3422" w14:textId="49A93EA5" w:rsidR="0056747C" w:rsidRPr="00FB0F64" w:rsidRDefault="00371FAA" w:rsidP="005E0405">
      <w:pPr>
        <w:rPr>
          <w:highlight w:val="yellow"/>
        </w:rPr>
      </w:pPr>
      <w:r w:rsidRPr="00FB0F64">
        <w:rPr>
          <w:highlight w:val="yellow"/>
        </w:rPr>
        <w:t xml:space="preserve">The FPGA has an A/D reading of the 12V_Redundant supply that creates </w:t>
      </w:r>
      <w:r w:rsidR="000B4DEF" w:rsidRPr="00FB0F64">
        <w:rPr>
          <w:highlight w:val="yellow"/>
        </w:rPr>
        <w:t>all</w:t>
      </w:r>
      <w:r w:rsidRPr="00FB0F64">
        <w:rPr>
          <w:highlight w:val="yellow"/>
        </w:rPr>
        <w:t xml:space="preserve"> the aux power for the SBC Board. When this supply drops below 8V for more than 1ms (level and duration may be modified according to testing), then the FPGA should immediately stop writing to the eMMC to prevent the possibility of trying to write to the eMMC while the power is going down. This test should be done frequently enough that there is no possibility for the SBC power to go down in the middle of a write operation to the eMMC (e.g. every 10ms).</w:t>
      </w:r>
      <w:r w:rsidR="00170272" w:rsidRPr="00FB0F64">
        <w:rPr>
          <w:highlight w:val="yellow"/>
        </w:rPr>
        <w:t xml:space="preserve"> Then the file should be closed.</w:t>
      </w:r>
      <w:r w:rsidRPr="00FB0F64">
        <w:rPr>
          <w:highlight w:val="yellow"/>
        </w:rPr>
        <w:br/>
        <w:t>Note that when the JTAG is programming the eMMC, the 12V_Redundant supply may be as low as 5V.</w:t>
      </w:r>
    </w:p>
    <w:p w14:paraId="5505ED90" w14:textId="195954B1" w:rsidR="003A6CE0" w:rsidRPr="00FB0F64" w:rsidRDefault="003A6CE0" w:rsidP="005E0405">
      <w:pPr>
        <w:rPr>
          <w:rStyle w:val="cf01"/>
          <w:rFonts w:asciiTheme="majorBidi" w:hAnsiTheme="majorBidi" w:cstheme="majorBidi"/>
          <w:sz w:val="22"/>
          <w:szCs w:val="22"/>
          <w:highlight w:val="yellow"/>
        </w:rPr>
      </w:pPr>
      <w:r w:rsidRPr="00FB0F64">
        <w:rPr>
          <w:rStyle w:val="cf01"/>
          <w:rFonts w:asciiTheme="majorBidi" w:hAnsiTheme="majorBidi" w:cstheme="majorBidi"/>
          <w:sz w:val="22"/>
          <w:szCs w:val="22"/>
          <w:highlight w:val="yellow"/>
        </w:rPr>
        <w:t xml:space="preserve">12v _redundant is sampling by internal A2D at VP_0 (VN_0 at GND). when the result shows that this voltage is low, meaning it is going down. We need to avoid writing to FLASH. The </w:t>
      </w:r>
      <w:r w:rsidR="008D0DB8" w:rsidRPr="00FB0F64">
        <w:rPr>
          <w:rStyle w:val="cf01"/>
          <w:rFonts w:asciiTheme="majorBidi" w:hAnsiTheme="majorBidi" w:cstheme="majorBidi"/>
          <w:sz w:val="22"/>
          <w:szCs w:val="22"/>
          <w:highlight w:val="yellow"/>
        </w:rPr>
        <w:t>input to</w:t>
      </w:r>
      <w:r w:rsidRPr="00FB0F64">
        <w:rPr>
          <w:rStyle w:val="cf01"/>
          <w:rFonts w:asciiTheme="majorBidi" w:hAnsiTheme="majorBidi" w:cstheme="majorBidi"/>
          <w:sz w:val="22"/>
          <w:szCs w:val="22"/>
          <w:highlight w:val="yellow"/>
        </w:rPr>
        <w:t xml:space="preserve"> </w:t>
      </w:r>
      <w:r w:rsidR="008D0DB8" w:rsidRPr="00FB0F64">
        <w:rPr>
          <w:rStyle w:val="cf01"/>
          <w:rFonts w:asciiTheme="majorBidi" w:hAnsiTheme="majorBidi" w:cstheme="majorBidi"/>
          <w:sz w:val="22"/>
          <w:szCs w:val="22"/>
          <w:highlight w:val="yellow"/>
        </w:rPr>
        <w:t>the VP</w:t>
      </w:r>
      <w:r w:rsidRPr="00FB0F64">
        <w:rPr>
          <w:rStyle w:val="cf01"/>
          <w:rFonts w:asciiTheme="majorBidi" w:hAnsiTheme="majorBidi" w:cstheme="majorBidi"/>
          <w:sz w:val="22"/>
          <w:szCs w:val="22"/>
          <w:highlight w:val="yellow"/>
        </w:rPr>
        <w:t xml:space="preserve">0 is 12v _redundant divided </w:t>
      </w:r>
      <w:r w:rsidR="008D0DB8" w:rsidRPr="00FB0F64">
        <w:rPr>
          <w:rStyle w:val="cf01"/>
          <w:rFonts w:asciiTheme="majorBidi" w:hAnsiTheme="majorBidi" w:cstheme="majorBidi"/>
          <w:sz w:val="22"/>
          <w:szCs w:val="22"/>
          <w:highlight w:val="yellow"/>
        </w:rPr>
        <w:t xml:space="preserve">by 23.1 </w:t>
      </w:r>
      <w:r w:rsidR="008D0DB8" w:rsidRPr="00FB0F64">
        <w:rPr>
          <w:rStyle w:val="cf01"/>
          <w:rFonts w:asciiTheme="majorBidi" w:hAnsiTheme="majorBidi" w:cstheme="majorBidi"/>
          <w:sz w:val="22"/>
          <w:szCs w:val="22"/>
          <w:highlight w:val="yellow"/>
        </w:rPr>
        <w:sym w:font="Wingdings" w:char="F0E0"/>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8</w:t>
      </w:r>
      <w:r w:rsidR="00EA11A5" w:rsidRPr="00FB0F64">
        <w:rPr>
          <w:rStyle w:val="cf01"/>
          <w:rFonts w:asciiTheme="majorBidi" w:hAnsiTheme="majorBidi" w:cstheme="majorBidi"/>
          <w:sz w:val="22"/>
          <w:szCs w:val="22"/>
          <w:highlight w:val="yellow"/>
        </w:rPr>
        <w:t>volt is 0.346v</w:t>
      </w:r>
      <w:r w:rsidRPr="00FB0F64">
        <w:rPr>
          <w:rStyle w:val="cf01"/>
          <w:rFonts w:asciiTheme="majorBidi" w:hAnsiTheme="majorBidi" w:cstheme="majorBidi"/>
          <w:sz w:val="22"/>
          <w:szCs w:val="22"/>
          <w:highlight w:val="yellow"/>
        </w:rPr>
        <w:t xml:space="preserve"> </w:t>
      </w:r>
    </w:p>
    <w:p w14:paraId="5F779CF4" w14:textId="0A641D2A" w:rsidR="003A6CE0" w:rsidRPr="002B0541" w:rsidRDefault="003A6CE0" w:rsidP="005E0405">
      <w:pPr>
        <w:rPr>
          <w:rStyle w:val="cf01"/>
          <w:rFonts w:asciiTheme="majorBidi" w:hAnsiTheme="majorBidi" w:cstheme="majorBidi"/>
          <w:sz w:val="22"/>
          <w:szCs w:val="22"/>
        </w:rPr>
      </w:pPr>
      <w:r w:rsidRPr="00FB0F64">
        <w:rPr>
          <w:rStyle w:val="cf01"/>
          <w:rFonts w:asciiTheme="majorBidi" w:hAnsiTheme="majorBidi" w:cstheme="majorBidi"/>
          <w:sz w:val="22"/>
          <w:szCs w:val="22"/>
          <w:highlight w:val="yellow"/>
        </w:rPr>
        <w:t>  </w:t>
      </w:r>
      <w:r w:rsidR="008D0DB8" w:rsidRPr="00FB0F64">
        <w:rPr>
          <w:rStyle w:val="cf01"/>
          <w:rFonts w:asciiTheme="majorBidi" w:hAnsiTheme="majorBidi" w:cstheme="majorBidi"/>
          <w:sz w:val="22"/>
          <w:szCs w:val="22"/>
          <w:highlight w:val="yellow"/>
        </w:rPr>
        <w:t xml:space="preserve">                                                             </w:t>
      </w:r>
      <w:r w:rsidRPr="00FB0F64">
        <w:rPr>
          <w:rStyle w:val="cf01"/>
          <w:rFonts w:asciiTheme="majorBidi" w:hAnsiTheme="majorBidi" w:cstheme="majorBidi"/>
          <w:sz w:val="22"/>
          <w:szCs w:val="22"/>
          <w:highlight w:val="yellow"/>
        </w:rPr>
        <w:t>12</w:t>
      </w:r>
      <w:r w:rsidR="00EA11A5" w:rsidRPr="00FB0F64">
        <w:rPr>
          <w:rStyle w:val="cf01"/>
          <w:rFonts w:asciiTheme="majorBidi" w:hAnsiTheme="majorBidi" w:cstheme="majorBidi"/>
          <w:sz w:val="22"/>
          <w:szCs w:val="22"/>
          <w:highlight w:val="yellow"/>
        </w:rPr>
        <w:t>v is 0.519v</w:t>
      </w:r>
      <w:r w:rsidRPr="002B0541">
        <w:rPr>
          <w:rStyle w:val="cf01"/>
          <w:rFonts w:asciiTheme="majorBidi" w:hAnsiTheme="majorBidi" w:cstheme="majorBidi"/>
          <w:sz w:val="22"/>
          <w:szCs w:val="22"/>
        </w:rPr>
        <w:t xml:space="preserve"> </w:t>
      </w:r>
    </w:p>
    <w:p w14:paraId="705811F3" w14:textId="77777777" w:rsidR="003A6CE0" w:rsidRPr="002B0541" w:rsidRDefault="003A6CE0" w:rsidP="005E0405"/>
    <w:bookmarkStart w:id="50" w:name="_Toc161822759"/>
    <w:bookmarkStart w:id="51" w:name="_Toc161823597"/>
    <w:bookmarkStart w:id="52" w:name="_Toc161824231"/>
    <w:bookmarkStart w:id="53" w:name="_Toc161824345"/>
    <w:bookmarkStart w:id="54" w:name="_Toc161904094"/>
    <w:bookmarkStart w:id="55" w:name="_Toc162345846"/>
    <w:bookmarkEnd w:id="50"/>
    <w:bookmarkEnd w:id="51"/>
    <w:bookmarkEnd w:id="52"/>
    <w:bookmarkEnd w:id="53"/>
    <w:bookmarkEnd w:id="54"/>
    <w:bookmarkEnd w:id="55"/>
    <w:p w14:paraId="4938B924" w14:textId="7A553B7F" w:rsidR="00F43869" w:rsidRPr="002B0541" w:rsidRDefault="00A86CED" w:rsidP="00FB0F64">
      <w:pPr>
        <w:jc w:val="center"/>
      </w:pPr>
      <w:r w:rsidRPr="002B0541">
        <w:object w:dxaOrig="5445" w:dyaOrig="9255" w14:anchorId="1E8F4BA2">
          <v:shape id="_x0000_i1026" type="#_x0000_t75" style="width:272.4pt;height:464.25pt" o:ole="">
            <v:imagedata r:id="rId14" o:title=""/>
          </v:shape>
          <o:OLEObject Type="Embed" ProgID="Visio.Drawing.15" ShapeID="_x0000_i1026" DrawAspect="Content" ObjectID="_1783332480" r:id="rId15"/>
        </w:object>
      </w:r>
    </w:p>
    <w:p w14:paraId="0C9023B9" w14:textId="77777777" w:rsidR="00F43869" w:rsidRPr="002B0541" w:rsidRDefault="00F43869" w:rsidP="005E0405"/>
    <w:p w14:paraId="6617B4E9" w14:textId="77777777" w:rsidR="00F43869" w:rsidRPr="002B0541" w:rsidRDefault="00F43869" w:rsidP="005E0405"/>
    <w:p w14:paraId="2A2E0ECC" w14:textId="77777777" w:rsidR="00DE2291" w:rsidRPr="002B0541" w:rsidRDefault="00DE2291" w:rsidP="005E0405"/>
    <w:p w14:paraId="256F4787" w14:textId="77777777" w:rsidR="00F108C7" w:rsidRDefault="00F108C7" w:rsidP="00F108C7">
      <w:pPr>
        <w:pStyle w:val="Heading1"/>
        <w:numPr>
          <w:ilvl w:val="0"/>
          <w:numId w:val="0"/>
        </w:numPr>
        <w:ind w:left="720"/>
      </w:pPr>
      <w:bookmarkStart w:id="56" w:name="_Ref47434078"/>
      <w:bookmarkStart w:id="57" w:name="_Ref47434089"/>
      <w:bookmarkStart w:id="58" w:name="_Toc130405517"/>
      <w:bookmarkStart w:id="59" w:name="_Toc161822773"/>
      <w:bookmarkStart w:id="60" w:name="_Toc161824361"/>
      <w:bookmarkStart w:id="61" w:name="_Toc162450893"/>
    </w:p>
    <w:p w14:paraId="0CCF943C" w14:textId="77777777" w:rsidR="00FB0F64" w:rsidRDefault="00FB0F64" w:rsidP="00FB0F64"/>
    <w:p w14:paraId="653E92F2" w14:textId="77777777" w:rsidR="00FB0F64" w:rsidRPr="00FB0F64" w:rsidRDefault="00FB0F64" w:rsidP="00FB0F64"/>
    <w:p w14:paraId="6A8C637C" w14:textId="2B59E90D" w:rsidR="00F51E5A" w:rsidRPr="002B0541" w:rsidRDefault="00F51E5A" w:rsidP="00FB0F64">
      <w:pPr>
        <w:pStyle w:val="Heading1"/>
        <w:spacing w:line="360" w:lineRule="auto"/>
      </w:pPr>
      <w:bookmarkStart w:id="62" w:name="_Toc172103012"/>
      <w:r w:rsidRPr="002B0541">
        <w:lastRenderedPageBreak/>
        <w:t>Communication Interface</w:t>
      </w:r>
      <w:bookmarkEnd w:id="56"/>
      <w:bookmarkEnd w:id="57"/>
      <w:bookmarkEnd w:id="58"/>
      <w:bookmarkEnd w:id="59"/>
      <w:bookmarkEnd w:id="60"/>
      <w:bookmarkEnd w:id="61"/>
      <w:bookmarkEnd w:id="62"/>
    </w:p>
    <w:p w14:paraId="26D1779C" w14:textId="4F56DFB1" w:rsidR="00F51E5A" w:rsidRPr="00FB0F64" w:rsidRDefault="00F51E5A" w:rsidP="00FB0F64">
      <w:pPr>
        <w:spacing w:line="360" w:lineRule="auto"/>
        <w:rPr>
          <w:sz w:val="22"/>
          <w:szCs w:val="22"/>
        </w:rPr>
      </w:pPr>
      <w:r w:rsidRPr="00FB0F64">
        <w:rPr>
          <w:sz w:val="22"/>
          <w:szCs w:val="22"/>
        </w:rPr>
        <w:t>The PSU shall have an Ethernet communication interface with MIU, which shall provide the following capabilities (detailed PSU-MIU communication protocol shall be defined in a separate IRS document, PSU IP address shall be 192.168.1.</w:t>
      </w:r>
      <w:r w:rsidR="007749C3" w:rsidRPr="00FB0F64">
        <w:rPr>
          <w:sz w:val="22"/>
          <w:szCs w:val="22"/>
        </w:rPr>
        <w:t>60</w:t>
      </w:r>
      <w:r w:rsidRPr="00FB0F64">
        <w:rPr>
          <w:sz w:val="22"/>
          <w:szCs w:val="22"/>
        </w:rPr>
        <w:t>):</w:t>
      </w:r>
    </w:p>
    <w:p w14:paraId="4CE65883"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Providing periodic statuses and telemetry (@100Hz) with time tag, including:</w:t>
      </w:r>
    </w:p>
    <w:p w14:paraId="3BDE865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Input/output voltages (for each phase separately and for DC voltage)</w:t>
      </w:r>
    </w:p>
    <w:p w14:paraId="62D3740A"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Current consumptions (also for each phase &amp; DC voltage, not including Neutral)</w:t>
      </w:r>
    </w:p>
    <w:p w14:paraId="6517A0B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Total input (AC+DC) power consumption</w:t>
      </w:r>
    </w:p>
    <w:p w14:paraId="567C5FD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Internal temperature of every internal card</w:t>
      </w:r>
    </w:p>
    <w:p w14:paraId="7C75CE7C"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Missing phase or missing neutral indication</w:t>
      </w:r>
    </w:p>
    <w:p w14:paraId="4E7F7643"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PSU Fans speed for each of the 3 fans</w:t>
      </w:r>
    </w:p>
    <w:p w14:paraId="0AE8D510"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Software/firmware version (format shall be “Major.Minor.Build.Hotfix”)</w:t>
      </w:r>
    </w:p>
    <w:p w14:paraId="21428FCB"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ETI (Elapsed Time Indication)</w:t>
      </w:r>
    </w:p>
    <w:p w14:paraId="11933571"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 xml:space="preserve">PSU serial number </w:t>
      </w:r>
    </w:p>
    <w:p w14:paraId="5775E998" w14:textId="77777777" w:rsidR="00F51E5A" w:rsidRPr="00FB0F64" w:rsidRDefault="00F51E5A" w:rsidP="00FB0F64">
      <w:pPr>
        <w:pStyle w:val="ListParagraph"/>
        <w:numPr>
          <w:ilvl w:val="1"/>
          <w:numId w:val="13"/>
        </w:numPr>
        <w:spacing w:line="360" w:lineRule="auto"/>
        <w:rPr>
          <w:sz w:val="22"/>
          <w:szCs w:val="22"/>
        </w:rPr>
      </w:pPr>
      <w:r w:rsidRPr="00FB0F64">
        <w:rPr>
          <w:sz w:val="22"/>
          <w:szCs w:val="22"/>
        </w:rPr>
        <w:t>Additional bit statuses such as:</w:t>
      </w:r>
    </w:p>
    <w:p w14:paraId="618F593D" w14:textId="1E417192"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Reset or Shutdown </w:t>
      </w:r>
      <w:r w:rsidR="0091381B" w:rsidRPr="00FB0F64">
        <w:rPr>
          <w:sz w:val="22"/>
          <w:szCs w:val="22"/>
        </w:rPr>
        <w:t>indications.</w:t>
      </w:r>
    </w:p>
    <w:p w14:paraId="535F5E03" w14:textId="702844A9" w:rsidR="00F51E5A" w:rsidRPr="00FB0F64" w:rsidRDefault="00F51E5A" w:rsidP="00FB0F64">
      <w:pPr>
        <w:pStyle w:val="ListParagraph"/>
        <w:numPr>
          <w:ilvl w:val="2"/>
          <w:numId w:val="13"/>
        </w:numPr>
        <w:spacing w:line="360" w:lineRule="auto"/>
        <w:rPr>
          <w:sz w:val="22"/>
          <w:szCs w:val="22"/>
        </w:rPr>
      </w:pPr>
      <w:r w:rsidRPr="00FB0F64">
        <w:rPr>
          <w:sz w:val="22"/>
          <w:szCs w:val="22"/>
        </w:rPr>
        <w:t xml:space="preserve">Input voltage OK </w:t>
      </w:r>
      <w:r w:rsidR="0091381B" w:rsidRPr="00FB0F64">
        <w:rPr>
          <w:sz w:val="22"/>
          <w:szCs w:val="22"/>
        </w:rPr>
        <w:t>indication.</w:t>
      </w:r>
    </w:p>
    <w:p w14:paraId="0CA685AA"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TCU ON/OFF status</w:t>
      </w:r>
    </w:p>
    <w:p w14:paraId="6B6285CD"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MIU communication OK/NOK</w:t>
      </w:r>
    </w:p>
    <w:p w14:paraId="3DB3E868"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Overvoltage &amp; overcurrent indications</w:t>
      </w:r>
    </w:p>
    <w:p w14:paraId="39E7BD04" w14:textId="77777777" w:rsidR="00F51E5A" w:rsidRPr="00FB0F64" w:rsidRDefault="00F51E5A" w:rsidP="00FB0F64">
      <w:pPr>
        <w:pStyle w:val="ListParagraph"/>
        <w:numPr>
          <w:ilvl w:val="2"/>
          <w:numId w:val="13"/>
        </w:numPr>
        <w:spacing w:line="360" w:lineRule="auto"/>
        <w:rPr>
          <w:sz w:val="22"/>
          <w:szCs w:val="22"/>
        </w:rPr>
      </w:pPr>
      <w:r w:rsidRPr="00FB0F64">
        <w:rPr>
          <w:sz w:val="22"/>
          <w:szCs w:val="22"/>
        </w:rPr>
        <w:t>Capacitor end-of-life indications</w:t>
      </w:r>
    </w:p>
    <w:p w14:paraId="0A4B1720" w14:textId="77777777" w:rsidR="00F51E5A" w:rsidRPr="00FB0F64" w:rsidRDefault="00F51E5A" w:rsidP="00FB0F64">
      <w:pPr>
        <w:pStyle w:val="ListParagraph"/>
        <w:spacing w:line="360" w:lineRule="auto"/>
        <w:rPr>
          <w:sz w:val="22"/>
          <w:szCs w:val="22"/>
        </w:rPr>
      </w:pPr>
      <w:r w:rsidRPr="00FB0F64">
        <w:rPr>
          <w:sz w:val="22"/>
          <w:szCs w:val="22"/>
        </w:rPr>
        <w:t>Since status changes can occur intermittently, in order not to miss the occurrence, the faulty notification shall be latched until sent to the MIU via communication channel. Only after the faulty notification was sent to MIU, it will be cleared.</w:t>
      </w:r>
    </w:p>
    <w:p w14:paraId="7DC2E3D7"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Log file downloading from PSU (using SFTP) via dedicated command.</w:t>
      </w:r>
    </w:p>
    <w:p w14:paraId="38AB984E" w14:textId="77777777" w:rsidR="00F51E5A" w:rsidRPr="00FB0F64" w:rsidRDefault="00F51E5A" w:rsidP="00FB0F64">
      <w:pPr>
        <w:pStyle w:val="ListParagraph"/>
        <w:numPr>
          <w:ilvl w:val="0"/>
          <w:numId w:val="12"/>
        </w:numPr>
        <w:spacing w:line="360" w:lineRule="auto"/>
        <w:rPr>
          <w:sz w:val="22"/>
          <w:szCs w:val="22"/>
        </w:rPr>
      </w:pPr>
      <w:r w:rsidRPr="00FB0F64">
        <w:rPr>
          <w:sz w:val="22"/>
          <w:szCs w:val="22"/>
        </w:rPr>
        <w:t>Control of TCUs ON/OFF by MIU via PSU</w:t>
      </w:r>
    </w:p>
    <w:p w14:paraId="6493DE04" w14:textId="0F6CF6F0" w:rsidR="00F51E5A" w:rsidRDefault="00F51E5A" w:rsidP="00FB0F64">
      <w:pPr>
        <w:pStyle w:val="ListParagraph"/>
        <w:numPr>
          <w:ilvl w:val="0"/>
          <w:numId w:val="12"/>
        </w:numPr>
        <w:spacing w:line="360" w:lineRule="auto"/>
        <w:rPr>
          <w:sz w:val="22"/>
          <w:szCs w:val="22"/>
        </w:rPr>
      </w:pPr>
      <w:r w:rsidRPr="00FB0F64">
        <w:rPr>
          <w:sz w:val="22"/>
          <w:szCs w:val="22"/>
        </w:rPr>
        <w:t>MIU shall provide the time at power-up for log file time stamp synchronization. The purpose is to correlate</w:t>
      </w:r>
      <w:r w:rsidRPr="00FB0F64" w:rsidDel="00AB6E23">
        <w:rPr>
          <w:sz w:val="22"/>
          <w:szCs w:val="22"/>
        </w:rPr>
        <w:t xml:space="preserve"> </w:t>
      </w:r>
      <w:r w:rsidRPr="00FB0F64">
        <w:rPr>
          <w:sz w:val="22"/>
          <w:szCs w:val="22"/>
        </w:rPr>
        <w:t>between events in the MIU and events in the PSU, during a flight.</w:t>
      </w:r>
    </w:p>
    <w:p w14:paraId="4D551244" w14:textId="77777777" w:rsidR="00FB0F64" w:rsidRDefault="00FB0F64" w:rsidP="00FB0F64">
      <w:pPr>
        <w:spacing w:line="360" w:lineRule="auto"/>
        <w:rPr>
          <w:sz w:val="22"/>
          <w:szCs w:val="22"/>
        </w:rPr>
      </w:pPr>
    </w:p>
    <w:p w14:paraId="5756FBFD" w14:textId="77777777" w:rsidR="00FB0F64" w:rsidRDefault="00FB0F64" w:rsidP="00FB0F64">
      <w:pPr>
        <w:spacing w:line="360" w:lineRule="auto"/>
        <w:rPr>
          <w:sz w:val="22"/>
          <w:szCs w:val="22"/>
        </w:rPr>
      </w:pPr>
    </w:p>
    <w:p w14:paraId="3F10CAE5" w14:textId="77777777" w:rsidR="00FB0F64" w:rsidRPr="00FB0F64" w:rsidRDefault="00FB0F64" w:rsidP="00FB0F64">
      <w:pPr>
        <w:spacing w:line="360" w:lineRule="auto"/>
        <w:rPr>
          <w:sz w:val="22"/>
          <w:szCs w:val="22"/>
        </w:rPr>
      </w:pPr>
    </w:p>
    <w:p w14:paraId="653E1EDE" w14:textId="0BDEAB49" w:rsidR="003E6073" w:rsidRPr="002B0541" w:rsidRDefault="003E6073" w:rsidP="005E0405">
      <w:pPr>
        <w:pStyle w:val="Heading1"/>
      </w:pPr>
      <w:bookmarkStart w:id="63" w:name="_Toc161822774"/>
      <w:bookmarkStart w:id="64" w:name="_Toc161824362"/>
      <w:bookmarkStart w:id="65" w:name="_Toc162450894"/>
      <w:bookmarkStart w:id="66" w:name="_Toc172103013"/>
      <w:r w:rsidRPr="002B0541">
        <w:lastRenderedPageBreak/>
        <w:t>Log File functionality</w:t>
      </w:r>
      <w:bookmarkEnd w:id="63"/>
      <w:bookmarkEnd w:id="64"/>
      <w:bookmarkEnd w:id="65"/>
      <w:bookmarkEnd w:id="66"/>
    </w:p>
    <w:p w14:paraId="226AD5D7" w14:textId="7795297C" w:rsidR="0056747C" w:rsidRPr="00FB0F64" w:rsidRDefault="0056747C" w:rsidP="00FB0F64">
      <w:pPr>
        <w:pStyle w:val="Heading2"/>
        <w:spacing w:line="360" w:lineRule="auto"/>
        <w:rPr>
          <w:sz w:val="22"/>
          <w:szCs w:val="22"/>
        </w:rPr>
      </w:pPr>
      <w:bookmarkStart w:id="67" w:name="_Toc172103014"/>
      <w:r w:rsidRPr="00FB0F64">
        <w:rPr>
          <w:sz w:val="22"/>
          <w:szCs w:val="22"/>
        </w:rPr>
        <w:t>General description:</w:t>
      </w:r>
      <w:bookmarkEnd w:id="67"/>
    </w:p>
    <w:p w14:paraId="42827C43" w14:textId="23139A44" w:rsidR="00F51E5A" w:rsidRPr="00FB0F64" w:rsidRDefault="00F51E5A" w:rsidP="00FB0F64">
      <w:pPr>
        <w:pStyle w:val="ListParagraph"/>
        <w:numPr>
          <w:ilvl w:val="0"/>
          <w:numId w:val="15"/>
        </w:numPr>
        <w:spacing w:line="360" w:lineRule="auto"/>
        <w:rPr>
          <w:sz w:val="22"/>
          <w:szCs w:val="22"/>
        </w:rPr>
      </w:pPr>
      <w:r w:rsidRPr="00FB0F64">
        <w:rPr>
          <w:sz w:val="22"/>
          <w:szCs w:val="22"/>
        </w:rPr>
        <w:t xml:space="preserve">The PSU shall gather telemetry and status data at </w:t>
      </w:r>
      <w:r w:rsidR="0091381B" w:rsidRPr="00FB0F64">
        <w:rPr>
          <w:sz w:val="22"/>
          <w:szCs w:val="22"/>
        </w:rPr>
        <w:t>a high</w:t>
      </w:r>
      <w:r w:rsidRPr="00FB0F64">
        <w:rPr>
          <w:sz w:val="22"/>
          <w:szCs w:val="22"/>
        </w:rPr>
        <w:t xml:space="preserve"> rate and store it internally. This is required </w:t>
      </w:r>
      <w:r w:rsidR="0091381B" w:rsidRPr="00FB0F64">
        <w:rPr>
          <w:sz w:val="22"/>
          <w:szCs w:val="22"/>
        </w:rPr>
        <w:t>to</w:t>
      </w:r>
      <w:r w:rsidRPr="00FB0F64">
        <w:rPr>
          <w:sz w:val="22"/>
          <w:szCs w:val="22"/>
        </w:rPr>
        <w:t xml:space="preserve"> capture any transient anomalies in case they occur. Detailed logfile parameters shall be defined in the IRS. This data includes (but not limited to):</w:t>
      </w:r>
    </w:p>
    <w:p w14:paraId="22E5FE6B"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Input voltages &amp; currents per line (no need to record neutral line input)</w:t>
      </w:r>
    </w:p>
    <w:p w14:paraId="6C5E0DCF" w14:textId="2468BF4F"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Output voltages &amp; currents per </w:t>
      </w:r>
      <w:r w:rsidR="0091381B" w:rsidRPr="00FB0F64">
        <w:rPr>
          <w:sz w:val="22"/>
          <w:szCs w:val="22"/>
        </w:rPr>
        <w:t>line.</w:t>
      </w:r>
    </w:p>
    <w:p w14:paraId="6F44AE37"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Power consumption (VA)</w:t>
      </w:r>
    </w:p>
    <w:p w14:paraId="38DC631A"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Date &amp; time (synchronized to MIU time stamp)</w:t>
      </w:r>
    </w:p>
    <w:p w14:paraId="79D29E4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PSU Fans speed for each of the 3 fans</w:t>
      </w:r>
    </w:p>
    <w:p w14:paraId="2010099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Internal temperature of every internal card reading</w:t>
      </w:r>
    </w:p>
    <w:p w14:paraId="224C3454"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Logic statuses (incl. missing phase indications)</w:t>
      </w:r>
    </w:p>
    <w:p w14:paraId="608051E1"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Software/firmware version</w:t>
      </w:r>
    </w:p>
    <w:p w14:paraId="35D21D00"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ETI</w:t>
      </w:r>
    </w:p>
    <w:p w14:paraId="58AF50EE"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Serial number</w:t>
      </w:r>
    </w:p>
    <w:p w14:paraId="58C0A2AF" w14:textId="77777777" w:rsidR="00F51E5A" w:rsidRPr="00FB0F64" w:rsidRDefault="00F51E5A" w:rsidP="00FB0F64">
      <w:pPr>
        <w:pStyle w:val="ListParagraph"/>
        <w:numPr>
          <w:ilvl w:val="0"/>
          <w:numId w:val="14"/>
        </w:numPr>
        <w:spacing w:line="360" w:lineRule="auto"/>
        <w:rPr>
          <w:sz w:val="22"/>
          <w:szCs w:val="22"/>
        </w:rPr>
      </w:pPr>
      <w:r w:rsidRPr="00FB0F64">
        <w:rPr>
          <w:sz w:val="22"/>
          <w:szCs w:val="22"/>
        </w:rPr>
        <w:t>ON/OFF signal occurrences</w:t>
      </w:r>
    </w:p>
    <w:p w14:paraId="712E06D0" w14:textId="5000648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Reset/power down </w:t>
      </w:r>
      <w:r w:rsidR="0091381B" w:rsidRPr="00FB0F64">
        <w:rPr>
          <w:sz w:val="22"/>
          <w:szCs w:val="22"/>
        </w:rPr>
        <w:t>indications.</w:t>
      </w:r>
    </w:p>
    <w:p w14:paraId="0DC84157" w14:textId="10C42C06" w:rsidR="00F51E5A" w:rsidRPr="00FB0F64" w:rsidRDefault="00F51E5A" w:rsidP="00FB0F64">
      <w:pPr>
        <w:pStyle w:val="ListParagraph"/>
        <w:numPr>
          <w:ilvl w:val="0"/>
          <w:numId w:val="14"/>
        </w:numPr>
        <w:spacing w:line="360" w:lineRule="auto"/>
        <w:rPr>
          <w:sz w:val="22"/>
          <w:szCs w:val="22"/>
        </w:rPr>
      </w:pPr>
      <w:r w:rsidRPr="00FB0F64">
        <w:rPr>
          <w:sz w:val="22"/>
          <w:szCs w:val="22"/>
        </w:rPr>
        <w:t xml:space="preserve">All </w:t>
      </w:r>
      <w:r w:rsidR="0091381B" w:rsidRPr="00FB0F64">
        <w:rPr>
          <w:sz w:val="22"/>
          <w:szCs w:val="22"/>
        </w:rPr>
        <w:t>indications</w:t>
      </w:r>
      <w:r w:rsidRPr="00FB0F64">
        <w:rPr>
          <w:sz w:val="22"/>
          <w:szCs w:val="22"/>
        </w:rPr>
        <w:t xml:space="preserve"> are also sent periodically to the MIU via communication channel.</w:t>
      </w:r>
    </w:p>
    <w:p w14:paraId="5FFAA102" w14:textId="03BFD556" w:rsidR="0091381B" w:rsidRPr="00FB0F64" w:rsidRDefault="00F51E5A" w:rsidP="00FB0F64">
      <w:pPr>
        <w:pStyle w:val="ListParagraph"/>
        <w:numPr>
          <w:ilvl w:val="0"/>
          <w:numId w:val="15"/>
        </w:numPr>
        <w:spacing w:line="360" w:lineRule="auto"/>
        <w:rPr>
          <w:sz w:val="22"/>
          <w:szCs w:val="22"/>
        </w:rPr>
      </w:pPr>
      <w:r w:rsidRPr="00FB0F64">
        <w:rPr>
          <w:sz w:val="22"/>
          <w:szCs w:val="22"/>
        </w:rPr>
        <w:t xml:space="preserve">The log file shall be cyclic and capable of recording at a frequency of 1KHz with a minimum memory allocation of 10GBytes. </w:t>
      </w:r>
    </w:p>
    <w:p w14:paraId="3AB7151D" w14:textId="507909F9" w:rsidR="00FB0F64" w:rsidRDefault="00FB0F64">
      <w:pPr>
        <w:rPr>
          <w:sz w:val="22"/>
          <w:szCs w:val="22"/>
        </w:rPr>
      </w:pPr>
      <w:r>
        <w:rPr>
          <w:sz w:val="22"/>
          <w:szCs w:val="22"/>
        </w:rPr>
        <w:br w:type="page"/>
      </w:r>
    </w:p>
    <w:p w14:paraId="377D3075" w14:textId="4A93DEDE" w:rsidR="00F51E5A" w:rsidRPr="00FB0F64" w:rsidRDefault="00F51E5A" w:rsidP="00FB0F64">
      <w:pPr>
        <w:pStyle w:val="Heading2"/>
        <w:spacing w:line="360" w:lineRule="auto"/>
        <w:rPr>
          <w:rFonts w:eastAsia="Times New Roman"/>
          <w:sz w:val="22"/>
          <w:szCs w:val="22"/>
        </w:rPr>
      </w:pPr>
      <w:bookmarkStart w:id="68" w:name="_Toc172103015"/>
      <w:r w:rsidRPr="00FB0F64">
        <w:rPr>
          <w:sz w:val="22"/>
          <w:szCs w:val="22"/>
        </w:rPr>
        <w:lastRenderedPageBreak/>
        <w:t>PSU Logfile handling - general rules</w:t>
      </w:r>
      <w:bookmarkEnd w:id="68"/>
    </w:p>
    <w:p w14:paraId="0A8E10B9"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Logfile shall be recorded in the PSU at 1KHz rate.</w:t>
      </w:r>
    </w:p>
    <w:p w14:paraId="07242DED"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A Logfile is defined as a sequence of recorded entries (entry format detailed in par 6.2 below).</w:t>
      </w:r>
    </w:p>
    <w:p w14:paraId="120290BA" w14:textId="77777777" w:rsidR="006A23F6" w:rsidRPr="00FB0F64" w:rsidRDefault="006A23F6" w:rsidP="00FB0F64">
      <w:pPr>
        <w:pStyle w:val="ListParagraph"/>
        <w:numPr>
          <w:ilvl w:val="0"/>
          <w:numId w:val="4"/>
        </w:numPr>
        <w:spacing w:line="360" w:lineRule="auto"/>
        <w:rPr>
          <w:sz w:val="22"/>
          <w:szCs w:val="22"/>
        </w:rPr>
      </w:pPr>
      <w:r w:rsidRPr="00FB0F64">
        <w:rPr>
          <w:sz w:val="22"/>
          <w:szCs w:val="22"/>
        </w:rPr>
        <w:t>Every time input minimum voltage is supplied to the PSU (see PSU PIDS paragraph 3.1.10 for minimum voltage conditions for log operation), a new log file will be started with the following name:</w:t>
      </w:r>
    </w:p>
    <w:p w14:paraId="0776E8D2" w14:textId="6B180AF6" w:rsidR="006A23F6" w:rsidRPr="00FB0F64" w:rsidRDefault="0091381B" w:rsidP="00FB0F64">
      <w:pPr>
        <w:pStyle w:val="ListParagraph"/>
        <w:numPr>
          <w:ilvl w:val="1"/>
          <w:numId w:val="4"/>
        </w:numPr>
        <w:spacing w:line="360" w:lineRule="auto"/>
        <w:rPr>
          <w:sz w:val="22"/>
          <w:szCs w:val="22"/>
        </w:rPr>
      </w:pPr>
      <w:r w:rsidRPr="00FB0F64">
        <w:rPr>
          <w:sz w:val="22"/>
          <w:szCs w:val="22"/>
        </w:rPr>
        <w:t>First</w:t>
      </w:r>
      <w:r w:rsidR="006A23F6" w:rsidRPr="00FB0F64">
        <w:rPr>
          <w:sz w:val="22"/>
          <w:szCs w:val="22"/>
        </w:rPr>
        <w:t xml:space="preserve"> the name of the file will be based on the starting date of 01/01/1970 and a sequential cyclic counter. E.g. </w:t>
      </w:r>
      <w:r w:rsidR="006A23F6" w:rsidRPr="00FB0F64">
        <w:rPr>
          <w:b/>
          <w:bCs/>
          <w:sz w:val="22"/>
          <w:szCs w:val="22"/>
        </w:rPr>
        <w:t>1970_01_01_00_00_00_PSU_0000.log</w:t>
      </w:r>
      <w:r w:rsidR="006A23F6" w:rsidRPr="00FB0F64">
        <w:rPr>
          <w:sz w:val="22"/>
          <w:szCs w:val="22"/>
        </w:rPr>
        <w:t xml:space="preserve"> </w:t>
      </w:r>
    </w:p>
    <w:p w14:paraId="065412BC" w14:textId="77777777" w:rsidR="00297F3C" w:rsidRPr="00FB0F64" w:rsidRDefault="006A23F6" w:rsidP="00FB0F64">
      <w:pPr>
        <w:pStyle w:val="ListParagraph"/>
        <w:numPr>
          <w:ilvl w:val="1"/>
          <w:numId w:val="4"/>
        </w:numPr>
        <w:spacing w:line="360" w:lineRule="auto"/>
        <w:rPr>
          <w:sz w:val="22"/>
          <w:szCs w:val="22"/>
        </w:rPr>
      </w:pPr>
      <w:r w:rsidRPr="00FB0F64">
        <w:rPr>
          <w:sz w:val="22"/>
          <w:szCs w:val="22"/>
        </w:rPr>
        <w:t>Once receiving the actual time from the MIU, the file name will be updated according to the actual date and time, using the following format: YYYY_MM_DD_HH_MM_SS_PSU_XXXX.log</w:t>
      </w:r>
      <w:r w:rsidRPr="00FB0F64">
        <w:rPr>
          <w:sz w:val="22"/>
          <w:szCs w:val="22"/>
        </w:rPr>
        <w:tab/>
        <w:t>(YYYY-Year, MM-Month, DD-Day, HH-Hour, MM-Minutes, SS-Seconds, XXXX – stays as before with the sequential counter).</w:t>
      </w:r>
    </w:p>
    <w:p w14:paraId="77CE6B12" w14:textId="29C709AB" w:rsidR="006A23F6" w:rsidRPr="00FB0F64" w:rsidRDefault="00297F3C" w:rsidP="00FB0F64">
      <w:pPr>
        <w:pStyle w:val="ListParagraph"/>
        <w:numPr>
          <w:ilvl w:val="1"/>
          <w:numId w:val="4"/>
        </w:numPr>
        <w:spacing w:line="360" w:lineRule="auto"/>
        <w:rPr>
          <w:sz w:val="22"/>
          <w:szCs w:val="22"/>
        </w:rPr>
      </w:pPr>
      <w:r w:rsidRPr="00FB0F64">
        <w:rPr>
          <w:sz w:val="22"/>
          <w:szCs w:val="22"/>
        </w:rPr>
        <w:t xml:space="preserve">the last 4 digits of the file name are a decimal number, but always 4 digits (for example 0000, 0001, </w:t>
      </w:r>
      <w:r w:rsidR="00760D40" w:rsidRPr="00FB0F64">
        <w:rPr>
          <w:sz w:val="22"/>
          <w:szCs w:val="22"/>
        </w:rPr>
        <w:t>etc.</w:t>
      </w:r>
      <w:r w:rsidRPr="00FB0F64">
        <w:rPr>
          <w:sz w:val="22"/>
          <w:szCs w:val="22"/>
        </w:rPr>
        <w:t xml:space="preserve">). Also, the counter is at the start of the name. </w:t>
      </w:r>
      <w:r w:rsidR="006A23F6" w:rsidRPr="00FB0F64">
        <w:rPr>
          <w:sz w:val="22"/>
          <w:szCs w:val="22"/>
        </w:rPr>
        <w:t xml:space="preserve"> </w:t>
      </w:r>
    </w:p>
    <w:p w14:paraId="44EE86E0" w14:textId="77777777" w:rsidR="006A23F6" w:rsidRPr="00FB0F64" w:rsidRDefault="006A23F6" w:rsidP="00FB0F64">
      <w:pPr>
        <w:pStyle w:val="ListParagraph"/>
        <w:numPr>
          <w:ilvl w:val="1"/>
          <w:numId w:val="4"/>
        </w:numPr>
        <w:spacing w:line="360" w:lineRule="auto"/>
        <w:rPr>
          <w:sz w:val="22"/>
          <w:szCs w:val="22"/>
        </w:rPr>
      </w:pPr>
      <w:r w:rsidRPr="00FB0F64">
        <w:rPr>
          <w:sz w:val="22"/>
          <w:szCs w:val="22"/>
        </w:rPr>
        <w:t>In case no communication with the MIU is established, then the file name shall remain with the date of 1970 and the sequential counter.</w:t>
      </w:r>
    </w:p>
    <w:p w14:paraId="59D925CC" w14:textId="2F29ECEC" w:rsidR="0057587E" w:rsidRPr="00FB0F64" w:rsidRDefault="0057587E" w:rsidP="00FB0F64">
      <w:pPr>
        <w:pStyle w:val="ListParagraph"/>
        <w:numPr>
          <w:ilvl w:val="1"/>
          <w:numId w:val="4"/>
        </w:numPr>
        <w:spacing w:line="360" w:lineRule="auto"/>
        <w:rPr>
          <w:sz w:val="22"/>
          <w:szCs w:val="22"/>
        </w:rPr>
      </w:pPr>
      <w:r w:rsidRPr="00FB0F64">
        <w:rPr>
          <w:sz w:val="22"/>
          <w:szCs w:val="22"/>
        </w:rPr>
        <w:t>The suggested solution of saving in the eMMC the last number as a file. If eMMC card is replaced, then the counter is reset.</w:t>
      </w:r>
    </w:p>
    <w:p w14:paraId="7A8BF05A" w14:textId="05980685" w:rsidR="0057587E" w:rsidRPr="00FB0F64" w:rsidRDefault="0057587E" w:rsidP="00FB0F64">
      <w:pPr>
        <w:pStyle w:val="ListParagraph"/>
        <w:numPr>
          <w:ilvl w:val="1"/>
          <w:numId w:val="4"/>
        </w:numPr>
        <w:spacing w:line="360" w:lineRule="auto"/>
        <w:rPr>
          <w:sz w:val="22"/>
          <w:szCs w:val="22"/>
        </w:rPr>
      </w:pPr>
      <w:r w:rsidRPr="00FB0F64">
        <w:rPr>
          <w:sz w:val="22"/>
          <w:szCs w:val="22"/>
        </w:rPr>
        <w:t xml:space="preserve">Another option to consider – instead of storing the counter in the eMMC, upon power up – look for the last logfile name counter and continue from there. </w:t>
      </w:r>
    </w:p>
    <w:p w14:paraId="77ECE39C" w14:textId="16E57B1F" w:rsidR="0057587E" w:rsidRPr="00FB0F64" w:rsidRDefault="0057587E" w:rsidP="00FB0F64">
      <w:pPr>
        <w:pStyle w:val="ListParagraph"/>
        <w:numPr>
          <w:ilvl w:val="1"/>
          <w:numId w:val="4"/>
        </w:numPr>
        <w:spacing w:line="360" w:lineRule="auto"/>
        <w:rPr>
          <w:sz w:val="22"/>
          <w:szCs w:val="22"/>
        </w:rPr>
      </w:pPr>
      <w:r w:rsidRPr="00FB0F64">
        <w:rPr>
          <w:sz w:val="22"/>
          <w:szCs w:val="22"/>
        </w:rPr>
        <w:t>If the MIU commands the PSU to erase logfiles, then the counter should start from 0000 again.</w:t>
      </w:r>
    </w:p>
    <w:p w14:paraId="057122E2" w14:textId="02FD8CAF" w:rsidR="00760D40" w:rsidRPr="00FB0F64" w:rsidRDefault="00760D40" w:rsidP="00FB0F64">
      <w:pPr>
        <w:pStyle w:val="pf0"/>
        <w:numPr>
          <w:ilvl w:val="0"/>
          <w:numId w:val="4"/>
        </w:numPr>
        <w:spacing w:line="360" w:lineRule="auto"/>
        <w:rPr>
          <w:sz w:val="22"/>
          <w:szCs w:val="22"/>
        </w:rPr>
      </w:pPr>
      <w:r w:rsidRPr="00FB0F64">
        <w:rPr>
          <w:rStyle w:val="cf01"/>
          <w:rFonts w:asciiTheme="majorBidi" w:hAnsiTheme="majorBidi" w:cstheme="majorBidi"/>
          <w:sz w:val="22"/>
          <w:szCs w:val="22"/>
        </w:rPr>
        <w:t>The log file will be recorded if the 12V redundant supply remains above 8V. When going below 8V, the log file will be closed, and recording stopped.</w:t>
      </w:r>
    </w:p>
    <w:p w14:paraId="13A406A7" w14:textId="5706FD90" w:rsidR="006A23F6" w:rsidRPr="00FB0F64" w:rsidRDefault="006A23F6" w:rsidP="00FB0F64">
      <w:pPr>
        <w:pStyle w:val="ListParagraph"/>
        <w:numPr>
          <w:ilvl w:val="0"/>
          <w:numId w:val="4"/>
        </w:numPr>
        <w:spacing w:line="360" w:lineRule="auto"/>
        <w:rPr>
          <w:sz w:val="22"/>
          <w:szCs w:val="22"/>
        </w:rPr>
      </w:pPr>
      <w:r w:rsidRPr="00FB0F64">
        <w:rPr>
          <w:sz w:val="22"/>
          <w:szCs w:val="22"/>
        </w:rPr>
        <w:t xml:space="preserve">Log files will be recorded </w:t>
      </w:r>
      <w:r w:rsidR="0091381B" w:rsidRPr="00FB0F64">
        <w:rPr>
          <w:sz w:val="22"/>
          <w:szCs w:val="22"/>
        </w:rPr>
        <w:t>if</w:t>
      </w:r>
      <w:r w:rsidRPr="00FB0F64">
        <w:rPr>
          <w:sz w:val="22"/>
          <w:szCs w:val="22"/>
        </w:rPr>
        <w:t xml:space="preserve"> there is memory capacity for the recording. When the memory is completely full, the recording will stop.</w:t>
      </w:r>
    </w:p>
    <w:p w14:paraId="3076C7C4" w14:textId="0A4344E5" w:rsidR="006A23F6" w:rsidRPr="00FB0F64" w:rsidRDefault="0091381B" w:rsidP="00FB0F64">
      <w:pPr>
        <w:pStyle w:val="ListParagraph"/>
        <w:numPr>
          <w:ilvl w:val="0"/>
          <w:numId w:val="4"/>
        </w:numPr>
        <w:spacing w:line="360" w:lineRule="auto"/>
        <w:rPr>
          <w:sz w:val="22"/>
          <w:szCs w:val="22"/>
        </w:rPr>
      </w:pPr>
      <w:r w:rsidRPr="00FB0F64">
        <w:rPr>
          <w:sz w:val="22"/>
          <w:szCs w:val="22"/>
        </w:rPr>
        <w:t>The logfile</w:t>
      </w:r>
      <w:r w:rsidR="006A23F6" w:rsidRPr="00FB0F64">
        <w:rPr>
          <w:sz w:val="22"/>
          <w:szCs w:val="22"/>
        </w:rPr>
        <w:t xml:space="preserve"> shall be downloaded using SFTP client.</w:t>
      </w:r>
    </w:p>
    <w:p w14:paraId="1B33284E" w14:textId="05BF35B5" w:rsidR="003E6073" w:rsidRPr="00FB0F64" w:rsidRDefault="003E6073" w:rsidP="00FB0F64">
      <w:pPr>
        <w:pStyle w:val="ListParagraph"/>
        <w:numPr>
          <w:ilvl w:val="0"/>
          <w:numId w:val="3"/>
        </w:numPr>
        <w:spacing w:line="360" w:lineRule="auto"/>
        <w:rPr>
          <w:sz w:val="22"/>
          <w:szCs w:val="22"/>
        </w:rPr>
      </w:pPr>
      <w:r w:rsidRPr="00FB0F64">
        <w:rPr>
          <w:sz w:val="22"/>
          <w:szCs w:val="22"/>
        </w:rPr>
        <w:t xml:space="preserve">The log file shall be </w:t>
      </w:r>
      <w:r w:rsidRPr="00FB0F64">
        <w:rPr>
          <w:sz w:val="22"/>
          <w:szCs w:val="22"/>
          <w:u w:val="single"/>
        </w:rPr>
        <w:t>cyclic</w:t>
      </w:r>
      <w:r w:rsidRPr="00FB0F64">
        <w:rPr>
          <w:sz w:val="22"/>
          <w:szCs w:val="22"/>
        </w:rPr>
        <w:t xml:space="preserve"> and capable of recording at a frequency of 1KHz with a</w:t>
      </w:r>
      <w:r w:rsidR="00760D40" w:rsidRPr="00FB0F64">
        <w:rPr>
          <w:sz w:val="22"/>
          <w:szCs w:val="22"/>
        </w:rPr>
        <w:t xml:space="preserve"> </w:t>
      </w:r>
      <w:r w:rsidRPr="00FB0F64">
        <w:rPr>
          <w:sz w:val="22"/>
          <w:szCs w:val="22"/>
        </w:rPr>
        <w:t>memory allocation of 10GBytes.</w:t>
      </w:r>
    </w:p>
    <w:p w14:paraId="149E0344"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eMMC 64GB</w:t>
      </w:r>
    </w:p>
    <w:p w14:paraId="0CF013C2" w14:textId="77777777" w:rsidR="003E6073" w:rsidRPr="00FB0F64" w:rsidRDefault="003E6073" w:rsidP="00FB0F64">
      <w:pPr>
        <w:pStyle w:val="ListParagraph"/>
        <w:numPr>
          <w:ilvl w:val="0"/>
          <w:numId w:val="3"/>
        </w:numPr>
        <w:spacing w:line="360" w:lineRule="auto"/>
        <w:rPr>
          <w:sz w:val="22"/>
          <w:szCs w:val="22"/>
        </w:rPr>
      </w:pPr>
      <w:r w:rsidRPr="00FB0F64">
        <w:rPr>
          <w:sz w:val="22"/>
          <w:szCs w:val="22"/>
        </w:rPr>
        <w:t>FPGA built-in controller (50MHz)</w:t>
      </w:r>
    </w:p>
    <w:p w14:paraId="227393ED" w14:textId="6B44DB23" w:rsidR="008A2ABC" w:rsidRDefault="006A23F6" w:rsidP="00FB0F64">
      <w:pPr>
        <w:pStyle w:val="ListParagraph"/>
        <w:numPr>
          <w:ilvl w:val="0"/>
          <w:numId w:val="3"/>
        </w:numPr>
        <w:spacing w:line="360" w:lineRule="auto"/>
        <w:rPr>
          <w:sz w:val="22"/>
          <w:szCs w:val="22"/>
        </w:rPr>
      </w:pPr>
      <w:r w:rsidRPr="00FB0F64">
        <w:rPr>
          <w:sz w:val="22"/>
          <w:szCs w:val="22"/>
        </w:rPr>
        <w:lastRenderedPageBreak/>
        <w:t>When voltage is applied to the system, we assume that we start a new log file and do not erase any existing log files.</w:t>
      </w:r>
    </w:p>
    <w:p w14:paraId="68AFA987" w14:textId="77777777" w:rsidR="00FB0F64" w:rsidRPr="00FB0F64" w:rsidRDefault="00FB0F64" w:rsidP="00FB0F64">
      <w:pPr>
        <w:pStyle w:val="ListParagraph"/>
        <w:spacing w:line="360" w:lineRule="auto"/>
        <w:rPr>
          <w:sz w:val="22"/>
          <w:szCs w:val="22"/>
        </w:rPr>
      </w:pPr>
    </w:p>
    <w:p w14:paraId="5ACEC9B6" w14:textId="2B7F6A1F" w:rsidR="00FB1E6C" w:rsidRPr="002B0541" w:rsidRDefault="00561506" w:rsidP="005E0405">
      <w:pPr>
        <w:pStyle w:val="Heading1"/>
      </w:pPr>
      <w:bookmarkStart w:id="69" w:name="_POD_STATUS_FPGA(HIGH)"/>
      <w:bookmarkStart w:id="70" w:name="_Toc162450897"/>
      <w:bookmarkStart w:id="71" w:name="_Toc172103016"/>
      <w:bookmarkEnd w:id="69"/>
      <w:r w:rsidRPr="002B0541">
        <w:t xml:space="preserve">29. </w:t>
      </w:r>
      <w:r w:rsidR="00FB1E6C" w:rsidRPr="002B0541">
        <w:t>FPGA Measurements</w:t>
      </w:r>
      <w:bookmarkEnd w:id="70"/>
      <w:bookmarkEnd w:id="71"/>
    </w:p>
    <w:p w14:paraId="116EE582" w14:textId="77777777" w:rsidR="00C165E8" w:rsidRPr="002B0541" w:rsidRDefault="00C165E8" w:rsidP="005E0405"/>
    <w:tbl>
      <w:tblPr>
        <w:tblStyle w:val="TableGrid"/>
        <w:tblW w:w="5000" w:type="pct"/>
        <w:jc w:val="center"/>
        <w:tblLayout w:type="fixed"/>
        <w:tblLook w:val="04A0" w:firstRow="1" w:lastRow="0" w:firstColumn="1" w:lastColumn="0" w:noHBand="0" w:noVBand="1"/>
      </w:tblPr>
      <w:tblGrid>
        <w:gridCol w:w="1711"/>
        <w:gridCol w:w="1578"/>
        <w:gridCol w:w="1360"/>
        <w:gridCol w:w="2719"/>
        <w:gridCol w:w="1648"/>
      </w:tblGrid>
      <w:tr w:rsidR="00D916A7" w:rsidRPr="002B0541" w14:paraId="7C30C111" w14:textId="128720BE" w:rsidTr="00C94C84">
        <w:trPr>
          <w:jc w:val="center"/>
        </w:trPr>
        <w:tc>
          <w:tcPr>
            <w:tcW w:w="949" w:type="pct"/>
          </w:tcPr>
          <w:p w14:paraId="18A18797" w14:textId="77777777" w:rsidR="00226683" w:rsidRPr="002B0541" w:rsidRDefault="00226683" w:rsidP="005E0405">
            <w:r w:rsidRPr="002B0541">
              <w:t>Measurement</w:t>
            </w:r>
          </w:p>
        </w:tc>
        <w:tc>
          <w:tcPr>
            <w:tcW w:w="875" w:type="pct"/>
          </w:tcPr>
          <w:p w14:paraId="07DB5FA2" w14:textId="77777777" w:rsidR="00226683" w:rsidRPr="002B0541" w:rsidRDefault="00226683" w:rsidP="005E0405">
            <w:r w:rsidRPr="002B0541">
              <w:t>Source</w:t>
            </w:r>
          </w:p>
        </w:tc>
        <w:tc>
          <w:tcPr>
            <w:tcW w:w="754" w:type="pct"/>
          </w:tcPr>
          <w:p w14:paraId="05F0910A" w14:textId="77777777" w:rsidR="00226683" w:rsidRPr="002B0541" w:rsidRDefault="00226683" w:rsidP="005E0405">
            <w:r w:rsidRPr="002B0541">
              <w:t>Details</w:t>
            </w:r>
          </w:p>
        </w:tc>
        <w:tc>
          <w:tcPr>
            <w:tcW w:w="1508" w:type="pct"/>
          </w:tcPr>
          <w:p w14:paraId="465D3D24" w14:textId="271F1DC9" w:rsidR="00226683" w:rsidRPr="002B0541" w:rsidRDefault="006E32FF" w:rsidP="005E0405">
            <w:r w:rsidRPr="002B0541">
              <w:t xml:space="preserve">net name at </w:t>
            </w:r>
            <w:r w:rsidR="00C226D1" w:rsidRPr="002B0541">
              <w:t>source</w:t>
            </w:r>
            <w:r w:rsidRPr="002B0541">
              <w:t xml:space="preserve"> schematic</w:t>
            </w:r>
          </w:p>
        </w:tc>
        <w:tc>
          <w:tcPr>
            <w:tcW w:w="915" w:type="pct"/>
          </w:tcPr>
          <w:p w14:paraId="64FFCA40" w14:textId="0608FE36" w:rsidR="00226683" w:rsidRPr="002B0541" w:rsidRDefault="006E32FF" w:rsidP="005E0405">
            <w:r w:rsidRPr="002B0541">
              <w:t>RS485 protocol</w:t>
            </w:r>
          </w:p>
        </w:tc>
      </w:tr>
      <w:tr w:rsidR="00D916A7" w:rsidRPr="002B0541" w14:paraId="3A04C22B" w14:textId="43FEE00D" w:rsidTr="00C94C84">
        <w:trPr>
          <w:trHeight w:val="2330"/>
          <w:jc w:val="center"/>
        </w:trPr>
        <w:tc>
          <w:tcPr>
            <w:tcW w:w="949" w:type="pct"/>
          </w:tcPr>
          <w:p w14:paraId="756BB391" w14:textId="77777777" w:rsidR="00226683" w:rsidRPr="002B0541" w:rsidRDefault="00226683" w:rsidP="005E0405">
            <w:r w:rsidRPr="002B0541">
              <w:t>VDC_IN</w:t>
            </w:r>
          </w:p>
        </w:tc>
        <w:tc>
          <w:tcPr>
            <w:tcW w:w="875" w:type="pct"/>
          </w:tcPr>
          <w:p w14:paraId="3FD4AE66" w14:textId="77777777" w:rsidR="00226683" w:rsidRPr="002B0541" w:rsidRDefault="00226683" w:rsidP="005E0405">
            <w:r w:rsidRPr="002B0541">
              <w:t>DCDC1 RS485</w:t>
            </w:r>
          </w:p>
        </w:tc>
        <w:tc>
          <w:tcPr>
            <w:tcW w:w="754" w:type="pct"/>
          </w:tcPr>
          <w:p w14:paraId="5D33481C" w14:textId="77777777" w:rsidR="00226683" w:rsidRPr="002B0541" w:rsidRDefault="00226683" w:rsidP="005E0405">
            <w:r w:rsidRPr="002B0541">
              <w:t>DCDC1 primary micro measures VDC_IN and reports to DCDC1 secondary micro. Secondary micro reports VDC_IN to FPGA through RS485.</w:t>
            </w:r>
          </w:p>
        </w:tc>
        <w:tc>
          <w:tcPr>
            <w:tcW w:w="1508" w:type="pct"/>
          </w:tcPr>
          <w:p w14:paraId="0F5E353B" w14:textId="77777777" w:rsidR="00030D97" w:rsidRPr="002B0541" w:rsidRDefault="00030D97" w:rsidP="005E0405">
            <w:r w:rsidRPr="002B0541">
              <w:t>Vin_sns</w:t>
            </w:r>
          </w:p>
          <w:p w14:paraId="3E1FF598" w14:textId="29D42A65" w:rsidR="00226683" w:rsidRPr="002B0541" w:rsidRDefault="00226683" w:rsidP="005E0405"/>
        </w:tc>
        <w:tc>
          <w:tcPr>
            <w:tcW w:w="915" w:type="pct"/>
          </w:tcPr>
          <w:p w14:paraId="29764C75" w14:textId="2E44781C" w:rsidR="00030D97" w:rsidRPr="002B0541" w:rsidRDefault="00030D97" w:rsidP="005E0405">
            <w:r w:rsidRPr="002B0541">
              <w:t>refer: Protocol_RS485_</w:t>
            </w:r>
          </w:p>
          <w:p w14:paraId="1AD4A369" w14:textId="77777777" w:rsidR="00030D97" w:rsidRPr="002B0541" w:rsidRDefault="00030D97" w:rsidP="005E0405">
            <w:r w:rsidRPr="002B0541">
              <w:t>DC-DC_Control_</w:t>
            </w:r>
          </w:p>
          <w:p w14:paraId="56446D5C" w14:textId="65E199C2" w:rsidR="00226683" w:rsidRPr="002B0541" w:rsidRDefault="00030D97" w:rsidP="005E0405">
            <w:r w:rsidRPr="002B0541">
              <w:t>SEC.docx</w:t>
            </w:r>
          </w:p>
          <w:p w14:paraId="5CF14055" w14:textId="1339A8FE" w:rsidR="00030D97" w:rsidRPr="002B0541" w:rsidRDefault="00030D97" w:rsidP="005E0405">
            <w:r w:rsidRPr="002B0541">
              <w:t>(Vin)</w:t>
            </w:r>
          </w:p>
          <w:p w14:paraId="7A70B049" w14:textId="77777777" w:rsidR="00226683" w:rsidRPr="002B0541" w:rsidRDefault="00226683" w:rsidP="005E0405"/>
          <w:p w14:paraId="4CB76857" w14:textId="77777777" w:rsidR="00226683" w:rsidRPr="002B0541" w:rsidRDefault="00226683" w:rsidP="005E0405"/>
          <w:p w14:paraId="514C10A3" w14:textId="77777777" w:rsidR="00030D97" w:rsidRPr="002B0541" w:rsidRDefault="00030D97" w:rsidP="005E0405"/>
          <w:p w14:paraId="23E634A8" w14:textId="09D38041" w:rsidR="00226683" w:rsidRPr="002B0541" w:rsidRDefault="00226683" w:rsidP="005E0405">
            <w:r w:rsidRPr="002B0541">
              <w:t>1LSB 0.028V</w:t>
            </w:r>
          </w:p>
        </w:tc>
      </w:tr>
      <w:tr w:rsidR="00D916A7" w:rsidRPr="002B0541" w14:paraId="495DD46A" w14:textId="517ED404" w:rsidTr="00C94C84">
        <w:trPr>
          <w:jc w:val="center"/>
        </w:trPr>
        <w:tc>
          <w:tcPr>
            <w:tcW w:w="949" w:type="pct"/>
          </w:tcPr>
          <w:p w14:paraId="6399B2A7" w14:textId="77777777" w:rsidR="00226683" w:rsidRPr="002B0541" w:rsidRDefault="00226683" w:rsidP="005E0405">
            <w:r w:rsidRPr="002B0541">
              <w:t>VAC_IN_PH_A</w:t>
            </w:r>
          </w:p>
        </w:tc>
        <w:tc>
          <w:tcPr>
            <w:tcW w:w="875" w:type="pct"/>
          </w:tcPr>
          <w:p w14:paraId="03FF0D19" w14:textId="77777777" w:rsidR="00226683" w:rsidRPr="002B0541" w:rsidRDefault="00226683" w:rsidP="005E0405">
            <w:r w:rsidRPr="002B0541">
              <w:t>A/D on SBC</w:t>
            </w:r>
          </w:p>
          <w:p w14:paraId="1A679201" w14:textId="60638BD0" w:rsidR="00226683" w:rsidRPr="002B0541" w:rsidRDefault="00226683" w:rsidP="005E0405">
            <w:r w:rsidRPr="002B0541">
              <w:t>(HV_ADC CH1)</w:t>
            </w:r>
          </w:p>
        </w:tc>
        <w:tc>
          <w:tcPr>
            <w:tcW w:w="754" w:type="pct"/>
          </w:tcPr>
          <w:p w14:paraId="1258E1F8" w14:textId="77777777" w:rsidR="00226683" w:rsidRPr="002B0541" w:rsidRDefault="00226683" w:rsidP="005E0405">
            <w:r w:rsidRPr="002B0541">
              <w:t xml:space="preserve">SBC A/D U48 CH1 represents instantaneous </w:t>
            </w:r>
            <w:r w:rsidRPr="002B0541">
              <w:rPr>
                <w:color w:val="000000"/>
              </w:rPr>
              <w:t>VAC_IN_PH_A</w:t>
            </w:r>
            <w:r w:rsidRPr="002B0541">
              <w:t>. Must calculate RMS.</w:t>
            </w:r>
          </w:p>
        </w:tc>
        <w:tc>
          <w:tcPr>
            <w:tcW w:w="1508" w:type="pct"/>
          </w:tcPr>
          <w:p w14:paraId="6C772FC2" w14:textId="29DB85A0" w:rsidR="00226683" w:rsidRPr="002B0541" w:rsidRDefault="00226683" w:rsidP="005E0405">
            <w:r w:rsidRPr="002B0541">
              <w:t>Vsns_PH1</w:t>
            </w:r>
          </w:p>
        </w:tc>
        <w:tc>
          <w:tcPr>
            <w:tcW w:w="915" w:type="pct"/>
          </w:tcPr>
          <w:p w14:paraId="09988622" w14:textId="77777777" w:rsidR="00226683" w:rsidRPr="002B0541" w:rsidRDefault="00226683" w:rsidP="005E0405"/>
        </w:tc>
      </w:tr>
      <w:tr w:rsidR="00D916A7" w:rsidRPr="002B0541" w14:paraId="4F8253F7" w14:textId="3B5E7050" w:rsidTr="00C94C84">
        <w:trPr>
          <w:jc w:val="center"/>
        </w:trPr>
        <w:tc>
          <w:tcPr>
            <w:tcW w:w="949" w:type="pct"/>
          </w:tcPr>
          <w:p w14:paraId="2FAAD1BB" w14:textId="77777777" w:rsidR="00226683" w:rsidRPr="002B0541" w:rsidRDefault="00226683" w:rsidP="005E0405">
            <w:r w:rsidRPr="002B0541">
              <w:t>VAC_IN_PH_B</w:t>
            </w:r>
          </w:p>
        </w:tc>
        <w:tc>
          <w:tcPr>
            <w:tcW w:w="875" w:type="pct"/>
          </w:tcPr>
          <w:p w14:paraId="2761A061" w14:textId="77777777" w:rsidR="00226683" w:rsidRPr="002B0541" w:rsidRDefault="00226683" w:rsidP="005E0405">
            <w:r w:rsidRPr="002B0541">
              <w:t>A/D on SBC</w:t>
            </w:r>
          </w:p>
          <w:p w14:paraId="473CCA00" w14:textId="655F9C35" w:rsidR="00226683" w:rsidRPr="002B0541" w:rsidRDefault="00226683" w:rsidP="005E0405">
            <w:r w:rsidRPr="002B0541">
              <w:t>(HV_ADC CH2)</w:t>
            </w:r>
          </w:p>
        </w:tc>
        <w:tc>
          <w:tcPr>
            <w:tcW w:w="754" w:type="pct"/>
          </w:tcPr>
          <w:p w14:paraId="021E3E64" w14:textId="77777777" w:rsidR="00226683" w:rsidRPr="002B0541" w:rsidRDefault="00226683" w:rsidP="005E0405">
            <w:r w:rsidRPr="002B0541">
              <w:t xml:space="preserve">SBC A/D U48 CH2 represents instantaneous </w:t>
            </w:r>
            <w:r w:rsidRPr="002B0541">
              <w:rPr>
                <w:color w:val="000000"/>
              </w:rPr>
              <w:t>VAC_IN_PH_B</w:t>
            </w:r>
            <w:r w:rsidRPr="002B0541">
              <w:t>. Must calculate RMS.</w:t>
            </w:r>
          </w:p>
        </w:tc>
        <w:tc>
          <w:tcPr>
            <w:tcW w:w="1508" w:type="pct"/>
          </w:tcPr>
          <w:p w14:paraId="6D827710" w14:textId="5F15760C" w:rsidR="00226683" w:rsidRPr="002B0541" w:rsidRDefault="00226683" w:rsidP="005E0405">
            <w:r w:rsidRPr="002B0541">
              <w:t>Vsns_PH2</w:t>
            </w:r>
          </w:p>
        </w:tc>
        <w:tc>
          <w:tcPr>
            <w:tcW w:w="915" w:type="pct"/>
          </w:tcPr>
          <w:p w14:paraId="31077C1D" w14:textId="77777777" w:rsidR="00226683" w:rsidRPr="002B0541" w:rsidRDefault="00226683" w:rsidP="005E0405"/>
        </w:tc>
      </w:tr>
      <w:tr w:rsidR="00D916A7" w:rsidRPr="002B0541" w14:paraId="205C8C95" w14:textId="07313037" w:rsidTr="00C94C84">
        <w:trPr>
          <w:jc w:val="center"/>
        </w:trPr>
        <w:tc>
          <w:tcPr>
            <w:tcW w:w="949" w:type="pct"/>
          </w:tcPr>
          <w:p w14:paraId="55DC1CB2" w14:textId="77777777" w:rsidR="00226683" w:rsidRPr="002B0541" w:rsidRDefault="00226683" w:rsidP="005E0405">
            <w:r w:rsidRPr="002B0541">
              <w:t>VAC_IN_PH_C</w:t>
            </w:r>
          </w:p>
        </w:tc>
        <w:tc>
          <w:tcPr>
            <w:tcW w:w="875" w:type="pct"/>
          </w:tcPr>
          <w:p w14:paraId="1DE038A5" w14:textId="77777777" w:rsidR="00226683" w:rsidRPr="002B0541" w:rsidRDefault="00226683" w:rsidP="005E0405">
            <w:r w:rsidRPr="002B0541">
              <w:t>A/D on SBC</w:t>
            </w:r>
          </w:p>
          <w:p w14:paraId="7845BD11" w14:textId="567B46F7" w:rsidR="00226683" w:rsidRPr="002B0541" w:rsidRDefault="00226683" w:rsidP="005E0405">
            <w:r w:rsidRPr="002B0541">
              <w:t>(HV_ADC CH3)</w:t>
            </w:r>
          </w:p>
        </w:tc>
        <w:tc>
          <w:tcPr>
            <w:tcW w:w="754" w:type="pct"/>
          </w:tcPr>
          <w:p w14:paraId="26731E4D" w14:textId="77777777" w:rsidR="00226683" w:rsidRPr="002B0541" w:rsidRDefault="00226683" w:rsidP="005E0405">
            <w:r w:rsidRPr="002B0541">
              <w:t xml:space="preserve">SBC A/D U48 CH3 represents </w:t>
            </w:r>
            <w:r w:rsidRPr="002B0541">
              <w:lastRenderedPageBreak/>
              <w:t xml:space="preserve">instantaneous </w:t>
            </w:r>
            <w:r w:rsidRPr="002B0541">
              <w:rPr>
                <w:color w:val="000000"/>
              </w:rPr>
              <w:t>VAC_IN_PH_C</w:t>
            </w:r>
            <w:r w:rsidRPr="002B0541">
              <w:t>. Must calculate RMS.</w:t>
            </w:r>
          </w:p>
        </w:tc>
        <w:tc>
          <w:tcPr>
            <w:tcW w:w="1508" w:type="pct"/>
          </w:tcPr>
          <w:p w14:paraId="4D2E1E21" w14:textId="2807D2EC" w:rsidR="00226683" w:rsidRPr="002B0541" w:rsidRDefault="00226683" w:rsidP="005E0405">
            <w:r w:rsidRPr="002B0541">
              <w:lastRenderedPageBreak/>
              <w:t>Vsns_PH3</w:t>
            </w:r>
          </w:p>
        </w:tc>
        <w:tc>
          <w:tcPr>
            <w:tcW w:w="915" w:type="pct"/>
          </w:tcPr>
          <w:p w14:paraId="051372FE" w14:textId="77777777" w:rsidR="00226683" w:rsidRPr="002B0541" w:rsidRDefault="00226683" w:rsidP="005E0405"/>
        </w:tc>
      </w:tr>
      <w:tr w:rsidR="00D916A7" w:rsidRPr="002B0541" w14:paraId="74953133" w14:textId="562F38EA" w:rsidTr="00C94C84">
        <w:trPr>
          <w:jc w:val="center"/>
        </w:trPr>
        <w:tc>
          <w:tcPr>
            <w:tcW w:w="949" w:type="pct"/>
          </w:tcPr>
          <w:p w14:paraId="1989F9F0" w14:textId="77777777" w:rsidR="00226683" w:rsidRPr="002B0541" w:rsidRDefault="00226683" w:rsidP="005E0405">
            <w:r w:rsidRPr="002B0541">
              <w:t>I_DC_IN</w:t>
            </w:r>
          </w:p>
        </w:tc>
        <w:tc>
          <w:tcPr>
            <w:tcW w:w="875" w:type="pct"/>
          </w:tcPr>
          <w:p w14:paraId="4F722058" w14:textId="77777777" w:rsidR="00226683" w:rsidRPr="002B0541" w:rsidRDefault="00226683" w:rsidP="005E0405">
            <w:r w:rsidRPr="002B0541">
              <w:t>A/D on SBC</w:t>
            </w:r>
          </w:p>
          <w:p w14:paraId="5D461C71" w14:textId="4B44A9CC" w:rsidR="009B5286" w:rsidRPr="002B0541" w:rsidRDefault="009B5286" w:rsidP="005E0405">
            <w:r w:rsidRPr="002B0541">
              <w:t>(I_sns_ADC CH0)</w:t>
            </w:r>
          </w:p>
        </w:tc>
        <w:tc>
          <w:tcPr>
            <w:tcW w:w="754" w:type="pct"/>
          </w:tcPr>
          <w:p w14:paraId="65BDF3FD" w14:textId="77777777" w:rsidR="00226683" w:rsidRPr="002B0541" w:rsidRDefault="00226683" w:rsidP="005E0405">
            <w:r w:rsidRPr="002B0541">
              <w:t>SBC A/D U54 CH0 represents I_DC_IN</w:t>
            </w:r>
          </w:p>
        </w:tc>
        <w:tc>
          <w:tcPr>
            <w:tcW w:w="1508" w:type="pct"/>
          </w:tcPr>
          <w:p w14:paraId="1F096232" w14:textId="633DF672" w:rsidR="00226683" w:rsidRPr="002B0541" w:rsidRDefault="009B5286" w:rsidP="005E0405">
            <w:r w:rsidRPr="002B0541">
              <w:t>DC_PWR_I_sns</w:t>
            </w:r>
          </w:p>
        </w:tc>
        <w:tc>
          <w:tcPr>
            <w:tcW w:w="915" w:type="pct"/>
          </w:tcPr>
          <w:p w14:paraId="6CA73D26" w14:textId="77777777" w:rsidR="00226683" w:rsidRPr="002B0541" w:rsidRDefault="00226683" w:rsidP="005E0405"/>
        </w:tc>
      </w:tr>
      <w:tr w:rsidR="00D916A7" w:rsidRPr="002B0541" w14:paraId="425B8509" w14:textId="66E1DA55" w:rsidTr="00C94C84">
        <w:trPr>
          <w:jc w:val="center"/>
        </w:trPr>
        <w:tc>
          <w:tcPr>
            <w:tcW w:w="949" w:type="pct"/>
          </w:tcPr>
          <w:p w14:paraId="1A8D619F" w14:textId="77777777" w:rsidR="00226683" w:rsidRPr="002B0541" w:rsidRDefault="00226683" w:rsidP="005E0405">
            <w:r w:rsidRPr="002B0541">
              <w:t>I_AC_IN_PH_A</w:t>
            </w:r>
          </w:p>
        </w:tc>
        <w:tc>
          <w:tcPr>
            <w:tcW w:w="875" w:type="pct"/>
          </w:tcPr>
          <w:p w14:paraId="7A5BEEEC" w14:textId="77777777" w:rsidR="00226683" w:rsidRPr="002B0541" w:rsidRDefault="00226683" w:rsidP="005E0405">
            <w:r w:rsidRPr="002B0541">
              <w:t>A/D on SBC</w:t>
            </w:r>
          </w:p>
          <w:p w14:paraId="3CE6E069" w14:textId="13082A4E" w:rsidR="009B5286" w:rsidRPr="002B0541" w:rsidRDefault="009B5286" w:rsidP="005E0405">
            <w:r w:rsidRPr="002B0541">
              <w:t>(I_sns_ADC CH1)</w:t>
            </w:r>
          </w:p>
        </w:tc>
        <w:tc>
          <w:tcPr>
            <w:tcW w:w="754" w:type="pct"/>
          </w:tcPr>
          <w:p w14:paraId="003BF936" w14:textId="77777777" w:rsidR="00226683" w:rsidRPr="002B0541" w:rsidRDefault="00226683" w:rsidP="005E0405">
            <w:r w:rsidRPr="002B0541">
              <w:t>SBC A/D U54 CH1 represents instantaneous phase A input current. Must calculate RMS.</w:t>
            </w:r>
          </w:p>
        </w:tc>
        <w:tc>
          <w:tcPr>
            <w:tcW w:w="1508" w:type="pct"/>
          </w:tcPr>
          <w:p w14:paraId="5B705920" w14:textId="5B734C9E" w:rsidR="00226683" w:rsidRPr="002B0541" w:rsidRDefault="009B5286" w:rsidP="005E0405">
            <w:r w:rsidRPr="002B0541">
              <w:t>PH1_I_sns</w:t>
            </w:r>
          </w:p>
        </w:tc>
        <w:tc>
          <w:tcPr>
            <w:tcW w:w="915" w:type="pct"/>
          </w:tcPr>
          <w:p w14:paraId="0181CEB7" w14:textId="77777777" w:rsidR="00226683" w:rsidRPr="002B0541" w:rsidRDefault="00226683" w:rsidP="005E0405"/>
        </w:tc>
      </w:tr>
      <w:tr w:rsidR="00D916A7" w:rsidRPr="002B0541" w14:paraId="2D384F92" w14:textId="6BE4022B" w:rsidTr="00C94C84">
        <w:trPr>
          <w:jc w:val="center"/>
        </w:trPr>
        <w:tc>
          <w:tcPr>
            <w:tcW w:w="949" w:type="pct"/>
          </w:tcPr>
          <w:p w14:paraId="4C0B709C" w14:textId="77777777" w:rsidR="00226683" w:rsidRPr="002B0541" w:rsidRDefault="00226683" w:rsidP="005E0405">
            <w:r w:rsidRPr="002B0541">
              <w:t>I_AC_IN_PH_B</w:t>
            </w:r>
          </w:p>
        </w:tc>
        <w:tc>
          <w:tcPr>
            <w:tcW w:w="875" w:type="pct"/>
          </w:tcPr>
          <w:p w14:paraId="2F511477" w14:textId="77777777" w:rsidR="00226683" w:rsidRPr="002B0541" w:rsidRDefault="00226683" w:rsidP="005E0405">
            <w:r w:rsidRPr="002B0541">
              <w:t>A/D on SBC</w:t>
            </w:r>
          </w:p>
          <w:p w14:paraId="6DEBE184" w14:textId="61867E53" w:rsidR="009B5286" w:rsidRPr="002B0541" w:rsidRDefault="009B5286" w:rsidP="005E0405">
            <w:r w:rsidRPr="002B0541">
              <w:t>(I_sns_ADC CH2)</w:t>
            </w:r>
          </w:p>
        </w:tc>
        <w:tc>
          <w:tcPr>
            <w:tcW w:w="754" w:type="pct"/>
          </w:tcPr>
          <w:p w14:paraId="0D3784C9" w14:textId="77777777" w:rsidR="00226683" w:rsidRPr="002B0541" w:rsidRDefault="00226683" w:rsidP="005E0405">
            <w:r w:rsidRPr="002B0541">
              <w:t>SBC A/D U54 CH2 represents instantaneous phase B input current. Must calculate RMS.</w:t>
            </w:r>
          </w:p>
        </w:tc>
        <w:tc>
          <w:tcPr>
            <w:tcW w:w="1508" w:type="pct"/>
          </w:tcPr>
          <w:p w14:paraId="3740473E" w14:textId="272CBBCF" w:rsidR="00226683" w:rsidRPr="002B0541" w:rsidRDefault="009B5286" w:rsidP="005E0405">
            <w:r w:rsidRPr="002B0541">
              <w:t>PH2_I_sns</w:t>
            </w:r>
          </w:p>
        </w:tc>
        <w:tc>
          <w:tcPr>
            <w:tcW w:w="915" w:type="pct"/>
          </w:tcPr>
          <w:p w14:paraId="25341499" w14:textId="77777777" w:rsidR="00226683" w:rsidRPr="002B0541" w:rsidRDefault="00226683" w:rsidP="005E0405"/>
        </w:tc>
      </w:tr>
      <w:tr w:rsidR="00D916A7" w:rsidRPr="002B0541" w14:paraId="0C709162" w14:textId="5A070307" w:rsidTr="00C94C84">
        <w:trPr>
          <w:jc w:val="center"/>
        </w:trPr>
        <w:tc>
          <w:tcPr>
            <w:tcW w:w="949" w:type="pct"/>
          </w:tcPr>
          <w:p w14:paraId="64515826" w14:textId="77777777" w:rsidR="00226683" w:rsidRPr="002B0541" w:rsidRDefault="00226683" w:rsidP="005E0405">
            <w:r w:rsidRPr="002B0541">
              <w:t>I_AC_IN_PH_C</w:t>
            </w:r>
          </w:p>
        </w:tc>
        <w:tc>
          <w:tcPr>
            <w:tcW w:w="875" w:type="pct"/>
          </w:tcPr>
          <w:p w14:paraId="45CF2461" w14:textId="77777777" w:rsidR="00226683" w:rsidRPr="002B0541" w:rsidRDefault="00226683" w:rsidP="005E0405">
            <w:r w:rsidRPr="002B0541">
              <w:t>A/D on SBC</w:t>
            </w:r>
          </w:p>
          <w:p w14:paraId="1FAF87EB" w14:textId="184C819B" w:rsidR="009B5286" w:rsidRPr="002B0541" w:rsidRDefault="009B5286" w:rsidP="005E0405">
            <w:r w:rsidRPr="002B0541">
              <w:t>(I_sns_ADC CH3)</w:t>
            </w:r>
          </w:p>
        </w:tc>
        <w:tc>
          <w:tcPr>
            <w:tcW w:w="754" w:type="pct"/>
          </w:tcPr>
          <w:p w14:paraId="2BFDFB3E" w14:textId="77777777" w:rsidR="00226683" w:rsidRPr="002B0541" w:rsidRDefault="00226683" w:rsidP="005E0405">
            <w:r w:rsidRPr="002B0541">
              <w:t>SBC A/D U54 CH3 represents instantaneous phase C input current. Must calculate RMS.</w:t>
            </w:r>
          </w:p>
        </w:tc>
        <w:tc>
          <w:tcPr>
            <w:tcW w:w="1508" w:type="pct"/>
          </w:tcPr>
          <w:p w14:paraId="08DF736D" w14:textId="44C5A6AD" w:rsidR="00226683" w:rsidRPr="002B0541" w:rsidRDefault="009B5286" w:rsidP="005E0405">
            <w:r w:rsidRPr="002B0541">
              <w:t>PH3_I_sns</w:t>
            </w:r>
          </w:p>
        </w:tc>
        <w:tc>
          <w:tcPr>
            <w:tcW w:w="915" w:type="pct"/>
          </w:tcPr>
          <w:p w14:paraId="5A0C0E64" w14:textId="77777777" w:rsidR="00226683" w:rsidRPr="002B0541" w:rsidRDefault="00226683" w:rsidP="005E0405"/>
        </w:tc>
      </w:tr>
      <w:tr w:rsidR="00D916A7" w:rsidRPr="002B0541" w14:paraId="1E8BF1AC" w14:textId="1B90ECEB" w:rsidTr="00C94C84">
        <w:trPr>
          <w:jc w:val="center"/>
        </w:trPr>
        <w:tc>
          <w:tcPr>
            <w:tcW w:w="949" w:type="pct"/>
          </w:tcPr>
          <w:p w14:paraId="55861F70" w14:textId="77777777" w:rsidR="00226683" w:rsidRPr="002B0541" w:rsidRDefault="00226683" w:rsidP="005E0405">
            <w:r w:rsidRPr="002B0541">
              <w:t>V_OUT_2</w:t>
            </w:r>
          </w:p>
        </w:tc>
        <w:tc>
          <w:tcPr>
            <w:tcW w:w="875" w:type="pct"/>
          </w:tcPr>
          <w:p w14:paraId="1570E66E" w14:textId="77777777" w:rsidR="00226683" w:rsidRPr="002B0541" w:rsidRDefault="00226683" w:rsidP="005E0405">
            <w:r w:rsidRPr="002B0541">
              <w:t>50WDCDC RS485</w:t>
            </w:r>
          </w:p>
        </w:tc>
        <w:tc>
          <w:tcPr>
            <w:tcW w:w="754" w:type="pct"/>
          </w:tcPr>
          <w:p w14:paraId="2744BC2A" w14:textId="77777777" w:rsidR="00226683" w:rsidRPr="002B0541" w:rsidRDefault="00226683" w:rsidP="005E0405">
            <w:r w:rsidRPr="002B0541">
              <w:t xml:space="preserve">50WDCDC secondary micro measures </w:t>
            </w:r>
            <w:r w:rsidRPr="002B0541">
              <w:rPr>
                <w:color w:val="000000"/>
              </w:rPr>
              <w:t xml:space="preserve">V_OUT_2 </w:t>
            </w:r>
            <w:r w:rsidRPr="002B0541">
              <w:t xml:space="preserve">and reports to FPGA </w:t>
            </w:r>
            <w:r w:rsidRPr="002B0541">
              <w:lastRenderedPageBreak/>
              <w:t>through RS485.</w:t>
            </w:r>
          </w:p>
        </w:tc>
        <w:tc>
          <w:tcPr>
            <w:tcW w:w="1508" w:type="pct"/>
          </w:tcPr>
          <w:p w14:paraId="02D3DD5A" w14:textId="54BEAD87" w:rsidR="00226683" w:rsidRPr="002B0541" w:rsidRDefault="00D916A7" w:rsidP="005E0405">
            <w:r w:rsidRPr="002B0541">
              <w:lastRenderedPageBreak/>
              <w:t>Vout_LLC_sns</w:t>
            </w:r>
          </w:p>
        </w:tc>
        <w:tc>
          <w:tcPr>
            <w:tcW w:w="915" w:type="pct"/>
          </w:tcPr>
          <w:p w14:paraId="224FA167" w14:textId="77777777" w:rsidR="00030D97" w:rsidRPr="002B0541" w:rsidRDefault="00030D97" w:rsidP="005E0405">
            <w:r w:rsidRPr="002B0541">
              <w:t>refer: Protocol_RS485_</w:t>
            </w:r>
          </w:p>
          <w:p w14:paraId="63EFAD01" w14:textId="77777777" w:rsidR="00030D97" w:rsidRPr="002B0541" w:rsidRDefault="00030D97" w:rsidP="005E0405">
            <w:r w:rsidRPr="002B0541">
              <w:t>DC-DC_Control_</w:t>
            </w:r>
          </w:p>
          <w:p w14:paraId="7CCCEF3A" w14:textId="77777777" w:rsidR="00030D97" w:rsidRPr="002B0541" w:rsidRDefault="00030D97" w:rsidP="005E0405">
            <w:r w:rsidRPr="002B0541">
              <w:t>SEC.docx</w:t>
            </w:r>
          </w:p>
          <w:p w14:paraId="5D028B8A" w14:textId="033CA8A0" w:rsidR="00030D97" w:rsidRPr="002B0541" w:rsidRDefault="00030D97" w:rsidP="005E0405">
            <w:r w:rsidRPr="002B0541">
              <w:t>(Vout)</w:t>
            </w:r>
          </w:p>
          <w:p w14:paraId="0AAE74A3" w14:textId="77777777" w:rsidR="00226683" w:rsidRPr="002B0541" w:rsidRDefault="00226683" w:rsidP="005E0405"/>
          <w:p w14:paraId="35DE6204" w14:textId="77777777" w:rsidR="00AC4E90" w:rsidRPr="002B0541" w:rsidRDefault="00AC4E90" w:rsidP="005E0405"/>
          <w:p w14:paraId="21DDBE00" w14:textId="059E546B" w:rsidR="00AC4E90" w:rsidRPr="002B0541" w:rsidRDefault="00AC4E90" w:rsidP="005E0405">
            <w:r w:rsidRPr="002B0541">
              <w:t>1LSB 0.014V</w:t>
            </w:r>
          </w:p>
        </w:tc>
      </w:tr>
      <w:tr w:rsidR="00D916A7" w:rsidRPr="002B0541" w14:paraId="518B9FAE" w14:textId="52CEDC8B" w:rsidTr="00C94C84">
        <w:trPr>
          <w:jc w:val="center"/>
        </w:trPr>
        <w:tc>
          <w:tcPr>
            <w:tcW w:w="949" w:type="pct"/>
          </w:tcPr>
          <w:p w14:paraId="79C31B56" w14:textId="77777777" w:rsidR="00226683" w:rsidRPr="002B0541" w:rsidRDefault="00226683" w:rsidP="005E0405">
            <w:r w:rsidRPr="002B0541">
              <w:lastRenderedPageBreak/>
              <w:t>V_OUT_3_ph1</w:t>
            </w:r>
          </w:p>
        </w:tc>
        <w:tc>
          <w:tcPr>
            <w:tcW w:w="875" w:type="pct"/>
          </w:tcPr>
          <w:p w14:paraId="5DA11060" w14:textId="77777777" w:rsidR="00226683" w:rsidRPr="002B0541" w:rsidRDefault="00226683" w:rsidP="005E0405">
            <w:r w:rsidRPr="002B0541">
              <w:t>A/D on SBC</w:t>
            </w:r>
          </w:p>
          <w:p w14:paraId="4CFCB9DD" w14:textId="257479B8" w:rsidR="006A4E27" w:rsidRPr="002B0541" w:rsidRDefault="006A4E27" w:rsidP="005E0405">
            <w:r w:rsidRPr="002B0541">
              <w:t>(HV_ADC CH7)</w:t>
            </w:r>
          </w:p>
        </w:tc>
        <w:tc>
          <w:tcPr>
            <w:tcW w:w="754" w:type="pct"/>
          </w:tcPr>
          <w:p w14:paraId="1673246F" w14:textId="77777777" w:rsidR="00226683" w:rsidRPr="002B0541" w:rsidRDefault="00226683" w:rsidP="005E0405">
            <w:r w:rsidRPr="002B0541">
              <w:t xml:space="preserve">SBC A/D U48 CH7 represents instantaneous </w:t>
            </w:r>
            <w:r w:rsidRPr="002B0541">
              <w:rPr>
                <w:color w:val="000000"/>
              </w:rPr>
              <w:t>V_OUT_3_ph1</w:t>
            </w:r>
            <w:r w:rsidRPr="002B0541">
              <w:t>. Must calculate RMS.</w:t>
            </w:r>
          </w:p>
        </w:tc>
        <w:tc>
          <w:tcPr>
            <w:tcW w:w="1508" w:type="pct"/>
          </w:tcPr>
          <w:p w14:paraId="5A8EF1CC" w14:textId="1E7D3A25" w:rsidR="00226683" w:rsidRPr="002B0541" w:rsidRDefault="00D916A7" w:rsidP="005E0405">
            <w:r w:rsidRPr="002B0541">
              <w:t>Vsns_PH_A_RLY</w:t>
            </w:r>
          </w:p>
        </w:tc>
        <w:tc>
          <w:tcPr>
            <w:tcW w:w="915" w:type="pct"/>
          </w:tcPr>
          <w:p w14:paraId="64EF9277" w14:textId="77777777" w:rsidR="00226683" w:rsidRPr="002B0541" w:rsidRDefault="00226683" w:rsidP="005E0405"/>
        </w:tc>
      </w:tr>
      <w:tr w:rsidR="00D916A7" w:rsidRPr="002B0541" w14:paraId="577EAFB6" w14:textId="55D2D47E" w:rsidTr="00C94C84">
        <w:trPr>
          <w:jc w:val="center"/>
        </w:trPr>
        <w:tc>
          <w:tcPr>
            <w:tcW w:w="949" w:type="pct"/>
          </w:tcPr>
          <w:p w14:paraId="7479C5B4" w14:textId="77777777" w:rsidR="00D916A7" w:rsidRPr="002B0541" w:rsidRDefault="00D916A7" w:rsidP="005E0405">
            <w:r w:rsidRPr="002B0541">
              <w:t>V_OUT_3_ph2</w:t>
            </w:r>
          </w:p>
        </w:tc>
        <w:tc>
          <w:tcPr>
            <w:tcW w:w="875" w:type="pct"/>
          </w:tcPr>
          <w:p w14:paraId="3086540E" w14:textId="77777777" w:rsidR="00D916A7" w:rsidRPr="002B0541" w:rsidRDefault="00D916A7" w:rsidP="005E0405">
            <w:r w:rsidRPr="002B0541">
              <w:t>A/D on SBC</w:t>
            </w:r>
          </w:p>
          <w:p w14:paraId="7EA26F04" w14:textId="241E7806" w:rsidR="006A4E27" w:rsidRPr="002B0541" w:rsidRDefault="006A4E27" w:rsidP="005E0405">
            <w:r w:rsidRPr="002B0541">
              <w:t>(HV_ADC CH6)</w:t>
            </w:r>
          </w:p>
        </w:tc>
        <w:tc>
          <w:tcPr>
            <w:tcW w:w="754" w:type="pct"/>
          </w:tcPr>
          <w:p w14:paraId="3889EA8F" w14:textId="77777777" w:rsidR="00D916A7" w:rsidRPr="002B0541" w:rsidRDefault="00D916A7" w:rsidP="005E0405">
            <w:r w:rsidRPr="002B0541">
              <w:t xml:space="preserve">SBC A/D U48 CH6 represents instantaneous </w:t>
            </w:r>
            <w:r w:rsidRPr="002B0541">
              <w:rPr>
                <w:color w:val="000000"/>
              </w:rPr>
              <w:t>V_OUT_3_ph2</w:t>
            </w:r>
            <w:r w:rsidRPr="002B0541">
              <w:t>. Must calculate RMS.</w:t>
            </w:r>
          </w:p>
        </w:tc>
        <w:tc>
          <w:tcPr>
            <w:tcW w:w="1508" w:type="pct"/>
          </w:tcPr>
          <w:p w14:paraId="5FCD13BF" w14:textId="4460E24E" w:rsidR="00D916A7" w:rsidRPr="002B0541" w:rsidRDefault="00D916A7" w:rsidP="005E0405">
            <w:r w:rsidRPr="002B0541">
              <w:t>Vsns_PH_B_RLY</w:t>
            </w:r>
          </w:p>
        </w:tc>
        <w:tc>
          <w:tcPr>
            <w:tcW w:w="915" w:type="pct"/>
          </w:tcPr>
          <w:p w14:paraId="142EC9E1" w14:textId="77777777" w:rsidR="00D916A7" w:rsidRPr="002B0541" w:rsidRDefault="00D916A7" w:rsidP="005E0405"/>
        </w:tc>
      </w:tr>
      <w:tr w:rsidR="00D916A7" w:rsidRPr="002B0541" w14:paraId="0EA6457F" w14:textId="620389FD" w:rsidTr="00C94C84">
        <w:trPr>
          <w:jc w:val="center"/>
        </w:trPr>
        <w:tc>
          <w:tcPr>
            <w:tcW w:w="949" w:type="pct"/>
          </w:tcPr>
          <w:p w14:paraId="3227BF19" w14:textId="77777777" w:rsidR="00D916A7" w:rsidRPr="002B0541" w:rsidRDefault="00D916A7" w:rsidP="005E0405">
            <w:r w:rsidRPr="002B0541">
              <w:t>V_OUT_3_ph3</w:t>
            </w:r>
          </w:p>
        </w:tc>
        <w:tc>
          <w:tcPr>
            <w:tcW w:w="875" w:type="pct"/>
          </w:tcPr>
          <w:p w14:paraId="595D3897" w14:textId="77777777" w:rsidR="00D916A7" w:rsidRPr="002B0541" w:rsidRDefault="00D916A7" w:rsidP="005E0405">
            <w:r w:rsidRPr="002B0541">
              <w:t>A/D on SBC</w:t>
            </w:r>
          </w:p>
          <w:p w14:paraId="39DADDBA" w14:textId="2907A498" w:rsidR="006A4E27" w:rsidRPr="002B0541" w:rsidRDefault="006A4E27" w:rsidP="005E0405">
            <w:r w:rsidRPr="002B0541">
              <w:t>(HV_ADC CH5)</w:t>
            </w:r>
          </w:p>
        </w:tc>
        <w:tc>
          <w:tcPr>
            <w:tcW w:w="754" w:type="pct"/>
          </w:tcPr>
          <w:p w14:paraId="1C78F287" w14:textId="77777777" w:rsidR="00D916A7" w:rsidRPr="002B0541" w:rsidRDefault="00D916A7" w:rsidP="005E0405">
            <w:r w:rsidRPr="002B0541">
              <w:t xml:space="preserve">SBC A/D U48 CH5 represents instantaneous </w:t>
            </w:r>
            <w:r w:rsidRPr="002B0541">
              <w:rPr>
                <w:color w:val="000000"/>
              </w:rPr>
              <w:t>V_OUT_3_ph3</w:t>
            </w:r>
            <w:r w:rsidRPr="002B0541">
              <w:t>. Must calculate RMS.</w:t>
            </w:r>
          </w:p>
        </w:tc>
        <w:tc>
          <w:tcPr>
            <w:tcW w:w="1508" w:type="pct"/>
          </w:tcPr>
          <w:p w14:paraId="6E88F2D5" w14:textId="6EB54960" w:rsidR="00D916A7" w:rsidRPr="002B0541" w:rsidRDefault="00D916A7" w:rsidP="005E0405">
            <w:r w:rsidRPr="002B0541">
              <w:t>Vsns_PH_C_RLY</w:t>
            </w:r>
          </w:p>
        </w:tc>
        <w:tc>
          <w:tcPr>
            <w:tcW w:w="915" w:type="pct"/>
          </w:tcPr>
          <w:p w14:paraId="3CD1932A" w14:textId="77777777" w:rsidR="00D916A7" w:rsidRPr="002B0541" w:rsidRDefault="00D916A7" w:rsidP="005E0405"/>
        </w:tc>
      </w:tr>
      <w:tr w:rsidR="00D916A7" w:rsidRPr="002B0541" w14:paraId="64265323" w14:textId="4F078D72" w:rsidTr="00C94C84">
        <w:trPr>
          <w:jc w:val="center"/>
        </w:trPr>
        <w:tc>
          <w:tcPr>
            <w:tcW w:w="949" w:type="pct"/>
          </w:tcPr>
          <w:p w14:paraId="1BC4E4AB" w14:textId="77777777" w:rsidR="00D916A7" w:rsidRPr="002B0541" w:rsidRDefault="00D916A7" w:rsidP="005E0405">
            <w:r w:rsidRPr="002B0541">
              <w:t>V_OUT_4</w:t>
            </w:r>
          </w:p>
        </w:tc>
        <w:tc>
          <w:tcPr>
            <w:tcW w:w="875" w:type="pct"/>
          </w:tcPr>
          <w:p w14:paraId="7400CB67" w14:textId="77777777" w:rsidR="00D916A7" w:rsidRPr="002B0541" w:rsidRDefault="00D916A7" w:rsidP="005E0405">
            <w:r w:rsidRPr="002B0541">
              <w:t>A/D on SBC</w:t>
            </w:r>
          </w:p>
          <w:p w14:paraId="6B852B31" w14:textId="4FF73F40" w:rsidR="006A4E27" w:rsidRPr="002B0541" w:rsidRDefault="006A4E27" w:rsidP="005E0405">
            <w:r w:rsidRPr="002B0541">
              <w:t>(HV_ADC CH0)</w:t>
            </w:r>
          </w:p>
        </w:tc>
        <w:tc>
          <w:tcPr>
            <w:tcW w:w="754" w:type="pct"/>
          </w:tcPr>
          <w:p w14:paraId="6ED6E40B" w14:textId="77777777" w:rsidR="00D916A7" w:rsidRPr="002B0541" w:rsidRDefault="00D916A7" w:rsidP="005E0405">
            <w:r w:rsidRPr="002B0541">
              <w:t>SBC A/D U48 CH0 represents instantaneous V_OUT_4. Must calculate RMS.</w:t>
            </w:r>
          </w:p>
        </w:tc>
        <w:tc>
          <w:tcPr>
            <w:tcW w:w="1508" w:type="pct"/>
          </w:tcPr>
          <w:p w14:paraId="163BF5AD" w14:textId="3E212253" w:rsidR="00D916A7" w:rsidRPr="002B0541" w:rsidRDefault="00D916A7" w:rsidP="005E0405">
            <w:r w:rsidRPr="002B0541">
              <w:t>OUT4_sns</w:t>
            </w:r>
          </w:p>
        </w:tc>
        <w:tc>
          <w:tcPr>
            <w:tcW w:w="915" w:type="pct"/>
          </w:tcPr>
          <w:p w14:paraId="6FCA2A6C" w14:textId="77777777" w:rsidR="00D916A7" w:rsidRPr="002B0541" w:rsidRDefault="00D916A7" w:rsidP="005E0405"/>
        </w:tc>
      </w:tr>
      <w:tr w:rsidR="00D916A7" w:rsidRPr="002B0541" w14:paraId="7F65D312" w14:textId="39CA7389" w:rsidTr="00C94C84">
        <w:trPr>
          <w:jc w:val="center"/>
        </w:trPr>
        <w:tc>
          <w:tcPr>
            <w:tcW w:w="949" w:type="pct"/>
          </w:tcPr>
          <w:p w14:paraId="2D5046F9" w14:textId="77777777" w:rsidR="00D916A7" w:rsidRPr="002B0541" w:rsidRDefault="00D916A7" w:rsidP="005E0405">
            <w:r w:rsidRPr="002B0541">
              <w:t>V_OUT_x</w:t>
            </w:r>
          </w:p>
          <w:p w14:paraId="7BBF8F74" w14:textId="77777777" w:rsidR="00D916A7" w:rsidRPr="002B0541" w:rsidRDefault="00D916A7" w:rsidP="005E0405">
            <w:r w:rsidRPr="002B0541">
              <w:t>x = 1,5-7,9,10</w:t>
            </w:r>
          </w:p>
        </w:tc>
        <w:tc>
          <w:tcPr>
            <w:tcW w:w="875" w:type="pct"/>
          </w:tcPr>
          <w:p w14:paraId="7EEF3C8A" w14:textId="77777777" w:rsidR="00D916A7" w:rsidRPr="002B0541" w:rsidRDefault="00D916A7" w:rsidP="005E0405">
            <w:r w:rsidRPr="002B0541">
              <w:t>DCDCx RS485</w:t>
            </w:r>
          </w:p>
        </w:tc>
        <w:tc>
          <w:tcPr>
            <w:tcW w:w="754" w:type="pct"/>
          </w:tcPr>
          <w:p w14:paraId="3AF26D73" w14:textId="77777777" w:rsidR="00D916A7" w:rsidRPr="002B0541" w:rsidRDefault="00D916A7" w:rsidP="005E0405">
            <w:pPr>
              <w:rPr>
                <w:color w:val="000000"/>
              </w:rPr>
            </w:pPr>
            <w:r w:rsidRPr="002B0541">
              <w:t xml:space="preserve">DCDCx secondary micro measures </w:t>
            </w:r>
            <w:r w:rsidRPr="002B0541">
              <w:rPr>
                <w:color w:val="000000"/>
              </w:rPr>
              <w:t xml:space="preserve">V_OUT_x </w:t>
            </w:r>
            <w:r w:rsidRPr="002B0541">
              <w:t xml:space="preserve">and reports to FPGA </w:t>
            </w:r>
            <w:r w:rsidRPr="002B0541">
              <w:lastRenderedPageBreak/>
              <w:t>through RS485.</w:t>
            </w:r>
          </w:p>
        </w:tc>
        <w:tc>
          <w:tcPr>
            <w:tcW w:w="1508" w:type="pct"/>
          </w:tcPr>
          <w:p w14:paraId="39CCC831" w14:textId="768D90A8" w:rsidR="00D916A7" w:rsidRPr="002B0541" w:rsidRDefault="00D916A7" w:rsidP="005E0405">
            <w:r w:rsidRPr="002B0541">
              <w:lastRenderedPageBreak/>
              <w:t>Vout_LLC_sns</w:t>
            </w:r>
          </w:p>
        </w:tc>
        <w:tc>
          <w:tcPr>
            <w:tcW w:w="915" w:type="pct"/>
          </w:tcPr>
          <w:p w14:paraId="0B87A60C" w14:textId="77777777" w:rsidR="00030D97" w:rsidRPr="002B0541" w:rsidRDefault="00030D97" w:rsidP="005E0405">
            <w:r w:rsidRPr="002B0541">
              <w:t>refer: Protocol_RS485_</w:t>
            </w:r>
          </w:p>
          <w:p w14:paraId="6DF9C2F8" w14:textId="77777777" w:rsidR="00030D97" w:rsidRPr="002B0541" w:rsidRDefault="00030D97" w:rsidP="005E0405">
            <w:r w:rsidRPr="002B0541">
              <w:t>DC-DC_Control_</w:t>
            </w:r>
          </w:p>
          <w:p w14:paraId="21B98F2B" w14:textId="77777777" w:rsidR="00030D97" w:rsidRPr="002B0541" w:rsidRDefault="00030D97" w:rsidP="005E0405">
            <w:r w:rsidRPr="002B0541">
              <w:t>SEC.docx</w:t>
            </w:r>
          </w:p>
          <w:p w14:paraId="66B62DD3" w14:textId="77777777" w:rsidR="00030D97" w:rsidRPr="002B0541" w:rsidRDefault="00030D97" w:rsidP="005E0405">
            <w:r w:rsidRPr="002B0541">
              <w:t>(Vout)</w:t>
            </w:r>
          </w:p>
          <w:p w14:paraId="43FB1BD3" w14:textId="77777777" w:rsidR="00D916A7" w:rsidRPr="002B0541" w:rsidRDefault="00D916A7" w:rsidP="005E0405"/>
          <w:p w14:paraId="26BF23D1" w14:textId="65A94CC1" w:rsidR="00AC4E90" w:rsidRPr="002B0541" w:rsidRDefault="00AC4E90" w:rsidP="005E0405">
            <w:r w:rsidRPr="002B0541">
              <w:lastRenderedPageBreak/>
              <w:t>1LSB 0.014V</w:t>
            </w:r>
          </w:p>
        </w:tc>
      </w:tr>
      <w:tr w:rsidR="00D916A7" w:rsidRPr="002B0541" w14:paraId="027DC872" w14:textId="0DCDC2A0" w:rsidTr="00C94C84">
        <w:trPr>
          <w:jc w:val="center"/>
        </w:trPr>
        <w:tc>
          <w:tcPr>
            <w:tcW w:w="949" w:type="pct"/>
          </w:tcPr>
          <w:p w14:paraId="005F564D" w14:textId="77777777" w:rsidR="00D916A7" w:rsidRPr="002B0541" w:rsidRDefault="00D916A7" w:rsidP="005E0405">
            <w:r w:rsidRPr="002B0541">
              <w:lastRenderedPageBreak/>
              <w:t>V_OUT_8</w:t>
            </w:r>
          </w:p>
        </w:tc>
        <w:tc>
          <w:tcPr>
            <w:tcW w:w="875" w:type="pct"/>
          </w:tcPr>
          <w:p w14:paraId="647E7142" w14:textId="77777777" w:rsidR="00D916A7" w:rsidRPr="002B0541" w:rsidRDefault="00D916A7" w:rsidP="005E0405">
            <w:r w:rsidRPr="002B0541">
              <w:t>LLC RS485</w:t>
            </w:r>
          </w:p>
        </w:tc>
        <w:tc>
          <w:tcPr>
            <w:tcW w:w="754" w:type="pct"/>
          </w:tcPr>
          <w:p w14:paraId="61CBCE0A" w14:textId="77777777" w:rsidR="00D916A7" w:rsidRPr="002B0541" w:rsidRDefault="00D916A7" w:rsidP="005E0405">
            <w:r w:rsidRPr="002B0541">
              <w:t>LLC secondary micro measures output voltage and reports to FPGA through RS485.</w:t>
            </w:r>
          </w:p>
        </w:tc>
        <w:tc>
          <w:tcPr>
            <w:tcW w:w="1508" w:type="pct"/>
          </w:tcPr>
          <w:p w14:paraId="3B490DB5" w14:textId="1A0C609C" w:rsidR="00D916A7" w:rsidRPr="002B0541" w:rsidRDefault="00D916A7" w:rsidP="005E0405">
            <w:r w:rsidRPr="002B0541">
              <w:t>Vout_LLC_sns</w:t>
            </w:r>
          </w:p>
        </w:tc>
        <w:tc>
          <w:tcPr>
            <w:tcW w:w="915" w:type="pct"/>
          </w:tcPr>
          <w:p w14:paraId="7608E33F" w14:textId="77777777" w:rsidR="00030D97" w:rsidRPr="002B0541" w:rsidRDefault="00030D97" w:rsidP="005E0405">
            <w:r w:rsidRPr="002B0541">
              <w:t>refer: Protocol_RS485_</w:t>
            </w:r>
          </w:p>
          <w:p w14:paraId="4E02E1CB" w14:textId="77777777" w:rsidR="00030D97" w:rsidRPr="002B0541" w:rsidRDefault="00030D97" w:rsidP="005E0405">
            <w:r w:rsidRPr="002B0541">
              <w:t>DC-DC_Control_</w:t>
            </w:r>
          </w:p>
          <w:p w14:paraId="5F9D16F7" w14:textId="77777777" w:rsidR="00030D97" w:rsidRPr="002B0541" w:rsidRDefault="00030D97" w:rsidP="005E0405">
            <w:r w:rsidRPr="002B0541">
              <w:t>SEC.docx</w:t>
            </w:r>
          </w:p>
          <w:p w14:paraId="353EFEC8" w14:textId="59BED4E8" w:rsidR="00D916A7" w:rsidRPr="002B0541" w:rsidRDefault="00030D97" w:rsidP="005E0405">
            <w:r w:rsidRPr="002B0541">
              <w:t>(Vout)</w:t>
            </w:r>
          </w:p>
          <w:p w14:paraId="234C1A8C" w14:textId="77777777" w:rsidR="00AC4E90" w:rsidRPr="002B0541" w:rsidRDefault="00AC4E90" w:rsidP="005E0405"/>
          <w:p w14:paraId="29B0225C" w14:textId="691E0867" w:rsidR="00AC4E90" w:rsidRPr="002B0541" w:rsidRDefault="00AC4E90" w:rsidP="005E0405">
            <w:r w:rsidRPr="002B0541">
              <w:t>1LSB 8.86mV</w:t>
            </w:r>
          </w:p>
        </w:tc>
      </w:tr>
      <w:tr w:rsidR="00D916A7" w:rsidRPr="002B0541" w14:paraId="4E617555" w14:textId="6522D9AB" w:rsidTr="00C94C84">
        <w:trPr>
          <w:jc w:val="center"/>
        </w:trPr>
        <w:tc>
          <w:tcPr>
            <w:tcW w:w="949" w:type="pct"/>
          </w:tcPr>
          <w:p w14:paraId="2E7F5D69" w14:textId="77777777" w:rsidR="00D916A7" w:rsidRPr="002B0541" w:rsidRDefault="00D916A7" w:rsidP="005E0405">
            <w:r w:rsidRPr="002B0541">
              <w:t>I_OUT_2</w:t>
            </w:r>
          </w:p>
        </w:tc>
        <w:tc>
          <w:tcPr>
            <w:tcW w:w="875" w:type="pct"/>
          </w:tcPr>
          <w:p w14:paraId="672F4E20" w14:textId="77777777" w:rsidR="00D916A7" w:rsidRPr="002B0541" w:rsidRDefault="00D916A7" w:rsidP="005E0405">
            <w:r w:rsidRPr="002B0541">
              <w:t>50WDCDC RS485</w:t>
            </w:r>
          </w:p>
        </w:tc>
        <w:tc>
          <w:tcPr>
            <w:tcW w:w="754" w:type="pct"/>
          </w:tcPr>
          <w:p w14:paraId="1CD50F53" w14:textId="77777777" w:rsidR="00D916A7" w:rsidRPr="002B0541" w:rsidRDefault="00D916A7" w:rsidP="005E0405">
            <w:r w:rsidRPr="002B0541">
              <w:t xml:space="preserve">50WDCDC secondary micro measures </w:t>
            </w:r>
            <w:r w:rsidRPr="002B0541">
              <w:rPr>
                <w:color w:val="000000"/>
              </w:rPr>
              <w:t xml:space="preserve">I_OUT_2 </w:t>
            </w:r>
            <w:r w:rsidRPr="002B0541">
              <w:t>and reports to FPGA through RS485.</w:t>
            </w:r>
          </w:p>
        </w:tc>
        <w:tc>
          <w:tcPr>
            <w:tcW w:w="1508" w:type="pct"/>
          </w:tcPr>
          <w:p w14:paraId="13180DDC" w14:textId="1FE51272" w:rsidR="00D916A7" w:rsidRPr="002B0541" w:rsidRDefault="00D916A7" w:rsidP="005E0405">
            <w:r w:rsidRPr="002B0541">
              <w:t>LLC_Iout_Sns</w:t>
            </w:r>
          </w:p>
        </w:tc>
        <w:tc>
          <w:tcPr>
            <w:tcW w:w="915" w:type="pct"/>
          </w:tcPr>
          <w:p w14:paraId="08FAAFB0" w14:textId="77777777" w:rsidR="00030D97" w:rsidRPr="002B0541" w:rsidRDefault="00030D97" w:rsidP="005E0405">
            <w:r w:rsidRPr="002B0541">
              <w:t>refer: Protocol_RS485_</w:t>
            </w:r>
          </w:p>
          <w:p w14:paraId="14329987" w14:textId="77777777" w:rsidR="00030D97" w:rsidRPr="002B0541" w:rsidRDefault="00030D97" w:rsidP="005E0405">
            <w:r w:rsidRPr="002B0541">
              <w:t>DC-DC_Control_</w:t>
            </w:r>
          </w:p>
          <w:p w14:paraId="7438986C" w14:textId="77777777" w:rsidR="00030D97" w:rsidRPr="002B0541" w:rsidRDefault="00030D97" w:rsidP="005E0405">
            <w:r w:rsidRPr="002B0541">
              <w:t>SEC.docx</w:t>
            </w:r>
          </w:p>
          <w:p w14:paraId="7DA0EBFC" w14:textId="12135320" w:rsidR="00AC4E90" w:rsidRPr="002B0541" w:rsidRDefault="00030D97" w:rsidP="005E0405">
            <w:r w:rsidRPr="002B0541">
              <w:t>(Iout)</w:t>
            </w:r>
          </w:p>
          <w:p w14:paraId="49198BE1" w14:textId="77777777" w:rsidR="00AC4E90" w:rsidRPr="002B0541" w:rsidRDefault="00AC4E90" w:rsidP="005E0405"/>
          <w:p w14:paraId="05056272" w14:textId="120D524F" w:rsidR="00AC4E90" w:rsidRPr="002B0541" w:rsidRDefault="00AC4E90" w:rsidP="005E0405">
            <w:r w:rsidRPr="002B0541">
              <w:t>1LSB 4mV</w:t>
            </w:r>
          </w:p>
        </w:tc>
      </w:tr>
      <w:tr w:rsidR="006A4E27" w:rsidRPr="002B0541" w14:paraId="6EBC87CA" w14:textId="3A9E636A" w:rsidTr="00C94C84">
        <w:trPr>
          <w:jc w:val="center"/>
        </w:trPr>
        <w:tc>
          <w:tcPr>
            <w:tcW w:w="949" w:type="pct"/>
          </w:tcPr>
          <w:p w14:paraId="0BDF22A9" w14:textId="77777777" w:rsidR="00D916A7" w:rsidRPr="002B0541" w:rsidRDefault="00D916A7" w:rsidP="005E0405">
            <w:r w:rsidRPr="002B0541">
              <w:t>I_OUT_3_ph1</w:t>
            </w:r>
          </w:p>
        </w:tc>
        <w:tc>
          <w:tcPr>
            <w:tcW w:w="875" w:type="pct"/>
          </w:tcPr>
          <w:p w14:paraId="56B0D122" w14:textId="77777777" w:rsidR="00D916A7" w:rsidRPr="002B0541" w:rsidRDefault="00D916A7" w:rsidP="005E0405">
            <w:r w:rsidRPr="002B0541">
              <w:t>Calculation</w:t>
            </w:r>
          </w:p>
          <w:p w14:paraId="12CEF01F" w14:textId="77777777" w:rsidR="006A4E27" w:rsidRPr="002B0541" w:rsidRDefault="006A4E27" w:rsidP="005E0405"/>
          <w:p w14:paraId="726DFB9D" w14:textId="77777777" w:rsidR="006A4E27" w:rsidRPr="002B0541" w:rsidRDefault="006A4E27" w:rsidP="005E0405">
            <w:r w:rsidRPr="002B0541">
              <w:t xml:space="preserve">I_OUT_3_ph1(RMS)= </w:t>
            </w:r>
          </w:p>
          <w:p w14:paraId="0A416CA3" w14:textId="28E5727C" w:rsidR="006A4E27" w:rsidRPr="002B0541" w:rsidRDefault="006A4E27" w:rsidP="005E0405">
            <w:r w:rsidRPr="002B0541">
              <w:t>PH1_I_sns-OUT4_Isns-I_PFC_PH_A</w:t>
            </w:r>
          </w:p>
        </w:tc>
        <w:tc>
          <w:tcPr>
            <w:tcW w:w="754" w:type="pct"/>
          </w:tcPr>
          <w:p w14:paraId="0AF16862" w14:textId="77777777" w:rsidR="00D916A7" w:rsidRPr="002B0541" w:rsidRDefault="00D916A7" w:rsidP="005E0405">
            <w:r w:rsidRPr="002B0541">
              <w:t>See note 1. Subtract instantaneous current I_OUT_4 and I_PFC_PH_A from I_AC_IN_PH_A and calculate rms value.</w:t>
            </w:r>
          </w:p>
        </w:tc>
        <w:tc>
          <w:tcPr>
            <w:tcW w:w="1508" w:type="pct"/>
            <w:vMerge w:val="restart"/>
          </w:tcPr>
          <w:p w14:paraId="380B86A3" w14:textId="3AC072C8" w:rsidR="00D916A7" w:rsidRPr="002B0541" w:rsidRDefault="00D916A7" w:rsidP="005E0405">
            <w:r w:rsidRPr="002B0541">
              <w:t xml:space="preserve">Calculation example: FPGA measures Vph_A(t), FPGA calculates Vph_A_rms, Main board reports Ipfc_A_rms, FPGA assumes ipfc_A=(Vph_A(*Ipfc_A_rms)/(Vph_A_rms)                                          iph_A-ipfc_A-iout4=iout3_phA                                                         calculate rms (iout_ph_A)                                                                           for phase B, C, don't include iout4.  </w:t>
            </w:r>
          </w:p>
        </w:tc>
        <w:tc>
          <w:tcPr>
            <w:tcW w:w="915" w:type="pct"/>
          </w:tcPr>
          <w:p w14:paraId="6958B598" w14:textId="77777777" w:rsidR="00D916A7" w:rsidRPr="002B0541" w:rsidRDefault="00D916A7" w:rsidP="005E0405"/>
        </w:tc>
      </w:tr>
      <w:tr w:rsidR="006A4E27" w:rsidRPr="002B0541" w14:paraId="2A64C6EE" w14:textId="0B3B6B21" w:rsidTr="00C94C84">
        <w:trPr>
          <w:jc w:val="center"/>
        </w:trPr>
        <w:tc>
          <w:tcPr>
            <w:tcW w:w="949" w:type="pct"/>
          </w:tcPr>
          <w:p w14:paraId="51B232B0" w14:textId="77777777" w:rsidR="00D916A7" w:rsidRPr="002B0541" w:rsidRDefault="00D916A7" w:rsidP="005E0405">
            <w:r w:rsidRPr="002B0541">
              <w:t>I_OUT_3_ph2</w:t>
            </w:r>
          </w:p>
        </w:tc>
        <w:tc>
          <w:tcPr>
            <w:tcW w:w="875" w:type="pct"/>
          </w:tcPr>
          <w:p w14:paraId="2080DD34" w14:textId="77777777" w:rsidR="00D916A7" w:rsidRPr="002B0541" w:rsidRDefault="00D916A7" w:rsidP="005E0405">
            <w:r w:rsidRPr="002B0541">
              <w:t>Calculation</w:t>
            </w:r>
          </w:p>
          <w:p w14:paraId="0A013705" w14:textId="77777777" w:rsidR="006A4E27" w:rsidRPr="002B0541" w:rsidRDefault="006A4E27" w:rsidP="005E0405"/>
          <w:p w14:paraId="6BA86A2B" w14:textId="3D109FC9" w:rsidR="006A4E27" w:rsidRPr="002B0541" w:rsidRDefault="006A4E27" w:rsidP="005E0405">
            <w:r w:rsidRPr="002B0541">
              <w:t xml:space="preserve">I_OUT_3_ph2(RMS)= </w:t>
            </w:r>
          </w:p>
          <w:p w14:paraId="3C4F6FC4" w14:textId="78FCDB0A" w:rsidR="006A4E27" w:rsidRPr="002B0541" w:rsidRDefault="006A4E27" w:rsidP="005E0405">
            <w:r w:rsidRPr="002B0541">
              <w:t>PH2_I_sns-I_PFC_PH_B</w:t>
            </w:r>
          </w:p>
        </w:tc>
        <w:tc>
          <w:tcPr>
            <w:tcW w:w="754" w:type="pct"/>
          </w:tcPr>
          <w:p w14:paraId="4E7F8646" w14:textId="77777777" w:rsidR="00D916A7" w:rsidRPr="002B0541" w:rsidRDefault="00D916A7" w:rsidP="005E0405">
            <w:r w:rsidRPr="002B0541">
              <w:t>See note 1. Subtract instantaneous current I_PFC_PH_B from I_AC_IN_PH_B and calculate rms value.</w:t>
            </w:r>
          </w:p>
        </w:tc>
        <w:tc>
          <w:tcPr>
            <w:tcW w:w="1508" w:type="pct"/>
            <w:vMerge/>
          </w:tcPr>
          <w:p w14:paraId="7B520072" w14:textId="77777777" w:rsidR="00D916A7" w:rsidRPr="002B0541" w:rsidRDefault="00D916A7" w:rsidP="005E0405"/>
        </w:tc>
        <w:tc>
          <w:tcPr>
            <w:tcW w:w="915" w:type="pct"/>
          </w:tcPr>
          <w:p w14:paraId="01897B7A" w14:textId="77777777" w:rsidR="00D916A7" w:rsidRPr="002B0541" w:rsidRDefault="00D916A7" w:rsidP="005E0405"/>
        </w:tc>
      </w:tr>
      <w:tr w:rsidR="006A4E27" w:rsidRPr="002B0541" w14:paraId="37F3E003" w14:textId="1252AA6D" w:rsidTr="00C94C84">
        <w:trPr>
          <w:trHeight w:val="2373"/>
          <w:jc w:val="center"/>
        </w:trPr>
        <w:tc>
          <w:tcPr>
            <w:tcW w:w="949" w:type="pct"/>
          </w:tcPr>
          <w:p w14:paraId="77307033" w14:textId="77777777" w:rsidR="00D916A7" w:rsidRPr="002B0541" w:rsidRDefault="00D916A7" w:rsidP="005E0405">
            <w:r w:rsidRPr="002B0541">
              <w:lastRenderedPageBreak/>
              <w:t>I_OUT_3_ph3</w:t>
            </w:r>
          </w:p>
        </w:tc>
        <w:tc>
          <w:tcPr>
            <w:tcW w:w="875" w:type="pct"/>
          </w:tcPr>
          <w:p w14:paraId="013318B3" w14:textId="77777777" w:rsidR="00D916A7" w:rsidRPr="002B0541" w:rsidRDefault="00D916A7" w:rsidP="005E0405">
            <w:r w:rsidRPr="002B0541">
              <w:t>Calculation</w:t>
            </w:r>
          </w:p>
          <w:p w14:paraId="663BC34C" w14:textId="77777777" w:rsidR="006A4E27" w:rsidRPr="002B0541" w:rsidRDefault="006A4E27" w:rsidP="005E0405"/>
          <w:p w14:paraId="1DC01BE8" w14:textId="42D118EA" w:rsidR="006A4E27" w:rsidRPr="002B0541" w:rsidRDefault="006A4E27" w:rsidP="005E0405">
            <w:r w:rsidRPr="002B0541">
              <w:t xml:space="preserve">I_OUT_3_ph3(RMS)= </w:t>
            </w:r>
          </w:p>
          <w:p w14:paraId="184D4945" w14:textId="57B073EC" w:rsidR="006A4E27" w:rsidRPr="002B0541" w:rsidRDefault="006A4E27" w:rsidP="005E0405">
            <w:r w:rsidRPr="002B0541">
              <w:t>PH3_I_sns-I_PFC_PH_C</w:t>
            </w:r>
          </w:p>
        </w:tc>
        <w:tc>
          <w:tcPr>
            <w:tcW w:w="754" w:type="pct"/>
          </w:tcPr>
          <w:p w14:paraId="68008F8A" w14:textId="77777777" w:rsidR="00D916A7" w:rsidRPr="002B0541" w:rsidRDefault="00D916A7" w:rsidP="005E0405">
            <w:r w:rsidRPr="002B0541">
              <w:t>See note 1. Subtract instantaneous current I_PFC_PH_C from I_AC_IN_PH_C and calculate rms value.</w:t>
            </w:r>
          </w:p>
        </w:tc>
        <w:tc>
          <w:tcPr>
            <w:tcW w:w="1508" w:type="pct"/>
            <w:vMerge/>
          </w:tcPr>
          <w:p w14:paraId="4A94D481" w14:textId="77777777" w:rsidR="00D916A7" w:rsidRPr="002B0541" w:rsidRDefault="00D916A7" w:rsidP="005E0405"/>
        </w:tc>
        <w:tc>
          <w:tcPr>
            <w:tcW w:w="915" w:type="pct"/>
          </w:tcPr>
          <w:p w14:paraId="0860C66F" w14:textId="77777777" w:rsidR="00D916A7" w:rsidRPr="002B0541" w:rsidRDefault="00D916A7" w:rsidP="005E0405"/>
        </w:tc>
      </w:tr>
      <w:tr w:rsidR="00D916A7" w:rsidRPr="002B0541" w14:paraId="1D68BBA5" w14:textId="03A93D19" w:rsidTr="00C94C84">
        <w:trPr>
          <w:jc w:val="center"/>
        </w:trPr>
        <w:tc>
          <w:tcPr>
            <w:tcW w:w="949" w:type="pct"/>
          </w:tcPr>
          <w:p w14:paraId="21E5A164" w14:textId="77777777" w:rsidR="00D916A7" w:rsidRPr="002B0541" w:rsidRDefault="00D916A7" w:rsidP="005E0405">
            <w:r w:rsidRPr="002B0541">
              <w:t>I_OUT_4</w:t>
            </w:r>
          </w:p>
        </w:tc>
        <w:tc>
          <w:tcPr>
            <w:tcW w:w="875" w:type="pct"/>
          </w:tcPr>
          <w:p w14:paraId="10AF2EA7" w14:textId="77777777" w:rsidR="00D916A7" w:rsidRPr="002B0541" w:rsidRDefault="00D916A7" w:rsidP="005E0405">
            <w:r w:rsidRPr="002B0541">
              <w:t>A/D on SBC</w:t>
            </w:r>
          </w:p>
          <w:p w14:paraId="016D4C0E" w14:textId="4BCE07AB" w:rsidR="006A4E27" w:rsidRPr="002B0541" w:rsidRDefault="006A4E27" w:rsidP="005E0405">
            <w:r w:rsidRPr="002B0541">
              <w:t>(HV_ADC CH4)</w:t>
            </w:r>
          </w:p>
        </w:tc>
        <w:tc>
          <w:tcPr>
            <w:tcW w:w="754" w:type="pct"/>
          </w:tcPr>
          <w:p w14:paraId="590B5694" w14:textId="77777777" w:rsidR="00D916A7" w:rsidRPr="002B0541" w:rsidRDefault="00D916A7" w:rsidP="005E0405">
            <w:r w:rsidRPr="002B0541">
              <w:t>SBC A/D U48 CH4 represents instantaneous current through Output 4. Must calculate RMS.</w:t>
            </w:r>
          </w:p>
        </w:tc>
        <w:tc>
          <w:tcPr>
            <w:tcW w:w="1508" w:type="pct"/>
          </w:tcPr>
          <w:p w14:paraId="5AEDB3D3" w14:textId="420354A4" w:rsidR="00D916A7" w:rsidRPr="002B0541" w:rsidRDefault="00D916A7" w:rsidP="005E0405">
            <w:r w:rsidRPr="002B0541">
              <w:t>OUT4_Isns</w:t>
            </w:r>
          </w:p>
        </w:tc>
        <w:tc>
          <w:tcPr>
            <w:tcW w:w="915" w:type="pct"/>
          </w:tcPr>
          <w:p w14:paraId="0E999CB9" w14:textId="77777777" w:rsidR="00D916A7" w:rsidRPr="002B0541" w:rsidRDefault="00D916A7" w:rsidP="005E0405"/>
        </w:tc>
      </w:tr>
      <w:tr w:rsidR="00D916A7" w:rsidRPr="002B0541" w14:paraId="7F16D907" w14:textId="361E1C9E" w:rsidTr="00C94C84">
        <w:trPr>
          <w:jc w:val="center"/>
        </w:trPr>
        <w:tc>
          <w:tcPr>
            <w:tcW w:w="949" w:type="pct"/>
          </w:tcPr>
          <w:p w14:paraId="55F361F6" w14:textId="77777777" w:rsidR="00D916A7" w:rsidRPr="002B0541" w:rsidRDefault="00D916A7" w:rsidP="005E0405">
            <w:r w:rsidRPr="002B0541">
              <w:t>I_OUT_x</w:t>
            </w:r>
          </w:p>
          <w:p w14:paraId="7501FCF8" w14:textId="77777777" w:rsidR="00D916A7" w:rsidRPr="002B0541" w:rsidRDefault="00D916A7" w:rsidP="005E0405">
            <w:r w:rsidRPr="002B0541">
              <w:t>x = 1,5-7,9,10</w:t>
            </w:r>
          </w:p>
        </w:tc>
        <w:tc>
          <w:tcPr>
            <w:tcW w:w="875" w:type="pct"/>
          </w:tcPr>
          <w:p w14:paraId="6852B7CB" w14:textId="77777777" w:rsidR="00D916A7" w:rsidRPr="002B0541" w:rsidRDefault="00D916A7" w:rsidP="005E0405">
            <w:r w:rsidRPr="002B0541">
              <w:t>DCDCx RS485</w:t>
            </w:r>
          </w:p>
        </w:tc>
        <w:tc>
          <w:tcPr>
            <w:tcW w:w="754" w:type="pct"/>
          </w:tcPr>
          <w:p w14:paraId="4861D0C5" w14:textId="77777777" w:rsidR="00D916A7" w:rsidRPr="002B0541" w:rsidRDefault="00D916A7" w:rsidP="005E0405">
            <w:r w:rsidRPr="002B0541">
              <w:t>DCDCx secondary micro measures I</w:t>
            </w:r>
            <w:r w:rsidRPr="002B0541">
              <w:rPr>
                <w:color w:val="000000"/>
              </w:rPr>
              <w:t xml:space="preserve">_OUT_x </w:t>
            </w:r>
            <w:r w:rsidRPr="002B0541">
              <w:t>and reports to FPGA through RS485.</w:t>
            </w:r>
          </w:p>
        </w:tc>
        <w:tc>
          <w:tcPr>
            <w:tcW w:w="1508" w:type="pct"/>
          </w:tcPr>
          <w:p w14:paraId="05105D3B" w14:textId="2B54E9C9" w:rsidR="00D916A7" w:rsidRPr="002B0541" w:rsidRDefault="00D916A7" w:rsidP="005E0405">
            <w:r w:rsidRPr="002B0541">
              <w:t>LLC_Iout_Sns</w:t>
            </w:r>
          </w:p>
        </w:tc>
        <w:tc>
          <w:tcPr>
            <w:tcW w:w="915" w:type="pct"/>
          </w:tcPr>
          <w:p w14:paraId="0A689E50" w14:textId="77777777" w:rsidR="00030D97" w:rsidRPr="002B0541" w:rsidRDefault="00030D97" w:rsidP="005E0405">
            <w:r w:rsidRPr="002B0541">
              <w:t>refer: Protocol_RS485_</w:t>
            </w:r>
          </w:p>
          <w:p w14:paraId="6A8E1291" w14:textId="77777777" w:rsidR="00030D97" w:rsidRPr="002B0541" w:rsidRDefault="00030D97" w:rsidP="005E0405">
            <w:r w:rsidRPr="002B0541">
              <w:t>DC-DC_Control_</w:t>
            </w:r>
          </w:p>
          <w:p w14:paraId="676B24A8" w14:textId="77777777" w:rsidR="00030D97" w:rsidRPr="002B0541" w:rsidRDefault="00030D97" w:rsidP="005E0405">
            <w:r w:rsidRPr="002B0541">
              <w:t>SEC.docx</w:t>
            </w:r>
          </w:p>
          <w:p w14:paraId="146A3506" w14:textId="7059A4CD" w:rsidR="00030D97" w:rsidRPr="002B0541" w:rsidRDefault="00030D97" w:rsidP="005E0405">
            <w:r w:rsidRPr="002B0541">
              <w:t>(Iout)</w:t>
            </w:r>
          </w:p>
          <w:p w14:paraId="6C0C772B" w14:textId="77777777" w:rsidR="00D916A7" w:rsidRPr="002B0541" w:rsidRDefault="00D916A7" w:rsidP="005E0405"/>
          <w:p w14:paraId="3C3CAC75" w14:textId="7A5353EE" w:rsidR="006A4E27" w:rsidRPr="002B0541" w:rsidRDefault="006A4E27" w:rsidP="005E0405">
            <w:r w:rsidRPr="002B0541">
              <w:t>1LSB 0.00805V</w:t>
            </w:r>
          </w:p>
        </w:tc>
      </w:tr>
      <w:tr w:rsidR="00D916A7" w:rsidRPr="002B0541" w14:paraId="248A52AD" w14:textId="7EB0D892" w:rsidTr="00C94C84">
        <w:trPr>
          <w:jc w:val="center"/>
        </w:trPr>
        <w:tc>
          <w:tcPr>
            <w:tcW w:w="949" w:type="pct"/>
          </w:tcPr>
          <w:p w14:paraId="2A90DA67" w14:textId="77777777" w:rsidR="00D916A7" w:rsidRPr="002B0541" w:rsidRDefault="00D916A7" w:rsidP="005E0405">
            <w:r w:rsidRPr="002B0541">
              <w:t>I_OUT_8</w:t>
            </w:r>
          </w:p>
        </w:tc>
        <w:tc>
          <w:tcPr>
            <w:tcW w:w="875" w:type="pct"/>
          </w:tcPr>
          <w:p w14:paraId="12177AD0" w14:textId="77777777" w:rsidR="00D916A7" w:rsidRPr="002B0541" w:rsidRDefault="00D916A7" w:rsidP="005E0405">
            <w:r w:rsidRPr="002B0541">
              <w:t>LLC RS485</w:t>
            </w:r>
          </w:p>
        </w:tc>
        <w:tc>
          <w:tcPr>
            <w:tcW w:w="754" w:type="pct"/>
          </w:tcPr>
          <w:p w14:paraId="29CF256D" w14:textId="77777777" w:rsidR="00D916A7" w:rsidRPr="002B0541" w:rsidRDefault="00D916A7" w:rsidP="005E0405">
            <w:r w:rsidRPr="002B0541">
              <w:t>LLC secondary micro measures I</w:t>
            </w:r>
            <w:r w:rsidRPr="002B0541">
              <w:rPr>
                <w:color w:val="000000"/>
              </w:rPr>
              <w:t xml:space="preserve">_OUT_x </w:t>
            </w:r>
            <w:r w:rsidRPr="002B0541">
              <w:t>and reports to FPGA through RS485.</w:t>
            </w:r>
          </w:p>
        </w:tc>
        <w:tc>
          <w:tcPr>
            <w:tcW w:w="1508" w:type="pct"/>
          </w:tcPr>
          <w:p w14:paraId="16402079" w14:textId="5401434D" w:rsidR="00D916A7" w:rsidRPr="002B0541" w:rsidRDefault="00D916A7" w:rsidP="005E0405">
            <w:r w:rsidRPr="002B0541">
              <w:t>Iout_LLC_sns</w:t>
            </w:r>
          </w:p>
        </w:tc>
        <w:tc>
          <w:tcPr>
            <w:tcW w:w="915" w:type="pct"/>
          </w:tcPr>
          <w:p w14:paraId="3A1450B9" w14:textId="77777777" w:rsidR="00030D97" w:rsidRPr="002B0541" w:rsidRDefault="00030D97" w:rsidP="005E0405">
            <w:r w:rsidRPr="002B0541">
              <w:t>refer: Protocol_RS485_</w:t>
            </w:r>
          </w:p>
          <w:p w14:paraId="3869939D" w14:textId="77777777" w:rsidR="00030D97" w:rsidRPr="002B0541" w:rsidRDefault="00030D97" w:rsidP="005E0405">
            <w:r w:rsidRPr="002B0541">
              <w:t>DC-DC_Control_</w:t>
            </w:r>
          </w:p>
          <w:p w14:paraId="4550AFAC" w14:textId="77777777" w:rsidR="00030D97" w:rsidRPr="002B0541" w:rsidRDefault="00030D97" w:rsidP="005E0405">
            <w:r w:rsidRPr="002B0541">
              <w:t>SEC.docx</w:t>
            </w:r>
          </w:p>
          <w:p w14:paraId="437037D2" w14:textId="613EF17B" w:rsidR="00030D97" w:rsidRPr="002B0541" w:rsidRDefault="00030D97" w:rsidP="005E0405">
            <w:r w:rsidRPr="002B0541">
              <w:t>(Iout)</w:t>
            </w:r>
          </w:p>
          <w:p w14:paraId="309845F5" w14:textId="77777777" w:rsidR="00D916A7" w:rsidRPr="002B0541" w:rsidRDefault="00D916A7" w:rsidP="005E0405"/>
          <w:p w14:paraId="61715199" w14:textId="0507C3DB" w:rsidR="006A4E27" w:rsidRPr="002B0541" w:rsidRDefault="006A4E27" w:rsidP="005E0405">
            <w:r w:rsidRPr="002B0541">
              <w:t>1LSB 0.0032V</w:t>
            </w:r>
          </w:p>
        </w:tc>
      </w:tr>
      <w:tr w:rsidR="00D916A7" w:rsidRPr="002B0541" w14:paraId="64939625" w14:textId="53543E76" w:rsidTr="00C94C84">
        <w:trPr>
          <w:trHeight w:val="699"/>
          <w:jc w:val="center"/>
        </w:trPr>
        <w:tc>
          <w:tcPr>
            <w:tcW w:w="949" w:type="pct"/>
          </w:tcPr>
          <w:p w14:paraId="6992715D" w14:textId="77777777" w:rsidR="00D916A7" w:rsidRPr="002B0541" w:rsidRDefault="00D916A7" w:rsidP="005E0405">
            <w:r w:rsidRPr="002B0541">
              <w:t>AC_Power</w:t>
            </w:r>
          </w:p>
        </w:tc>
        <w:tc>
          <w:tcPr>
            <w:tcW w:w="875" w:type="pct"/>
          </w:tcPr>
          <w:p w14:paraId="38196C75" w14:textId="77777777" w:rsidR="00D916A7" w:rsidRPr="002B0541" w:rsidRDefault="00D916A7" w:rsidP="005E0405">
            <w:r w:rsidRPr="002B0541">
              <w:t>Calculation</w:t>
            </w:r>
          </w:p>
          <w:p w14:paraId="591FCD25" w14:textId="77777777" w:rsidR="006A4E27" w:rsidRPr="002B0541" w:rsidRDefault="006A4E27" w:rsidP="005E0405"/>
          <w:p w14:paraId="3213F7AB" w14:textId="5315EE24" w:rsidR="006A4E27" w:rsidRPr="002B0541" w:rsidRDefault="006A4E27" w:rsidP="005E0405">
            <w:r w:rsidRPr="002B0541">
              <w:t xml:space="preserve">Average of Vsns_PH1(line3) * PH1_I_sns (line </w:t>
            </w:r>
            <w:r w:rsidR="004136F9" w:rsidRPr="002B0541">
              <w:t>7) +</w:t>
            </w:r>
            <w:r w:rsidRPr="002B0541">
              <w:t xml:space="preserve"> </w:t>
            </w:r>
            <w:r w:rsidRPr="002B0541">
              <w:lastRenderedPageBreak/>
              <w:t>Vsns_PH2(line</w:t>
            </w:r>
            <w:r w:rsidR="00E3121D" w:rsidRPr="002B0541">
              <w:t>4) *</w:t>
            </w:r>
            <w:r w:rsidRPr="002B0541">
              <w:t xml:space="preserve"> PH2_I_sns(line 8) + Vsns_PH3(line 5)*PH3_I_sns(line 9)</w:t>
            </w:r>
          </w:p>
        </w:tc>
        <w:tc>
          <w:tcPr>
            <w:tcW w:w="754" w:type="pct"/>
          </w:tcPr>
          <w:p w14:paraId="431130C4" w14:textId="77777777" w:rsidR="00D916A7" w:rsidRPr="002B0541" w:rsidRDefault="00D916A7" w:rsidP="005E0405">
            <w:r w:rsidRPr="002B0541">
              <w:lastRenderedPageBreak/>
              <w:t>Running average of VAC_IN_PH_A* I_AC_IN_PH_A + VAC_IN_P</w:t>
            </w:r>
            <w:r w:rsidRPr="002B0541">
              <w:lastRenderedPageBreak/>
              <w:t>H_B* I_AC_IN_PH_B + VAC_IN_PH_C* I_AC_IN_PH_C</w:t>
            </w:r>
          </w:p>
        </w:tc>
        <w:tc>
          <w:tcPr>
            <w:tcW w:w="1508" w:type="pct"/>
          </w:tcPr>
          <w:p w14:paraId="5433D0AF" w14:textId="71D46AA0" w:rsidR="00D916A7" w:rsidRPr="002B0541" w:rsidRDefault="006A4E27" w:rsidP="005E0405">
            <w:r w:rsidRPr="002B0541">
              <w:lastRenderedPageBreak/>
              <w:t>rolling average 400Hz   3 cycles   6 half cycles</w:t>
            </w:r>
            <w:r w:rsidR="00301466" w:rsidRPr="002B0541">
              <w:t>.</w:t>
            </w:r>
          </w:p>
          <w:p w14:paraId="15A3AD07" w14:textId="77777777" w:rsidR="00301466" w:rsidRPr="002B0541" w:rsidRDefault="00301466" w:rsidP="005E0405">
            <w:r w:rsidRPr="002B0541">
              <w:t>adjust according to line frequency.</w:t>
            </w:r>
          </w:p>
          <w:p w14:paraId="3C7FCB9D" w14:textId="0732F5E8" w:rsidR="00A10DE4" w:rsidRPr="002B0541" w:rsidRDefault="00A10DE4" w:rsidP="005E0405">
            <w:r w:rsidRPr="002B0541">
              <w:t>refer power calculations.</w:t>
            </w:r>
          </w:p>
        </w:tc>
        <w:tc>
          <w:tcPr>
            <w:tcW w:w="915" w:type="pct"/>
          </w:tcPr>
          <w:p w14:paraId="61ED1393" w14:textId="77777777" w:rsidR="00D916A7" w:rsidRPr="002B0541" w:rsidRDefault="00D916A7" w:rsidP="005E0405"/>
        </w:tc>
      </w:tr>
      <w:tr w:rsidR="006A4E27" w:rsidRPr="002B0541" w14:paraId="1F439BE5" w14:textId="5F14DF05" w:rsidTr="00C94C84">
        <w:trPr>
          <w:jc w:val="center"/>
        </w:trPr>
        <w:tc>
          <w:tcPr>
            <w:tcW w:w="949" w:type="pct"/>
          </w:tcPr>
          <w:p w14:paraId="0CF3E90E" w14:textId="77777777" w:rsidR="006A4E27" w:rsidRPr="002B0541" w:rsidRDefault="006A4E27" w:rsidP="005E0405">
            <w:r w:rsidRPr="002B0541">
              <w:t>Fan_Speed_1</w:t>
            </w:r>
          </w:p>
        </w:tc>
        <w:tc>
          <w:tcPr>
            <w:tcW w:w="875" w:type="pct"/>
          </w:tcPr>
          <w:p w14:paraId="044068E0" w14:textId="77777777" w:rsidR="006A4E27" w:rsidRPr="002B0541" w:rsidRDefault="006A4E27" w:rsidP="005E0405">
            <w:r w:rsidRPr="002B0541">
              <w:t>Hall sensor from Fan1</w:t>
            </w:r>
          </w:p>
        </w:tc>
        <w:tc>
          <w:tcPr>
            <w:tcW w:w="754" w:type="pct"/>
          </w:tcPr>
          <w:p w14:paraId="360401FD" w14:textId="77777777" w:rsidR="006A4E27" w:rsidRPr="002B0541" w:rsidRDefault="006A4E27" w:rsidP="005E0405">
            <w:r w:rsidRPr="002B0541">
              <w:t>Frequency of hall sensor3 same as fan speed. Change Hz to RPM.</w:t>
            </w:r>
          </w:p>
        </w:tc>
        <w:tc>
          <w:tcPr>
            <w:tcW w:w="1508" w:type="pct"/>
          </w:tcPr>
          <w:p w14:paraId="29A17FA8" w14:textId="795F9DDA" w:rsidR="006A4E27" w:rsidRPr="002B0541" w:rsidRDefault="006A4E27" w:rsidP="005E0405">
            <w:r w:rsidRPr="002B0541">
              <w:t>FAN_HALL1_FPGA</w:t>
            </w:r>
          </w:p>
        </w:tc>
        <w:tc>
          <w:tcPr>
            <w:tcW w:w="915" w:type="pct"/>
            <w:vMerge w:val="restart"/>
          </w:tcPr>
          <w:p w14:paraId="3EBC9CE1" w14:textId="57EE5980" w:rsidR="006A4E27" w:rsidRPr="002B0541" w:rsidRDefault="00D4263F" w:rsidP="005E0405">
            <w:r w:rsidRPr="002B0541">
              <w:t>R</w:t>
            </w:r>
            <w:r w:rsidR="006A4E27" w:rsidRPr="002B0541">
              <w:t>efer to FAN control in FPGA specifications file</w:t>
            </w:r>
          </w:p>
        </w:tc>
      </w:tr>
      <w:tr w:rsidR="006A4E27" w:rsidRPr="002B0541" w14:paraId="37E8635F" w14:textId="64DB4A50" w:rsidTr="00C94C84">
        <w:trPr>
          <w:jc w:val="center"/>
        </w:trPr>
        <w:tc>
          <w:tcPr>
            <w:tcW w:w="949" w:type="pct"/>
          </w:tcPr>
          <w:p w14:paraId="7FC05E74" w14:textId="77777777" w:rsidR="006A4E27" w:rsidRPr="002B0541" w:rsidRDefault="006A4E27" w:rsidP="005E0405">
            <w:r w:rsidRPr="002B0541">
              <w:t>Fan_Speed_2</w:t>
            </w:r>
          </w:p>
        </w:tc>
        <w:tc>
          <w:tcPr>
            <w:tcW w:w="875" w:type="pct"/>
          </w:tcPr>
          <w:p w14:paraId="11F4862C" w14:textId="77777777" w:rsidR="006A4E27" w:rsidRPr="002B0541" w:rsidRDefault="006A4E27" w:rsidP="005E0405">
            <w:r w:rsidRPr="002B0541">
              <w:t>Hall sensor from Fan2</w:t>
            </w:r>
          </w:p>
        </w:tc>
        <w:tc>
          <w:tcPr>
            <w:tcW w:w="754" w:type="pct"/>
          </w:tcPr>
          <w:p w14:paraId="6CCC0D8A" w14:textId="77777777" w:rsidR="006A4E27" w:rsidRPr="002B0541" w:rsidRDefault="006A4E27" w:rsidP="005E0405">
            <w:r w:rsidRPr="002B0541">
              <w:t>Frequency of hall sensor2 same as fan2 speed. Change Hz to RPM.</w:t>
            </w:r>
          </w:p>
        </w:tc>
        <w:tc>
          <w:tcPr>
            <w:tcW w:w="1508" w:type="pct"/>
          </w:tcPr>
          <w:p w14:paraId="442DD2D4" w14:textId="288BCD02" w:rsidR="006A4E27" w:rsidRPr="002B0541" w:rsidRDefault="006A4E27" w:rsidP="005E0405">
            <w:r w:rsidRPr="002B0541">
              <w:t>FAN_HALL2_FPGA</w:t>
            </w:r>
          </w:p>
        </w:tc>
        <w:tc>
          <w:tcPr>
            <w:tcW w:w="915" w:type="pct"/>
            <w:vMerge/>
          </w:tcPr>
          <w:p w14:paraId="4BBED274" w14:textId="77777777" w:rsidR="006A4E27" w:rsidRPr="002B0541" w:rsidRDefault="006A4E27" w:rsidP="005E0405"/>
        </w:tc>
      </w:tr>
      <w:tr w:rsidR="006A4E27" w:rsidRPr="002B0541" w14:paraId="057D72AA" w14:textId="729C7B7D" w:rsidTr="00C94C84">
        <w:trPr>
          <w:jc w:val="center"/>
        </w:trPr>
        <w:tc>
          <w:tcPr>
            <w:tcW w:w="949" w:type="pct"/>
          </w:tcPr>
          <w:p w14:paraId="6939010F" w14:textId="77777777" w:rsidR="006A4E27" w:rsidRPr="002B0541" w:rsidRDefault="006A4E27" w:rsidP="005E0405">
            <w:r w:rsidRPr="002B0541">
              <w:t>Fan_Speed_3</w:t>
            </w:r>
          </w:p>
        </w:tc>
        <w:tc>
          <w:tcPr>
            <w:tcW w:w="875" w:type="pct"/>
          </w:tcPr>
          <w:p w14:paraId="4AEA9C94" w14:textId="77777777" w:rsidR="006A4E27" w:rsidRPr="002B0541" w:rsidRDefault="006A4E27" w:rsidP="005E0405">
            <w:r w:rsidRPr="002B0541">
              <w:t>Hall sensor from Fan3</w:t>
            </w:r>
          </w:p>
        </w:tc>
        <w:tc>
          <w:tcPr>
            <w:tcW w:w="754" w:type="pct"/>
          </w:tcPr>
          <w:p w14:paraId="2585A479" w14:textId="77777777" w:rsidR="006A4E27" w:rsidRPr="002B0541" w:rsidRDefault="006A4E27" w:rsidP="005E0405">
            <w:r w:rsidRPr="002B0541">
              <w:t>Frequency of hall sensor3 same as fan3 speed. Change Hz to RPM.</w:t>
            </w:r>
          </w:p>
        </w:tc>
        <w:tc>
          <w:tcPr>
            <w:tcW w:w="1508" w:type="pct"/>
          </w:tcPr>
          <w:p w14:paraId="22C137E8" w14:textId="61AD2F37" w:rsidR="006A4E27" w:rsidRPr="002B0541" w:rsidRDefault="006A4E27" w:rsidP="005E0405">
            <w:r w:rsidRPr="002B0541">
              <w:t>FAN_HALL3_FPGA</w:t>
            </w:r>
          </w:p>
        </w:tc>
        <w:tc>
          <w:tcPr>
            <w:tcW w:w="915" w:type="pct"/>
            <w:vMerge/>
          </w:tcPr>
          <w:p w14:paraId="783A51F5" w14:textId="77777777" w:rsidR="006A4E27" w:rsidRPr="002B0541" w:rsidRDefault="006A4E27" w:rsidP="005E0405"/>
        </w:tc>
      </w:tr>
      <w:tr w:rsidR="00D916A7" w:rsidRPr="002B0541" w14:paraId="53412DBE" w14:textId="70672567" w:rsidTr="00C94C84">
        <w:trPr>
          <w:jc w:val="center"/>
        </w:trPr>
        <w:tc>
          <w:tcPr>
            <w:tcW w:w="949" w:type="pct"/>
          </w:tcPr>
          <w:p w14:paraId="38A48CAB" w14:textId="77777777" w:rsidR="00D916A7" w:rsidRPr="002B0541" w:rsidRDefault="00D916A7" w:rsidP="005E0405">
            <w:r w:rsidRPr="002B0541">
              <w:t>T_x</w:t>
            </w:r>
          </w:p>
          <w:p w14:paraId="1BB55CB5" w14:textId="77777777" w:rsidR="00D916A7" w:rsidRPr="002B0541" w:rsidRDefault="00D916A7" w:rsidP="005E0405">
            <w:r w:rsidRPr="002B0541">
              <w:t>x = 1,5-7,9,10</w:t>
            </w:r>
          </w:p>
        </w:tc>
        <w:tc>
          <w:tcPr>
            <w:tcW w:w="875" w:type="pct"/>
          </w:tcPr>
          <w:p w14:paraId="17B24467" w14:textId="77777777" w:rsidR="00D916A7" w:rsidRPr="002B0541" w:rsidRDefault="00D916A7" w:rsidP="005E0405">
            <w:r w:rsidRPr="002B0541">
              <w:t>DCDCx RS485</w:t>
            </w:r>
          </w:p>
        </w:tc>
        <w:tc>
          <w:tcPr>
            <w:tcW w:w="754" w:type="pct"/>
          </w:tcPr>
          <w:p w14:paraId="2CF6E32F" w14:textId="77777777" w:rsidR="00D916A7" w:rsidRPr="002B0541" w:rsidRDefault="00D916A7" w:rsidP="005E0405">
            <w:r w:rsidRPr="002B0541">
              <w:t>Temperature of DCDCx reported from DCDCx secondary through RS485. See note 2.</w:t>
            </w:r>
          </w:p>
        </w:tc>
        <w:tc>
          <w:tcPr>
            <w:tcW w:w="1508" w:type="pct"/>
          </w:tcPr>
          <w:p w14:paraId="226C05C2" w14:textId="77777777" w:rsidR="00D916A7" w:rsidRPr="002B0541" w:rsidRDefault="001C00CA" w:rsidP="005E0405">
            <w:r w:rsidRPr="002B0541">
              <w:t>NTC_b</w:t>
            </w:r>
          </w:p>
          <w:p w14:paraId="02582C03" w14:textId="4A54A8EE" w:rsidR="00D4263F" w:rsidRPr="002B0541" w:rsidRDefault="00D4263F" w:rsidP="005E0405">
            <w:r w:rsidRPr="002B0541">
              <w:t>(Temperature from micro)</w:t>
            </w:r>
          </w:p>
        </w:tc>
        <w:tc>
          <w:tcPr>
            <w:tcW w:w="915" w:type="pct"/>
          </w:tcPr>
          <w:p w14:paraId="46C2E063" w14:textId="77777777" w:rsidR="00030D97" w:rsidRPr="002B0541" w:rsidRDefault="00030D97" w:rsidP="005E0405">
            <w:r w:rsidRPr="002B0541">
              <w:t>refer: Protocol_RS485_</w:t>
            </w:r>
          </w:p>
          <w:p w14:paraId="3D27149A" w14:textId="77777777" w:rsidR="00030D97" w:rsidRPr="002B0541" w:rsidRDefault="00030D97" w:rsidP="005E0405">
            <w:r w:rsidRPr="002B0541">
              <w:t>DC-DC_Control_</w:t>
            </w:r>
          </w:p>
          <w:p w14:paraId="1F4E1B3C" w14:textId="77777777" w:rsidR="00030D97" w:rsidRPr="002B0541" w:rsidRDefault="00030D97" w:rsidP="005E0405">
            <w:r w:rsidRPr="002B0541">
              <w:t>SEC.docx</w:t>
            </w:r>
          </w:p>
          <w:p w14:paraId="1277849F" w14:textId="60C8F80A" w:rsidR="00030D97" w:rsidRPr="002B0541" w:rsidRDefault="00030D97" w:rsidP="005E0405">
            <w:r w:rsidRPr="002B0541">
              <w:t>(Temp.)</w:t>
            </w:r>
          </w:p>
          <w:p w14:paraId="4012D4EF" w14:textId="77777777" w:rsidR="00D916A7" w:rsidRPr="002B0541" w:rsidRDefault="00D916A7" w:rsidP="005E0405"/>
        </w:tc>
      </w:tr>
      <w:tr w:rsidR="00D916A7" w:rsidRPr="002B0541" w14:paraId="6C0B4094" w14:textId="2D7F99AF" w:rsidTr="00C94C84">
        <w:trPr>
          <w:jc w:val="center"/>
        </w:trPr>
        <w:tc>
          <w:tcPr>
            <w:tcW w:w="949" w:type="pct"/>
          </w:tcPr>
          <w:p w14:paraId="0684B755" w14:textId="77777777" w:rsidR="00D916A7" w:rsidRPr="002B0541" w:rsidRDefault="00D916A7" w:rsidP="005E0405">
            <w:r w:rsidRPr="002B0541">
              <w:t>T_2</w:t>
            </w:r>
          </w:p>
        </w:tc>
        <w:tc>
          <w:tcPr>
            <w:tcW w:w="875" w:type="pct"/>
          </w:tcPr>
          <w:p w14:paraId="2C79DB2C" w14:textId="77777777" w:rsidR="00D916A7" w:rsidRPr="002B0541" w:rsidRDefault="00D916A7" w:rsidP="005E0405">
            <w:r w:rsidRPr="002B0541">
              <w:t>50WDCDC RS485</w:t>
            </w:r>
          </w:p>
        </w:tc>
        <w:tc>
          <w:tcPr>
            <w:tcW w:w="754" w:type="pct"/>
          </w:tcPr>
          <w:p w14:paraId="59D9EFAA" w14:textId="77777777" w:rsidR="00D916A7" w:rsidRPr="002B0541" w:rsidRDefault="00D916A7" w:rsidP="005E0405">
            <w:r w:rsidRPr="002B0541">
              <w:t xml:space="preserve">Temperature of </w:t>
            </w:r>
            <w:r w:rsidRPr="002B0541">
              <w:rPr>
                <w:color w:val="000000"/>
              </w:rPr>
              <w:t xml:space="preserve">50WDCDC </w:t>
            </w:r>
            <w:r w:rsidRPr="002B0541">
              <w:t xml:space="preserve">reported from </w:t>
            </w:r>
            <w:r w:rsidRPr="002B0541">
              <w:rPr>
                <w:color w:val="000000"/>
              </w:rPr>
              <w:t xml:space="preserve">50WDCDC </w:t>
            </w:r>
            <w:r w:rsidRPr="002B0541">
              <w:t xml:space="preserve">secondary through </w:t>
            </w:r>
            <w:r w:rsidRPr="002B0541">
              <w:lastRenderedPageBreak/>
              <w:t>RS485. See note 2.</w:t>
            </w:r>
          </w:p>
        </w:tc>
        <w:tc>
          <w:tcPr>
            <w:tcW w:w="1508" w:type="pct"/>
          </w:tcPr>
          <w:p w14:paraId="667F4FBD" w14:textId="77777777" w:rsidR="00D916A7" w:rsidRPr="002B0541" w:rsidRDefault="001C00CA" w:rsidP="005E0405">
            <w:r w:rsidRPr="002B0541">
              <w:lastRenderedPageBreak/>
              <w:t>NTC_b</w:t>
            </w:r>
          </w:p>
          <w:p w14:paraId="2421BEED" w14:textId="4ADDCCD4" w:rsidR="00D4263F" w:rsidRPr="002B0541" w:rsidRDefault="00D4263F" w:rsidP="005E0405">
            <w:r w:rsidRPr="002B0541">
              <w:t>(Temperature from micro)</w:t>
            </w:r>
          </w:p>
        </w:tc>
        <w:tc>
          <w:tcPr>
            <w:tcW w:w="915" w:type="pct"/>
          </w:tcPr>
          <w:p w14:paraId="30201BDF" w14:textId="77777777" w:rsidR="00030D97" w:rsidRPr="002B0541" w:rsidRDefault="00030D97" w:rsidP="005E0405">
            <w:r w:rsidRPr="002B0541">
              <w:t>refer: Protocol_RS485_</w:t>
            </w:r>
          </w:p>
          <w:p w14:paraId="5ADA03AA" w14:textId="77777777" w:rsidR="00030D97" w:rsidRPr="002B0541" w:rsidRDefault="00030D97" w:rsidP="005E0405">
            <w:r w:rsidRPr="002B0541">
              <w:t>DC-DC_Control_</w:t>
            </w:r>
          </w:p>
          <w:p w14:paraId="78CB7FCC" w14:textId="77777777" w:rsidR="00030D97" w:rsidRPr="002B0541" w:rsidRDefault="00030D97" w:rsidP="005E0405">
            <w:r w:rsidRPr="002B0541">
              <w:t>SEC.docx</w:t>
            </w:r>
          </w:p>
          <w:p w14:paraId="31F2BCA8" w14:textId="77777777" w:rsidR="00030D97" w:rsidRPr="002B0541" w:rsidRDefault="00030D97" w:rsidP="005E0405">
            <w:r w:rsidRPr="002B0541">
              <w:t>(Temp.)</w:t>
            </w:r>
          </w:p>
          <w:p w14:paraId="1337A5A5" w14:textId="77777777" w:rsidR="00D916A7" w:rsidRPr="002B0541" w:rsidRDefault="00D916A7" w:rsidP="005E0405"/>
        </w:tc>
      </w:tr>
      <w:tr w:rsidR="00D916A7" w:rsidRPr="002B0541" w14:paraId="11D9FC88" w14:textId="58DA60F7" w:rsidTr="00C94C84">
        <w:trPr>
          <w:jc w:val="center"/>
        </w:trPr>
        <w:tc>
          <w:tcPr>
            <w:tcW w:w="949" w:type="pct"/>
          </w:tcPr>
          <w:p w14:paraId="06B9594B" w14:textId="77777777" w:rsidR="00D916A7" w:rsidRPr="002B0541" w:rsidRDefault="00D916A7" w:rsidP="005E0405">
            <w:r w:rsidRPr="002B0541">
              <w:t>T_8</w:t>
            </w:r>
          </w:p>
        </w:tc>
        <w:tc>
          <w:tcPr>
            <w:tcW w:w="875" w:type="pct"/>
          </w:tcPr>
          <w:p w14:paraId="0FA3388A" w14:textId="77777777" w:rsidR="00D916A7" w:rsidRPr="002B0541" w:rsidRDefault="00D916A7" w:rsidP="005E0405">
            <w:r w:rsidRPr="002B0541">
              <w:t>LLC RS485</w:t>
            </w:r>
          </w:p>
        </w:tc>
        <w:tc>
          <w:tcPr>
            <w:tcW w:w="754" w:type="pct"/>
          </w:tcPr>
          <w:p w14:paraId="03BCB2A5" w14:textId="3A046775" w:rsidR="00D916A7" w:rsidRPr="002B0541" w:rsidRDefault="00E3121D" w:rsidP="005E0405">
            <w:r w:rsidRPr="002B0541">
              <w:t>The temperature</w:t>
            </w:r>
            <w:r w:rsidR="00D916A7" w:rsidRPr="002B0541">
              <w:t xml:space="preserve"> of </w:t>
            </w:r>
            <w:r w:rsidR="00D916A7" w:rsidRPr="002B0541">
              <w:rPr>
                <w:color w:val="000000"/>
              </w:rPr>
              <w:t xml:space="preserve">LLC </w:t>
            </w:r>
            <w:r w:rsidR="00D916A7" w:rsidRPr="002B0541">
              <w:t xml:space="preserve">reported from </w:t>
            </w:r>
            <w:r w:rsidR="00D916A7" w:rsidRPr="002B0541">
              <w:rPr>
                <w:color w:val="000000"/>
              </w:rPr>
              <w:t xml:space="preserve">LLC </w:t>
            </w:r>
            <w:r w:rsidR="00D916A7" w:rsidRPr="002B0541">
              <w:t>secondary through RS485. See note 2</w:t>
            </w:r>
          </w:p>
        </w:tc>
        <w:tc>
          <w:tcPr>
            <w:tcW w:w="1508" w:type="pct"/>
          </w:tcPr>
          <w:p w14:paraId="2D91C63B" w14:textId="2D684744" w:rsidR="00D916A7" w:rsidRPr="002B0541" w:rsidRDefault="001C00CA" w:rsidP="005E0405">
            <w:pPr>
              <w:rPr>
                <w:lang w:val="de-DE"/>
              </w:rPr>
            </w:pPr>
            <w:r w:rsidRPr="002B0541">
              <w:rPr>
                <w:lang w:val="de-DE"/>
              </w:rPr>
              <w:t>temp_sns_LLC_SR_filt</w:t>
            </w:r>
          </w:p>
        </w:tc>
        <w:tc>
          <w:tcPr>
            <w:tcW w:w="915" w:type="pct"/>
          </w:tcPr>
          <w:p w14:paraId="483C4323" w14:textId="77777777" w:rsidR="00030D97" w:rsidRPr="002B0541" w:rsidRDefault="00030D97" w:rsidP="005E0405">
            <w:r w:rsidRPr="002B0541">
              <w:t>refer: Protocol_RS485_</w:t>
            </w:r>
          </w:p>
          <w:p w14:paraId="4AE861D7" w14:textId="77777777" w:rsidR="00030D97" w:rsidRPr="002B0541" w:rsidRDefault="00030D97" w:rsidP="005E0405">
            <w:r w:rsidRPr="002B0541">
              <w:t>DC-DC_Control_</w:t>
            </w:r>
          </w:p>
          <w:p w14:paraId="4FFE63EC" w14:textId="77777777" w:rsidR="00030D97" w:rsidRPr="002B0541" w:rsidRDefault="00030D97" w:rsidP="005E0405">
            <w:r w:rsidRPr="002B0541">
              <w:t>SEC.docx</w:t>
            </w:r>
          </w:p>
          <w:p w14:paraId="6D4C475F" w14:textId="77777777" w:rsidR="00030D97" w:rsidRPr="002B0541" w:rsidRDefault="00030D97" w:rsidP="005E0405">
            <w:r w:rsidRPr="002B0541">
              <w:t>(Temp.)</w:t>
            </w:r>
          </w:p>
          <w:p w14:paraId="4CC6BC25" w14:textId="77777777" w:rsidR="00D916A7" w:rsidRPr="002B0541" w:rsidRDefault="00D916A7" w:rsidP="005E0405"/>
        </w:tc>
      </w:tr>
      <w:tr w:rsidR="00D916A7" w:rsidRPr="002B0541" w14:paraId="478D8D23" w14:textId="7F2CBE2A" w:rsidTr="00C94C84">
        <w:trPr>
          <w:jc w:val="center"/>
        </w:trPr>
        <w:tc>
          <w:tcPr>
            <w:tcW w:w="949" w:type="pct"/>
          </w:tcPr>
          <w:p w14:paraId="72B998C9" w14:textId="77777777" w:rsidR="00D916A7" w:rsidRPr="002B0541" w:rsidRDefault="00D916A7" w:rsidP="005E0405">
            <w:r w:rsidRPr="002B0541">
              <w:t>T_main</w:t>
            </w:r>
          </w:p>
        </w:tc>
        <w:tc>
          <w:tcPr>
            <w:tcW w:w="875" w:type="pct"/>
          </w:tcPr>
          <w:p w14:paraId="55275DBD" w14:textId="77777777" w:rsidR="00D916A7" w:rsidRPr="002B0541" w:rsidRDefault="00D916A7" w:rsidP="005E0405">
            <w:r w:rsidRPr="002B0541">
              <w:t>HV_BUCK RS485</w:t>
            </w:r>
          </w:p>
        </w:tc>
        <w:tc>
          <w:tcPr>
            <w:tcW w:w="754" w:type="pct"/>
          </w:tcPr>
          <w:p w14:paraId="62440C47" w14:textId="77777777" w:rsidR="00D916A7" w:rsidRPr="002B0541" w:rsidRDefault="00D916A7" w:rsidP="005E0405">
            <w:r w:rsidRPr="002B0541">
              <w:t xml:space="preserve">Temperature of </w:t>
            </w:r>
            <w:r w:rsidRPr="002B0541">
              <w:rPr>
                <w:color w:val="000000"/>
              </w:rPr>
              <w:t xml:space="preserve">Main Board </w:t>
            </w:r>
            <w:r w:rsidRPr="002B0541">
              <w:t xml:space="preserve">reported from </w:t>
            </w:r>
            <w:r w:rsidRPr="002B0541">
              <w:rPr>
                <w:color w:val="000000"/>
              </w:rPr>
              <w:t xml:space="preserve">Buck </w:t>
            </w:r>
            <w:r w:rsidRPr="002B0541">
              <w:t>through RS485. See note 2</w:t>
            </w:r>
          </w:p>
        </w:tc>
        <w:tc>
          <w:tcPr>
            <w:tcW w:w="1508" w:type="pct"/>
          </w:tcPr>
          <w:p w14:paraId="48C1CA8B" w14:textId="1E2DFA25" w:rsidR="00D916A7" w:rsidRPr="002B0541" w:rsidRDefault="001C00CA" w:rsidP="005E0405">
            <w:r w:rsidRPr="002B0541">
              <w:t>main_board_temp_sns</w:t>
            </w:r>
          </w:p>
        </w:tc>
        <w:tc>
          <w:tcPr>
            <w:tcW w:w="915" w:type="pct"/>
          </w:tcPr>
          <w:p w14:paraId="72885295" w14:textId="77777777" w:rsidR="00D916A7" w:rsidRPr="002B0541" w:rsidRDefault="00D916A7" w:rsidP="005E0405"/>
        </w:tc>
      </w:tr>
      <w:tr w:rsidR="00D916A7" w:rsidRPr="002B0541" w14:paraId="44E33508" w14:textId="72D50BBF" w:rsidTr="00C94C84">
        <w:trPr>
          <w:jc w:val="center"/>
        </w:trPr>
        <w:tc>
          <w:tcPr>
            <w:tcW w:w="949" w:type="pct"/>
          </w:tcPr>
          <w:p w14:paraId="1C6C44BE" w14:textId="77777777" w:rsidR="00D916A7" w:rsidRPr="002B0541" w:rsidRDefault="00D916A7" w:rsidP="005E0405">
            <w:r w:rsidRPr="002B0541">
              <w:t>DC_IN_Status</w:t>
            </w:r>
          </w:p>
        </w:tc>
        <w:tc>
          <w:tcPr>
            <w:tcW w:w="875" w:type="pct"/>
          </w:tcPr>
          <w:p w14:paraId="0095FC60" w14:textId="77777777" w:rsidR="00D916A7" w:rsidRPr="002B0541" w:rsidRDefault="00D916A7" w:rsidP="005E0405">
            <w:r w:rsidRPr="002B0541">
              <w:t>Calculation</w:t>
            </w:r>
          </w:p>
        </w:tc>
        <w:tc>
          <w:tcPr>
            <w:tcW w:w="754" w:type="pct"/>
          </w:tcPr>
          <w:p w14:paraId="14FFB011" w14:textId="5F2918EF" w:rsidR="00D916A7" w:rsidRPr="002B0541" w:rsidRDefault="00D916A7" w:rsidP="005E0405">
            <w:r w:rsidRPr="002B0541">
              <w:t xml:space="preserve">If 28VDC from Aircraft is within correct range, then logical 1; </w:t>
            </w:r>
            <w:r w:rsidR="004136F9" w:rsidRPr="002B0541">
              <w:t>otherwise,</w:t>
            </w:r>
            <w:r w:rsidRPr="002B0541">
              <w:t xml:space="preserve"> logical 0. See note 3.</w:t>
            </w:r>
          </w:p>
        </w:tc>
        <w:tc>
          <w:tcPr>
            <w:tcW w:w="1508" w:type="pct"/>
          </w:tcPr>
          <w:p w14:paraId="601FD1A5" w14:textId="77777777" w:rsidR="00D916A7" w:rsidRPr="002B0541" w:rsidRDefault="00D916A7" w:rsidP="005E0405"/>
        </w:tc>
        <w:tc>
          <w:tcPr>
            <w:tcW w:w="915" w:type="pct"/>
          </w:tcPr>
          <w:p w14:paraId="1F4DC2F7" w14:textId="77777777" w:rsidR="00D916A7" w:rsidRPr="002B0541" w:rsidRDefault="00D4263F" w:rsidP="005E0405">
            <w:r w:rsidRPr="002B0541">
              <w:t>check if VDC_IN (line 2) is in range 18-32VDC.</w:t>
            </w:r>
          </w:p>
          <w:p w14:paraId="53AA236A" w14:textId="77777777" w:rsidR="00D4263F" w:rsidRPr="002B0541" w:rsidRDefault="00D4263F" w:rsidP="005E0405">
            <w:r w:rsidRPr="002B0541">
              <w:t>from DCDC1 RANGE 18-32VDC RS485 every 1msec.</w:t>
            </w:r>
          </w:p>
          <w:p w14:paraId="723094B2" w14:textId="0C699F91" w:rsidR="00D4263F" w:rsidRPr="002B0541" w:rsidRDefault="00D4263F" w:rsidP="005E0405">
            <w:r w:rsidRPr="002B0541">
              <w:t>if v&lt;18 for 0.5sec, shutdown. If v&gt;=20, turn on</w:t>
            </w:r>
          </w:p>
        </w:tc>
      </w:tr>
      <w:tr w:rsidR="00D4263F" w:rsidRPr="002B0541" w14:paraId="602E27F4" w14:textId="4CC569AC" w:rsidTr="00C94C84">
        <w:trPr>
          <w:jc w:val="center"/>
        </w:trPr>
        <w:tc>
          <w:tcPr>
            <w:tcW w:w="949" w:type="pct"/>
          </w:tcPr>
          <w:p w14:paraId="5B76489D" w14:textId="77777777" w:rsidR="00D4263F" w:rsidRPr="002B0541" w:rsidRDefault="00D4263F" w:rsidP="005E0405">
            <w:r w:rsidRPr="002B0541">
              <w:t>AC_IN_Status</w:t>
            </w:r>
          </w:p>
        </w:tc>
        <w:tc>
          <w:tcPr>
            <w:tcW w:w="875" w:type="pct"/>
          </w:tcPr>
          <w:p w14:paraId="63CC82F4" w14:textId="77777777" w:rsidR="00D4263F" w:rsidRPr="002B0541" w:rsidRDefault="00D4263F" w:rsidP="005E0405">
            <w:r w:rsidRPr="002B0541">
              <w:t>Calculation</w:t>
            </w:r>
          </w:p>
        </w:tc>
        <w:tc>
          <w:tcPr>
            <w:tcW w:w="754" w:type="pct"/>
          </w:tcPr>
          <w:p w14:paraId="37C8B544" w14:textId="77777777" w:rsidR="00D4263F" w:rsidRPr="002B0541" w:rsidRDefault="00D4263F" w:rsidP="005E0405">
            <w:r w:rsidRPr="002B0541">
              <w:t>If RMS values of VAC_IN_PH_A, B, and C are in correct range, then logical 1; otherwise, logical 0. See note 4.</w:t>
            </w:r>
          </w:p>
        </w:tc>
        <w:tc>
          <w:tcPr>
            <w:tcW w:w="1508" w:type="pct"/>
          </w:tcPr>
          <w:p w14:paraId="70D16B7D" w14:textId="77777777" w:rsidR="00D4263F" w:rsidRPr="002B0541" w:rsidRDefault="00D4263F" w:rsidP="005E0405"/>
        </w:tc>
        <w:tc>
          <w:tcPr>
            <w:tcW w:w="915" w:type="pct"/>
          </w:tcPr>
          <w:p w14:paraId="51CA98EB" w14:textId="77777777" w:rsidR="00D4263F" w:rsidRPr="002B0541" w:rsidRDefault="00D4263F" w:rsidP="005E0405">
            <w:r w:rsidRPr="002B0541">
              <w:t>check if VAC_IN_PH_A,</w:t>
            </w:r>
          </w:p>
          <w:p w14:paraId="2EA95AEB" w14:textId="1AD904C7" w:rsidR="00D4263F" w:rsidRPr="002B0541" w:rsidRDefault="006746E2" w:rsidP="005E0405">
            <w:r w:rsidRPr="002B0541">
              <w:t>B, C</w:t>
            </w:r>
            <w:r w:rsidR="00D4263F" w:rsidRPr="002B0541">
              <w:t xml:space="preserve"> (lines 3,4,5) are in </w:t>
            </w:r>
            <w:r w:rsidRPr="002B0541">
              <w:t>the range</w:t>
            </w:r>
            <w:r w:rsidR="00D4263F" w:rsidRPr="002B0541">
              <w:t xml:space="preserve"> 95-125VAC.</w:t>
            </w:r>
          </w:p>
          <w:p w14:paraId="4C73D2CF" w14:textId="52A26158" w:rsidR="00D4263F" w:rsidRPr="002B0541" w:rsidRDefault="00D4263F" w:rsidP="005E0405">
            <w:r w:rsidRPr="002B0541">
              <w:t>if v&lt;</w:t>
            </w:r>
            <w:r w:rsidR="006746E2" w:rsidRPr="002B0541">
              <w:t>95</w:t>
            </w:r>
            <w:r w:rsidRPr="002B0541">
              <w:t xml:space="preserve"> for 0.5sec, shutdown. If v&gt;=</w:t>
            </w:r>
            <w:r w:rsidR="006746E2" w:rsidRPr="002B0541">
              <w:t>95</w:t>
            </w:r>
            <w:r w:rsidRPr="002B0541">
              <w:t>, turn on</w:t>
            </w:r>
          </w:p>
        </w:tc>
      </w:tr>
      <w:tr w:rsidR="00D4263F" w:rsidRPr="002B0541" w14:paraId="765EEF45" w14:textId="126B3B8C" w:rsidTr="00C94C84">
        <w:trPr>
          <w:jc w:val="center"/>
        </w:trPr>
        <w:tc>
          <w:tcPr>
            <w:tcW w:w="949" w:type="pct"/>
          </w:tcPr>
          <w:p w14:paraId="65BFB76C" w14:textId="77777777" w:rsidR="00D4263F" w:rsidRPr="002B0541" w:rsidRDefault="00D4263F" w:rsidP="005E0405">
            <w:r w:rsidRPr="002B0541">
              <w:t>Power_Out_Status</w:t>
            </w:r>
          </w:p>
        </w:tc>
        <w:tc>
          <w:tcPr>
            <w:tcW w:w="875" w:type="pct"/>
          </w:tcPr>
          <w:p w14:paraId="06EC86C6" w14:textId="77777777" w:rsidR="00D4263F" w:rsidRPr="002B0541" w:rsidRDefault="00D4263F" w:rsidP="005E0405">
            <w:r w:rsidRPr="002B0541">
              <w:t>Calculation</w:t>
            </w:r>
          </w:p>
        </w:tc>
        <w:tc>
          <w:tcPr>
            <w:tcW w:w="754" w:type="pct"/>
          </w:tcPr>
          <w:p w14:paraId="3AFB19EB" w14:textId="77777777" w:rsidR="00D4263F" w:rsidRPr="002B0541" w:rsidRDefault="00D4263F" w:rsidP="005E0405">
            <w:r w:rsidRPr="002B0541">
              <w:t xml:space="preserve">If all modules </w:t>
            </w:r>
            <w:r w:rsidRPr="002B0541">
              <w:lastRenderedPageBreak/>
              <w:t>produce PG=1, then 1, otherwise 0.</w:t>
            </w:r>
          </w:p>
        </w:tc>
        <w:tc>
          <w:tcPr>
            <w:tcW w:w="1508" w:type="pct"/>
          </w:tcPr>
          <w:p w14:paraId="30972DAF" w14:textId="77777777" w:rsidR="00D4263F" w:rsidRPr="002B0541" w:rsidRDefault="00D4263F" w:rsidP="005E0405"/>
        </w:tc>
        <w:tc>
          <w:tcPr>
            <w:tcW w:w="915" w:type="pct"/>
          </w:tcPr>
          <w:p w14:paraId="36D8365D" w14:textId="68718298" w:rsidR="00D4263F" w:rsidRPr="002B0541" w:rsidRDefault="00D4263F" w:rsidP="005E0405">
            <w:r w:rsidRPr="002B0541">
              <w:t xml:space="preserve">check if PG_PSU_1, </w:t>
            </w:r>
            <w:r w:rsidRPr="002B0541">
              <w:lastRenderedPageBreak/>
              <w:t>PG_PSU_2, PG_PSU_5, PG_PSU_6, PG_PSU_7, PG_PSU_8, PG_PSU_9, PG_PSU_10 and PG_BUCK are all equal 1</w:t>
            </w:r>
          </w:p>
        </w:tc>
      </w:tr>
      <w:tr w:rsidR="004659F2" w:rsidRPr="002B0541" w14:paraId="05A0B271" w14:textId="1FAA52B9" w:rsidTr="00C94C84">
        <w:trPr>
          <w:jc w:val="center"/>
        </w:trPr>
        <w:tc>
          <w:tcPr>
            <w:tcW w:w="949" w:type="pct"/>
          </w:tcPr>
          <w:p w14:paraId="330E107F" w14:textId="77777777" w:rsidR="004659F2" w:rsidRPr="002B0541" w:rsidRDefault="004659F2" w:rsidP="005E0405">
            <w:r w:rsidRPr="002B0541">
              <w:lastRenderedPageBreak/>
              <w:t>OUTx_OC</w:t>
            </w:r>
          </w:p>
          <w:p w14:paraId="3D9B974D" w14:textId="77777777" w:rsidR="004659F2" w:rsidRPr="002B0541" w:rsidRDefault="004659F2" w:rsidP="005E0405">
            <w:r w:rsidRPr="002B0541">
              <w:t>x = 1,5-7,9,10</w:t>
            </w:r>
          </w:p>
        </w:tc>
        <w:tc>
          <w:tcPr>
            <w:tcW w:w="875" w:type="pct"/>
          </w:tcPr>
          <w:p w14:paraId="15084389" w14:textId="77777777" w:rsidR="004659F2" w:rsidRPr="002B0541" w:rsidRDefault="004659F2" w:rsidP="005E0405">
            <w:r w:rsidRPr="002B0541">
              <w:t>DCDCx RS485</w:t>
            </w:r>
          </w:p>
        </w:tc>
        <w:tc>
          <w:tcPr>
            <w:tcW w:w="754" w:type="pct"/>
            <w:vMerge w:val="restart"/>
          </w:tcPr>
          <w:p w14:paraId="79139B15" w14:textId="77777777" w:rsidR="004659F2" w:rsidRPr="002B0541" w:rsidRDefault="004659F2" w:rsidP="005E0405">
            <w:r w:rsidRPr="002B0541">
              <w:t>If PG goes low on any power supply unit, then the secondary of that unit must send status information to the FPGA via RS485 indicating if the shutdown occurred due to output overcurrent, output overvoltage, overtemperature, input voltage out-of-range, or another reason.</w:t>
            </w:r>
          </w:p>
        </w:tc>
        <w:tc>
          <w:tcPr>
            <w:tcW w:w="1508" w:type="pct"/>
          </w:tcPr>
          <w:p w14:paraId="17EFB401" w14:textId="77777777" w:rsidR="004659F2" w:rsidRPr="002B0541" w:rsidRDefault="004659F2" w:rsidP="005E0405"/>
        </w:tc>
        <w:tc>
          <w:tcPr>
            <w:tcW w:w="915" w:type="pct"/>
            <w:vMerge w:val="restart"/>
          </w:tcPr>
          <w:p w14:paraId="50CE306C" w14:textId="77777777" w:rsidR="004659F2" w:rsidRPr="002B0541" w:rsidRDefault="004659F2" w:rsidP="005E0405">
            <w:r w:rsidRPr="002B0541">
              <w:t xml:space="preserve">4 BIT STATUS: </w:t>
            </w:r>
          </w:p>
          <w:p w14:paraId="78F9FFBB" w14:textId="308CFA25" w:rsidR="004659F2" w:rsidRPr="002B0541" w:rsidRDefault="004659F2" w:rsidP="005E0405">
            <w:r w:rsidRPr="002B0541">
              <w:t>(Refer protocol</w:t>
            </w:r>
          </w:p>
          <w:p w14:paraId="3F4E3F30" w14:textId="5D780053" w:rsidR="004659F2" w:rsidRPr="002B0541" w:rsidRDefault="004659F2" w:rsidP="005E0405">
            <w:r w:rsidRPr="002B0541">
              <w:t>_RS485_DC-DC_Control_SEC</w:t>
            </w:r>
          </w:p>
          <w:p w14:paraId="1A337B28" w14:textId="77777777" w:rsidR="004659F2" w:rsidRPr="002B0541" w:rsidRDefault="004659F2" w:rsidP="005E0405">
            <w:r w:rsidRPr="002B0541">
              <w:t>.docx)</w:t>
            </w:r>
          </w:p>
          <w:p w14:paraId="6E9EB6BE" w14:textId="707C503C" w:rsidR="004659F2" w:rsidRPr="002B0541" w:rsidRDefault="004659F2" w:rsidP="005E0405">
            <w:r w:rsidRPr="002B0541">
              <w:t xml:space="preserve">VinP Input voltage protection - Byte 8, bit 4                      OTP -  </w:t>
            </w:r>
          </w:p>
          <w:p w14:paraId="7AABB2E2" w14:textId="77777777" w:rsidR="004659F2" w:rsidRPr="002B0541" w:rsidRDefault="004659F2" w:rsidP="005E0405">
            <w:r w:rsidRPr="002B0541">
              <w:t xml:space="preserve">Byte 8, bit 5                                                                    OCP - </w:t>
            </w:r>
          </w:p>
          <w:p w14:paraId="5203E1CE" w14:textId="77777777" w:rsidR="004659F2" w:rsidRPr="002B0541" w:rsidRDefault="004659F2" w:rsidP="005E0405">
            <w:r w:rsidRPr="002B0541">
              <w:t xml:space="preserve">Byte 8, bit 6                                                                     OVP - </w:t>
            </w:r>
          </w:p>
          <w:p w14:paraId="64343AE0" w14:textId="27FA8D1A" w:rsidR="004659F2" w:rsidRPr="002B0541" w:rsidRDefault="004659F2" w:rsidP="005E0405">
            <w:r w:rsidRPr="002B0541">
              <w:t xml:space="preserve">Byte 8, bit 7                                                                         pc number:                                                                                   00 main board                                                                            01 DCDC1                                                                                     02 DCDC50W                                                                                05 DCDC5                                                                                     06 DCDC6                                                                                     07 DCDC7                                                                                     08 LLC                                                                                           09 DCDC9  </w:t>
            </w:r>
          </w:p>
        </w:tc>
      </w:tr>
      <w:tr w:rsidR="004659F2" w:rsidRPr="002B0541" w14:paraId="64BDF084" w14:textId="42C3A201" w:rsidTr="00C94C84">
        <w:trPr>
          <w:jc w:val="center"/>
        </w:trPr>
        <w:tc>
          <w:tcPr>
            <w:tcW w:w="949" w:type="pct"/>
          </w:tcPr>
          <w:p w14:paraId="00EA46C3" w14:textId="77777777" w:rsidR="004659F2" w:rsidRPr="002B0541" w:rsidRDefault="004659F2" w:rsidP="005E0405">
            <w:r w:rsidRPr="002B0541">
              <w:t>OUT2_OC</w:t>
            </w:r>
          </w:p>
        </w:tc>
        <w:tc>
          <w:tcPr>
            <w:tcW w:w="875" w:type="pct"/>
          </w:tcPr>
          <w:p w14:paraId="36A9610C" w14:textId="77777777" w:rsidR="004659F2" w:rsidRPr="002B0541" w:rsidRDefault="004659F2" w:rsidP="005E0405">
            <w:r w:rsidRPr="002B0541">
              <w:t>DCDC2 RS485</w:t>
            </w:r>
          </w:p>
        </w:tc>
        <w:tc>
          <w:tcPr>
            <w:tcW w:w="754" w:type="pct"/>
            <w:vMerge/>
          </w:tcPr>
          <w:p w14:paraId="1AFCD17C" w14:textId="77777777" w:rsidR="004659F2" w:rsidRPr="002B0541" w:rsidRDefault="004659F2" w:rsidP="005E0405"/>
        </w:tc>
        <w:tc>
          <w:tcPr>
            <w:tcW w:w="1508" w:type="pct"/>
          </w:tcPr>
          <w:p w14:paraId="6A6D6180" w14:textId="77777777" w:rsidR="004659F2" w:rsidRPr="002B0541" w:rsidRDefault="004659F2" w:rsidP="005E0405"/>
        </w:tc>
        <w:tc>
          <w:tcPr>
            <w:tcW w:w="915" w:type="pct"/>
            <w:vMerge/>
          </w:tcPr>
          <w:p w14:paraId="662AD927" w14:textId="77777777" w:rsidR="004659F2" w:rsidRPr="002B0541" w:rsidRDefault="004659F2" w:rsidP="005E0405"/>
        </w:tc>
      </w:tr>
      <w:tr w:rsidR="004659F2" w:rsidRPr="002B0541" w14:paraId="5548128F" w14:textId="14D99060" w:rsidTr="00C94C84">
        <w:trPr>
          <w:jc w:val="center"/>
        </w:trPr>
        <w:tc>
          <w:tcPr>
            <w:tcW w:w="949" w:type="pct"/>
          </w:tcPr>
          <w:p w14:paraId="65C0E2E0" w14:textId="77777777" w:rsidR="004659F2" w:rsidRPr="002B0541" w:rsidRDefault="004659F2" w:rsidP="005E0405">
            <w:r w:rsidRPr="002B0541">
              <w:t>OUT8_OC</w:t>
            </w:r>
          </w:p>
        </w:tc>
        <w:tc>
          <w:tcPr>
            <w:tcW w:w="875" w:type="pct"/>
          </w:tcPr>
          <w:p w14:paraId="33CC8CEF" w14:textId="77777777" w:rsidR="004659F2" w:rsidRPr="002B0541" w:rsidRDefault="004659F2" w:rsidP="005E0405">
            <w:r w:rsidRPr="002B0541">
              <w:t>LLC RS485</w:t>
            </w:r>
          </w:p>
        </w:tc>
        <w:tc>
          <w:tcPr>
            <w:tcW w:w="754" w:type="pct"/>
            <w:vMerge/>
          </w:tcPr>
          <w:p w14:paraId="49477355" w14:textId="77777777" w:rsidR="004659F2" w:rsidRPr="002B0541" w:rsidRDefault="004659F2" w:rsidP="005E0405"/>
        </w:tc>
        <w:tc>
          <w:tcPr>
            <w:tcW w:w="1508" w:type="pct"/>
          </w:tcPr>
          <w:p w14:paraId="6C83C60D" w14:textId="77777777" w:rsidR="004659F2" w:rsidRPr="002B0541" w:rsidRDefault="004659F2" w:rsidP="005E0405"/>
        </w:tc>
        <w:tc>
          <w:tcPr>
            <w:tcW w:w="915" w:type="pct"/>
            <w:vMerge/>
          </w:tcPr>
          <w:p w14:paraId="7984793B" w14:textId="77777777" w:rsidR="004659F2" w:rsidRPr="002B0541" w:rsidRDefault="004659F2" w:rsidP="005E0405"/>
        </w:tc>
      </w:tr>
      <w:tr w:rsidR="004659F2" w:rsidRPr="002B0541" w14:paraId="58906944" w14:textId="6A2BBBC6" w:rsidTr="00C94C84">
        <w:trPr>
          <w:jc w:val="center"/>
        </w:trPr>
        <w:tc>
          <w:tcPr>
            <w:tcW w:w="949" w:type="pct"/>
          </w:tcPr>
          <w:p w14:paraId="48FCD89B" w14:textId="77777777" w:rsidR="004659F2" w:rsidRPr="002B0541" w:rsidRDefault="004659F2" w:rsidP="005E0405">
            <w:r w:rsidRPr="002B0541">
              <w:t>DC_IN_OV</w:t>
            </w:r>
          </w:p>
        </w:tc>
        <w:tc>
          <w:tcPr>
            <w:tcW w:w="875" w:type="pct"/>
          </w:tcPr>
          <w:p w14:paraId="270E984A" w14:textId="77777777" w:rsidR="004659F2" w:rsidRPr="002B0541" w:rsidRDefault="004659F2" w:rsidP="005E0405">
            <w:r w:rsidRPr="002B0541">
              <w:t>DCDC1 RS485</w:t>
            </w:r>
          </w:p>
        </w:tc>
        <w:tc>
          <w:tcPr>
            <w:tcW w:w="754" w:type="pct"/>
            <w:vMerge/>
          </w:tcPr>
          <w:p w14:paraId="75F50A86" w14:textId="77777777" w:rsidR="004659F2" w:rsidRPr="002B0541" w:rsidRDefault="004659F2" w:rsidP="005E0405"/>
        </w:tc>
        <w:tc>
          <w:tcPr>
            <w:tcW w:w="1508" w:type="pct"/>
          </w:tcPr>
          <w:p w14:paraId="5C37B7F0" w14:textId="77777777" w:rsidR="004659F2" w:rsidRPr="002B0541" w:rsidRDefault="004659F2" w:rsidP="005E0405"/>
        </w:tc>
        <w:tc>
          <w:tcPr>
            <w:tcW w:w="915" w:type="pct"/>
            <w:vMerge/>
          </w:tcPr>
          <w:p w14:paraId="2ACF9823" w14:textId="77777777" w:rsidR="004659F2" w:rsidRPr="002B0541" w:rsidRDefault="004659F2" w:rsidP="005E0405"/>
        </w:tc>
      </w:tr>
      <w:tr w:rsidR="004659F2" w:rsidRPr="002B0541" w14:paraId="27BD7867" w14:textId="790C3E31" w:rsidTr="00C94C84">
        <w:trPr>
          <w:jc w:val="center"/>
        </w:trPr>
        <w:tc>
          <w:tcPr>
            <w:tcW w:w="949" w:type="pct"/>
          </w:tcPr>
          <w:p w14:paraId="37232D5F" w14:textId="77777777" w:rsidR="004659F2" w:rsidRPr="002B0541" w:rsidRDefault="004659F2" w:rsidP="005E0405">
            <w:r w:rsidRPr="002B0541">
              <w:t>OUTx OV</w:t>
            </w:r>
          </w:p>
          <w:p w14:paraId="5B905CEB" w14:textId="77777777" w:rsidR="004659F2" w:rsidRPr="002B0541" w:rsidRDefault="004659F2" w:rsidP="005E0405">
            <w:pPr>
              <w:rPr>
                <w:color w:val="000000"/>
              </w:rPr>
            </w:pPr>
            <w:r w:rsidRPr="002B0541">
              <w:t>x = 1,5-7,9,10</w:t>
            </w:r>
          </w:p>
        </w:tc>
        <w:tc>
          <w:tcPr>
            <w:tcW w:w="875" w:type="pct"/>
          </w:tcPr>
          <w:p w14:paraId="4C49812E" w14:textId="77777777" w:rsidR="004659F2" w:rsidRPr="002B0541" w:rsidRDefault="004659F2" w:rsidP="005E0405">
            <w:r w:rsidRPr="002B0541">
              <w:t>DCDCx RS485</w:t>
            </w:r>
          </w:p>
        </w:tc>
        <w:tc>
          <w:tcPr>
            <w:tcW w:w="754" w:type="pct"/>
            <w:vMerge/>
          </w:tcPr>
          <w:p w14:paraId="3AEDAB6F" w14:textId="77777777" w:rsidR="004659F2" w:rsidRPr="002B0541" w:rsidRDefault="004659F2" w:rsidP="005E0405"/>
        </w:tc>
        <w:tc>
          <w:tcPr>
            <w:tcW w:w="1508" w:type="pct"/>
          </w:tcPr>
          <w:p w14:paraId="5207A7E8" w14:textId="77777777" w:rsidR="004659F2" w:rsidRPr="002B0541" w:rsidRDefault="004659F2" w:rsidP="005E0405"/>
        </w:tc>
        <w:tc>
          <w:tcPr>
            <w:tcW w:w="915" w:type="pct"/>
            <w:vMerge/>
          </w:tcPr>
          <w:p w14:paraId="65BAE8F1" w14:textId="77777777" w:rsidR="004659F2" w:rsidRPr="002B0541" w:rsidRDefault="004659F2" w:rsidP="005E0405"/>
        </w:tc>
      </w:tr>
      <w:tr w:rsidR="004659F2" w:rsidRPr="002B0541" w14:paraId="06E9A6AD" w14:textId="4E874B3A" w:rsidTr="00C94C84">
        <w:trPr>
          <w:jc w:val="center"/>
        </w:trPr>
        <w:tc>
          <w:tcPr>
            <w:tcW w:w="949" w:type="pct"/>
          </w:tcPr>
          <w:p w14:paraId="2AC0D858" w14:textId="77777777" w:rsidR="004659F2" w:rsidRPr="002B0541" w:rsidRDefault="004659F2" w:rsidP="005E0405">
            <w:r w:rsidRPr="002B0541">
              <w:t>OUT2 OV</w:t>
            </w:r>
          </w:p>
        </w:tc>
        <w:tc>
          <w:tcPr>
            <w:tcW w:w="875" w:type="pct"/>
          </w:tcPr>
          <w:p w14:paraId="4338620A" w14:textId="77777777" w:rsidR="004659F2" w:rsidRPr="002B0541" w:rsidRDefault="004659F2" w:rsidP="005E0405">
            <w:r w:rsidRPr="002B0541">
              <w:t>DCDC2 RS485</w:t>
            </w:r>
          </w:p>
        </w:tc>
        <w:tc>
          <w:tcPr>
            <w:tcW w:w="754" w:type="pct"/>
            <w:vMerge/>
          </w:tcPr>
          <w:p w14:paraId="6515EAB4" w14:textId="77777777" w:rsidR="004659F2" w:rsidRPr="002B0541" w:rsidRDefault="004659F2" w:rsidP="005E0405"/>
        </w:tc>
        <w:tc>
          <w:tcPr>
            <w:tcW w:w="1508" w:type="pct"/>
          </w:tcPr>
          <w:p w14:paraId="35470E9D" w14:textId="77777777" w:rsidR="004659F2" w:rsidRPr="002B0541" w:rsidRDefault="004659F2" w:rsidP="005E0405"/>
        </w:tc>
        <w:tc>
          <w:tcPr>
            <w:tcW w:w="915" w:type="pct"/>
            <w:vMerge/>
          </w:tcPr>
          <w:p w14:paraId="375DDC91" w14:textId="77777777" w:rsidR="004659F2" w:rsidRPr="002B0541" w:rsidRDefault="004659F2" w:rsidP="005E0405"/>
        </w:tc>
      </w:tr>
      <w:tr w:rsidR="004659F2" w:rsidRPr="002B0541" w14:paraId="3A385533" w14:textId="26E3811E" w:rsidTr="00C94C84">
        <w:trPr>
          <w:jc w:val="center"/>
        </w:trPr>
        <w:tc>
          <w:tcPr>
            <w:tcW w:w="949" w:type="pct"/>
          </w:tcPr>
          <w:p w14:paraId="4CABDD3D" w14:textId="77777777" w:rsidR="004659F2" w:rsidRPr="002B0541" w:rsidRDefault="004659F2" w:rsidP="005E0405">
            <w:r w:rsidRPr="002B0541">
              <w:t>OUT8 OV</w:t>
            </w:r>
          </w:p>
        </w:tc>
        <w:tc>
          <w:tcPr>
            <w:tcW w:w="875" w:type="pct"/>
          </w:tcPr>
          <w:p w14:paraId="7853554F" w14:textId="77777777" w:rsidR="004659F2" w:rsidRPr="002B0541" w:rsidRDefault="004659F2" w:rsidP="005E0405">
            <w:r w:rsidRPr="002B0541">
              <w:t>LLC RS485</w:t>
            </w:r>
          </w:p>
        </w:tc>
        <w:tc>
          <w:tcPr>
            <w:tcW w:w="754" w:type="pct"/>
            <w:vMerge/>
          </w:tcPr>
          <w:p w14:paraId="2FFCA3F9" w14:textId="77777777" w:rsidR="004659F2" w:rsidRPr="002B0541" w:rsidRDefault="004659F2" w:rsidP="005E0405"/>
        </w:tc>
        <w:tc>
          <w:tcPr>
            <w:tcW w:w="1508" w:type="pct"/>
          </w:tcPr>
          <w:p w14:paraId="19552618" w14:textId="77777777" w:rsidR="004659F2" w:rsidRPr="002B0541" w:rsidRDefault="004659F2" w:rsidP="005E0405"/>
        </w:tc>
        <w:tc>
          <w:tcPr>
            <w:tcW w:w="915" w:type="pct"/>
            <w:vMerge/>
          </w:tcPr>
          <w:p w14:paraId="00DD1898" w14:textId="77777777" w:rsidR="004659F2" w:rsidRPr="002B0541" w:rsidRDefault="004659F2" w:rsidP="005E0405"/>
        </w:tc>
      </w:tr>
      <w:tr w:rsidR="004659F2" w:rsidRPr="002B0541" w14:paraId="35B69EF7" w14:textId="3D0537A4" w:rsidTr="00C94C84">
        <w:trPr>
          <w:jc w:val="center"/>
        </w:trPr>
        <w:tc>
          <w:tcPr>
            <w:tcW w:w="949" w:type="pct"/>
          </w:tcPr>
          <w:p w14:paraId="1E295F12" w14:textId="77777777" w:rsidR="004659F2" w:rsidRPr="002B0541" w:rsidRDefault="004659F2" w:rsidP="005E0405">
            <w:r w:rsidRPr="002B0541">
              <w:t>DC_IN_UV</w:t>
            </w:r>
          </w:p>
        </w:tc>
        <w:tc>
          <w:tcPr>
            <w:tcW w:w="875" w:type="pct"/>
          </w:tcPr>
          <w:p w14:paraId="3430EB57" w14:textId="77777777" w:rsidR="004659F2" w:rsidRPr="002B0541" w:rsidRDefault="004659F2" w:rsidP="005E0405">
            <w:r w:rsidRPr="002B0541">
              <w:t>DCDC1 RS485</w:t>
            </w:r>
          </w:p>
        </w:tc>
        <w:tc>
          <w:tcPr>
            <w:tcW w:w="754" w:type="pct"/>
            <w:vMerge/>
          </w:tcPr>
          <w:p w14:paraId="53C12C1D" w14:textId="77777777" w:rsidR="004659F2" w:rsidRPr="002B0541" w:rsidRDefault="004659F2" w:rsidP="005E0405"/>
        </w:tc>
        <w:tc>
          <w:tcPr>
            <w:tcW w:w="1508" w:type="pct"/>
          </w:tcPr>
          <w:p w14:paraId="77366D11" w14:textId="77777777" w:rsidR="004659F2" w:rsidRPr="002B0541" w:rsidRDefault="004659F2" w:rsidP="005E0405"/>
        </w:tc>
        <w:tc>
          <w:tcPr>
            <w:tcW w:w="915" w:type="pct"/>
            <w:vMerge/>
          </w:tcPr>
          <w:p w14:paraId="0C345FCE" w14:textId="77777777" w:rsidR="004659F2" w:rsidRPr="002B0541" w:rsidRDefault="004659F2" w:rsidP="005E0405"/>
        </w:tc>
      </w:tr>
      <w:tr w:rsidR="004659F2" w:rsidRPr="002B0541" w14:paraId="770C83AB" w14:textId="504C1CE1" w:rsidTr="00C94C84">
        <w:trPr>
          <w:jc w:val="center"/>
        </w:trPr>
        <w:tc>
          <w:tcPr>
            <w:tcW w:w="949" w:type="pct"/>
          </w:tcPr>
          <w:p w14:paraId="39FD3B67" w14:textId="77777777" w:rsidR="004659F2" w:rsidRPr="002B0541" w:rsidRDefault="004659F2" w:rsidP="005E0405">
            <w:r w:rsidRPr="002B0541">
              <w:t>AC_IN_UV</w:t>
            </w:r>
          </w:p>
        </w:tc>
        <w:tc>
          <w:tcPr>
            <w:tcW w:w="875" w:type="pct"/>
          </w:tcPr>
          <w:p w14:paraId="42DCB7CF" w14:textId="77777777" w:rsidR="004659F2" w:rsidRPr="002B0541" w:rsidRDefault="004659F2" w:rsidP="005E0405">
            <w:r w:rsidRPr="002B0541">
              <w:t>Calculation</w:t>
            </w:r>
          </w:p>
        </w:tc>
        <w:tc>
          <w:tcPr>
            <w:tcW w:w="754" w:type="pct"/>
          </w:tcPr>
          <w:p w14:paraId="28844E6D" w14:textId="77777777" w:rsidR="004659F2" w:rsidRPr="002B0541" w:rsidRDefault="004659F2" w:rsidP="005E0405">
            <w:r w:rsidRPr="002B0541">
              <w:t>See note 4.</w:t>
            </w:r>
          </w:p>
        </w:tc>
        <w:tc>
          <w:tcPr>
            <w:tcW w:w="1508" w:type="pct"/>
          </w:tcPr>
          <w:p w14:paraId="599B4D89" w14:textId="77777777" w:rsidR="004659F2" w:rsidRPr="002B0541" w:rsidRDefault="004659F2" w:rsidP="005E0405"/>
        </w:tc>
        <w:tc>
          <w:tcPr>
            <w:tcW w:w="915" w:type="pct"/>
            <w:vMerge/>
          </w:tcPr>
          <w:p w14:paraId="12FCC2AD" w14:textId="77777777" w:rsidR="004659F2" w:rsidRPr="002B0541" w:rsidRDefault="004659F2" w:rsidP="005E0405"/>
        </w:tc>
      </w:tr>
      <w:tr w:rsidR="00D4263F" w:rsidRPr="002B0541" w14:paraId="6FE80F3B" w14:textId="05C51FA6" w:rsidTr="00C94C84">
        <w:trPr>
          <w:jc w:val="center"/>
        </w:trPr>
        <w:tc>
          <w:tcPr>
            <w:tcW w:w="949" w:type="pct"/>
          </w:tcPr>
          <w:p w14:paraId="36243E84" w14:textId="77777777" w:rsidR="00D4263F" w:rsidRPr="002B0541" w:rsidRDefault="00D4263F" w:rsidP="005E0405">
            <w:r w:rsidRPr="002B0541">
              <w:t>PHx_Status</w:t>
            </w:r>
          </w:p>
          <w:p w14:paraId="277F307C" w14:textId="77777777" w:rsidR="00D4263F" w:rsidRPr="002B0541" w:rsidRDefault="00D4263F" w:rsidP="005E0405">
            <w:r w:rsidRPr="002B0541">
              <w:t>x = 1, 2, 3</w:t>
            </w:r>
          </w:p>
        </w:tc>
        <w:tc>
          <w:tcPr>
            <w:tcW w:w="875" w:type="pct"/>
          </w:tcPr>
          <w:p w14:paraId="5573D96A" w14:textId="77777777" w:rsidR="00D4263F" w:rsidRPr="002B0541" w:rsidRDefault="00D4263F" w:rsidP="005E0405">
            <w:r w:rsidRPr="002B0541">
              <w:t>Calculation</w:t>
            </w:r>
          </w:p>
        </w:tc>
        <w:tc>
          <w:tcPr>
            <w:tcW w:w="754" w:type="pct"/>
          </w:tcPr>
          <w:p w14:paraId="5868A594" w14:textId="77777777" w:rsidR="00D4263F" w:rsidRPr="002B0541" w:rsidRDefault="00D4263F" w:rsidP="005E0405">
            <w:r w:rsidRPr="002B0541">
              <w:t>See note 4. Report according to voltage on each phase.</w:t>
            </w:r>
          </w:p>
        </w:tc>
        <w:tc>
          <w:tcPr>
            <w:tcW w:w="1508" w:type="pct"/>
          </w:tcPr>
          <w:p w14:paraId="631945D2" w14:textId="77777777" w:rsidR="00D4263F" w:rsidRPr="002B0541" w:rsidRDefault="00D4263F" w:rsidP="005E0405"/>
        </w:tc>
        <w:tc>
          <w:tcPr>
            <w:tcW w:w="915" w:type="pct"/>
          </w:tcPr>
          <w:p w14:paraId="765BCAA4" w14:textId="12D5D33B" w:rsidR="00D4263F" w:rsidRPr="002B0541" w:rsidRDefault="003B53B2" w:rsidP="005E0405">
            <w:r w:rsidRPr="002B0541">
              <w:t>RANGE 95-125VAC</w:t>
            </w:r>
          </w:p>
        </w:tc>
      </w:tr>
      <w:tr w:rsidR="00D4263F" w:rsidRPr="002B0541" w14:paraId="7DFF9259" w14:textId="3A79DD48" w:rsidTr="00C94C84">
        <w:trPr>
          <w:jc w:val="center"/>
        </w:trPr>
        <w:tc>
          <w:tcPr>
            <w:tcW w:w="949" w:type="pct"/>
          </w:tcPr>
          <w:p w14:paraId="349D3116"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lastRenderedPageBreak/>
              <w:t xml:space="preserve">Neutral_Status </w:t>
            </w:r>
          </w:p>
        </w:tc>
        <w:tc>
          <w:tcPr>
            <w:tcW w:w="875" w:type="pct"/>
          </w:tcPr>
          <w:p w14:paraId="0D70ED24" w14:textId="77777777" w:rsidR="00D4263F" w:rsidRPr="002B0541" w:rsidRDefault="00D4263F" w:rsidP="005E0405">
            <w:r w:rsidRPr="002B0541">
              <w:t>Calculation</w:t>
            </w:r>
          </w:p>
        </w:tc>
        <w:tc>
          <w:tcPr>
            <w:tcW w:w="754" w:type="pct"/>
          </w:tcPr>
          <w:p w14:paraId="404630E1" w14:textId="30334A12" w:rsidR="00D4263F" w:rsidRPr="002B0541" w:rsidRDefault="00D4263F" w:rsidP="005E0405">
            <w:pPr>
              <w:rPr>
                <w:b/>
                <w:bCs/>
              </w:rPr>
            </w:pPr>
            <w:r w:rsidRPr="002B0541">
              <w:t xml:space="preserve">Normally a logical 1. Average of instantaneous sum of VAC_IN_PH_A, VAC_IN_PH_B, and VAC_IN_PH_C should always be close to 0. If departing more than some threshold amount </w:t>
            </w:r>
            <w:r w:rsidR="004136F9" w:rsidRPr="002B0541">
              <w:t>from 0</w:t>
            </w:r>
            <w:r w:rsidRPr="002B0541">
              <w:t>, that indicates that the neutral fuse opened in which case the logical status will change to 0.</w:t>
            </w:r>
          </w:p>
        </w:tc>
        <w:tc>
          <w:tcPr>
            <w:tcW w:w="1508" w:type="pct"/>
          </w:tcPr>
          <w:p w14:paraId="03C8D081" w14:textId="77777777" w:rsidR="00D4263F" w:rsidRPr="002B0541" w:rsidRDefault="00D4263F" w:rsidP="005E0405"/>
        </w:tc>
        <w:tc>
          <w:tcPr>
            <w:tcW w:w="915" w:type="pct"/>
          </w:tcPr>
          <w:p w14:paraId="702AD59D" w14:textId="4A8CA4A7" w:rsidR="00D4263F" w:rsidRPr="002B0541" w:rsidRDefault="003B53B2" w:rsidP="005E0405">
            <w:r w:rsidRPr="002B0541">
              <w:t>check if the sum is close to zero [-10,10]</w:t>
            </w:r>
          </w:p>
        </w:tc>
      </w:tr>
      <w:tr w:rsidR="00D4263F" w:rsidRPr="002B0541" w14:paraId="2DBC4BF3" w14:textId="3651ECA9" w:rsidTr="00C94C84">
        <w:trPr>
          <w:jc w:val="center"/>
        </w:trPr>
        <w:tc>
          <w:tcPr>
            <w:tcW w:w="949" w:type="pct"/>
          </w:tcPr>
          <w:p w14:paraId="509E518C"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t>OVER_TEMP_Status</w:t>
            </w:r>
          </w:p>
        </w:tc>
        <w:tc>
          <w:tcPr>
            <w:tcW w:w="875" w:type="pct"/>
          </w:tcPr>
          <w:p w14:paraId="64AB5361" w14:textId="77777777" w:rsidR="00D4263F" w:rsidRPr="002B0541" w:rsidRDefault="00D4263F" w:rsidP="005E0405">
            <w:r w:rsidRPr="002B0541">
              <w:t>RS485 all PSUs</w:t>
            </w:r>
          </w:p>
        </w:tc>
        <w:tc>
          <w:tcPr>
            <w:tcW w:w="754" w:type="pct"/>
          </w:tcPr>
          <w:p w14:paraId="1BAAA32E" w14:textId="77777777" w:rsidR="00D4263F" w:rsidRPr="002B0541" w:rsidRDefault="00D4263F" w:rsidP="005E0405">
            <w:r w:rsidRPr="002B0541">
              <w:t>Logical 1 unless a PSU reports an overtemperature through the RS485 bus.</w:t>
            </w:r>
          </w:p>
        </w:tc>
        <w:tc>
          <w:tcPr>
            <w:tcW w:w="1508" w:type="pct"/>
          </w:tcPr>
          <w:p w14:paraId="20FA1559" w14:textId="77777777" w:rsidR="00D4263F" w:rsidRPr="002B0541" w:rsidRDefault="00D4263F" w:rsidP="005E0405"/>
        </w:tc>
        <w:tc>
          <w:tcPr>
            <w:tcW w:w="915" w:type="pct"/>
          </w:tcPr>
          <w:p w14:paraId="7FF0D659" w14:textId="20D8C20D" w:rsidR="00D4263F" w:rsidRPr="002B0541" w:rsidRDefault="003B53B2" w:rsidP="005E0405">
            <w:r w:rsidRPr="002B0541">
              <w:t>OTP</w:t>
            </w:r>
          </w:p>
        </w:tc>
      </w:tr>
      <w:tr w:rsidR="00D4263F" w:rsidRPr="002B0541" w14:paraId="370CF649" w14:textId="555C150F" w:rsidTr="00C94C84">
        <w:trPr>
          <w:jc w:val="center"/>
        </w:trPr>
        <w:tc>
          <w:tcPr>
            <w:tcW w:w="949" w:type="pct"/>
          </w:tcPr>
          <w:p w14:paraId="2BBA81EB" w14:textId="77777777" w:rsidR="00D4263F" w:rsidRPr="002B0541" w:rsidRDefault="00D4263F" w:rsidP="00D4263F">
            <w:pPr>
              <w:pStyle w:val="Default"/>
              <w:rPr>
                <w:rFonts w:asciiTheme="majorBidi" w:hAnsiTheme="majorBidi" w:cstheme="majorBidi"/>
                <w:sz w:val="23"/>
                <w:szCs w:val="23"/>
              </w:rPr>
            </w:pPr>
            <w:r w:rsidRPr="002B0541">
              <w:rPr>
                <w:rFonts w:asciiTheme="majorBidi" w:hAnsiTheme="majorBidi" w:cstheme="majorBidi"/>
                <w:sz w:val="23"/>
                <w:szCs w:val="23"/>
              </w:rPr>
              <w:t>Capacitor_end_of_life</w:t>
            </w:r>
          </w:p>
        </w:tc>
        <w:tc>
          <w:tcPr>
            <w:tcW w:w="875" w:type="pct"/>
          </w:tcPr>
          <w:p w14:paraId="2D16E9A4" w14:textId="77777777" w:rsidR="00D4263F" w:rsidRPr="002B0541" w:rsidRDefault="00D4263F" w:rsidP="005E0405">
            <w:r w:rsidRPr="002B0541">
              <w:t>Buck RS485</w:t>
            </w:r>
          </w:p>
        </w:tc>
        <w:tc>
          <w:tcPr>
            <w:tcW w:w="754" w:type="pct"/>
          </w:tcPr>
          <w:p w14:paraId="630E072D" w14:textId="77777777" w:rsidR="00D4263F" w:rsidRPr="002B0541" w:rsidRDefault="00D4263F" w:rsidP="005E0405">
            <w:r w:rsidRPr="002B0541">
              <w:t>See note 5.</w:t>
            </w:r>
          </w:p>
        </w:tc>
        <w:tc>
          <w:tcPr>
            <w:tcW w:w="1508" w:type="pct"/>
          </w:tcPr>
          <w:p w14:paraId="05E32A0F" w14:textId="77777777" w:rsidR="00D4263F" w:rsidRPr="002B0541" w:rsidRDefault="00D4263F" w:rsidP="005E0405"/>
        </w:tc>
        <w:tc>
          <w:tcPr>
            <w:tcW w:w="915" w:type="pct"/>
          </w:tcPr>
          <w:p w14:paraId="48A0BCB0" w14:textId="2A52043A" w:rsidR="00D4263F" w:rsidRPr="002B0541" w:rsidRDefault="003B53B2" w:rsidP="005E0405">
            <w:r w:rsidRPr="002B0541">
              <w:t>file: "protocol RS485_Main_brd" ---&gt; Byte 7: cap EOL (</w:t>
            </w:r>
            <w:r w:rsidR="00ED1ED3" w:rsidRPr="002B0541">
              <w:rPr>
                <w:rStyle w:val="cf01"/>
                <w:rFonts w:asciiTheme="majorBidi" w:hAnsiTheme="majorBidi" w:cstheme="majorBidi"/>
                <w:sz w:val="22"/>
                <w:szCs w:val="22"/>
              </w:rPr>
              <w:t xml:space="preserve">Must send this value from previous operation since it is only </w:t>
            </w:r>
            <w:r w:rsidR="00ED1ED3" w:rsidRPr="002B0541">
              <w:rPr>
                <w:rStyle w:val="cf01"/>
                <w:rFonts w:asciiTheme="majorBidi" w:hAnsiTheme="majorBidi" w:cstheme="majorBidi"/>
                <w:sz w:val="22"/>
                <w:szCs w:val="22"/>
              </w:rPr>
              <w:lastRenderedPageBreak/>
              <w:t>updated at shutdown.</w:t>
            </w:r>
            <w:r w:rsidRPr="002B0541">
              <w:t>)</w:t>
            </w:r>
          </w:p>
        </w:tc>
      </w:tr>
    </w:tbl>
    <w:p w14:paraId="6AD0E71D" w14:textId="401CC206" w:rsidR="00F108C7" w:rsidRDefault="00F108C7" w:rsidP="005E0405"/>
    <w:p w14:paraId="0A9E0DC1" w14:textId="77777777" w:rsidR="00FB0F64" w:rsidRPr="002B0541" w:rsidRDefault="00F108C7" w:rsidP="00FB0F64">
      <w:r>
        <w:br w:type="page"/>
      </w:r>
      <w:r w:rsidR="00FB0F64" w:rsidRPr="002B0541">
        <w:lastRenderedPageBreak/>
        <w:t>TABLE I – Pinout</w:t>
      </w:r>
    </w:p>
    <w:tbl>
      <w:tblPr>
        <w:tblStyle w:val="TableGrid"/>
        <w:tblpPr w:leftFromText="180" w:rightFromText="180" w:vertAnchor="text" w:horzAnchor="margin" w:tblpXSpec="center" w:tblpY="218"/>
        <w:tblW w:w="11194" w:type="dxa"/>
        <w:tblLook w:val="04A0" w:firstRow="1" w:lastRow="0" w:firstColumn="1" w:lastColumn="0" w:noHBand="0" w:noVBand="1"/>
      </w:tblPr>
      <w:tblGrid>
        <w:gridCol w:w="2736"/>
        <w:gridCol w:w="1766"/>
        <w:gridCol w:w="1778"/>
        <w:gridCol w:w="1086"/>
        <w:gridCol w:w="2604"/>
        <w:gridCol w:w="1224"/>
      </w:tblGrid>
      <w:tr w:rsidR="00FB0F64" w:rsidRPr="00FB0F64" w14:paraId="58FF078D" w14:textId="77777777" w:rsidTr="00E15326">
        <w:trPr>
          <w:trHeight w:val="204"/>
        </w:trPr>
        <w:tc>
          <w:tcPr>
            <w:tcW w:w="2736" w:type="dxa"/>
            <w:shd w:val="clear" w:color="auto" w:fill="FFF2CC" w:themeFill="accent4" w:themeFillTint="33"/>
          </w:tcPr>
          <w:p w14:paraId="6C825597" w14:textId="77777777" w:rsidR="00FB0F64" w:rsidRPr="00FB0F64" w:rsidRDefault="00FB0F64" w:rsidP="00E15326">
            <w:pPr>
              <w:rPr>
                <w:sz w:val="20"/>
                <w:szCs w:val="20"/>
              </w:rPr>
            </w:pPr>
            <w:r w:rsidRPr="00FB0F64">
              <w:rPr>
                <w:sz w:val="20"/>
                <w:szCs w:val="20"/>
              </w:rPr>
              <w:t>Pin name</w:t>
            </w:r>
          </w:p>
        </w:tc>
        <w:tc>
          <w:tcPr>
            <w:tcW w:w="1766" w:type="dxa"/>
            <w:shd w:val="clear" w:color="auto" w:fill="FFF2CC" w:themeFill="accent4" w:themeFillTint="33"/>
          </w:tcPr>
          <w:p w14:paraId="5F1A6FB3" w14:textId="77777777" w:rsidR="00FB0F64" w:rsidRPr="00FB0F64" w:rsidRDefault="00FB0F64" w:rsidP="00E15326">
            <w:pPr>
              <w:rPr>
                <w:sz w:val="20"/>
                <w:szCs w:val="20"/>
              </w:rPr>
            </w:pPr>
            <w:r w:rsidRPr="00FB0F64">
              <w:rPr>
                <w:sz w:val="20"/>
                <w:szCs w:val="20"/>
              </w:rPr>
              <w:t>PS/PL</w:t>
            </w:r>
          </w:p>
        </w:tc>
        <w:tc>
          <w:tcPr>
            <w:tcW w:w="1778" w:type="dxa"/>
            <w:shd w:val="clear" w:color="auto" w:fill="FFF2CC" w:themeFill="accent4" w:themeFillTint="33"/>
          </w:tcPr>
          <w:p w14:paraId="143C0AF5" w14:textId="77777777" w:rsidR="00FB0F64" w:rsidRPr="00FB0F64" w:rsidRDefault="00FB0F64" w:rsidP="00E15326">
            <w:pPr>
              <w:rPr>
                <w:sz w:val="20"/>
                <w:szCs w:val="20"/>
              </w:rPr>
            </w:pPr>
            <w:r w:rsidRPr="00FB0F64">
              <w:rPr>
                <w:sz w:val="20"/>
                <w:szCs w:val="20"/>
              </w:rPr>
              <w:t>Dir I/O/IO</w:t>
            </w:r>
          </w:p>
        </w:tc>
        <w:tc>
          <w:tcPr>
            <w:tcW w:w="1086" w:type="dxa"/>
            <w:shd w:val="clear" w:color="auto" w:fill="FFF2CC" w:themeFill="accent4" w:themeFillTint="33"/>
          </w:tcPr>
          <w:p w14:paraId="5E7D262E" w14:textId="77777777" w:rsidR="00FB0F64" w:rsidRPr="00FB0F64" w:rsidRDefault="00FB0F64" w:rsidP="00E15326">
            <w:pPr>
              <w:rPr>
                <w:sz w:val="20"/>
                <w:szCs w:val="20"/>
              </w:rPr>
            </w:pPr>
            <w:r w:rsidRPr="00FB0F64">
              <w:rPr>
                <w:sz w:val="20"/>
                <w:szCs w:val="20"/>
              </w:rPr>
              <w:t>FW/SW control</w:t>
            </w:r>
          </w:p>
        </w:tc>
        <w:tc>
          <w:tcPr>
            <w:tcW w:w="2604" w:type="dxa"/>
            <w:shd w:val="clear" w:color="auto" w:fill="FFF2CC" w:themeFill="accent4" w:themeFillTint="33"/>
          </w:tcPr>
          <w:p w14:paraId="022E9000" w14:textId="3388206F" w:rsidR="00FB0F64" w:rsidRPr="00FB0F64" w:rsidRDefault="00AC3456" w:rsidP="00E15326">
            <w:pPr>
              <w:rPr>
                <w:sz w:val="20"/>
                <w:szCs w:val="20"/>
              </w:rPr>
            </w:pPr>
            <w:r>
              <w:rPr>
                <w:sz w:val="20"/>
                <w:szCs w:val="20"/>
              </w:rPr>
              <w:t>Description</w:t>
            </w:r>
          </w:p>
        </w:tc>
        <w:tc>
          <w:tcPr>
            <w:tcW w:w="1224" w:type="dxa"/>
            <w:shd w:val="clear" w:color="auto" w:fill="FFF2CC" w:themeFill="accent4" w:themeFillTint="33"/>
          </w:tcPr>
          <w:p w14:paraId="4F5708F2" w14:textId="77777777" w:rsidR="00FB0F64" w:rsidRPr="00FB0F64" w:rsidRDefault="00FB0F64" w:rsidP="00E15326">
            <w:pPr>
              <w:rPr>
                <w:sz w:val="20"/>
                <w:szCs w:val="20"/>
              </w:rPr>
            </w:pPr>
            <w:r w:rsidRPr="00FB0F64">
              <w:rPr>
                <w:sz w:val="20"/>
                <w:szCs w:val="20"/>
              </w:rPr>
              <w:t>pull down/up</w:t>
            </w:r>
          </w:p>
        </w:tc>
      </w:tr>
      <w:tr w:rsidR="00FB0F64" w:rsidRPr="00FB0F64" w14:paraId="467CDAD0" w14:textId="77777777" w:rsidTr="00E15326">
        <w:trPr>
          <w:trHeight w:val="182"/>
        </w:trPr>
        <w:tc>
          <w:tcPr>
            <w:tcW w:w="2736" w:type="dxa"/>
          </w:tcPr>
          <w:p w14:paraId="4AD1A2AF" w14:textId="77777777" w:rsidR="00FB0F64" w:rsidRPr="00FB0F64" w:rsidRDefault="00FB0F64" w:rsidP="00E15326">
            <w:pPr>
              <w:rPr>
                <w:sz w:val="20"/>
                <w:szCs w:val="20"/>
              </w:rPr>
            </w:pPr>
            <w:r w:rsidRPr="00FB0F64">
              <w:rPr>
                <w:sz w:val="20"/>
                <w:szCs w:val="20"/>
              </w:rPr>
              <w:t>POWERON_FPGA</w:t>
            </w:r>
          </w:p>
        </w:tc>
        <w:tc>
          <w:tcPr>
            <w:tcW w:w="1766" w:type="dxa"/>
          </w:tcPr>
          <w:p w14:paraId="675AF414" w14:textId="77777777" w:rsidR="00FB0F64" w:rsidRPr="00FB0F64" w:rsidRDefault="00FB0F64" w:rsidP="00E15326">
            <w:pPr>
              <w:rPr>
                <w:sz w:val="20"/>
                <w:szCs w:val="20"/>
              </w:rPr>
            </w:pPr>
            <w:r w:rsidRPr="00FB0F64">
              <w:rPr>
                <w:sz w:val="20"/>
                <w:szCs w:val="20"/>
              </w:rPr>
              <w:t>PL</w:t>
            </w:r>
          </w:p>
        </w:tc>
        <w:tc>
          <w:tcPr>
            <w:tcW w:w="1778" w:type="dxa"/>
          </w:tcPr>
          <w:p w14:paraId="2752A1AC" w14:textId="77777777" w:rsidR="00FB0F64" w:rsidRPr="00FB0F64" w:rsidRDefault="00FB0F64" w:rsidP="00E15326">
            <w:pPr>
              <w:rPr>
                <w:sz w:val="20"/>
                <w:szCs w:val="20"/>
              </w:rPr>
            </w:pPr>
            <w:r w:rsidRPr="00FB0F64">
              <w:rPr>
                <w:sz w:val="20"/>
                <w:szCs w:val="20"/>
              </w:rPr>
              <w:t>in</w:t>
            </w:r>
          </w:p>
        </w:tc>
        <w:tc>
          <w:tcPr>
            <w:tcW w:w="1086" w:type="dxa"/>
          </w:tcPr>
          <w:p w14:paraId="2811075F" w14:textId="77777777" w:rsidR="00FB0F64" w:rsidRPr="00FB0F64" w:rsidRDefault="00FB0F64" w:rsidP="00E15326">
            <w:pPr>
              <w:rPr>
                <w:sz w:val="20"/>
                <w:szCs w:val="20"/>
              </w:rPr>
            </w:pPr>
            <w:r w:rsidRPr="00FB0F64">
              <w:rPr>
                <w:sz w:val="20"/>
                <w:szCs w:val="20"/>
              </w:rPr>
              <w:t>FW</w:t>
            </w:r>
          </w:p>
        </w:tc>
        <w:tc>
          <w:tcPr>
            <w:tcW w:w="2604" w:type="dxa"/>
          </w:tcPr>
          <w:p w14:paraId="305490B8" w14:textId="77777777" w:rsidR="00FB0F64" w:rsidRPr="00FB0F64" w:rsidRDefault="00FB0F64" w:rsidP="00E15326">
            <w:pPr>
              <w:rPr>
                <w:sz w:val="20"/>
                <w:szCs w:val="20"/>
              </w:rPr>
            </w:pPr>
            <w:r w:rsidRPr="00FB0F64">
              <w:rPr>
                <w:sz w:val="20"/>
                <w:szCs w:val="20"/>
              </w:rPr>
              <w:t>in from system to FPGA to turn on the power supplies</w:t>
            </w:r>
          </w:p>
        </w:tc>
        <w:tc>
          <w:tcPr>
            <w:tcW w:w="1224" w:type="dxa"/>
          </w:tcPr>
          <w:p w14:paraId="3740A814" w14:textId="77777777" w:rsidR="00FB0F64" w:rsidRPr="00FB0F64" w:rsidRDefault="00FB0F64" w:rsidP="00E15326">
            <w:pPr>
              <w:rPr>
                <w:sz w:val="20"/>
                <w:szCs w:val="20"/>
              </w:rPr>
            </w:pPr>
            <w:r w:rsidRPr="00FB0F64">
              <w:rPr>
                <w:sz w:val="20"/>
                <w:szCs w:val="20"/>
              </w:rPr>
              <w:t>down</w:t>
            </w:r>
          </w:p>
        </w:tc>
      </w:tr>
      <w:tr w:rsidR="00FB0F64" w:rsidRPr="00FB0F64" w14:paraId="594A85EA" w14:textId="77777777" w:rsidTr="00E15326">
        <w:trPr>
          <w:trHeight w:val="182"/>
        </w:trPr>
        <w:tc>
          <w:tcPr>
            <w:tcW w:w="2736" w:type="dxa"/>
          </w:tcPr>
          <w:p w14:paraId="3EE32558" w14:textId="77777777" w:rsidR="00FB0F64" w:rsidRPr="00FB0F64" w:rsidRDefault="00FB0F64" w:rsidP="00E15326">
            <w:pPr>
              <w:rPr>
                <w:sz w:val="20"/>
                <w:szCs w:val="20"/>
              </w:rPr>
            </w:pPr>
            <w:r w:rsidRPr="00FB0F64">
              <w:rPr>
                <w:sz w:val="20"/>
                <w:szCs w:val="20"/>
              </w:rPr>
              <w:t>Relay_3ph_fpga</w:t>
            </w:r>
          </w:p>
        </w:tc>
        <w:tc>
          <w:tcPr>
            <w:tcW w:w="1766" w:type="dxa"/>
          </w:tcPr>
          <w:p w14:paraId="2B1C7B42" w14:textId="77777777" w:rsidR="00FB0F64" w:rsidRPr="00FB0F64" w:rsidRDefault="00FB0F64" w:rsidP="00E15326">
            <w:pPr>
              <w:rPr>
                <w:sz w:val="20"/>
                <w:szCs w:val="20"/>
              </w:rPr>
            </w:pPr>
            <w:r w:rsidRPr="00FB0F64">
              <w:rPr>
                <w:sz w:val="20"/>
                <w:szCs w:val="20"/>
              </w:rPr>
              <w:t>PL</w:t>
            </w:r>
          </w:p>
        </w:tc>
        <w:tc>
          <w:tcPr>
            <w:tcW w:w="1778" w:type="dxa"/>
          </w:tcPr>
          <w:p w14:paraId="7EB16817" w14:textId="77777777" w:rsidR="00FB0F64" w:rsidRPr="00FB0F64" w:rsidRDefault="00FB0F64" w:rsidP="00E15326">
            <w:pPr>
              <w:rPr>
                <w:sz w:val="20"/>
                <w:szCs w:val="20"/>
              </w:rPr>
            </w:pPr>
            <w:r w:rsidRPr="00FB0F64">
              <w:rPr>
                <w:sz w:val="20"/>
                <w:szCs w:val="20"/>
              </w:rPr>
              <w:t>out</w:t>
            </w:r>
            <w:r w:rsidRPr="00FB0F64">
              <w:rPr>
                <w:sz w:val="20"/>
                <w:szCs w:val="20"/>
              </w:rPr>
              <w:tab/>
            </w:r>
          </w:p>
        </w:tc>
        <w:tc>
          <w:tcPr>
            <w:tcW w:w="1086" w:type="dxa"/>
          </w:tcPr>
          <w:p w14:paraId="76F347BE" w14:textId="77777777" w:rsidR="00FB0F64" w:rsidRPr="00FB0F64" w:rsidRDefault="00FB0F64" w:rsidP="00E15326">
            <w:pPr>
              <w:rPr>
                <w:sz w:val="20"/>
                <w:szCs w:val="20"/>
              </w:rPr>
            </w:pPr>
            <w:r w:rsidRPr="00FB0F64">
              <w:rPr>
                <w:sz w:val="20"/>
                <w:szCs w:val="20"/>
              </w:rPr>
              <w:t>FW</w:t>
            </w:r>
          </w:p>
        </w:tc>
        <w:tc>
          <w:tcPr>
            <w:tcW w:w="2604" w:type="dxa"/>
          </w:tcPr>
          <w:p w14:paraId="6E143AEF" w14:textId="77777777" w:rsidR="00FB0F64" w:rsidRPr="00FB0F64" w:rsidRDefault="00FB0F64" w:rsidP="00E15326">
            <w:pPr>
              <w:rPr>
                <w:sz w:val="20"/>
                <w:szCs w:val="20"/>
              </w:rPr>
            </w:pPr>
            <w:r w:rsidRPr="00FB0F64">
              <w:rPr>
                <w:sz w:val="20"/>
                <w:szCs w:val="20"/>
              </w:rPr>
              <w:t xml:space="preserve">RELAY  3PH   OPERATE, part of system turns on </w:t>
            </w:r>
          </w:p>
        </w:tc>
        <w:tc>
          <w:tcPr>
            <w:tcW w:w="1224" w:type="dxa"/>
          </w:tcPr>
          <w:p w14:paraId="1925C6DB" w14:textId="77777777" w:rsidR="00FB0F64" w:rsidRPr="00FB0F64" w:rsidRDefault="00FB0F64" w:rsidP="00E15326">
            <w:pPr>
              <w:rPr>
                <w:sz w:val="20"/>
                <w:szCs w:val="20"/>
              </w:rPr>
            </w:pPr>
          </w:p>
        </w:tc>
      </w:tr>
      <w:tr w:rsidR="00FB0F64" w:rsidRPr="00FB0F64" w14:paraId="3E8FCAEE" w14:textId="77777777" w:rsidTr="00E15326">
        <w:trPr>
          <w:trHeight w:val="182"/>
        </w:trPr>
        <w:tc>
          <w:tcPr>
            <w:tcW w:w="2736" w:type="dxa"/>
          </w:tcPr>
          <w:p w14:paraId="7782CA14" w14:textId="77777777" w:rsidR="00FB0F64" w:rsidRPr="00FB0F64" w:rsidRDefault="00FB0F64" w:rsidP="00E15326">
            <w:pPr>
              <w:rPr>
                <w:sz w:val="20"/>
                <w:szCs w:val="20"/>
              </w:rPr>
            </w:pPr>
            <w:r w:rsidRPr="00FB0F64">
              <w:rPr>
                <w:sz w:val="20"/>
                <w:szCs w:val="20"/>
              </w:rPr>
              <w:t>P_in_status_fpga</w:t>
            </w:r>
          </w:p>
        </w:tc>
        <w:tc>
          <w:tcPr>
            <w:tcW w:w="1766" w:type="dxa"/>
          </w:tcPr>
          <w:p w14:paraId="6F8F69B5" w14:textId="77777777" w:rsidR="00FB0F64" w:rsidRPr="00FB0F64" w:rsidRDefault="00FB0F64" w:rsidP="00E15326">
            <w:pPr>
              <w:rPr>
                <w:sz w:val="20"/>
                <w:szCs w:val="20"/>
              </w:rPr>
            </w:pPr>
            <w:r w:rsidRPr="00FB0F64">
              <w:rPr>
                <w:sz w:val="20"/>
                <w:szCs w:val="20"/>
              </w:rPr>
              <w:t>PL</w:t>
            </w:r>
          </w:p>
        </w:tc>
        <w:tc>
          <w:tcPr>
            <w:tcW w:w="1778" w:type="dxa"/>
          </w:tcPr>
          <w:p w14:paraId="6BD73C1D" w14:textId="77777777" w:rsidR="00FB0F64" w:rsidRPr="00FB0F64" w:rsidRDefault="00FB0F64" w:rsidP="00E15326">
            <w:pPr>
              <w:rPr>
                <w:sz w:val="20"/>
                <w:szCs w:val="20"/>
              </w:rPr>
            </w:pPr>
            <w:r w:rsidRPr="00FB0F64">
              <w:rPr>
                <w:sz w:val="20"/>
                <w:szCs w:val="20"/>
              </w:rPr>
              <w:t>out</w:t>
            </w:r>
          </w:p>
        </w:tc>
        <w:tc>
          <w:tcPr>
            <w:tcW w:w="1086" w:type="dxa"/>
          </w:tcPr>
          <w:p w14:paraId="3B2A0C03" w14:textId="77777777" w:rsidR="00FB0F64" w:rsidRPr="00FB0F64" w:rsidRDefault="00FB0F64" w:rsidP="00E15326">
            <w:pPr>
              <w:rPr>
                <w:sz w:val="20"/>
                <w:szCs w:val="20"/>
              </w:rPr>
            </w:pPr>
            <w:r w:rsidRPr="00FB0F64">
              <w:rPr>
                <w:sz w:val="20"/>
                <w:szCs w:val="20"/>
              </w:rPr>
              <w:t>FW</w:t>
            </w:r>
          </w:p>
          <w:p w14:paraId="571BA315" w14:textId="77777777" w:rsidR="00FB0F64" w:rsidRPr="00FB0F64" w:rsidRDefault="00FB0F64" w:rsidP="00E15326">
            <w:pPr>
              <w:rPr>
                <w:sz w:val="20"/>
                <w:szCs w:val="20"/>
              </w:rPr>
            </w:pPr>
          </w:p>
          <w:p w14:paraId="5A4C4E38" w14:textId="77777777" w:rsidR="00FB0F64" w:rsidRPr="00FB0F64" w:rsidRDefault="00FB0F64" w:rsidP="00E15326">
            <w:pPr>
              <w:rPr>
                <w:sz w:val="20"/>
                <w:szCs w:val="20"/>
              </w:rPr>
            </w:pPr>
          </w:p>
          <w:p w14:paraId="3C61A245" w14:textId="77777777" w:rsidR="00FB0F64" w:rsidRPr="00FB0F64" w:rsidRDefault="00FB0F64" w:rsidP="00E15326">
            <w:pPr>
              <w:rPr>
                <w:sz w:val="20"/>
                <w:szCs w:val="20"/>
              </w:rPr>
            </w:pPr>
          </w:p>
        </w:tc>
        <w:tc>
          <w:tcPr>
            <w:tcW w:w="2604" w:type="dxa"/>
          </w:tcPr>
          <w:p w14:paraId="089B0870" w14:textId="77777777" w:rsidR="00FB0F64" w:rsidRPr="00FB0F64" w:rsidRDefault="00FB0F64" w:rsidP="00E15326">
            <w:pPr>
              <w:rPr>
                <w:sz w:val="20"/>
                <w:szCs w:val="20"/>
              </w:rPr>
            </w:pPr>
            <w:r w:rsidRPr="00FB0F64">
              <w:rPr>
                <w:sz w:val="20"/>
                <w:szCs w:val="20"/>
              </w:rPr>
              <w:t xml:space="preserve">indication for 28v, 115v, power input measured by HV_ADC using Mio comm.  </w:t>
            </w:r>
          </w:p>
          <w:p w14:paraId="3E9F5C39" w14:textId="77777777" w:rsidR="00FB0F64" w:rsidRPr="00FB0F64" w:rsidRDefault="00FB0F64" w:rsidP="00E15326">
            <w:pPr>
              <w:rPr>
                <w:sz w:val="20"/>
                <w:szCs w:val="20"/>
              </w:rPr>
            </w:pPr>
            <w:r w:rsidRPr="00FB0F64">
              <w:rPr>
                <w:sz w:val="20"/>
                <w:szCs w:val="20"/>
              </w:rPr>
              <w:t>OK is when all input voltages are within range:</w:t>
            </w:r>
          </w:p>
          <w:p w14:paraId="02A1BEA4" w14:textId="77777777" w:rsidR="00FB0F64" w:rsidRPr="00FB0F64" w:rsidRDefault="00FB0F64" w:rsidP="00E15326">
            <w:pPr>
              <w:rPr>
                <w:sz w:val="20"/>
                <w:szCs w:val="20"/>
              </w:rPr>
            </w:pPr>
            <w:r w:rsidRPr="00FB0F64">
              <w:rPr>
                <w:sz w:val="20"/>
                <w:szCs w:val="20"/>
              </w:rPr>
              <w:t>115VAC range: 108V-118V 28VDC range: 22-30V</w:t>
            </w:r>
          </w:p>
        </w:tc>
        <w:tc>
          <w:tcPr>
            <w:tcW w:w="1224" w:type="dxa"/>
          </w:tcPr>
          <w:p w14:paraId="121B5B71" w14:textId="77777777" w:rsidR="00FB0F64" w:rsidRPr="00FB0F64" w:rsidRDefault="00FB0F64" w:rsidP="00E15326">
            <w:pPr>
              <w:rPr>
                <w:sz w:val="20"/>
                <w:szCs w:val="20"/>
              </w:rPr>
            </w:pPr>
          </w:p>
        </w:tc>
      </w:tr>
      <w:tr w:rsidR="00FB0F64" w:rsidRPr="00FB0F64" w14:paraId="5BF2FF2F" w14:textId="77777777" w:rsidTr="00E15326">
        <w:trPr>
          <w:trHeight w:val="182"/>
        </w:trPr>
        <w:tc>
          <w:tcPr>
            <w:tcW w:w="2736" w:type="dxa"/>
          </w:tcPr>
          <w:p w14:paraId="2D68E4E1" w14:textId="77777777" w:rsidR="00FB0F64" w:rsidRPr="00FB0F64" w:rsidRDefault="00FB0F64" w:rsidP="00E15326">
            <w:pPr>
              <w:rPr>
                <w:sz w:val="20"/>
                <w:szCs w:val="20"/>
              </w:rPr>
            </w:pPr>
            <w:r w:rsidRPr="00FB0F64">
              <w:rPr>
                <w:sz w:val="20"/>
                <w:szCs w:val="20"/>
              </w:rPr>
              <w:t>P_out_status_fpga</w:t>
            </w:r>
          </w:p>
        </w:tc>
        <w:tc>
          <w:tcPr>
            <w:tcW w:w="1766" w:type="dxa"/>
          </w:tcPr>
          <w:p w14:paraId="2C214C1A" w14:textId="77777777" w:rsidR="00FB0F64" w:rsidRPr="00FB0F64" w:rsidRDefault="00FB0F64" w:rsidP="00E15326">
            <w:pPr>
              <w:rPr>
                <w:sz w:val="20"/>
                <w:szCs w:val="20"/>
              </w:rPr>
            </w:pPr>
            <w:r w:rsidRPr="00FB0F64">
              <w:rPr>
                <w:sz w:val="20"/>
                <w:szCs w:val="20"/>
              </w:rPr>
              <w:t>PL</w:t>
            </w:r>
          </w:p>
        </w:tc>
        <w:tc>
          <w:tcPr>
            <w:tcW w:w="1778" w:type="dxa"/>
          </w:tcPr>
          <w:p w14:paraId="14715C69" w14:textId="77777777" w:rsidR="00FB0F64" w:rsidRPr="00FB0F64" w:rsidRDefault="00FB0F64" w:rsidP="00E15326">
            <w:pPr>
              <w:rPr>
                <w:sz w:val="20"/>
                <w:szCs w:val="20"/>
              </w:rPr>
            </w:pPr>
            <w:r w:rsidRPr="00FB0F64">
              <w:rPr>
                <w:sz w:val="20"/>
                <w:szCs w:val="20"/>
              </w:rPr>
              <w:t>out</w:t>
            </w:r>
          </w:p>
        </w:tc>
        <w:tc>
          <w:tcPr>
            <w:tcW w:w="1086" w:type="dxa"/>
          </w:tcPr>
          <w:p w14:paraId="5BF2EF40" w14:textId="77777777" w:rsidR="00FB0F64" w:rsidRPr="00FB0F64" w:rsidRDefault="00FB0F64" w:rsidP="00E15326">
            <w:pPr>
              <w:rPr>
                <w:sz w:val="20"/>
                <w:szCs w:val="20"/>
              </w:rPr>
            </w:pPr>
            <w:r w:rsidRPr="00FB0F64">
              <w:rPr>
                <w:sz w:val="20"/>
                <w:szCs w:val="20"/>
              </w:rPr>
              <w:t>FW</w:t>
            </w:r>
          </w:p>
        </w:tc>
        <w:tc>
          <w:tcPr>
            <w:tcW w:w="2604" w:type="dxa"/>
          </w:tcPr>
          <w:p w14:paraId="11D1528E" w14:textId="77777777" w:rsidR="00FB0F64" w:rsidRPr="00FB0F64" w:rsidRDefault="00FB0F64" w:rsidP="00E15326">
            <w:pPr>
              <w:rPr>
                <w:sz w:val="20"/>
                <w:szCs w:val="20"/>
              </w:rPr>
            </w:pPr>
            <w:r w:rsidRPr="00FB0F64">
              <w:rPr>
                <w:sz w:val="20"/>
                <w:szCs w:val="20"/>
              </w:rPr>
              <w:t>after all is good, set this to on.</w:t>
            </w:r>
          </w:p>
          <w:p w14:paraId="2658BF12" w14:textId="77777777" w:rsidR="00FB0F64" w:rsidRPr="00FB0F64" w:rsidRDefault="00FB0F64" w:rsidP="00E15326">
            <w:pPr>
              <w:rPr>
                <w:sz w:val="20"/>
                <w:szCs w:val="20"/>
              </w:rPr>
            </w:pPr>
            <w:r w:rsidRPr="00FB0F64">
              <w:rPr>
                <w:sz w:val="20"/>
                <w:szCs w:val="20"/>
              </w:rPr>
              <w:t xml:space="preserve">OK is when all output voltages are within range indicated by receive PG from all unit  </w:t>
            </w:r>
          </w:p>
        </w:tc>
        <w:tc>
          <w:tcPr>
            <w:tcW w:w="1224" w:type="dxa"/>
          </w:tcPr>
          <w:p w14:paraId="35A6D2D5" w14:textId="77777777" w:rsidR="00FB0F64" w:rsidRPr="00FB0F64" w:rsidRDefault="00FB0F64" w:rsidP="00E15326">
            <w:pPr>
              <w:rPr>
                <w:sz w:val="20"/>
                <w:szCs w:val="20"/>
              </w:rPr>
            </w:pPr>
          </w:p>
        </w:tc>
      </w:tr>
      <w:tr w:rsidR="00FB0F64" w:rsidRPr="00FB0F64" w14:paraId="0EDACE1D" w14:textId="77777777" w:rsidTr="00E15326">
        <w:trPr>
          <w:trHeight w:val="182"/>
        </w:trPr>
        <w:tc>
          <w:tcPr>
            <w:tcW w:w="2736" w:type="dxa"/>
          </w:tcPr>
          <w:p w14:paraId="143484B2" w14:textId="77777777" w:rsidR="00FB0F64" w:rsidRPr="00FB0F64" w:rsidRDefault="00FB0F64" w:rsidP="00E15326">
            <w:pPr>
              <w:rPr>
                <w:sz w:val="20"/>
                <w:szCs w:val="20"/>
              </w:rPr>
            </w:pPr>
            <w:r w:rsidRPr="00FB0F64">
              <w:rPr>
                <w:sz w:val="20"/>
                <w:szCs w:val="20"/>
              </w:rPr>
              <w:t>RESET_OUT_FPGA</w:t>
            </w:r>
          </w:p>
        </w:tc>
        <w:tc>
          <w:tcPr>
            <w:tcW w:w="1766" w:type="dxa"/>
          </w:tcPr>
          <w:p w14:paraId="3DD3533E" w14:textId="77777777" w:rsidR="00FB0F64" w:rsidRPr="00FB0F64" w:rsidRDefault="00FB0F64" w:rsidP="00E15326">
            <w:pPr>
              <w:rPr>
                <w:sz w:val="20"/>
                <w:szCs w:val="20"/>
              </w:rPr>
            </w:pPr>
            <w:r w:rsidRPr="00FB0F64">
              <w:rPr>
                <w:sz w:val="20"/>
                <w:szCs w:val="20"/>
              </w:rPr>
              <w:t>PL</w:t>
            </w:r>
          </w:p>
        </w:tc>
        <w:tc>
          <w:tcPr>
            <w:tcW w:w="1778" w:type="dxa"/>
          </w:tcPr>
          <w:p w14:paraId="6F2D3C4D" w14:textId="77777777" w:rsidR="00FB0F64" w:rsidRPr="00FB0F64" w:rsidRDefault="00FB0F64" w:rsidP="00E15326">
            <w:pPr>
              <w:rPr>
                <w:sz w:val="20"/>
                <w:szCs w:val="20"/>
              </w:rPr>
            </w:pPr>
            <w:r w:rsidRPr="00FB0F64">
              <w:rPr>
                <w:sz w:val="20"/>
                <w:szCs w:val="20"/>
              </w:rPr>
              <w:t>out</w:t>
            </w:r>
          </w:p>
        </w:tc>
        <w:tc>
          <w:tcPr>
            <w:tcW w:w="1086" w:type="dxa"/>
          </w:tcPr>
          <w:p w14:paraId="356F3A74" w14:textId="77777777" w:rsidR="00FB0F64" w:rsidRPr="00FB0F64" w:rsidRDefault="00FB0F64" w:rsidP="00E15326">
            <w:pPr>
              <w:rPr>
                <w:sz w:val="20"/>
                <w:szCs w:val="20"/>
              </w:rPr>
            </w:pPr>
            <w:r w:rsidRPr="00FB0F64">
              <w:rPr>
                <w:sz w:val="20"/>
                <w:szCs w:val="20"/>
              </w:rPr>
              <w:t>FW</w:t>
            </w:r>
          </w:p>
        </w:tc>
        <w:tc>
          <w:tcPr>
            <w:tcW w:w="2604" w:type="dxa"/>
          </w:tcPr>
          <w:p w14:paraId="07223DF3" w14:textId="77777777" w:rsidR="00FB0F64" w:rsidRPr="00FB0F64" w:rsidRDefault="00FB0F64" w:rsidP="00E15326">
            <w:pPr>
              <w:rPr>
                <w:sz w:val="20"/>
                <w:szCs w:val="20"/>
              </w:rPr>
            </w:pPr>
            <w:r w:rsidRPr="00FB0F64">
              <w:rPr>
                <w:sz w:val="20"/>
                <w:szCs w:val="20"/>
              </w:rPr>
              <w:t>normally high. 5ms low following power on_fpga low for t&lt;6s and t&gt;50ms.</w:t>
            </w:r>
          </w:p>
          <w:p w14:paraId="47AF4388" w14:textId="77777777" w:rsidR="00FB0F64" w:rsidRPr="00FB0F64" w:rsidRDefault="00FB0F64" w:rsidP="00E15326">
            <w:pPr>
              <w:rPr>
                <w:sz w:val="20"/>
                <w:szCs w:val="20"/>
              </w:rPr>
            </w:pPr>
            <w:r w:rsidRPr="00FB0F64">
              <w:rPr>
                <w:sz w:val="20"/>
                <w:szCs w:val="20"/>
              </w:rPr>
              <w:t>send information to the system</w:t>
            </w:r>
          </w:p>
        </w:tc>
        <w:tc>
          <w:tcPr>
            <w:tcW w:w="1224" w:type="dxa"/>
          </w:tcPr>
          <w:p w14:paraId="29BE9159" w14:textId="77777777" w:rsidR="00FB0F64" w:rsidRPr="00FB0F64" w:rsidRDefault="00FB0F64" w:rsidP="00E15326">
            <w:pPr>
              <w:rPr>
                <w:sz w:val="20"/>
                <w:szCs w:val="20"/>
              </w:rPr>
            </w:pPr>
          </w:p>
        </w:tc>
      </w:tr>
      <w:tr w:rsidR="00FB0F64" w:rsidRPr="00FB0F64" w14:paraId="4ED90058" w14:textId="77777777" w:rsidTr="00E15326">
        <w:trPr>
          <w:trHeight w:val="182"/>
        </w:trPr>
        <w:tc>
          <w:tcPr>
            <w:tcW w:w="2736" w:type="dxa"/>
          </w:tcPr>
          <w:p w14:paraId="7B21ECA6" w14:textId="77777777" w:rsidR="00FB0F64" w:rsidRPr="00FB0F64" w:rsidRDefault="00FB0F64" w:rsidP="00E15326">
            <w:pPr>
              <w:rPr>
                <w:sz w:val="20"/>
                <w:szCs w:val="20"/>
              </w:rPr>
            </w:pPr>
            <w:bookmarkStart w:id="72" w:name="_Toc161904007"/>
            <w:bookmarkStart w:id="73" w:name="_Toc162345654"/>
            <w:bookmarkStart w:id="74" w:name="_Toc162450707"/>
            <w:bookmarkStart w:id="75" w:name="_Toc172103017"/>
            <w:r w:rsidRPr="00FB0F64">
              <w:rPr>
                <w:rStyle w:val="Heading1Char"/>
                <w:color w:val="auto"/>
                <w:sz w:val="20"/>
                <w:szCs w:val="20"/>
              </w:rPr>
              <w:t>SHUTDOWN_OUT_FPGA</w:t>
            </w:r>
            <w:bookmarkEnd w:id="72"/>
            <w:bookmarkEnd w:id="73"/>
            <w:bookmarkEnd w:id="74"/>
            <w:bookmarkEnd w:id="75"/>
          </w:p>
        </w:tc>
        <w:tc>
          <w:tcPr>
            <w:tcW w:w="1766" w:type="dxa"/>
          </w:tcPr>
          <w:p w14:paraId="5F808C65" w14:textId="77777777" w:rsidR="00FB0F64" w:rsidRPr="00FB0F64" w:rsidRDefault="00FB0F64" w:rsidP="00E15326">
            <w:pPr>
              <w:rPr>
                <w:sz w:val="20"/>
                <w:szCs w:val="20"/>
              </w:rPr>
            </w:pPr>
            <w:r w:rsidRPr="00FB0F64">
              <w:rPr>
                <w:sz w:val="20"/>
                <w:szCs w:val="20"/>
              </w:rPr>
              <w:t>PL</w:t>
            </w:r>
          </w:p>
        </w:tc>
        <w:tc>
          <w:tcPr>
            <w:tcW w:w="1778" w:type="dxa"/>
          </w:tcPr>
          <w:p w14:paraId="6196F4B4" w14:textId="77777777" w:rsidR="00FB0F64" w:rsidRPr="00FB0F64" w:rsidRDefault="00FB0F64" w:rsidP="00E15326">
            <w:pPr>
              <w:rPr>
                <w:sz w:val="20"/>
                <w:szCs w:val="20"/>
              </w:rPr>
            </w:pPr>
            <w:r w:rsidRPr="00FB0F64">
              <w:rPr>
                <w:sz w:val="20"/>
                <w:szCs w:val="20"/>
              </w:rPr>
              <w:t>out</w:t>
            </w:r>
          </w:p>
        </w:tc>
        <w:tc>
          <w:tcPr>
            <w:tcW w:w="1086" w:type="dxa"/>
          </w:tcPr>
          <w:p w14:paraId="77367A73" w14:textId="77777777" w:rsidR="00FB0F64" w:rsidRPr="00FB0F64" w:rsidRDefault="00FB0F64" w:rsidP="00E15326">
            <w:pPr>
              <w:rPr>
                <w:sz w:val="20"/>
                <w:szCs w:val="20"/>
              </w:rPr>
            </w:pPr>
            <w:r w:rsidRPr="00FB0F64">
              <w:rPr>
                <w:sz w:val="20"/>
                <w:szCs w:val="20"/>
              </w:rPr>
              <w:t>FW</w:t>
            </w:r>
          </w:p>
        </w:tc>
        <w:tc>
          <w:tcPr>
            <w:tcW w:w="2604" w:type="dxa"/>
          </w:tcPr>
          <w:p w14:paraId="00047E8C" w14:textId="77777777" w:rsidR="00FB0F64" w:rsidRPr="00FB0F64" w:rsidRDefault="00FB0F64" w:rsidP="00E15326">
            <w:pPr>
              <w:rPr>
                <w:sz w:val="20"/>
                <w:szCs w:val="20"/>
              </w:rPr>
            </w:pPr>
            <w:r w:rsidRPr="00FB0F64">
              <w:rPr>
                <w:sz w:val="20"/>
                <w:szCs w:val="20"/>
              </w:rPr>
              <w:t>After power supplies are down send this indication to the system.</w:t>
            </w:r>
          </w:p>
        </w:tc>
        <w:tc>
          <w:tcPr>
            <w:tcW w:w="1224" w:type="dxa"/>
          </w:tcPr>
          <w:p w14:paraId="47778292" w14:textId="77777777" w:rsidR="00FB0F64" w:rsidRPr="00FB0F64" w:rsidRDefault="00FB0F64" w:rsidP="00E15326">
            <w:pPr>
              <w:rPr>
                <w:sz w:val="20"/>
                <w:szCs w:val="20"/>
              </w:rPr>
            </w:pPr>
          </w:p>
        </w:tc>
      </w:tr>
      <w:tr w:rsidR="00FB0F64" w:rsidRPr="00FB0F64" w14:paraId="1134060C" w14:textId="77777777" w:rsidTr="00E15326">
        <w:trPr>
          <w:trHeight w:val="182"/>
        </w:trPr>
        <w:tc>
          <w:tcPr>
            <w:tcW w:w="2736" w:type="dxa"/>
          </w:tcPr>
          <w:p w14:paraId="75EF077B" w14:textId="77777777" w:rsidR="00FB0F64" w:rsidRPr="00FB0F64" w:rsidRDefault="00FB0F64" w:rsidP="00E15326">
            <w:pPr>
              <w:rPr>
                <w:sz w:val="20"/>
                <w:szCs w:val="20"/>
              </w:rPr>
            </w:pPr>
            <w:r w:rsidRPr="00FB0F64">
              <w:rPr>
                <w:sz w:val="20"/>
                <w:szCs w:val="20"/>
              </w:rPr>
              <w:t>POD_STATUS_FPGA</w:t>
            </w:r>
          </w:p>
        </w:tc>
        <w:tc>
          <w:tcPr>
            <w:tcW w:w="1766" w:type="dxa"/>
          </w:tcPr>
          <w:p w14:paraId="6DFEFFE1" w14:textId="77777777" w:rsidR="00FB0F64" w:rsidRPr="00FB0F64" w:rsidRDefault="00FB0F64" w:rsidP="00E15326">
            <w:pPr>
              <w:rPr>
                <w:sz w:val="20"/>
                <w:szCs w:val="20"/>
              </w:rPr>
            </w:pPr>
            <w:r w:rsidRPr="00FB0F64">
              <w:rPr>
                <w:sz w:val="20"/>
                <w:szCs w:val="20"/>
              </w:rPr>
              <w:t>PL</w:t>
            </w:r>
          </w:p>
        </w:tc>
        <w:tc>
          <w:tcPr>
            <w:tcW w:w="1778" w:type="dxa"/>
          </w:tcPr>
          <w:p w14:paraId="6AAB40DD" w14:textId="77777777" w:rsidR="00FB0F64" w:rsidRPr="00FB0F64" w:rsidRDefault="00FB0F64" w:rsidP="00E15326">
            <w:pPr>
              <w:rPr>
                <w:sz w:val="20"/>
                <w:szCs w:val="20"/>
              </w:rPr>
            </w:pPr>
            <w:r w:rsidRPr="00FB0F64">
              <w:rPr>
                <w:sz w:val="20"/>
                <w:szCs w:val="20"/>
              </w:rPr>
              <w:t>out</w:t>
            </w:r>
          </w:p>
        </w:tc>
        <w:tc>
          <w:tcPr>
            <w:tcW w:w="1086" w:type="dxa"/>
          </w:tcPr>
          <w:p w14:paraId="46E44E4E" w14:textId="77777777" w:rsidR="00FB0F64" w:rsidRPr="00FB0F64" w:rsidRDefault="00FB0F64" w:rsidP="00E15326">
            <w:pPr>
              <w:rPr>
                <w:sz w:val="20"/>
                <w:szCs w:val="20"/>
              </w:rPr>
            </w:pPr>
            <w:r w:rsidRPr="00FB0F64">
              <w:rPr>
                <w:sz w:val="20"/>
                <w:szCs w:val="20"/>
              </w:rPr>
              <w:t>FW</w:t>
            </w:r>
          </w:p>
        </w:tc>
        <w:tc>
          <w:tcPr>
            <w:tcW w:w="2604" w:type="dxa"/>
          </w:tcPr>
          <w:p w14:paraId="3F9CCF04" w14:textId="77777777" w:rsidR="00FB0F64" w:rsidRPr="00FB0F64" w:rsidRDefault="00FB0F64" w:rsidP="00E15326">
            <w:pPr>
              <w:rPr>
                <w:sz w:val="20"/>
                <w:szCs w:val="20"/>
              </w:rPr>
            </w:pPr>
            <w:r w:rsidRPr="00FB0F64">
              <w:rPr>
                <w:sz w:val="20"/>
                <w:szCs w:val="20"/>
              </w:rPr>
              <w:t>After all is good, set this on.</w:t>
            </w:r>
          </w:p>
          <w:p w14:paraId="7DBEADA2" w14:textId="77777777" w:rsidR="00FB0F64" w:rsidRPr="00FB0F64" w:rsidRDefault="00FB0F64" w:rsidP="00E15326">
            <w:pPr>
              <w:rPr>
                <w:sz w:val="20"/>
                <w:szCs w:val="20"/>
              </w:rPr>
            </w:pPr>
            <w:r w:rsidRPr="00FB0F64">
              <w:rPr>
                <w:sz w:val="20"/>
                <w:szCs w:val="20"/>
              </w:rPr>
              <w:t>Inputs: PG [9:1] &amp;PG_BUCK are all HIGH</w:t>
            </w:r>
          </w:p>
        </w:tc>
        <w:tc>
          <w:tcPr>
            <w:tcW w:w="1224" w:type="dxa"/>
          </w:tcPr>
          <w:p w14:paraId="1718103F" w14:textId="77777777" w:rsidR="00FB0F64" w:rsidRPr="00FB0F64" w:rsidRDefault="00FB0F64" w:rsidP="00E15326">
            <w:pPr>
              <w:rPr>
                <w:sz w:val="20"/>
                <w:szCs w:val="20"/>
              </w:rPr>
            </w:pPr>
          </w:p>
        </w:tc>
      </w:tr>
      <w:tr w:rsidR="00FB0F64" w:rsidRPr="00FB0F64" w14:paraId="118F55E4" w14:textId="77777777" w:rsidTr="00E15326">
        <w:trPr>
          <w:trHeight w:val="182"/>
        </w:trPr>
        <w:tc>
          <w:tcPr>
            <w:tcW w:w="2736" w:type="dxa"/>
          </w:tcPr>
          <w:p w14:paraId="13D8C6F0" w14:textId="77777777" w:rsidR="00FB0F64" w:rsidRPr="00FB0F64" w:rsidRDefault="00FB0F64" w:rsidP="00E15326">
            <w:pPr>
              <w:rPr>
                <w:sz w:val="20"/>
                <w:szCs w:val="20"/>
              </w:rPr>
            </w:pPr>
            <w:r w:rsidRPr="00FB0F64">
              <w:rPr>
                <w:sz w:val="20"/>
                <w:szCs w:val="20"/>
              </w:rPr>
              <w:t>lamp_status_fpga</w:t>
            </w:r>
          </w:p>
        </w:tc>
        <w:tc>
          <w:tcPr>
            <w:tcW w:w="1766" w:type="dxa"/>
          </w:tcPr>
          <w:p w14:paraId="7E54B116" w14:textId="77777777" w:rsidR="00FB0F64" w:rsidRPr="00FB0F64" w:rsidRDefault="00FB0F64" w:rsidP="00E15326">
            <w:pPr>
              <w:rPr>
                <w:sz w:val="20"/>
                <w:szCs w:val="20"/>
              </w:rPr>
            </w:pPr>
            <w:r w:rsidRPr="00FB0F64">
              <w:rPr>
                <w:sz w:val="20"/>
                <w:szCs w:val="20"/>
              </w:rPr>
              <w:t>PL</w:t>
            </w:r>
          </w:p>
        </w:tc>
        <w:tc>
          <w:tcPr>
            <w:tcW w:w="1778" w:type="dxa"/>
          </w:tcPr>
          <w:p w14:paraId="121A9946" w14:textId="77777777" w:rsidR="00FB0F64" w:rsidRPr="00FB0F64" w:rsidRDefault="00FB0F64" w:rsidP="00E15326">
            <w:pPr>
              <w:rPr>
                <w:sz w:val="20"/>
                <w:szCs w:val="20"/>
              </w:rPr>
            </w:pPr>
            <w:r w:rsidRPr="00FB0F64">
              <w:rPr>
                <w:sz w:val="20"/>
                <w:szCs w:val="20"/>
              </w:rPr>
              <w:t>in</w:t>
            </w:r>
          </w:p>
        </w:tc>
        <w:tc>
          <w:tcPr>
            <w:tcW w:w="1086" w:type="dxa"/>
          </w:tcPr>
          <w:p w14:paraId="2176C4B5" w14:textId="77777777" w:rsidR="00FB0F64" w:rsidRPr="00FB0F64" w:rsidRDefault="00FB0F64" w:rsidP="00E15326">
            <w:pPr>
              <w:rPr>
                <w:sz w:val="20"/>
                <w:szCs w:val="20"/>
              </w:rPr>
            </w:pPr>
          </w:p>
        </w:tc>
        <w:tc>
          <w:tcPr>
            <w:tcW w:w="2604" w:type="dxa"/>
          </w:tcPr>
          <w:p w14:paraId="64652905" w14:textId="77777777" w:rsidR="00FB0F64" w:rsidRPr="00FB0F64" w:rsidRDefault="00FB0F64" w:rsidP="00E15326">
            <w:pPr>
              <w:rPr>
                <w:sz w:val="20"/>
                <w:szCs w:val="20"/>
              </w:rPr>
            </w:pPr>
            <w:r w:rsidRPr="00FB0F64">
              <w:rPr>
                <w:sz w:val="20"/>
                <w:szCs w:val="20"/>
              </w:rPr>
              <w:t>in indication of problem with lamps</w:t>
            </w:r>
          </w:p>
        </w:tc>
        <w:tc>
          <w:tcPr>
            <w:tcW w:w="1224" w:type="dxa"/>
          </w:tcPr>
          <w:p w14:paraId="17E399C8" w14:textId="77777777" w:rsidR="00FB0F64" w:rsidRPr="00FB0F64" w:rsidRDefault="00FB0F64" w:rsidP="00E15326">
            <w:pPr>
              <w:rPr>
                <w:sz w:val="20"/>
                <w:szCs w:val="20"/>
              </w:rPr>
            </w:pPr>
            <w:r w:rsidRPr="00FB0F64">
              <w:rPr>
                <w:sz w:val="20"/>
                <w:szCs w:val="20"/>
              </w:rPr>
              <w:t>down</w:t>
            </w:r>
          </w:p>
        </w:tc>
      </w:tr>
      <w:tr w:rsidR="00FB0F64" w:rsidRPr="00FB0F64" w14:paraId="2C52D8FD" w14:textId="77777777" w:rsidTr="00E15326">
        <w:trPr>
          <w:trHeight w:val="182"/>
        </w:trPr>
        <w:tc>
          <w:tcPr>
            <w:tcW w:w="2736" w:type="dxa"/>
          </w:tcPr>
          <w:p w14:paraId="42DEC333" w14:textId="77777777" w:rsidR="00FB0F64" w:rsidRPr="00FB0F64" w:rsidRDefault="00FB0F64" w:rsidP="00E15326">
            <w:pPr>
              <w:rPr>
                <w:sz w:val="20"/>
                <w:szCs w:val="20"/>
              </w:rPr>
            </w:pPr>
            <w:r w:rsidRPr="00FB0F64">
              <w:rPr>
                <w:sz w:val="20"/>
                <w:szCs w:val="20"/>
              </w:rPr>
              <w:t>EN_PSU_1_FB</w:t>
            </w:r>
          </w:p>
        </w:tc>
        <w:tc>
          <w:tcPr>
            <w:tcW w:w="1766" w:type="dxa"/>
          </w:tcPr>
          <w:p w14:paraId="76F35E48" w14:textId="77777777" w:rsidR="00FB0F64" w:rsidRPr="00FB0F64" w:rsidRDefault="00FB0F64" w:rsidP="00E15326">
            <w:pPr>
              <w:rPr>
                <w:sz w:val="20"/>
                <w:szCs w:val="20"/>
              </w:rPr>
            </w:pPr>
            <w:r w:rsidRPr="00FB0F64">
              <w:rPr>
                <w:sz w:val="20"/>
                <w:szCs w:val="20"/>
              </w:rPr>
              <w:t>PL</w:t>
            </w:r>
          </w:p>
        </w:tc>
        <w:tc>
          <w:tcPr>
            <w:tcW w:w="1778" w:type="dxa"/>
          </w:tcPr>
          <w:p w14:paraId="7174D96E" w14:textId="77777777" w:rsidR="00FB0F64" w:rsidRPr="00FB0F64" w:rsidRDefault="00FB0F64" w:rsidP="00E15326">
            <w:pPr>
              <w:rPr>
                <w:sz w:val="20"/>
                <w:szCs w:val="20"/>
              </w:rPr>
            </w:pPr>
            <w:r w:rsidRPr="00FB0F64">
              <w:rPr>
                <w:sz w:val="20"/>
                <w:szCs w:val="20"/>
              </w:rPr>
              <w:t>out</w:t>
            </w:r>
          </w:p>
        </w:tc>
        <w:tc>
          <w:tcPr>
            <w:tcW w:w="1086" w:type="dxa"/>
          </w:tcPr>
          <w:p w14:paraId="2AC632BE" w14:textId="77777777" w:rsidR="00FB0F64" w:rsidRPr="00FB0F64" w:rsidRDefault="00FB0F64" w:rsidP="00E15326">
            <w:pPr>
              <w:rPr>
                <w:sz w:val="20"/>
                <w:szCs w:val="20"/>
              </w:rPr>
            </w:pPr>
            <w:r w:rsidRPr="00FB0F64">
              <w:rPr>
                <w:sz w:val="20"/>
                <w:szCs w:val="20"/>
              </w:rPr>
              <w:t>FW</w:t>
            </w:r>
          </w:p>
        </w:tc>
        <w:tc>
          <w:tcPr>
            <w:tcW w:w="2604" w:type="dxa"/>
          </w:tcPr>
          <w:p w14:paraId="10957E84" w14:textId="77777777" w:rsidR="00FB0F64" w:rsidRPr="00FB0F64" w:rsidRDefault="00FB0F64" w:rsidP="00E15326">
            <w:pPr>
              <w:rPr>
                <w:sz w:val="20"/>
                <w:szCs w:val="20"/>
              </w:rPr>
            </w:pPr>
            <w:r w:rsidRPr="00FB0F64">
              <w:rPr>
                <w:sz w:val="20"/>
                <w:szCs w:val="20"/>
              </w:rPr>
              <w:t>Enable power supply 1, part of power on sequence (POWERON_FPGA)</w:t>
            </w:r>
          </w:p>
        </w:tc>
        <w:tc>
          <w:tcPr>
            <w:tcW w:w="1224" w:type="dxa"/>
          </w:tcPr>
          <w:p w14:paraId="5223391C" w14:textId="77777777" w:rsidR="00FB0F64" w:rsidRPr="00FB0F64" w:rsidRDefault="00FB0F64" w:rsidP="00E15326">
            <w:pPr>
              <w:rPr>
                <w:sz w:val="20"/>
                <w:szCs w:val="20"/>
              </w:rPr>
            </w:pPr>
          </w:p>
        </w:tc>
      </w:tr>
      <w:tr w:rsidR="00FB0F64" w:rsidRPr="00FB0F64" w14:paraId="10A2BE3D" w14:textId="77777777" w:rsidTr="00E15326">
        <w:trPr>
          <w:trHeight w:val="182"/>
        </w:trPr>
        <w:tc>
          <w:tcPr>
            <w:tcW w:w="2736" w:type="dxa"/>
          </w:tcPr>
          <w:p w14:paraId="015B3862" w14:textId="77777777" w:rsidR="00FB0F64" w:rsidRPr="00FB0F64" w:rsidRDefault="00FB0F64" w:rsidP="00E15326">
            <w:pPr>
              <w:rPr>
                <w:sz w:val="20"/>
                <w:szCs w:val="20"/>
              </w:rPr>
            </w:pPr>
            <w:r w:rsidRPr="00FB0F64">
              <w:rPr>
                <w:sz w:val="20"/>
                <w:szCs w:val="20"/>
              </w:rPr>
              <w:t>PG_PSU_1_FB</w:t>
            </w:r>
          </w:p>
        </w:tc>
        <w:tc>
          <w:tcPr>
            <w:tcW w:w="1766" w:type="dxa"/>
          </w:tcPr>
          <w:p w14:paraId="238EAC3E" w14:textId="77777777" w:rsidR="00FB0F64" w:rsidRPr="00FB0F64" w:rsidRDefault="00FB0F64" w:rsidP="00E15326">
            <w:pPr>
              <w:rPr>
                <w:sz w:val="20"/>
                <w:szCs w:val="20"/>
              </w:rPr>
            </w:pPr>
            <w:r w:rsidRPr="00FB0F64">
              <w:rPr>
                <w:sz w:val="20"/>
                <w:szCs w:val="20"/>
              </w:rPr>
              <w:t>PL</w:t>
            </w:r>
          </w:p>
        </w:tc>
        <w:tc>
          <w:tcPr>
            <w:tcW w:w="1778" w:type="dxa"/>
          </w:tcPr>
          <w:p w14:paraId="3372998C" w14:textId="77777777" w:rsidR="00FB0F64" w:rsidRPr="00FB0F64" w:rsidRDefault="00FB0F64" w:rsidP="00E15326">
            <w:pPr>
              <w:rPr>
                <w:sz w:val="20"/>
                <w:szCs w:val="20"/>
              </w:rPr>
            </w:pPr>
            <w:r w:rsidRPr="00FB0F64">
              <w:rPr>
                <w:sz w:val="20"/>
                <w:szCs w:val="20"/>
              </w:rPr>
              <w:t>in</w:t>
            </w:r>
          </w:p>
        </w:tc>
        <w:tc>
          <w:tcPr>
            <w:tcW w:w="1086" w:type="dxa"/>
          </w:tcPr>
          <w:p w14:paraId="4E7958BA" w14:textId="77777777" w:rsidR="00FB0F64" w:rsidRPr="00FB0F64" w:rsidRDefault="00FB0F64" w:rsidP="00E15326">
            <w:pPr>
              <w:rPr>
                <w:sz w:val="20"/>
                <w:szCs w:val="20"/>
              </w:rPr>
            </w:pPr>
            <w:r w:rsidRPr="00FB0F64">
              <w:rPr>
                <w:sz w:val="20"/>
                <w:szCs w:val="20"/>
              </w:rPr>
              <w:t>FW</w:t>
            </w:r>
          </w:p>
        </w:tc>
        <w:tc>
          <w:tcPr>
            <w:tcW w:w="2604" w:type="dxa"/>
          </w:tcPr>
          <w:p w14:paraId="204DB6FE" w14:textId="77777777" w:rsidR="00FB0F64" w:rsidRPr="00FB0F64" w:rsidRDefault="00FB0F64" w:rsidP="00E15326">
            <w:pPr>
              <w:rPr>
                <w:sz w:val="20"/>
                <w:szCs w:val="20"/>
              </w:rPr>
            </w:pPr>
            <w:r w:rsidRPr="00FB0F64">
              <w:rPr>
                <w:sz w:val="20"/>
                <w:szCs w:val="20"/>
              </w:rPr>
              <w:t>FB from power supply 1, part of power on sequence (POWERON_FPGA)</w:t>
            </w:r>
          </w:p>
        </w:tc>
        <w:tc>
          <w:tcPr>
            <w:tcW w:w="1224" w:type="dxa"/>
          </w:tcPr>
          <w:p w14:paraId="60720124" w14:textId="77777777" w:rsidR="00FB0F64" w:rsidRPr="00FB0F64" w:rsidRDefault="00FB0F64" w:rsidP="00E15326">
            <w:pPr>
              <w:rPr>
                <w:sz w:val="20"/>
                <w:szCs w:val="20"/>
              </w:rPr>
            </w:pPr>
            <w:r w:rsidRPr="00FB0F64">
              <w:rPr>
                <w:sz w:val="20"/>
                <w:szCs w:val="20"/>
              </w:rPr>
              <w:t>down</w:t>
            </w:r>
          </w:p>
        </w:tc>
      </w:tr>
      <w:tr w:rsidR="00FB0F64" w:rsidRPr="00FB0F64" w14:paraId="47EFDB77" w14:textId="77777777" w:rsidTr="00E15326">
        <w:trPr>
          <w:trHeight w:val="182"/>
        </w:trPr>
        <w:tc>
          <w:tcPr>
            <w:tcW w:w="2736" w:type="dxa"/>
          </w:tcPr>
          <w:p w14:paraId="4E68DCD0" w14:textId="77777777" w:rsidR="00FB0F64" w:rsidRPr="00FB0F64" w:rsidRDefault="00FB0F64" w:rsidP="00E15326">
            <w:pPr>
              <w:rPr>
                <w:sz w:val="20"/>
                <w:szCs w:val="20"/>
              </w:rPr>
            </w:pPr>
            <w:r w:rsidRPr="00FB0F64">
              <w:rPr>
                <w:sz w:val="20"/>
                <w:szCs w:val="20"/>
              </w:rPr>
              <w:t>RS485_DE_1</w:t>
            </w:r>
          </w:p>
        </w:tc>
        <w:tc>
          <w:tcPr>
            <w:tcW w:w="1766" w:type="dxa"/>
          </w:tcPr>
          <w:p w14:paraId="27EBE950" w14:textId="77777777" w:rsidR="00FB0F64" w:rsidRPr="00FB0F64" w:rsidRDefault="00FB0F64" w:rsidP="00E15326">
            <w:pPr>
              <w:rPr>
                <w:color w:val="000000"/>
                <w:sz w:val="20"/>
                <w:szCs w:val="20"/>
              </w:rPr>
            </w:pPr>
            <w:r w:rsidRPr="00FB0F64">
              <w:rPr>
                <w:sz w:val="20"/>
                <w:szCs w:val="20"/>
              </w:rPr>
              <w:t>PL</w:t>
            </w:r>
          </w:p>
        </w:tc>
        <w:tc>
          <w:tcPr>
            <w:tcW w:w="1778" w:type="dxa"/>
          </w:tcPr>
          <w:p w14:paraId="20625C0F" w14:textId="77777777" w:rsidR="00FB0F64" w:rsidRPr="00FB0F64" w:rsidRDefault="00FB0F64" w:rsidP="00E15326">
            <w:pPr>
              <w:rPr>
                <w:sz w:val="20"/>
                <w:szCs w:val="20"/>
              </w:rPr>
            </w:pPr>
            <w:r w:rsidRPr="00FB0F64">
              <w:rPr>
                <w:sz w:val="20"/>
                <w:szCs w:val="20"/>
              </w:rPr>
              <w:t>out</w:t>
            </w:r>
          </w:p>
        </w:tc>
        <w:tc>
          <w:tcPr>
            <w:tcW w:w="1086" w:type="dxa"/>
          </w:tcPr>
          <w:p w14:paraId="7872758D" w14:textId="77777777" w:rsidR="00FB0F64" w:rsidRPr="00FB0F64" w:rsidRDefault="00FB0F64" w:rsidP="00E15326">
            <w:pPr>
              <w:rPr>
                <w:sz w:val="20"/>
                <w:szCs w:val="20"/>
              </w:rPr>
            </w:pPr>
            <w:r w:rsidRPr="00FB0F64">
              <w:rPr>
                <w:sz w:val="20"/>
                <w:szCs w:val="20"/>
              </w:rPr>
              <w:t>SW</w:t>
            </w:r>
          </w:p>
        </w:tc>
        <w:tc>
          <w:tcPr>
            <w:tcW w:w="2604" w:type="dxa"/>
          </w:tcPr>
          <w:p w14:paraId="5A1494B6"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299F8EF" w14:textId="77777777" w:rsidR="00FB0F64" w:rsidRPr="00FB0F64" w:rsidRDefault="00FB0F64" w:rsidP="00E15326">
            <w:pPr>
              <w:rPr>
                <w:sz w:val="20"/>
                <w:szCs w:val="20"/>
              </w:rPr>
            </w:pPr>
          </w:p>
        </w:tc>
      </w:tr>
      <w:tr w:rsidR="00FB0F64" w:rsidRPr="00FB0F64" w14:paraId="5D4440D7" w14:textId="77777777" w:rsidTr="00E15326">
        <w:trPr>
          <w:trHeight w:val="182"/>
        </w:trPr>
        <w:tc>
          <w:tcPr>
            <w:tcW w:w="2736" w:type="dxa"/>
          </w:tcPr>
          <w:p w14:paraId="57C33A9F" w14:textId="77777777" w:rsidR="00FB0F64" w:rsidRPr="00FB0F64" w:rsidRDefault="00FB0F64" w:rsidP="00E15326">
            <w:pPr>
              <w:rPr>
                <w:color w:val="000000"/>
                <w:sz w:val="20"/>
                <w:szCs w:val="20"/>
              </w:rPr>
            </w:pPr>
            <w:r w:rsidRPr="00FB0F64">
              <w:rPr>
                <w:sz w:val="20"/>
                <w:szCs w:val="20"/>
              </w:rPr>
              <w:t xml:space="preserve">RS485_TXD_1      </w:t>
            </w:r>
          </w:p>
        </w:tc>
        <w:tc>
          <w:tcPr>
            <w:tcW w:w="1766" w:type="dxa"/>
          </w:tcPr>
          <w:p w14:paraId="77ACD028" w14:textId="77777777" w:rsidR="00FB0F64" w:rsidRPr="00FB0F64" w:rsidRDefault="00FB0F64" w:rsidP="00E15326">
            <w:pPr>
              <w:rPr>
                <w:sz w:val="20"/>
                <w:szCs w:val="20"/>
              </w:rPr>
            </w:pPr>
            <w:r w:rsidRPr="00FB0F64">
              <w:rPr>
                <w:sz w:val="20"/>
                <w:szCs w:val="20"/>
              </w:rPr>
              <w:t>PL</w:t>
            </w:r>
          </w:p>
        </w:tc>
        <w:tc>
          <w:tcPr>
            <w:tcW w:w="1778" w:type="dxa"/>
          </w:tcPr>
          <w:p w14:paraId="3BBA8C09" w14:textId="77777777" w:rsidR="00FB0F64" w:rsidRPr="00FB0F64" w:rsidRDefault="00FB0F64" w:rsidP="00E15326">
            <w:pPr>
              <w:rPr>
                <w:sz w:val="20"/>
                <w:szCs w:val="20"/>
              </w:rPr>
            </w:pPr>
            <w:r w:rsidRPr="00FB0F64">
              <w:rPr>
                <w:sz w:val="20"/>
                <w:szCs w:val="20"/>
              </w:rPr>
              <w:t>out</w:t>
            </w:r>
          </w:p>
        </w:tc>
        <w:tc>
          <w:tcPr>
            <w:tcW w:w="1086" w:type="dxa"/>
          </w:tcPr>
          <w:p w14:paraId="7E9B18B2" w14:textId="77777777" w:rsidR="00FB0F64" w:rsidRPr="00FB0F64" w:rsidRDefault="00FB0F64" w:rsidP="00E15326">
            <w:pPr>
              <w:rPr>
                <w:sz w:val="20"/>
                <w:szCs w:val="20"/>
              </w:rPr>
            </w:pPr>
            <w:r w:rsidRPr="00FB0F64">
              <w:rPr>
                <w:sz w:val="20"/>
                <w:szCs w:val="20"/>
              </w:rPr>
              <w:t>SW</w:t>
            </w:r>
          </w:p>
        </w:tc>
        <w:tc>
          <w:tcPr>
            <w:tcW w:w="2604" w:type="dxa"/>
          </w:tcPr>
          <w:p w14:paraId="1F0F664B"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2CD40804" w14:textId="77777777" w:rsidR="00FB0F64" w:rsidRPr="00FB0F64" w:rsidRDefault="00FB0F64" w:rsidP="00E15326">
            <w:pPr>
              <w:rPr>
                <w:sz w:val="20"/>
                <w:szCs w:val="20"/>
              </w:rPr>
            </w:pPr>
          </w:p>
        </w:tc>
      </w:tr>
      <w:tr w:rsidR="00FB0F64" w:rsidRPr="00FB0F64" w14:paraId="409A5DB4" w14:textId="77777777" w:rsidTr="00E15326">
        <w:trPr>
          <w:trHeight w:val="182"/>
        </w:trPr>
        <w:tc>
          <w:tcPr>
            <w:tcW w:w="2736" w:type="dxa"/>
          </w:tcPr>
          <w:p w14:paraId="1E786B93" w14:textId="77777777" w:rsidR="00FB0F64" w:rsidRPr="00FB0F64" w:rsidRDefault="00FB0F64" w:rsidP="00E15326">
            <w:pPr>
              <w:rPr>
                <w:sz w:val="20"/>
                <w:szCs w:val="20"/>
              </w:rPr>
            </w:pPr>
            <w:r w:rsidRPr="00FB0F64">
              <w:rPr>
                <w:sz w:val="20"/>
                <w:szCs w:val="20"/>
              </w:rPr>
              <w:t xml:space="preserve">RS485_RXD_1         </w:t>
            </w:r>
          </w:p>
        </w:tc>
        <w:tc>
          <w:tcPr>
            <w:tcW w:w="1766" w:type="dxa"/>
          </w:tcPr>
          <w:p w14:paraId="0CC3965C" w14:textId="77777777" w:rsidR="00FB0F64" w:rsidRPr="00FB0F64" w:rsidRDefault="00FB0F64" w:rsidP="00E15326">
            <w:pPr>
              <w:rPr>
                <w:sz w:val="20"/>
                <w:szCs w:val="20"/>
              </w:rPr>
            </w:pPr>
            <w:r w:rsidRPr="00FB0F64">
              <w:rPr>
                <w:sz w:val="20"/>
                <w:szCs w:val="20"/>
              </w:rPr>
              <w:t>PL</w:t>
            </w:r>
          </w:p>
        </w:tc>
        <w:tc>
          <w:tcPr>
            <w:tcW w:w="1778" w:type="dxa"/>
          </w:tcPr>
          <w:p w14:paraId="466C047D" w14:textId="77777777" w:rsidR="00FB0F64" w:rsidRPr="00FB0F64" w:rsidRDefault="00FB0F64" w:rsidP="00E15326">
            <w:pPr>
              <w:rPr>
                <w:sz w:val="20"/>
                <w:szCs w:val="20"/>
              </w:rPr>
            </w:pPr>
            <w:r w:rsidRPr="00FB0F64">
              <w:rPr>
                <w:sz w:val="20"/>
                <w:szCs w:val="20"/>
              </w:rPr>
              <w:t>in</w:t>
            </w:r>
          </w:p>
        </w:tc>
        <w:tc>
          <w:tcPr>
            <w:tcW w:w="1086" w:type="dxa"/>
          </w:tcPr>
          <w:p w14:paraId="38F50AAC" w14:textId="77777777" w:rsidR="00FB0F64" w:rsidRPr="00FB0F64" w:rsidRDefault="00FB0F64" w:rsidP="00E15326">
            <w:pPr>
              <w:rPr>
                <w:sz w:val="20"/>
                <w:szCs w:val="20"/>
              </w:rPr>
            </w:pPr>
            <w:r w:rsidRPr="00FB0F64">
              <w:rPr>
                <w:sz w:val="20"/>
                <w:szCs w:val="20"/>
              </w:rPr>
              <w:t>SW</w:t>
            </w:r>
          </w:p>
        </w:tc>
        <w:tc>
          <w:tcPr>
            <w:tcW w:w="2604" w:type="dxa"/>
          </w:tcPr>
          <w:p w14:paraId="2BA74B7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C06EC0C" w14:textId="77777777" w:rsidR="00FB0F64" w:rsidRPr="00FB0F64" w:rsidRDefault="00FB0F64" w:rsidP="00E15326">
            <w:pPr>
              <w:rPr>
                <w:sz w:val="20"/>
                <w:szCs w:val="20"/>
              </w:rPr>
            </w:pPr>
            <w:r w:rsidRPr="00FB0F64">
              <w:rPr>
                <w:sz w:val="20"/>
                <w:szCs w:val="20"/>
              </w:rPr>
              <w:t>down</w:t>
            </w:r>
          </w:p>
        </w:tc>
      </w:tr>
      <w:tr w:rsidR="00FB0F64" w:rsidRPr="00FB0F64" w14:paraId="01A898C7" w14:textId="77777777" w:rsidTr="00E15326">
        <w:trPr>
          <w:trHeight w:val="182"/>
        </w:trPr>
        <w:tc>
          <w:tcPr>
            <w:tcW w:w="2736" w:type="dxa"/>
          </w:tcPr>
          <w:p w14:paraId="7D0997F5" w14:textId="77777777" w:rsidR="00FB0F64" w:rsidRPr="00FB0F64" w:rsidRDefault="00FB0F64" w:rsidP="00E15326">
            <w:pPr>
              <w:rPr>
                <w:sz w:val="20"/>
                <w:szCs w:val="20"/>
              </w:rPr>
            </w:pPr>
            <w:r w:rsidRPr="00FB0F64">
              <w:rPr>
                <w:sz w:val="20"/>
                <w:szCs w:val="20"/>
              </w:rPr>
              <w:lastRenderedPageBreak/>
              <w:t>EN_PSU_2_FB</w:t>
            </w:r>
          </w:p>
        </w:tc>
        <w:tc>
          <w:tcPr>
            <w:tcW w:w="1766" w:type="dxa"/>
          </w:tcPr>
          <w:p w14:paraId="74177C79" w14:textId="77777777" w:rsidR="00FB0F64" w:rsidRPr="00FB0F64" w:rsidRDefault="00FB0F64" w:rsidP="00E15326">
            <w:pPr>
              <w:rPr>
                <w:sz w:val="20"/>
                <w:szCs w:val="20"/>
              </w:rPr>
            </w:pPr>
            <w:r w:rsidRPr="00FB0F64">
              <w:rPr>
                <w:sz w:val="20"/>
                <w:szCs w:val="20"/>
              </w:rPr>
              <w:t>PL</w:t>
            </w:r>
          </w:p>
        </w:tc>
        <w:tc>
          <w:tcPr>
            <w:tcW w:w="1778" w:type="dxa"/>
          </w:tcPr>
          <w:p w14:paraId="440F3281" w14:textId="77777777" w:rsidR="00FB0F64" w:rsidRPr="00FB0F64" w:rsidRDefault="00FB0F64" w:rsidP="00E15326">
            <w:pPr>
              <w:rPr>
                <w:sz w:val="20"/>
                <w:szCs w:val="20"/>
              </w:rPr>
            </w:pPr>
            <w:r w:rsidRPr="00FB0F64">
              <w:rPr>
                <w:sz w:val="20"/>
                <w:szCs w:val="20"/>
              </w:rPr>
              <w:t>out</w:t>
            </w:r>
          </w:p>
        </w:tc>
        <w:tc>
          <w:tcPr>
            <w:tcW w:w="1086" w:type="dxa"/>
          </w:tcPr>
          <w:p w14:paraId="16116525" w14:textId="77777777" w:rsidR="00FB0F64" w:rsidRPr="00FB0F64" w:rsidRDefault="00FB0F64" w:rsidP="00E15326">
            <w:pPr>
              <w:rPr>
                <w:sz w:val="20"/>
                <w:szCs w:val="20"/>
              </w:rPr>
            </w:pPr>
            <w:r w:rsidRPr="00FB0F64">
              <w:rPr>
                <w:sz w:val="20"/>
                <w:szCs w:val="20"/>
              </w:rPr>
              <w:t>FW</w:t>
            </w:r>
          </w:p>
        </w:tc>
        <w:tc>
          <w:tcPr>
            <w:tcW w:w="2604" w:type="dxa"/>
          </w:tcPr>
          <w:p w14:paraId="3461ED98" w14:textId="77777777" w:rsidR="00FB0F64" w:rsidRPr="00FB0F64" w:rsidRDefault="00FB0F64" w:rsidP="00E15326">
            <w:pPr>
              <w:rPr>
                <w:sz w:val="20"/>
                <w:szCs w:val="20"/>
              </w:rPr>
            </w:pPr>
            <w:r w:rsidRPr="00FB0F64">
              <w:rPr>
                <w:sz w:val="20"/>
                <w:szCs w:val="20"/>
              </w:rPr>
              <w:t>Enable power supply 2, part of power on sequence (POWERON_FPGA)</w:t>
            </w:r>
          </w:p>
        </w:tc>
        <w:tc>
          <w:tcPr>
            <w:tcW w:w="1224" w:type="dxa"/>
          </w:tcPr>
          <w:p w14:paraId="2BE4C00E" w14:textId="77777777" w:rsidR="00FB0F64" w:rsidRPr="00FB0F64" w:rsidRDefault="00FB0F64" w:rsidP="00E15326">
            <w:pPr>
              <w:rPr>
                <w:sz w:val="20"/>
                <w:szCs w:val="20"/>
              </w:rPr>
            </w:pPr>
          </w:p>
        </w:tc>
      </w:tr>
      <w:tr w:rsidR="00FB0F64" w:rsidRPr="00FB0F64" w14:paraId="193FF725" w14:textId="77777777" w:rsidTr="00E15326">
        <w:trPr>
          <w:trHeight w:val="182"/>
        </w:trPr>
        <w:tc>
          <w:tcPr>
            <w:tcW w:w="2736" w:type="dxa"/>
          </w:tcPr>
          <w:p w14:paraId="3BF9CCE8" w14:textId="77777777" w:rsidR="00FB0F64" w:rsidRPr="00FB0F64" w:rsidRDefault="00FB0F64" w:rsidP="00E15326">
            <w:pPr>
              <w:rPr>
                <w:sz w:val="20"/>
                <w:szCs w:val="20"/>
              </w:rPr>
            </w:pPr>
            <w:r w:rsidRPr="00FB0F64">
              <w:rPr>
                <w:sz w:val="20"/>
                <w:szCs w:val="20"/>
              </w:rPr>
              <w:t>PG_PSU_2_FB</w:t>
            </w:r>
          </w:p>
        </w:tc>
        <w:tc>
          <w:tcPr>
            <w:tcW w:w="1766" w:type="dxa"/>
          </w:tcPr>
          <w:p w14:paraId="7936A61D" w14:textId="77777777" w:rsidR="00FB0F64" w:rsidRPr="00FB0F64" w:rsidRDefault="00FB0F64" w:rsidP="00E15326">
            <w:pPr>
              <w:rPr>
                <w:sz w:val="20"/>
                <w:szCs w:val="20"/>
              </w:rPr>
            </w:pPr>
            <w:r w:rsidRPr="00FB0F64">
              <w:rPr>
                <w:sz w:val="20"/>
                <w:szCs w:val="20"/>
              </w:rPr>
              <w:t>PL</w:t>
            </w:r>
          </w:p>
        </w:tc>
        <w:tc>
          <w:tcPr>
            <w:tcW w:w="1778" w:type="dxa"/>
          </w:tcPr>
          <w:p w14:paraId="408F96EE" w14:textId="77777777" w:rsidR="00FB0F64" w:rsidRPr="00FB0F64" w:rsidRDefault="00FB0F64" w:rsidP="00E15326">
            <w:pPr>
              <w:rPr>
                <w:color w:val="000000"/>
                <w:sz w:val="20"/>
                <w:szCs w:val="20"/>
              </w:rPr>
            </w:pPr>
            <w:r w:rsidRPr="00FB0F64">
              <w:rPr>
                <w:sz w:val="20"/>
                <w:szCs w:val="20"/>
              </w:rPr>
              <w:t>in</w:t>
            </w:r>
          </w:p>
        </w:tc>
        <w:tc>
          <w:tcPr>
            <w:tcW w:w="1086" w:type="dxa"/>
          </w:tcPr>
          <w:p w14:paraId="5F9DED9E" w14:textId="77777777" w:rsidR="00FB0F64" w:rsidRPr="00FB0F64" w:rsidRDefault="00FB0F64" w:rsidP="00E15326">
            <w:pPr>
              <w:rPr>
                <w:color w:val="000000"/>
                <w:sz w:val="20"/>
                <w:szCs w:val="20"/>
              </w:rPr>
            </w:pPr>
            <w:r w:rsidRPr="00FB0F64">
              <w:rPr>
                <w:sz w:val="20"/>
                <w:szCs w:val="20"/>
              </w:rPr>
              <w:t>FW</w:t>
            </w:r>
          </w:p>
        </w:tc>
        <w:tc>
          <w:tcPr>
            <w:tcW w:w="2604" w:type="dxa"/>
          </w:tcPr>
          <w:p w14:paraId="48B1B957" w14:textId="77777777" w:rsidR="00FB0F64" w:rsidRPr="00FB0F64" w:rsidRDefault="00FB0F64" w:rsidP="00E15326">
            <w:pPr>
              <w:rPr>
                <w:sz w:val="20"/>
                <w:szCs w:val="20"/>
              </w:rPr>
            </w:pPr>
            <w:r w:rsidRPr="00FB0F64">
              <w:rPr>
                <w:sz w:val="20"/>
                <w:szCs w:val="20"/>
              </w:rPr>
              <w:t>FB from power supply 2, part of power on sequence (POWERON_FPGA)</w:t>
            </w:r>
          </w:p>
        </w:tc>
        <w:tc>
          <w:tcPr>
            <w:tcW w:w="1224" w:type="dxa"/>
          </w:tcPr>
          <w:p w14:paraId="65200A82" w14:textId="77777777" w:rsidR="00FB0F64" w:rsidRPr="00FB0F64" w:rsidRDefault="00FB0F64" w:rsidP="00E15326">
            <w:pPr>
              <w:rPr>
                <w:sz w:val="20"/>
                <w:szCs w:val="20"/>
              </w:rPr>
            </w:pPr>
            <w:r w:rsidRPr="00FB0F64">
              <w:rPr>
                <w:sz w:val="20"/>
                <w:szCs w:val="20"/>
              </w:rPr>
              <w:t>down</w:t>
            </w:r>
          </w:p>
        </w:tc>
      </w:tr>
      <w:tr w:rsidR="00FB0F64" w:rsidRPr="00FB0F64" w14:paraId="3949C4EE" w14:textId="77777777" w:rsidTr="00E15326">
        <w:trPr>
          <w:trHeight w:val="182"/>
        </w:trPr>
        <w:tc>
          <w:tcPr>
            <w:tcW w:w="2736" w:type="dxa"/>
          </w:tcPr>
          <w:p w14:paraId="45F8F8B8" w14:textId="77777777" w:rsidR="00FB0F64" w:rsidRPr="00FB0F64" w:rsidRDefault="00FB0F64" w:rsidP="00E15326">
            <w:pPr>
              <w:rPr>
                <w:sz w:val="20"/>
                <w:szCs w:val="20"/>
              </w:rPr>
            </w:pPr>
            <w:r w:rsidRPr="00FB0F64">
              <w:rPr>
                <w:sz w:val="20"/>
                <w:szCs w:val="20"/>
              </w:rPr>
              <w:t>RS485_DE_2</w:t>
            </w:r>
          </w:p>
        </w:tc>
        <w:tc>
          <w:tcPr>
            <w:tcW w:w="1766" w:type="dxa"/>
          </w:tcPr>
          <w:p w14:paraId="7B6A801C" w14:textId="77777777" w:rsidR="00FB0F64" w:rsidRPr="00FB0F64" w:rsidRDefault="00FB0F64" w:rsidP="00E15326">
            <w:pPr>
              <w:rPr>
                <w:color w:val="000000"/>
                <w:sz w:val="20"/>
                <w:szCs w:val="20"/>
              </w:rPr>
            </w:pPr>
            <w:r w:rsidRPr="00FB0F64">
              <w:rPr>
                <w:sz w:val="20"/>
                <w:szCs w:val="20"/>
              </w:rPr>
              <w:t>PL</w:t>
            </w:r>
          </w:p>
        </w:tc>
        <w:tc>
          <w:tcPr>
            <w:tcW w:w="1778" w:type="dxa"/>
          </w:tcPr>
          <w:p w14:paraId="3FC1A723" w14:textId="77777777" w:rsidR="00FB0F64" w:rsidRPr="00FB0F64" w:rsidRDefault="00FB0F64" w:rsidP="00E15326">
            <w:pPr>
              <w:rPr>
                <w:sz w:val="20"/>
                <w:szCs w:val="20"/>
              </w:rPr>
            </w:pPr>
            <w:r w:rsidRPr="00FB0F64">
              <w:rPr>
                <w:sz w:val="20"/>
                <w:szCs w:val="20"/>
              </w:rPr>
              <w:t>out</w:t>
            </w:r>
          </w:p>
        </w:tc>
        <w:tc>
          <w:tcPr>
            <w:tcW w:w="1086" w:type="dxa"/>
          </w:tcPr>
          <w:p w14:paraId="0335B206" w14:textId="77777777" w:rsidR="00FB0F64" w:rsidRPr="00FB0F64" w:rsidRDefault="00FB0F64" w:rsidP="00E15326">
            <w:pPr>
              <w:rPr>
                <w:sz w:val="20"/>
                <w:szCs w:val="20"/>
              </w:rPr>
            </w:pPr>
            <w:r w:rsidRPr="00FB0F64">
              <w:rPr>
                <w:sz w:val="20"/>
                <w:szCs w:val="20"/>
              </w:rPr>
              <w:t>SW</w:t>
            </w:r>
          </w:p>
        </w:tc>
        <w:tc>
          <w:tcPr>
            <w:tcW w:w="2604" w:type="dxa"/>
          </w:tcPr>
          <w:p w14:paraId="3DFB4E85"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D0022F3" w14:textId="77777777" w:rsidR="00FB0F64" w:rsidRPr="00FB0F64" w:rsidRDefault="00FB0F64" w:rsidP="00E15326">
            <w:pPr>
              <w:rPr>
                <w:sz w:val="20"/>
                <w:szCs w:val="20"/>
              </w:rPr>
            </w:pPr>
          </w:p>
        </w:tc>
      </w:tr>
      <w:tr w:rsidR="00FB0F64" w:rsidRPr="00FB0F64" w14:paraId="7E920E2F" w14:textId="77777777" w:rsidTr="00E15326">
        <w:trPr>
          <w:trHeight w:val="182"/>
        </w:trPr>
        <w:tc>
          <w:tcPr>
            <w:tcW w:w="2736" w:type="dxa"/>
          </w:tcPr>
          <w:p w14:paraId="5E14B3A7" w14:textId="77777777" w:rsidR="00FB0F64" w:rsidRPr="00FB0F64" w:rsidRDefault="00FB0F64" w:rsidP="00E15326">
            <w:pPr>
              <w:rPr>
                <w:color w:val="000000"/>
                <w:sz w:val="20"/>
                <w:szCs w:val="20"/>
              </w:rPr>
            </w:pPr>
            <w:r w:rsidRPr="00FB0F64">
              <w:rPr>
                <w:sz w:val="20"/>
                <w:szCs w:val="20"/>
              </w:rPr>
              <w:t xml:space="preserve">RS485_TXD_2    </w:t>
            </w:r>
          </w:p>
        </w:tc>
        <w:tc>
          <w:tcPr>
            <w:tcW w:w="1766" w:type="dxa"/>
          </w:tcPr>
          <w:p w14:paraId="5B3CFBA9" w14:textId="77777777" w:rsidR="00FB0F64" w:rsidRPr="00FB0F64" w:rsidRDefault="00FB0F64" w:rsidP="00E15326">
            <w:pPr>
              <w:rPr>
                <w:sz w:val="20"/>
                <w:szCs w:val="20"/>
              </w:rPr>
            </w:pPr>
            <w:r w:rsidRPr="00FB0F64">
              <w:rPr>
                <w:sz w:val="20"/>
                <w:szCs w:val="20"/>
              </w:rPr>
              <w:t>PL</w:t>
            </w:r>
          </w:p>
        </w:tc>
        <w:tc>
          <w:tcPr>
            <w:tcW w:w="1778" w:type="dxa"/>
          </w:tcPr>
          <w:p w14:paraId="4D8F751C" w14:textId="77777777" w:rsidR="00FB0F64" w:rsidRPr="00FB0F64" w:rsidRDefault="00FB0F64" w:rsidP="00E15326">
            <w:pPr>
              <w:rPr>
                <w:sz w:val="20"/>
                <w:szCs w:val="20"/>
              </w:rPr>
            </w:pPr>
            <w:r w:rsidRPr="00FB0F64">
              <w:rPr>
                <w:sz w:val="20"/>
                <w:szCs w:val="20"/>
              </w:rPr>
              <w:t>out</w:t>
            </w:r>
          </w:p>
        </w:tc>
        <w:tc>
          <w:tcPr>
            <w:tcW w:w="1086" w:type="dxa"/>
          </w:tcPr>
          <w:p w14:paraId="138C9089" w14:textId="77777777" w:rsidR="00FB0F64" w:rsidRPr="00FB0F64" w:rsidRDefault="00FB0F64" w:rsidP="00E15326">
            <w:pPr>
              <w:rPr>
                <w:sz w:val="20"/>
                <w:szCs w:val="20"/>
              </w:rPr>
            </w:pPr>
            <w:r w:rsidRPr="00FB0F64">
              <w:rPr>
                <w:sz w:val="20"/>
                <w:szCs w:val="20"/>
              </w:rPr>
              <w:t>SW</w:t>
            </w:r>
          </w:p>
        </w:tc>
        <w:tc>
          <w:tcPr>
            <w:tcW w:w="2604" w:type="dxa"/>
          </w:tcPr>
          <w:p w14:paraId="129197B0"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674EC16" w14:textId="77777777" w:rsidR="00FB0F64" w:rsidRPr="00FB0F64" w:rsidRDefault="00FB0F64" w:rsidP="00E15326">
            <w:pPr>
              <w:rPr>
                <w:sz w:val="20"/>
                <w:szCs w:val="20"/>
              </w:rPr>
            </w:pPr>
          </w:p>
        </w:tc>
      </w:tr>
      <w:tr w:rsidR="00FB0F64" w:rsidRPr="00FB0F64" w14:paraId="0E19BE50" w14:textId="77777777" w:rsidTr="00E15326">
        <w:trPr>
          <w:trHeight w:val="182"/>
        </w:trPr>
        <w:tc>
          <w:tcPr>
            <w:tcW w:w="2736" w:type="dxa"/>
          </w:tcPr>
          <w:p w14:paraId="44372D91" w14:textId="77777777" w:rsidR="00FB0F64" w:rsidRPr="00FB0F64" w:rsidRDefault="00FB0F64" w:rsidP="00E15326">
            <w:pPr>
              <w:rPr>
                <w:sz w:val="20"/>
                <w:szCs w:val="20"/>
              </w:rPr>
            </w:pPr>
            <w:r w:rsidRPr="00FB0F64">
              <w:rPr>
                <w:sz w:val="20"/>
                <w:szCs w:val="20"/>
              </w:rPr>
              <w:t xml:space="preserve">RS485_RXD_2          </w:t>
            </w:r>
          </w:p>
        </w:tc>
        <w:tc>
          <w:tcPr>
            <w:tcW w:w="1766" w:type="dxa"/>
          </w:tcPr>
          <w:p w14:paraId="13DBDD55" w14:textId="77777777" w:rsidR="00FB0F64" w:rsidRPr="00FB0F64" w:rsidRDefault="00FB0F64" w:rsidP="00E15326">
            <w:pPr>
              <w:rPr>
                <w:sz w:val="20"/>
                <w:szCs w:val="20"/>
              </w:rPr>
            </w:pPr>
            <w:r w:rsidRPr="00FB0F64">
              <w:rPr>
                <w:sz w:val="20"/>
                <w:szCs w:val="20"/>
              </w:rPr>
              <w:t>PL</w:t>
            </w:r>
          </w:p>
        </w:tc>
        <w:tc>
          <w:tcPr>
            <w:tcW w:w="1778" w:type="dxa"/>
          </w:tcPr>
          <w:p w14:paraId="74C6CE8E" w14:textId="77777777" w:rsidR="00FB0F64" w:rsidRPr="00FB0F64" w:rsidRDefault="00FB0F64" w:rsidP="00E15326">
            <w:pPr>
              <w:rPr>
                <w:sz w:val="20"/>
                <w:szCs w:val="20"/>
              </w:rPr>
            </w:pPr>
            <w:r w:rsidRPr="00FB0F64">
              <w:rPr>
                <w:sz w:val="20"/>
                <w:szCs w:val="20"/>
              </w:rPr>
              <w:t>in</w:t>
            </w:r>
          </w:p>
        </w:tc>
        <w:tc>
          <w:tcPr>
            <w:tcW w:w="1086" w:type="dxa"/>
          </w:tcPr>
          <w:p w14:paraId="09EF2523" w14:textId="77777777" w:rsidR="00FB0F64" w:rsidRPr="00FB0F64" w:rsidRDefault="00FB0F64" w:rsidP="00E15326">
            <w:pPr>
              <w:rPr>
                <w:sz w:val="20"/>
                <w:szCs w:val="20"/>
              </w:rPr>
            </w:pPr>
            <w:r w:rsidRPr="00FB0F64">
              <w:rPr>
                <w:sz w:val="20"/>
                <w:szCs w:val="20"/>
              </w:rPr>
              <w:t>SW</w:t>
            </w:r>
          </w:p>
        </w:tc>
        <w:tc>
          <w:tcPr>
            <w:tcW w:w="2604" w:type="dxa"/>
          </w:tcPr>
          <w:p w14:paraId="36705375"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E3E7BA2" w14:textId="77777777" w:rsidR="00FB0F64" w:rsidRPr="00FB0F64" w:rsidRDefault="00FB0F64" w:rsidP="00E15326">
            <w:pPr>
              <w:rPr>
                <w:sz w:val="20"/>
                <w:szCs w:val="20"/>
              </w:rPr>
            </w:pPr>
            <w:r w:rsidRPr="00FB0F64">
              <w:rPr>
                <w:sz w:val="20"/>
                <w:szCs w:val="20"/>
              </w:rPr>
              <w:t>down</w:t>
            </w:r>
          </w:p>
        </w:tc>
      </w:tr>
      <w:tr w:rsidR="00FB0F64" w:rsidRPr="00FB0F64" w14:paraId="2476DF82" w14:textId="77777777" w:rsidTr="00E15326">
        <w:trPr>
          <w:trHeight w:val="182"/>
        </w:trPr>
        <w:tc>
          <w:tcPr>
            <w:tcW w:w="2736" w:type="dxa"/>
          </w:tcPr>
          <w:p w14:paraId="0CA6A8FB" w14:textId="77777777" w:rsidR="00FB0F64" w:rsidRPr="00FB0F64" w:rsidRDefault="00FB0F64" w:rsidP="00E15326">
            <w:pPr>
              <w:rPr>
                <w:sz w:val="20"/>
                <w:szCs w:val="20"/>
              </w:rPr>
            </w:pPr>
          </w:p>
        </w:tc>
        <w:tc>
          <w:tcPr>
            <w:tcW w:w="1766" w:type="dxa"/>
          </w:tcPr>
          <w:p w14:paraId="70AD5536" w14:textId="77777777" w:rsidR="00FB0F64" w:rsidRPr="00FB0F64" w:rsidRDefault="00FB0F64" w:rsidP="00E15326">
            <w:pPr>
              <w:rPr>
                <w:sz w:val="20"/>
                <w:szCs w:val="20"/>
              </w:rPr>
            </w:pPr>
          </w:p>
        </w:tc>
        <w:tc>
          <w:tcPr>
            <w:tcW w:w="1778" w:type="dxa"/>
          </w:tcPr>
          <w:p w14:paraId="44AAE304" w14:textId="77777777" w:rsidR="00FB0F64" w:rsidRPr="00FB0F64" w:rsidRDefault="00FB0F64" w:rsidP="00E15326">
            <w:pPr>
              <w:rPr>
                <w:sz w:val="20"/>
                <w:szCs w:val="20"/>
              </w:rPr>
            </w:pPr>
          </w:p>
        </w:tc>
        <w:tc>
          <w:tcPr>
            <w:tcW w:w="1086" w:type="dxa"/>
          </w:tcPr>
          <w:p w14:paraId="6AD3E798" w14:textId="77777777" w:rsidR="00FB0F64" w:rsidRPr="00FB0F64" w:rsidRDefault="00FB0F64" w:rsidP="00E15326">
            <w:pPr>
              <w:rPr>
                <w:sz w:val="20"/>
                <w:szCs w:val="20"/>
              </w:rPr>
            </w:pPr>
          </w:p>
        </w:tc>
        <w:tc>
          <w:tcPr>
            <w:tcW w:w="2604" w:type="dxa"/>
          </w:tcPr>
          <w:p w14:paraId="5E689592" w14:textId="77777777" w:rsidR="00FB0F64" w:rsidRPr="00FB0F64" w:rsidRDefault="00FB0F64" w:rsidP="00E15326">
            <w:pPr>
              <w:rPr>
                <w:sz w:val="20"/>
                <w:szCs w:val="20"/>
              </w:rPr>
            </w:pPr>
            <w:r w:rsidRPr="00FB0F64">
              <w:rPr>
                <w:rStyle w:val="cf01"/>
                <w:rFonts w:asciiTheme="majorBidi" w:hAnsiTheme="majorBidi" w:cstheme="majorBidi"/>
                <w:sz w:val="20"/>
                <w:szCs w:val="20"/>
              </w:rPr>
              <w:t>The PFC_EN signal operates the PFC/Buck</w:t>
            </w:r>
          </w:p>
        </w:tc>
        <w:tc>
          <w:tcPr>
            <w:tcW w:w="1224" w:type="dxa"/>
          </w:tcPr>
          <w:p w14:paraId="6D3EFCD8" w14:textId="77777777" w:rsidR="00FB0F64" w:rsidRPr="00FB0F64" w:rsidRDefault="00FB0F64" w:rsidP="00E15326">
            <w:pPr>
              <w:rPr>
                <w:rStyle w:val="cf01"/>
                <w:rFonts w:asciiTheme="majorBidi" w:hAnsiTheme="majorBidi" w:cstheme="majorBidi"/>
                <w:sz w:val="20"/>
                <w:szCs w:val="20"/>
              </w:rPr>
            </w:pPr>
          </w:p>
        </w:tc>
      </w:tr>
      <w:tr w:rsidR="00FB0F64" w:rsidRPr="00FB0F64" w14:paraId="3F680B05" w14:textId="77777777" w:rsidTr="00E15326">
        <w:trPr>
          <w:trHeight w:val="182"/>
        </w:trPr>
        <w:tc>
          <w:tcPr>
            <w:tcW w:w="2736" w:type="dxa"/>
          </w:tcPr>
          <w:p w14:paraId="7F694D92" w14:textId="77777777" w:rsidR="00FB0F64" w:rsidRPr="00FB0F64" w:rsidRDefault="00FB0F64" w:rsidP="00E15326">
            <w:pPr>
              <w:rPr>
                <w:sz w:val="20"/>
                <w:szCs w:val="20"/>
              </w:rPr>
            </w:pPr>
            <w:r w:rsidRPr="00FB0F64">
              <w:rPr>
                <w:sz w:val="20"/>
                <w:szCs w:val="20"/>
              </w:rPr>
              <w:t>PG_BUCK_FB</w:t>
            </w:r>
          </w:p>
        </w:tc>
        <w:tc>
          <w:tcPr>
            <w:tcW w:w="1766" w:type="dxa"/>
          </w:tcPr>
          <w:p w14:paraId="05D1E7F5" w14:textId="77777777" w:rsidR="00FB0F64" w:rsidRPr="00FB0F64" w:rsidRDefault="00FB0F64" w:rsidP="00E15326">
            <w:pPr>
              <w:rPr>
                <w:sz w:val="20"/>
                <w:szCs w:val="20"/>
              </w:rPr>
            </w:pPr>
            <w:r w:rsidRPr="00FB0F64">
              <w:rPr>
                <w:sz w:val="20"/>
                <w:szCs w:val="20"/>
              </w:rPr>
              <w:t>PL</w:t>
            </w:r>
          </w:p>
        </w:tc>
        <w:tc>
          <w:tcPr>
            <w:tcW w:w="1778" w:type="dxa"/>
          </w:tcPr>
          <w:p w14:paraId="60BC56AD" w14:textId="77777777" w:rsidR="00FB0F64" w:rsidRPr="00FB0F64" w:rsidRDefault="00FB0F64" w:rsidP="00E15326">
            <w:pPr>
              <w:rPr>
                <w:sz w:val="20"/>
                <w:szCs w:val="20"/>
              </w:rPr>
            </w:pPr>
            <w:r w:rsidRPr="00FB0F64">
              <w:rPr>
                <w:sz w:val="20"/>
                <w:szCs w:val="20"/>
              </w:rPr>
              <w:t>in</w:t>
            </w:r>
          </w:p>
        </w:tc>
        <w:tc>
          <w:tcPr>
            <w:tcW w:w="1086" w:type="dxa"/>
          </w:tcPr>
          <w:p w14:paraId="34561F4A" w14:textId="77777777" w:rsidR="00FB0F64" w:rsidRPr="00FB0F64" w:rsidRDefault="00FB0F64" w:rsidP="00E15326">
            <w:pPr>
              <w:rPr>
                <w:sz w:val="20"/>
                <w:szCs w:val="20"/>
              </w:rPr>
            </w:pPr>
            <w:r w:rsidRPr="00FB0F64">
              <w:rPr>
                <w:sz w:val="20"/>
                <w:szCs w:val="20"/>
              </w:rPr>
              <w:t>FW</w:t>
            </w:r>
          </w:p>
        </w:tc>
        <w:tc>
          <w:tcPr>
            <w:tcW w:w="2604" w:type="dxa"/>
          </w:tcPr>
          <w:p w14:paraId="66FB17B2" w14:textId="77777777" w:rsidR="00FB0F64" w:rsidRPr="00FB0F64" w:rsidRDefault="00FB0F64" w:rsidP="00E15326">
            <w:pPr>
              <w:rPr>
                <w:rStyle w:val="cf01"/>
                <w:rFonts w:asciiTheme="majorBidi" w:hAnsiTheme="majorBidi" w:cstheme="majorBidi"/>
                <w:sz w:val="20"/>
                <w:szCs w:val="20"/>
              </w:rPr>
            </w:pPr>
            <w:r w:rsidRPr="00FB0F64">
              <w:rPr>
                <w:sz w:val="20"/>
                <w:szCs w:val="20"/>
              </w:rPr>
              <w:t>power good of BUCK supply, part of power on sequence (POWERON_FPGA)</w:t>
            </w:r>
          </w:p>
        </w:tc>
        <w:tc>
          <w:tcPr>
            <w:tcW w:w="1224" w:type="dxa"/>
          </w:tcPr>
          <w:p w14:paraId="49C9023F" w14:textId="77777777" w:rsidR="00FB0F64" w:rsidRPr="00FB0F64" w:rsidRDefault="00FB0F64" w:rsidP="00E15326">
            <w:pPr>
              <w:rPr>
                <w:sz w:val="20"/>
                <w:szCs w:val="20"/>
              </w:rPr>
            </w:pPr>
            <w:r w:rsidRPr="00FB0F64">
              <w:rPr>
                <w:sz w:val="20"/>
                <w:szCs w:val="20"/>
              </w:rPr>
              <w:t>down</w:t>
            </w:r>
          </w:p>
        </w:tc>
      </w:tr>
      <w:tr w:rsidR="00FB0F64" w:rsidRPr="00FB0F64" w14:paraId="6F12B434" w14:textId="77777777" w:rsidTr="00E15326">
        <w:trPr>
          <w:trHeight w:val="182"/>
        </w:trPr>
        <w:tc>
          <w:tcPr>
            <w:tcW w:w="2736" w:type="dxa"/>
          </w:tcPr>
          <w:p w14:paraId="157B9A62" w14:textId="77777777" w:rsidR="00FB0F64" w:rsidRPr="00FB0F64" w:rsidRDefault="00FB0F64" w:rsidP="00E15326">
            <w:pPr>
              <w:rPr>
                <w:sz w:val="20"/>
                <w:szCs w:val="20"/>
              </w:rPr>
            </w:pPr>
            <w:r w:rsidRPr="00FB0F64">
              <w:rPr>
                <w:sz w:val="20"/>
                <w:szCs w:val="20"/>
              </w:rPr>
              <w:t>RS485_DE_3</w:t>
            </w:r>
          </w:p>
        </w:tc>
        <w:tc>
          <w:tcPr>
            <w:tcW w:w="1766" w:type="dxa"/>
          </w:tcPr>
          <w:p w14:paraId="41DE53BB" w14:textId="77777777" w:rsidR="00FB0F64" w:rsidRPr="00FB0F64" w:rsidRDefault="00FB0F64" w:rsidP="00E15326">
            <w:pPr>
              <w:rPr>
                <w:color w:val="000000"/>
                <w:sz w:val="20"/>
                <w:szCs w:val="20"/>
              </w:rPr>
            </w:pPr>
            <w:r w:rsidRPr="00FB0F64">
              <w:rPr>
                <w:sz w:val="20"/>
                <w:szCs w:val="20"/>
              </w:rPr>
              <w:t>PL</w:t>
            </w:r>
          </w:p>
        </w:tc>
        <w:tc>
          <w:tcPr>
            <w:tcW w:w="1778" w:type="dxa"/>
          </w:tcPr>
          <w:p w14:paraId="093EF445" w14:textId="77777777" w:rsidR="00FB0F64" w:rsidRPr="00FB0F64" w:rsidRDefault="00FB0F64" w:rsidP="00E15326">
            <w:pPr>
              <w:rPr>
                <w:color w:val="000000"/>
                <w:sz w:val="20"/>
                <w:szCs w:val="20"/>
              </w:rPr>
            </w:pPr>
            <w:r w:rsidRPr="00FB0F64">
              <w:rPr>
                <w:sz w:val="20"/>
                <w:szCs w:val="20"/>
              </w:rPr>
              <w:t>out</w:t>
            </w:r>
          </w:p>
        </w:tc>
        <w:tc>
          <w:tcPr>
            <w:tcW w:w="1086" w:type="dxa"/>
          </w:tcPr>
          <w:p w14:paraId="4F2DAB8B" w14:textId="77777777" w:rsidR="00FB0F64" w:rsidRPr="00FB0F64" w:rsidRDefault="00FB0F64" w:rsidP="00E15326">
            <w:pPr>
              <w:rPr>
                <w:color w:val="000000"/>
                <w:sz w:val="20"/>
                <w:szCs w:val="20"/>
              </w:rPr>
            </w:pPr>
            <w:r w:rsidRPr="00FB0F64">
              <w:rPr>
                <w:sz w:val="20"/>
                <w:szCs w:val="20"/>
              </w:rPr>
              <w:t>SW</w:t>
            </w:r>
          </w:p>
        </w:tc>
        <w:tc>
          <w:tcPr>
            <w:tcW w:w="2604" w:type="dxa"/>
          </w:tcPr>
          <w:p w14:paraId="261AE158"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043AB62" w14:textId="77777777" w:rsidR="00FB0F64" w:rsidRPr="00FB0F64" w:rsidRDefault="00FB0F64" w:rsidP="00E15326">
            <w:pPr>
              <w:rPr>
                <w:sz w:val="20"/>
                <w:szCs w:val="20"/>
              </w:rPr>
            </w:pPr>
          </w:p>
        </w:tc>
      </w:tr>
      <w:tr w:rsidR="00FB0F64" w:rsidRPr="00FB0F64" w14:paraId="5AF62D95" w14:textId="77777777" w:rsidTr="00E15326">
        <w:trPr>
          <w:trHeight w:val="182"/>
        </w:trPr>
        <w:tc>
          <w:tcPr>
            <w:tcW w:w="2736" w:type="dxa"/>
          </w:tcPr>
          <w:p w14:paraId="3B98146B" w14:textId="77777777" w:rsidR="00FB0F64" w:rsidRPr="00FB0F64" w:rsidRDefault="00FB0F64" w:rsidP="00E15326">
            <w:pPr>
              <w:rPr>
                <w:color w:val="000000"/>
                <w:sz w:val="20"/>
                <w:szCs w:val="20"/>
              </w:rPr>
            </w:pPr>
            <w:r w:rsidRPr="00FB0F64">
              <w:rPr>
                <w:sz w:val="20"/>
                <w:szCs w:val="20"/>
              </w:rPr>
              <w:t xml:space="preserve">RS485_TXD_3     </w:t>
            </w:r>
          </w:p>
        </w:tc>
        <w:tc>
          <w:tcPr>
            <w:tcW w:w="1766" w:type="dxa"/>
          </w:tcPr>
          <w:p w14:paraId="54542B81" w14:textId="77777777" w:rsidR="00FB0F64" w:rsidRPr="00FB0F64" w:rsidRDefault="00FB0F64" w:rsidP="00E15326">
            <w:pPr>
              <w:rPr>
                <w:sz w:val="20"/>
                <w:szCs w:val="20"/>
              </w:rPr>
            </w:pPr>
            <w:r w:rsidRPr="00FB0F64">
              <w:rPr>
                <w:sz w:val="20"/>
                <w:szCs w:val="20"/>
              </w:rPr>
              <w:t>PL</w:t>
            </w:r>
          </w:p>
        </w:tc>
        <w:tc>
          <w:tcPr>
            <w:tcW w:w="1778" w:type="dxa"/>
          </w:tcPr>
          <w:p w14:paraId="3C15DD83" w14:textId="77777777" w:rsidR="00FB0F64" w:rsidRPr="00FB0F64" w:rsidRDefault="00FB0F64" w:rsidP="00E15326">
            <w:pPr>
              <w:rPr>
                <w:sz w:val="20"/>
                <w:szCs w:val="20"/>
              </w:rPr>
            </w:pPr>
            <w:r w:rsidRPr="00FB0F64">
              <w:rPr>
                <w:sz w:val="20"/>
                <w:szCs w:val="20"/>
              </w:rPr>
              <w:t>out</w:t>
            </w:r>
          </w:p>
        </w:tc>
        <w:tc>
          <w:tcPr>
            <w:tcW w:w="1086" w:type="dxa"/>
          </w:tcPr>
          <w:p w14:paraId="2DDFC8C7" w14:textId="77777777" w:rsidR="00FB0F64" w:rsidRPr="00FB0F64" w:rsidRDefault="00FB0F64" w:rsidP="00E15326">
            <w:pPr>
              <w:rPr>
                <w:sz w:val="20"/>
                <w:szCs w:val="20"/>
              </w:rPr>
            </w:pPr>
            <w:r w:rsidRPr="00FB0F64">
              <w:rPr>
                <w:sz w:val="20"/>
                <w:szCs w:val="20"/>
              </w:rPr>
              <w:t>SW</w:t>
            </w:r>
          </w:p>
        </w:tc>
        <w:tc>
          <w:tcPr>
            <w:tcW w:w="2604" w:type="dxa"/>
          </w:tcPr>
          <w:p w14:paraId="7D263A2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E90FAE6" w14:textId="77777777" w:rsidR="00FB0F64" w:rsidRPr="00FB0F64" w:rsidRDefault="00FB0F64" w:rsidP="00E15326">
            <w:pPr>
              <w:rPr>
                <w:sz w:val="20"/>
                <w:szCs w:val="20"/>
              </w:rPr>
            </w:pPr>
          </w:p>
        </w:tc>
      </w:tr>
      <w:tr w:rsidR="00FB0F64" w:rsidRPr="00FB0F64" w14:paraId="04E11D50" w14:textId="77777777" w:rsidTr="00E15326">
        <w:trPr>
          <w:trHeight w:val="182"/>
        </w:trPr>
        <w:tc>
          <w:tcPr>
            <w:tcW w:w="2736" w:type="dxa"/>
          </w:tcPr>
          <w:p w14:paraId="313F99C7" w14:textId="77777777" w:rsidR="00FB0F64" w:rsidRPr="00FB0F64" w:rsidRDefault="00FB0F64" w:rsidP="00E15326">
            <w:pPr>
              <w:rPr>
                <w:sz w:val="20"/>
                <w:szCs w:val="20"/>
              </w:rPr>
            </w:pPr>
            <w:r w:rsidRPr="00FB0F64">
              <w:rPr>
                <w:sz w:val="20"/>
                <w:szCs w:val="20"/>
              </w:rPr>
              <w:t xml:space="preserve">RS485_RXD_3         </w:t>
            </w:r>
          </w:p>
        </w:tc>
        <w:tc>
          <w:tcPr>
            <w:tcW w:w="1766" w:type="dxa"/>
          </w:tcPr>
          <w:p w14:paraId="6FFB294D" w14:textId="77777777" w:rsidR="00FB0F64" w:rsidRPr="00FB0F64" w:rsidRDefault="00FB0F64" w:rsidP="00E15326">
            <w:pPr>
              <w:rPr>
                <w:sz w:val="20"/>
                <w:szCs w:val="20"/>
              </w:rPr>
            </w:pPr>
            <w:r w:rsidRPr="00FB0F64">
              <w:rPr>
                <w:sz w:val="20"/>
                <w:szCs w:val="20"/>
              </w:rPr>
              <w:t>PL</w:t>
            </w:r>
          </w:p>
        </w:tc>
        <w:tc>
          <w:tcPr>
            <w:tcW w:w="1778" w:type="dxa"/>
          </w:tcPr>
          <w:p w14:paraId="116C7027" w14:textId="77777777" w:rsidR="00FB0F64" w:rsidRPr="00FB0F64" w:rsidRDefault="00FB0F64" w:rsidP="00E15326">
            <w:pPr>
              <w:rPr>
                <w:sz w:val="20"/>
                <w:szCs w:val="20"/>
              </w:rPr>
            </w:pPr>
            <w:r w:rsidRPr="00FB0F64">
              <w:rPr>
                <w:sz w:val="20"/>
                <w:szCs w:val="20"/>
              </w:rPr>
              <w:t>in</w:t>
            </w:r>
          </w:p>
        </w:tc>
        <w:tc>
          <w:tcPr>
            <w:tcW w:w="1086" w:type="dxa"/>
          </w:tcPr>
          <w:p w14:paraId="08174158" w14:textId="77777777" w:rsidR="00FB0F64" w:rsidRPr="00FB0F64" w:rsidRDefault="00FB0F64" w:rsidP="00E15326">
            <w:pPr>
              <w:rPr>
                <w:sz w:val="20"/>
                <w:szCs w:val="20"/>
              </w:rPr>
            </w:pPr>
            <w:r w:rsidRPr="00FB0F64">
              <w:rPr>
                <w:sz w:val="20"/>
                <w:szCs w:val="20"/>
              </w:rPr>
              <w:t>SW</w:t>
            </w:r>
          </w:p>
        </w:tc>
        <w:tc>
          <w:tcPr>
            <w:tcW w:w="2604" w:type="dxa"/>
          </w:tcPr>
          <w:p w14:paraId="7F3270C8"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D1DA21D" w14:textId="77777777" w:rsidR="00FB0F64" w:rsidRPr="00FB0F64" w:rsidRDefault="00FB0F64" w:rsidP="00E15326">
            <w:pPr>
              <w:rPr>
                <w:sz w:val="20"/>
                <w:szCs w:val="20"/>
              </w:rPr>
            </w:pPr>
            <w:r w:rsidRPr="00FB0F64">
              <w:rPr>
                <w:sz w:val="20"/>
                <w:szCs w:val="20"/>
              </w:rPr>
              <w:t>down</w:t>
            </w:r>
          </w:p>
        </w:tc>
      </w:tr>
      <w:tr w:rsidR="00FB0F64" w:rsidRPr="00FB0F64" w14:paraId="070E79E8" w14:textId="77777777" w:rsidTr="00E15326">
        <w:trPr>
          <w:trHeight w:val="182"/>
        </w:trPr>
        <w:tc>
          <w:tcPr>
            <w:tcW w:w="2736" w:type="dxa"/>
          </w:tcPr>
          <w:p w14:paraId="4B2E3352" w14:textId="77777777" w:rsidR="00FB0F64" w:rsidRPr="00FB0F64" w:rsidRDefault="00FB0F64" w:rsidP="00E15326">
            <w:pPr>
              <w:rPr>
                <w:sz w:val="20"/>
                <w:szCs w:val="20"/>
              </w:rPr>
            </w:pPr>
            <w:r w:rsidRPr="00FB0F64">
              <w:rPr>
                <w:sz w:val="20"/>
                <w:szCs w:val="20"/>
              </w:rPr>
              <w:t>EN_PSU_10_FB</w:t>
            </w:r>
          </w:p>
        </w:tc>
        <w:tc>
          <w:tcPr>
            <w:tcW w:w="1766" w:type="dxa"/>
          </w:tcPr>
          <w:p w14:paraId="46739F8A" w14:textId="77777777" w:rsidR="00FB0F64" w:rsidRPr="00FB0F64" w:rsidRDefault="00FB0F64" w:rsidP="00E15326">
            <w:pPr>
              <w:rPr>
                <w:sz w:val="20"/>
                <w:szCs w:val="20"/>
              </w:rPr>
            </w:pPr>
            <w:r w:rsidRPr="00FB0F64">
              <w:rPr>
                <w:sz w:val="20"/>
                <w:szCs w:val="20"/>
              </w:rPr>
              <w:t>PL</w:t>
            </w:r>
          </w:p>
        </w:tc>
        <w:tc>
          <w:tcPr>
            <w:tcW w:w="1778" w:type="dxa"/>
          </w:tcPr>
          <w:p w14:paraId="5CBC474D" w14:textId="77777777" w:rsidR="00FB0F64" w:rsidRPr="00FB0F64" w:rsidRDefault="00FB0F64" w:rsidP="00E15326">
            <w:pPr>
              <w:rPr>
                <w:sz w:val="20"/>
                <w:szCs w:val="20"/>
              </w:rPr>
            </w:pPr>
            <w:r w:rsidRPr="00FB0F64">
              <w:rPr>
                <w:sz w:val="20"/>
                <w:szCs w:val="20"/>
              </w:rPr>
              <w:t>out</w:t>
            </w:r>
          </w:p>
        </w:tc>
        <w:tc>
          <w:tcPr>
            <w:tcW w:w="1086" w:type="dxa"/>
          </w:tcPr>
          <w:p w14:paraId="3E082A77" w14:textId="77777777" w:rsidR="00FB0F64" w:rsidRPr="00FB0F64" w:rsidRDefault="00FB0F64" w:rsidP="00E15326">
            <w:pPr>
              <w:rPr>
                <w:sz w:val="20"/>
                <w:szCs w:val="20"/>
              </w:rPr>
            </w:pPr>
            <w:r w:rsidRPr="00FB0F64">
              <w:rPr>
                <w:sz w:val="20"/>
                <w:szCs w:val="20"/>
              </w:rPr>
              <w:t>FW</w:t>
            </w:r>
          </w:p>
        </w:tc>
        <w:tc>
          <w:tcPr>
            <w:tcW w:w="2604" w:type="dxa"/>
          </w:tcPr>
          <w:p w14:paraId="5A51FABC" w14:textId="77777777" w:rsidR="00FB0F64" w:rsidRPr="00FB0F64" w:rsidRDefault="00FB0F64" w:rsidP="00E15326">
            <w:pPr>
              <w:rPr>
                <w:sz w:val="20"/>
                <w:szCs w:val="20"/>
              </w:rPr>
            </w:pPr>
            <w:r w:rsidRPr="00FB0F64">
              <w:rPr>
                <w:sz w:val="20"/>
                <w:szCs w:val="20"/>
              </w:rPr>
              <w:t>Enable power supply 10, part of power on sequence (POWERON_FPGA)</w:t>
            </w:r>
          </w:p>
        </w:tc>
        <w:tc>
          <w:tcPr>
            <w:tcW w:w="1224" w:type="dxa"/>
          </w:tcPr>
          <w:p w14:paraId="160CE088" w14:textId="77777777" w:rsidR="00FB0F64" w:rsidRPr="00FB0F64" w:rsidRDefault="00FB0F64" w:rsidP="00E15326">
            <w:pPr>
              <w:rPr>
                <w:sz w:val="20"/>
                <w:szCs w:val="20"/>
              </w:rPr>
            </w:pPr>
          </w:p>
        </w:tc>
      </w:tr>
      <w:tr w:rsidR="00FB0F64" w:rsidRPr="00FB0F64" w14:paraId="2C4BC3CB" w14:textId="77777777" w:rsidTr="00E15326">
        <w:trPr>
          <w:trHeight w:val="182"/>
        </w:trPr>
        <w:tc>
          <w:tcPr>
            <w:tcW w:w="2736" w:type="dxa"/>
          </w:tcPr>
          <w:p w14:paraId="51676B1C" w14:textId="77777777" w:rsidR="00FB0F64" w:rsidRPr="00FB0F64" w:rsidRDefault="00FB0F64" w:rsidP="00E15326">
            <w:pPr>
              <w:rPr>
                <w:sz w:val="20"/>
                <w:szCs w:val="20"/>
              </w:rPr>
            </w:pPr>
            <w:r w:rsidRPr="00FB0F64">
              <w:rPr>
                <w:sz w:val="20"/>
                <w:szCs w:val="20"/>
              </w:rPr>
              <w:t>PG_PSU_10_FB</w:t>
            </w:r>
          </w:p>
        </w:tc>
        <w:tc>
          <w:tcPr>
            <w:tcW w:w="1766" w:type="dxa"/>
          </w:tcPr>
          <w:p w14:paraId="0784E2FF" w14:textId="77777777" w:rsidR="00FB0F64" w:rsidRPr="00FB0F64" w:rsidRDefault="00FB0F64" w:rsidP="00E15326">
            <w:pPr>
              <w:rPr>
                <w:sz w:val="20"/>
                <w:szCs w:val="20"/>
              </w:rPr>
            </w:pPr>
            <w:r w:rsidRPr="00FB0F64">
              <w:rPr>
                <w:sz w:val="20"/>
                <w:szCs w:val="20"/>
              </w:rPr>
              <w:t>PL</w:t>
            </w:r>
          </w:p>
        </w:tc>
        <w:tc>
          <w:tcPr>
            <w:tcW w:w="1778" w:type="dxa"/>
          </w:tcPr>
          <w:p w14:paraId="1005119A" w14:textId="77777777" w:rsidR="00FB0F64" w:rsidRPr="00FB0F64" w:rsidRDefault="00FB0F64" w:rsidP="00E15326">
            <w:pPr>
              <w:rPr>
                <w:color w:val="000000"/>
                <w:sz w:val="20"/>
                <w:szCs w:val="20"/>
              </w:rPr>
            </w:pPr>
            <w:r w:rsidRPr="00FB0F64">
              <w:rPr>
                <w:sz w:val="20"/>
                <w:szCs w:val="20"/>
              </w:rPr>
              <w:t>in</w:t>
            </w:r>
          </w:p>
        </w:tc>
        <w:tc>
          <w:tcPr>
            <w:tcW w:w="1086" w:type="dxa"/>
          </w:tcPr>
          <w:p w14:paraId="2D8106EE" w14:textId="77777777" w:rsidR="00FB0F64" w:rsidRPr="00FB0F64" w:rsidRDefault="00FB0F64" w:rsidP="00E15326">
            <w:pPr>
              <w:rPr>
                <w:color w:val="000000"/>
                <w:sz w:val="20"/>
                <w:szCs w:val="20"/>
              </w:rPr>
            </w:pPr>
            <w:r w:rsidRPr="00FB0F64">
              <w:rPr>
                <w:sz w:val="20"/>
                <w:szCs w:val="20"/>
              </w:rPr>
              <w:t>FW</w:t>
            </w:r>
          </w:p>
        </w:tc>
        <w:tc>
          <w:tcPr>
            <w:tcW w:w="2604" w:type="dxa"/>
          </w:tcPr>
          <w:p w14:paraId="49F3A4F6" w14:textId="77777777" w:rsidR="00FB0F64" w:rsidRPr="00FB0F64" w:rsidRDefault="00FB0F64" w:rsidP="00E15326">
            <w:pPr>
              <w:rPr>
                <w:sz w:val="20"/>
                <w:szCs w:val="20"/>
              </w:rPr>
            </w:pPr>
            <w:r w:rsidRPr="00FB0F64">
              <w:rPr>
                <w:sz w:val="20"/>
                <w:szCs w:val="20"/>
              </w:rPr>
              <w:t>FB from power supply 10, part of power on sequence (POWERON_FPGA)</w:t>
            </w:r>
          </w:p>
        </w:tc>
        <w:tc>
          <w:tcPr>
            <w:tcW w:w="1224" w:type="dxa"/>
          </w:tcPr>
          <w:p w14:paraId="230C5CAB" w14:textId="77777777" w:rsidR="00FB0F64" w:rsidRPr="00FB0F64" w:rsidRDefault="00FB0F64" w:rsidP="00E15326">
            <w:pPr>
              <w:rPr>
                <w:sz w:val="20"/>
                <w:szCs w:val="20"/>
              </w:rPr>
            </w:pPr>
            <w:r w:rsidRPr="00FB0F64">
              <w:rPr>
                <w:sz w:val="20"/>
                <w:szCs w:val="20"/>
              </w:rPr>
              <w:t>down</w:t>
            </w:r>
          </w:p>
        </w:tc>
      </w:tr>
      <w:tr w:rsidR="00FB0F64" w:rsidRPr="00FB0F64" w14:paraId="1BD5C706" w14:textId="77777777" w:rsidTr="00E15326">
        <w:trPr>
          <w:trHeight w:val="182"/>
        </w:trPr>
        <w:tc>
          <w:tcPr>
            <w:tcW w:w="2736" w:type="dxa"/>
          </w:tcPr>
          <w:p w14:paraId="71A31B02" w14:textId="77777777" w:rsidR="00FB0F64" w:rsidRPr="00FB0F64" w:rsidRDefault="00FB0F64" w:rsidP="00E15326">
            <w:pPr>
              <w:rPr>
                <w:sz w:val="20"/>
                <w:szCs w:val="20"/>
              </w:rPr>
            </w:pPr>
            <w:r w:rsidRPr="00FB0F64">
              <w:rPr>
                <w:sz w:val="20"/>
                <w:szCs w:val="20"/>
              </w:rPr>
              <w:t>RS485_DE_4</w:t>
            </w:r>
          </w:p>
        </w:tc>
        <w:tc>
          <w:tcPr>
            <w:tcW w:w="1766" w:type="dxa"/>
          </w:tcPr>
          <w:p w14:paraId="19501AE2" w14:textId="77777777" w:rsidR="00FB0F64" w:rsidRPr="00FB0F64" w:rsidRDefault="00FB0F64" w:rsidP="00E15326">
            <w:pPr>
              <w:rPr>
                <w:color w:val="000000"/>
                <w:sz w:val="20"/>
                <w:szCs w:val="20"/>
              </w:rPr>
            </w:pPr>
            <w:r w:rsidRPr="00FB0F64">
              <w:rPr>
                <w:sz w:val="20"/>
                <w:szCs w:val="20"/>
              </w:rPr>
              <w:t>PL</w:t>
            </w:r>
          </w:p>
        </w:tc>
        <w:tc>
          <w:tcPr>
            <w:tcW w:w="1778" w:type="dxa"/>
          </w:tcPr>
          <w:p w14:paraId="31240D05" w14:textId="77777777" w:rsidR="00FB0F64" w:rsidRPr="00FB0F64" w:rsidRDefault="00FB0F64" w:rsidP="00E15326">
            <w:pPr>
              <w:rPr>
                <w:sz w:val="20"/>
                <w:szCs w:val="20"/>
              </w:rPr>
            </w:pPr>
            <w:r w:rsidRPr="00FB0F64">
              <w:rPr>
                <w:sz w:val="20"/>
                <w:szCs w:val="20"/>
              </w:rPr>
              <w:t>out</w:t>
            </w:r>
          </w:p>
        </w:tc>
        <w:tc>
          <w:tcPr>
            <w:tcW w:w="1086" w:type="dxa"/>
          </w:tcPr>
          <w:p w14:paraId="4F144624" w14:textId="77777777" w:rsidR="00FB0F64" w:rsidRPr="00FB0F64" w:rsidRDefault="00FB0F64" w:rsidP="00E15326">
            <w:pPr>
              <w:rPr>
                <w:sz w:val="20"/>
                <w:szCs w:val="20"/>
              </w:rPr>
            </w:pPr>
            <w:r w:rsidRPr="00FB0F64">
              <w:rPr>
                <w:sz w:val="20"/>
                <w:szCs w:val="20"/>
              </w:rPr>
              <w:t>SW</w:t>
            </w:r>
          </w:p>
        </w:tc>
        <w:tc>
          <w:tcPr>
            <w:tcW w:w="2604" w:type="dxa"/>
          </w:tcPr>
          <w:p w14:paraId="57D3BE4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71386709" w14:textId="77777777" w:rsidR="00FB0F64" w:rsidRPr="00FB0F64" w:rsidRDefault="00FB0F64" w:rsidP="00E15326">
            <w:pPr>
              <w:rPr>
                <w:sz w:val="20"/>
                <w:szCs w:val="20"/>
              </w:rPr>
            </w:pPr>
          </w:p>
        </w:tc>
      </w:tr>
      <w:tr w:rsidR="00FB0F64" w:rsidRPr="00FB0F64" w14:paraId="2AC459E0" w14:textId="77777777" w:rsidTr="00E15326">
        <w:trPr>
          <w:trHeight w:val="182"/>
        </w:trPr>
        <w:tc>
          <w:tcPr>
            <w:tcW w:w="2736" w:type="dxa"/>
          </w:tcPr>
          <w:p w14:paraId="7340E34E" w14:textId="77777777" w:rsidR="00FB0F64" w:rsidRPr="00FB0F64" w:rsidRDefault="00FB0F64" w:rsidP="00E15326">
            <w:pPr>
              <w:rPr>
                <w:color w:val="000000"/>
                <w:sz w:val="20"/>
                <w:szCs w:val="20"/>
              </w:rPr>
            </w:pPr>
            <w:r w:rsidRPr="00FB0F64">
              <w:rPr>
                <w:sz w:val="20"/>
                <w:szCs w:val="20"/>
              </w:rPr>
              <w:lastRenderedPageBreak/>
              <w:t>RS485_TXD_4</w:t>
            </w:r>
          </w:p>
        </w:tc>
        <w:tc>
          <w:tcPr>
            <w:tcW w:w="1766" w:type="dxa"/>
          </w:tcPr>
          <w:p w14:paraId="1B5D1509" w14:textId="77777777" w:rsidR="00FB0F64" w:rsidRPr="00FB0F64" w:rsidRDefault="00FB0F64" w:rsidP="00E15326">
            <w:pPr>
              <w:rPr>
                <w:sz w:val="20"/>
                <w:szCs w:val="20"/>
              </w:rPr>
            </w:pPr>
            <w:r w:rsidRPr="00FB0F64">
              <w:rPr>
                <w:sz w:val="20"/>
                <w:szCs w:val="20"/>
              </w:rPr>
              <w:t>PL</w:t>
            </w:r>
          </w:p>
        </w:tc>
        <w:tc>
          <w:tcPr>
            <w:tcW w:w="1778" w:type="dxa"/>
          </w:tcPr>
          <w:p w14:paraId="5CFCAABF" w14:textId="77777777" w:rsidR="00FB0F64" w:rsidRPr="00FB0F64" w:rsidRDefault="00FB0F64" w:rsidP="00E15326">
            <w:pPr>
              <w:rPr>
                <w:sz w:val="20"/>
                <w:szCs w:val="20"/>
              </w:rPr>
            </w:pPr>
            <w:r w:rsidRPr="00FB0F64">
              <w:rPr>
                <w:sz w:val="20"/>
                <w:szCs w:val="20"/>
              </w:rPr>
              <w:t>out</w:t>
            </w:r>
          </w:p>
        </w:tc>
        <w:tc>
          <w:tcPr>
            <w:tcW w:w="1086" w:type="dxa"/>
          </w:tcPr>
          <w:p w14:paraId="642F4F3B" w14:textId="77777777" w:rsidR="00FB0F64" w:rsidRPr="00FB0F64" w:rsidRDefault="00FB0F64" w:rsidP="00E15326">
            <w:pPr>
              <w:rPr>
                <w:sz w:val="20"/>
                <w:szCs w:val="20"/>
              </w:rPr>
            </w:pPr>
            <w:r w:rsidRPr="00FB0F64">
              <w:rPr>
                <w:sz w:val="20"/>
                <w:szCs w:val="20"/>
              </w:rPr>
              <w:t>SW</w:t>
            </w:r>
          </w:p>
        </w:tc>
        <w:tc>
          <w:tcPr>
            <w:tcW w:w="2604" w:type="dxa"/>
          </w:tcPr>
          <w:p w14:paraId="05FF6F37"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335A5039" w14:textId="77777777" w:rsidR="00FB0F64" w:rsidRPr="00FB0F64" w:rsidRDefault="00FB0F64" w:rsidP="00E15326">
            <w:pPr>
              <w:rPr>
                <w:sz w:val="20"/>
                <w:szCs w:val="20"/>
              </w:rPr>
            </w:pPr>
          </w:p>
        </w:tc>
      </w:tr>
      <w:tr w:rsidR="00FB0F64" w:rsidRPr="00FB0F64" w14:paraId="4C387844" w14:textId="77777777" w:rsidTr="00E15326">
        <w:trPr>
          <w:trHeight w:val="182"/>
        </w:trPr>
        <w:tc>
          <w:tcPr>
            <w:tcW w:w="2736" w:type="dxa"/>
          </w:tcPr>
          <w:p w14:paraId="49B89E92" w14:textId="77777777" w:rsidR="00FB0F64" w:rsidRPr="00FB0F64" w:rsidRDefault="00FB0F64" w:rsidP="00E15326">
            <w:pPr>
              <w:rPr>
                <w:sz w:val="20"/>
                <w:szCs w:val="20"/>
              </w:rPr>
            </w:pPr>
            <w:r w:rsidRPr="00FB0F64">
              <w:rPr>
                <w:sz w:val="20"/>
                <w:szCs w:val="20"/>
              </w:rPr>
              <w:t xml:space="preserve">RS485_RXD_4       </w:t>
            </w:r>
          </w:p>
        </w:tc>
        <w:tc>
          <w:tcPr>
            <w:tcW w:w="1766" w:type="dxa"/>
          </w:tcPr>
          <w:p w14:paraId="4AA829B8" w14:textId="77777777" w:rsidR="00FB0F64" w:rsidRPr="00FB0F64" w:rsidRDefault="00FB0F64" w:rsidP="00E15326">
            <w:pPr>
              <w:rPr>
                <w:sz w:val="20"/>
                <w:szCs w:val="20"/>
              </w:rPr>
            </w:pPr>
            <w:r w:rsidRPr="00FB0F64">
              <w:rPr>
                <w:sz w:val="20"/>
                <w:szCs w:val="20"/>
              </w:rPr>
              <w:t>PL</w:t>
            </w:r>
          </w:p>
        </w:tc>
        <w:tc>
          <w:tcPr>
            <w:tcW w:w="1778" w:type="dxa"/>
          </w:tcPr>
          <w:p w14:paraId="30555A27" w14:textId="77777777" w:rsidR="00FB0F64" w:rsidRPr="00FB0F64" w:rsidRDefault="00FB0F64" w:rsidP="00E15326">
            <w:pPr>
              <w:rPr>
                <w:sz w:val="20"/>
                <w:szCs w:val="20"/>
              </w:rPr>
            </w:pPr>
            <w:r w:rsidRPr="00FB0F64">
              <w:rPr>
                <w:sz w:val="20"/>
                <w:szCs w:val="20"/>
              </w:rPr>
              <w:t>in</w:t>
            </w:r>
          </w:p>
        </w:tc>
        <w:tc>
          <w:tcPr>
            <w:tcW w:w="1086" w:type="dxa"/>
          </w:tcPr>
          <w:p w14:paraId="557049A2" w14:textId="77777777" w:rsidR="00FB0F64" w:rsidRPr="00FB0F64" w:rsidRDefault="00FB0F64" w:rsidP="00E15326">
            <w:pPr>
              <w:rPr>
                <w:sz w:val="20"/>
                <w:szCs w:val="20"/>
              </w:rPr>
            </w:pPr>
            <w:r w:rsidRPr="00FB0F64">
              <w:rPr>
                <w:sz w:val="20"/>
                <w:szCs w:val="20"/>
              </w:rPr>
              <w:t>SW</w:t>
            </w:r>
          </w:p>
        </w:tc>
        <w:tc>
          <w:tcPr>
            <w:tcW w:w="2604" w:type="dxa"/>
          </w:tcPr>
          <w:p w14:paraId="4FC59FEC"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B94F2EE" w14:textId="77777777" w:rsidR="00FB0F64" w:rsidRPr="00FB0F64" w:rsidRDefault="00FB0F64" w:rsidP="00E15326">
            <w:pPr>
              <w:rPr>
                <w:sz w:val="20"/>
                <w:szCs w:val="20"/>
              </w:rPr>
            </w:pPr>
            <w:r w:rsidRPr="00FB0F64">
              <w:rPr>
                <w:sz w:val="20"/>
                <w:szCs w:val="20"/>
              </w:rPr>
              <w:t>down</w:t>
            </w:r>
          </w:p>
        </w:tc>
      </w:tr>
      <w:tr w:rsidR="00FB0F64" w:rsidRPr="00FB0F64" w14:paraId="028C23B4" w14:textId="77777777" w:rsidTr="00E15326">
        <w:trPr>
          <w:trHeight w:val="182"/>
        </w:trPr>
        <w:tc>
          <w:tcPr>
            <w:tcW w:w="2736" w:type="dxa"/>
          </w:tcPr>
          <w:p w14:paraId="2D6AA072" w14:textId="77777777" w:rsidR="00FB0F64" w:rsidRPr="00FB0F64" w:rsidRDefault="00FB0F64" w:rsidP="00E15326">
            <w:pPr>
              <w:rPr>
                <w:sz w:val="20"/>
                <w:szCs w:val="20"/>
              </w:rPr>
            </w:pPr>
            <w:r w:rsidRPr="00FB0F64">
              <w:rPr>
                <w:sz w:val="20"/>
                <w:szCs w:val="20"/>
              </w:rPr>
              <w:t>EN_PSU_5_FB</w:t>
            </w:r>
          </w:p>
        </w:tc>
        <w:tc>
          <w:tcPr>
            <w:tcW w:w="1766" w:type="dxa"/>
          </w:tcPr>
          <w:p w14:paraId="6E9A03C9" w14:textId="77777777" w:rsidR="00FB0F64" w:rsidRPr="00FB0F64" w:rsidRDefault="00FB0F64" w:rsidP="00E15326">
            <w:pPr>
              <w:rPr>
                <w:sz w:val="20"/>
                <w:szCs w:val="20"/>
              </w:rPr>
            </w:pPr>
            <w:r w:rsidRPr="00FB0F64">
              <w:rPr>
                <w:sz w:val="20"/>
                <w:szCs w:val="20"/>
              </w:rPr>
              <w:t>PL</w:t>
            </w:r>
          </w:p>
        </w:tc>
        <w:tc>
          <w:tcPr>
            <w:tcW w:w="1778" w:type="dxa"/>
          </w:tcPr>
          <w:p w14:paraId="25903613" w14:textId="77777777" w:rsidR="00FB0F64" w:rsidRPr="00FB0F64" w:rsidRDefault="00FB0F64" w:rsidP="00E15326">
            <w:pPr>
              <w:rPr>
                <w:sz w:val="20"/>
                <w:szCs w:val="20"/>
              </w:rPr>
            </w:pPr>
            <w:r w:rsidRPr="00FB0F64">
              <w:rPr>
                <w:sz w:val="20"/>
                <w:szCs w:val="20"/>
              </w:rPr>
              <w:t>out</w:t>
            </w:r>
          </w:p>
        </w:tc>
        <w:tc>
          <w:tcPr>
            <w:tcW w:w="1086" w:type="dxa"/>
          </w:tcPr>
          <w:p w14:paraId="28773AB7" w14:textId="77777777" w:rsidR="00FB0F64" w:rsidRPr="00FB0F64" w:rsidRDefault="00FB0F64" w:rsidP="00E15326">
            <w:pPr>
              <w:rPr>
                <w:sz w:val="20"/>
                <w:szCs w:val="20"/>
              </w:rPr>
            </w:pPr>
            <w:r w:rsidRPr="00FB0F64">
              <w:rPr>
                <w:sz w:val="20"/>
                <w:szCs w:val="20"/>
              </w:rPr>
              <w:t>FW</w:t>
            </w:r>
          </w:p>
        </w:tc>
        <w:tc>
          <w:tcPr>
            <w:tcW w:w="2604" w:type="dxa"/>
          </w:tcPr>
          <w:p w14:paraId="011440B9" w14:textId="77777777" w:rsidR="00FB0F64" w:rsidRPr="00FB0F64" w:rsidRDefault="00FB0F64" w:rsidP="00E15326">
            <w:pPr>
              <w:rPr>
                <w:sz w:val="20"/>
                <w:szCs w:val="20"/>
              </w:rPr>
            </w:pPr>
            <w:r w:rsidRPr="00FB0F64">
              <w:rPr>
                <w:sz w:val="20"/>
                <w:szCs w:val="20"/>
              </w:rPr>
              <w:t>Enable power supply 5, part of power on sequence (POWERON_FPGA)</w:t>
            </w:r>
          </w:p>
        </w:tc>
        <w:tc>
          <w:tcPr>
            <w:tcW w:w="1224" w:type="dxa"/>
          </w:tcPr>
          <w:p w14:paraId="01039C34" w14:textId="77777777" w:rsidR="00FB0F64" w:rsidRPr="00FB0F64" w:rsidRDefault="00FB0F64" w:rsidP="00E15326">
            <w:pPr>
              <w:rPr>
                <w:sz w:val="20"/>
                <w:szCs w:val="20"/>
              </w:rPr>
            </w:pPr>
          </w:p>
        </w:tc>
      </w:tr>
      <w:tr w:rsidR="00FB0F64" w:rsidRPr="00FB0F64" w14:paraId="3AE3841D" w14:textId="77777777" w:rsidTr="00E15326">
        <w:trPr>
          <w:trHeight w:val="182"/>
        </w:trPr>
        <w:tc>
          <w:tcPr>
            <w:tcW w:w="2736" w:type="dxa"/>
          </w:tcPr>
          <w:p w14:paraId="554260D4" w14:textId="77777777" w:rsidR="00FB0F64" w:rsidRPr="00FB0F64" w:rsidRDefault="00FB0F64" w:rsidP="00E15326">
            <w:pPr>
              <w:rPr>
                <w:sz w:val="20"/>
                <w:szCs w:val="20"/>
              </w:rPr>
            </w:pPr>
            <w:r w:rsidRPr="00FB0F64">
              <w:rPr>
                <w:sz w:val="20"/>
                <w:szCs w:val="20"/>
              </w:rPr>
              <w:t>PG_PSU_5_FB</w:t>
            </w:r>
          </w:p>
        </w:tc>
        <w:tc>
          <w:tcPr>
            <w:tcW w:w="1766" w:type="dxa"/>
          </w:tcPr>
          <w:p w14:paraId="6E898B90" w14:textId="77777777" w:rsidR="00FB0F64" w:rsidRPr="00FB0F64" w:rsidRDefault="00FB0F64" w:rsidP="00E15326">
            <w:pPr>
              <w:rPr>
                <w:sz w:val="20"/>
                <w:szCs w:val="20"/>
              </w:rPr>
            </w:pPr>
            <w:r w:rsidRPr="00FB0F64">
              <w:rPr>
                <w:sz w:val="20"/>
                <w:szCs w:val="20"/>
              </w:rPr>
              <w:t>PL</w:t>
            </w:r>
          </w:p>
        </w:tc>
        <w:tc>
          <w:tcPr>
            <w:tcW w:w="1778" w:type="dxa"/>
          </w:tcPr>
          <w:p w14:paraId="2DBBFF49" w14:textId="77777777" w:rsidR="00FB0F64" w:rsidRPr="00FB0F64" w:rsidRDefault="00FB0F64" w:rsidP="00E15326">
            <w:pPr>
              <w:rPr>
                <w:color w:val="000000"/>
                <w:sz w:val="20"/>
                <w:szCs w:val="20"/>
              </w:rPr>
            </w:pPr>
            <w:r w:rsidRPr="00FB0F64">
              <w:rPr>
                <w:sz w:val="20"/>
                <w:szCs w:val="20"/>
              </w:rPr>
              <w:t>in</w:t>
            </w:r>
          </w:p>
        </w:tc>
        <w:tc>
          <w:tcPr>
            <w:tcW w:w="1086" w:type="dxa"/>
          </w:tcPr>
          <w:p w14:paraId="203D639F" w14:textId="77777777" w:rsidR="00FB0F64" w:rsidRPr="00FB0F64" w:rsidRDefault="00FB0F64" w:rsidP="00E15326">
            <w:pPr>
              <w:rPr>
                <w:color w:val="000000"/>
                <w:sz w:val="20"/>
                <w:szCs w:val="20"/>
              </w:rPr>
            </w:pPr>
            <w:r w:rsidRPr="00FB0F64">
              <w:rPr>
                <w:sz w:val="20"/>
                <w:szCs w:val="20"/>
              </w:rPr>
              <w:t>FW</w:t>
            </w:r>
          </w:p>
        </w:tc>
        <w:tc>
          <w:tcPr>
            <w:tcW w:w="2604" w:type="dxa"/>
          </w:tcPr>
          <w:p w14:paraId="6E2384E7" w14:textId="77777777" w:rsidR="00FB0F64" w:rsidRPr="00FB0F64" w:rsidRDefault="00FB0F64" w:rsidP="00E15326">
            <w:pPr>
              <w:rPr>
                <w:sz w:val="20"/>
                <w:szCs w:val="20"/>
              </w:rPr>
            </w:pPr>
            <w:r w:rsidRPr="00FB0F64">
              <w:rPr>
                <w:sz w:val="20"/>
                <w:szCs w:val="20"/>
              </w:rPr>
              <w:t>FB from power supply 5, part of power on sequence (POWERON_FPGA)</w:t>
            </w:r>
          </w:p>
        </w:tc>
        <w:tc>
          <w:tcPr>
            <w:tcW w:w="1224" w:type="dxa"/>
          </w:tcPr>
          <w:p w14:paraId="63AE9052" w14:textId="77777777" w:rsidR="00FB0F64" w:rsidRPr="00FB0F64" w:rsidRDefault="00FB0F64" w:rsidP="00E15326">
            <w:pPr>
              <w:rPr>
                <w:sz w:val="20"/>
                <w:szCs w:val="20"/>
              </w:rPr>
            </w:pPr>
            <w:r w:rsidRPr="00FB0F64">
              <w:rPr>
                <w:sz w:val="20"/>
                <w:szCs w:val="20"/>
              </w:rPr>
              <w:t>down</w:t>
            </w:r>
          </w:p>
        </w:tc>
      </w:tr>
      <w:tr w:rsidR="00FB0F64" w:rsidRPr="00FB0F64" w14:paraId="7A3FF3B1" w14:textId="77777777" w:rsidTr="00E15326">
        <w:trPr>
          <w:trHeight w:val="182"/>
        </w:trPr>
        <w:tc>
          <w:tcPr>
            <w:tcW w:w="2736" w:type="dxa"/>
          </w:tcPr>
          <w:p w14:paraId="45501CB5" w14:textId="77777777" w:rsidR="00FB0F64" w:rsidRPr="00FB0F64" w:rsidRDefault="00FB0F64" w:rsidP="00E15326">
            <w:pPr>
              <w:rPr>
                <w:sz w:val="20"/>
                <w:szCs w:val="20"/>
              </w:rPr>
            </w:pPr>
            <w:r w:rsidRPr="00FB0F64">
              <w:rPr>
                <w:sz w:val="20"/>
                <w:szCs w:val="20"/>
              </w:rPr>
              <w:t>RS485_DE_5</w:t>
            </w:r>
          </w:p>
        </w:tc>
        <w:tc>
          <w:tcPr>
            <w:tcW w:w="1766" w:type="dxa"/>
          </w:tcPr>
          <w:p w14:paraId="2D6A333B" w14:textId="77777777" w:rsidR="00FB0F64" w:rsidRPr="00FB0F64" w:rsidRDefault="00FB0F64" w:rsidP="00E15326">
            <w:pPr>
              <w:rPr>
                <w:color w:val="000000"/>
                <w:sz w:val="20"/>
                <w:szCs w:val="20"/>
              </w:rPr>
            </w:pPr>
            <w:r w:rsidRPr="00FB0F64">
              <w:rPr>
                <w:sz w:val="20"/>
                <w:szCs w:val="20"/>
              </w:rPr>
              <w:t>PL</w:t>
            </w:r>
          </w:p>
        </w:tc>
        <w:tc>
          <w:tcPr>
            <w:tcW w:w="1778" w:type="dxa"/>
          </w:tcPr>
          <w:p w14:paraId="5E3C325A" w14:textId="77777777" w:rsidR="00FB0F64" w:rsidRPr="00FB0F64" w:rsidRDefault="00FB0F64" w:rsidP="00E15326">
            <w:pPr>
              <w:rPr>
                <w:sz w:val="20"/>
                <w:szCs w:val="20"/>
              </w:rPr>
            </w:pPr>
            <w:r w:rsidRPr="00FB0F64">
              <w:rPr>
                <w:sz w:val="20"/>
                <w:szCs w:val="20"/>
              </w:rPr>
              <w:t>out</w:t>
            </w:r>
          </w:p>
        </w:tc>
        <w:tc>
          <w:tcPr>
            <w:tcW w:w="1086" w:type="dxa"/>
          </w:tcPr>
          <w:p w14:paraId="46649151" w14:textId="77777777" w:rsidR="00FB0F64" w:rsidRPr="00FB0F64" w:rsidRDefault="00FB0F64" w:rsidP="00E15326">
            <w:pPr>
              <w:rPr>
                <w:sz w:val="20"/>
                <w:szCs w:val="20"/>
              </w:rPr>
            </w:pPr>
            <w:r w:rsidRPr="00FB0F64">
              <w:rPr>
                <w:sz w:val="20"/>
                <w:szCs w:val="20"/>
              </w:rPr>
              <w:t>SW</w:t>
            </w:r>
          </w:p>
        </w:tc>
        <w:tc>
          <w:tcPr>
            <w:tcW w:w="2604" w:type="dxa"/>
          </w:tcPr>
          <w:p w14:paraId="1B27BC7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5E7644F2" w14:textId="77777777" w:rsidR="00FB0F64" w:rsidRPr="00FB0F64" w:rsidRDefault="00FB0F64" w:rsidP="00E15326">
            <w:pPr>
              <w:rPr>
                <w:sz w:val="20"/>
                <w:szCs w:val="20"/>
              </w:rPr>
            </w:pPr>
          </w:p>
        </w:tc>
      </w:tr>
      <w:tr w:rsidR="00FB0F64" w:rsidRPr="00FB0F64" w14:paraId="6C11406D" w14:textId="77777777" w:rsidTr="00E15326">
        <w:trPr>
          <w:trHeight w:val="182"/>
        </w:trPr>
        <w:tc>
          <w:tcPr>
            <w:tcW w:w="2736" w:type="dxa"/>
          </w:tcPr>
          <w:p w14:paraId="0274D034" w14:textId="77777777" w:rsidR="00FB0F64" w:rsidRPr="00FB0F64" w:rsidRDefault="00FB0F64" w:rsidP="00E15326">
            <w:pPr>
              <w:rPr>
                <w:color w:val="000000"/>
                <w:sz w:val="20"/>
                <w:szCs w:val="20"/>
              </w:rPr>
            </w:pPr>
            <w:r w:rsidRPr="00FB0F64">
              <w:rPr>
                <w:sz w:val="20"/>
                <w:szCs w:val="20"/>
              </w:rPr>
              <w:t xml:space="preserve">RS485_TXD_5     </w:t>
            </w:r>
          </w:p>
        </w:tc>
        <w:tc>
          <w:tcPr>
            <w:tcW w:w="1766" w:type="dxa"/>
          </w:tcPr>
          <w:p w14:paraId="56641AF4" w14:textId="77777777" w:rsidR="00FB0F64" w:rsidRPr="00FB0F64" w:rsidRDefault="00FB0F64" w:rsidP="00E15326">
            <w:pPr>
              <w:rPr>
                <w:sz w:val="20"/>
                <w:szCs w:val="20"/>
              </w:rPr>
            </w:pPr>
            <w:r w:rsidRPr="00FB0F64">
              <w:rPr>
                <w:sz w:val="20"/>
                <w:szCs w:val="20"/>
              </w:rPr>
              <w:t>PL</w:t>
            </w:r>
          </w:p>
        </w:tc>
        <w:tc>
          <w:tcPr>
            <w:tcW w:w="1778" w:type="dxa"/>
          </w:tcPr>
          <w:p w14:paraId="596AE818" w14:textId="77777777" w:rsidR="00FB0F64" w:rsidRPr="00FB0F64" w:rsidRDefault="00FB0F64" w:rsidP="00E15326">
            <w:pPr>
              <w:rPr>
                <w:sz w:val="20"/>
                <w:szCs w:val="20"/>
              </w:rPr>
            </w:pPr>
            <w:r w:rsidRPr="00FB0F64">
              <w:rPr>
                <w:sz w:val="20"/>
                <w:szCs w:val="20"/>
              </w:rPr>
              <w:t>out</w:t>
            </w:r>
          </w:p>
        </w:tc>
        <w:tc>
          <w:tcPr>
            <w:tcW w:w="1086" w:type="dxa"/>
          </w:tcPr>
          <w:p w14:paraId="7556CF4F" w14:textId="77777777" w:rsidR="00FB0F64" w:rsidRPr="00FB0F64" w:rsidRDefault="00FB0F64" w:rsidP="00E15326">
            <w:pPr>
              <w:rPr>
                <w:sz w:val="20"/>
                <w:szCs w:val="20"/>
              </w:rPr>
            </w:pPr>
            <w:r w:rsidRPr="00FB0F64">
              <w:rPr>
                <w:sz w:val="20"/>
                <w:szCs w:val="20"/>
              </w:rPr>
              <w:t>SW</w:t>
            </w:r>
          </w:p>
        </w:tc>
        <w:tc>
          <w:tcPr>
            <w:tcW w:w="2604" w:type="dxa"/>
          </w:tcPr>
          <w:p w14:paraId="1E5C0DCD"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C8A2DF0" w14:textId="77777777" w:rsidR="00FB0F64" w:rsidRPr="00FB0F64" w:rsidRDefault="00FB0F64" w:rsidP="00E15326">
            <w:pPr>
              <w:rPr>
                <w:sz w:val="20"/>
                <w:szCs w:val="20"/>
              </w:rPr>
            </w:pPr>
          </w:p>
        </w:tc>
      </w:tr>
      <w:tr w:rsidR="00FB0F64" w:rsidRPr="00FB0F64" w14:paraId="2026DB44" w14:textId="77777777" w:rsidTr="00E15326">
        <w:trPr>
          <w:trHeight w:val="182"/>
        </w:trPr>
        <w:tc>
          <w:tcPr>
            <w:tcW w:w="2736" w:type="dxa"/>
          </w:tcPr>
          <w:p w14:paraId="6CE1998B" w14:textId="77777777" w:rsidR="00FB0F64" w:rsidRPr="00FB0F64" w:rsidRDefault="00FB0F64" w:rsidP="00E15326">
            <w:pPr>
              <w:rPr>
                <w:sz w:val="20"/>
                <w:szCs w:val="20"/>
              </w:rPr>
            </w:pPr>
            <w:r w:rsidRPr="00FB0F64">
              <w:rPr>
                <w:sz w:val="20"/>
                <w:szCs w:val="20"/>
              </w:rPr>
              <w:t xml:space="preserve">RS485_RXD_5     </w:t>
            </w:r>
          </w:p>
        </w:tc>
        <w:tc>
          <w:tcPr>
            <w:tcW w:w="1766" w:type="dxa"/>
          </w:tcPr>
          <w:p w14:paraId="25CC64C1" w14:textId="77777777" w:rsidR="00FB0F64" w:rsidRPr="00FB0F64" w:rsidRDefault="00FB0F64" w:rsidP="00E15326">
            <w:pPr>
              <w:rPr>
                <w:sz w:val="20"/>
                <w:szCs w:val="20"/>
              </w:rPr>
            </w:pPr>
            <w:r w:rsidRPr="00FB0F64">
              <w:rPr>
                <w:sz w:val="20"/>
                <w:szCs w:val="20"/>
              </w:rPr>
              <w:t>PL</w:t>
            </w:r>
          </w:p>
        </w:tc>
        <w:tc>
          <w:tcPr>
            <w:tcW w:w="1778" w:type="dxa"/>
          </w:tcPr>
          <w:p w14:paraId="2D421250" w14:textId="77777777" w:rsidR="00FB0F64" w:rsidRPr="00FB0F64" w:rsidRDefault="00FB0F64" w:rsidP="00E15326">
            <w:pPr>
              <w:rPr>
                <w:sz w:val="20"/>
                <w:szCs w:val="20"/>
              </w:rPr>
            </w:pPr>
            <w:r w:rsidRPr="00FB0F64">
              <w:rPr>
                <w:sz w:val="20"/>
                <w:szCs w:val="20"/>
              </w:rPr>
              <w:t>in</w:t>
            </w:r>
          </w:p>
        </w:tc>
        <w:tc>
          <w:tcPr>
            <w:tcW w:w="1086" w:type="dxa"/>
          </w:tcPr>
          <w:p w14:paraId="5AC54481" w14:textId="77777777" w:rsidR="00FB0F64" w:rsidRPr="00FB0F64" w:rsidRDefault="00FB0F64" w:rsidP="00E15326">
            <w:pPr>
              <w:rPr>
                <w:sz w:val="20"/>
                <w:szCs w:val="20"/>
              </w:rPr>
            </w:pPr>
            <w:r w:rsidRPr="00FB0F64">
              <w:rPr>
                <w:sz w:val="20"/>
                <w:szCs w:val="20"/>
              </w:rPr>
              <w:t>SW</w:t>
            </w:r>
          </w:p>
        </w:tc>
        <w:tc>
          <w:tcPr>
            <w:tcW w:w="2604" w:type="dxa"/>
          </w:tcPr>
          <w:p w14:paraId="5CE1E0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607268AF" w14:textId="77777777" w:rsidR="00FB0F64" w:rsidRPr="00FB0F64" w:rsidRDefault="00FB0F64" w:rsidP="00E15326">
            <w:pPr>
              <w:rPr>
                <w:sz w:val="20"/>
                <w:szCs w:val="20"/>
              </w:rPr>
            </w:pPr>
            <w:r w:rsidRPr="00FB0F64">
              <w:rPr>
                <w:sz w:val="20"/>
                <w:szCs w:val="20"/>
              </w:rPr>
              <w:t>down</w:t>
            </w:r>
          </w:p>
        </w:tc>
      </w:tr>
      <w:tr w:rsidR="00FB0F64" w:rsidRPr="00FB0F64" w14:paraId="13B68942" w14:textId="77777777" w:rsidTr="00E15326">
        <w:trPr>
          <w:trHeight w:val="182"/>
        </w:trPr>
        <w:tc>
          <w:tcPr>
            <w:tcW w:w="2736" w:type="dxa"/>
          </w:tcPr>
          <w:p w14:paraId="0DB68371" w14:textId="77777777" w:rsidR="00FB0F64" w:rsidRPr="00FB0F64" w:rsidRDefault="00FB0F64" w:rsidP="00E15326">
            <w:pPr>
              <w:rPr>
                <w:sz w:val="20"/>
                <w:szCs w:val="20"/>
              </w:rPr>
            </w:pPr>
            <w:r w:rsidRPr="00FB0F64">
              <w:rPr>
                <w:sz w:val="20"/>
                <w:szCs w:val="20"/>
              </w:rPr>
              <w:t>EN_PSU_6_FB</w:t>
            </w:r>
          </w:p>
        </w:tc>
        <w:tc>
          <w:tcPr>
            <w:tcW w:w="1766" w:type="dxa"/>
          </w:tcPr>
          <w:p w14:paraId="2DDD4152" w14:textId="77777777" w:rsidR="00FB0F64" w:rsidRPr="00FB0F64" w:rsidRDefault="00FB0F64" w:rsidP="00E15326">
            <w:pPr>
              <w:rPr>
                <w:sz w:val="20"/>
                <w:szCs w:val="20"/>
              </w:rPr>
            </w:pPr>
            <w:r w:rsidRPr="00FB0F64">
              <w:rPr>
                <w:sz w:val="20"/>
                <w:szCs w:val="20"/>
              </w:rPr>
              <w:t>PL</w:t>
            </w:r>
          </w:p>
        </w:tc>
        <w:tc>
          <w:tcPr>
            <w:tcW w:w="1778" w:type="dxa"/>
          </w:tcPr>
          <w:p w14:paraId="1C1FB444" w14:textId="77777777" w:rsidR="00FB0F64" w:rsidRPr="00FB0F64" w:rsidRDefault="00FB0F64" w:rsidP="00E15326">
            <w:pPr>
              <w:rPr>
                <w:sz w:val="20"/>
                <w:szCs w:val="20"/>
              </w:rPr>
            </w:pPr>
            <w:r w:rsidRPr="00FB0F64">
              <w:rPr>
                <w:sz w:val="20"/>
                <w:szCs w:val="20"/>
              </w:rPr>
              <w:t>out</w:t>
            </w:r>
          </w:p>
        </w:tc>
        <w:tc>
          <w:tcPr>
            <w:tcW w:w="1086" w:type="dxa"/>
          </w:tcPr>
          <w:p w14:paraId="07536781" w14:textId="77777777" w:rsidR="00FB0F64" w:rsidRPr="00FB0F64" w:rsidRDefault="00FB0F64" w:rsidP="00E15326">
            <w:pPr>
              <w:rPr>
                <w:sz w:val="20"/>
                <w:szCs w:val="20"/>
              </w:rPr>
            </w:pPr>
            <w:r w:rsidRPr="00FB0F64">
              <w:rPr>
                <w:sz w:val="20"/>
                <w:szCs w:val="20"/>
              </w:rPr>
              <w:t>FW</w:t>
            </w:r>
          </w:p>
        </w:tc>
        <w:tc>
          <w:tcPr>
            <w:tcW w:w="2604" w:type="dxa"/>
          </w:tcPr>
          <w:p w14:paraId="25B66854" w14:textId="77777777" w:rsidR="00FB0F64" w:rsidRPr="00FB0F64" w:rsidRDefault="00FB0F64" w:rsidP="00E15326">
            <w:pPr>
              <w:rPr>
                <w:sz w:val="20"/>
                <w:szCs w:val="20"/>
              </w:rPr>
            </w:pPr>
            <w:r w:rsidRPr="00FB0F64">
              <w:rPr>
                <w:sz w:val="20"/>
                <w:szCs w:val="20"/>
              </w:rPr>
              <w:t>Enable power supply 6, part of power on sequence (POWERON_FPGA)</w:t>
            </w:r>
          </w:p>
        </w:tc>
        <w:tc>
          <w:tcPr>
            <w:tcW w:w="1224" w:type="dxa"/>
          </w:tcPr>
          <w:p w14:paraId="61CD1549" w14:textId="77777777" w:rsidR="00FB0F64" w:rsidRPr="00FB0F64" w:rsidRDefault="00FB0F64" w:rsidP="00E15326">
            <w:pPr>
              <w:rPr>
                <w:sz w:val="20"/>
                <w:szCs w:val="20"/>
              </w:rPr>
            </w:pPr>
          </w:p>
        </w:tc>
      </w:tr>
      <w:tr w:rsidR="00FB0F64" w:rsidRPr="00FB0F64" w14:paraId="2A76E446" w14:textId="77777777" w:rsidTr="00E15326">
        <w:trPr>
          <w:trHeight w:val="182"/>
        </w:trPr>
        <w:tc>
          <w:tcPr>
            <w:tcW w:w="2736" w:type="dxa"/>
          </w:tcPr>
          <w:p w14:paraId="5CBC667E" w14:textId="77777777" w:rsidR="00FB0F64" w:rsidRPr="00FB0F64" w:rsidRDefault="00FB0F64" w:rsidP="00E15326">
            <w:pPr>
              <w:rPr>
                <w:sz w:val="20"/>
                <w:szCs w:val="20"/>
              </w:rPr>
            </w:pPr>
            <w:r w:rsidRPr="00FB0F64">
              <w:rPr>
                <w:sz w:val="20"/>
                <w:szCs w:val="20"/>
              </w:rPr>
              <w:t>PG_PSU_6_FB</w:t>
            </w:r>
          </w:p>
        </w:tc>
        <w:tc>
          <w:tcPr>
            <w:tcW w:w="1766" w:type="dxa"/>
          </w:tcPr>
          <w:p w14:paraId="42B4CE7C" w14:textId="77777777" w:rsidR="00FB0F64" w:rsidRPr="00FB0F64" w:rsidRDefault="00FB0F64" w:rsidP="00E15326">
            <w:pPr>
              <w:rPr>
                <w:sz w:val="20"/>
                <w:szCs w:val="20"/>
              </w:rPr>
            </w:pPr>
            <w:r w:rsidRPr="00FB0F64">
              <w:rPr>
                <w:sz w:val="20"/>
                <w:szCs w:val="20"/>
              </w:rPr>
              <w:t>PL</w:t>
            </w:r>
          </w:p>
        </w:tc>
        <w:tc>
          <w:tcPr>
            <w:tcW w:w="1778" w:type="dxa"/>
          </w:tcPr>
          <w:p w14:paraId="2D62354D" w14:textId="77777777" w:rsidR="00FB0F64" w:rsidRPr="00FB0F64" w:rsidRDefault="00FB0F64" w:rsidP="00E15326">
            <w:pPr>
              <w:rPr>
                <w:color w:val="000000"/>
                <w:sz w:val="20"/>
                <w:szCs w:val="20"/>
              </w:rPr>
            </w:pPr>
            <w:r w:rsidRPr="00FB0F64">
              <w:rPr>
                <w:sz w:val="20"/>
                <w:szCs w:val="20"/>
              </w:rPr>
              <w:t>in</w:t>
            </w:r>
          </w:p>
        </w:tc>
        <w:tc>
          <w:tcPr>
            <w:tcW w:w="1086" w:type="dxa"/>
          </w:tcPr>
          <w:p w14:paraId="2BA3A50A" w14:textId="77777777" w:rsidR="00FB0F64" w:rsidRPr="00FB0F64" w:rsidRDefault="00FB0F64" w:rsidP="00E15326">
            <w:pPr>
              <w:rPr>
                <w:color w:val="000000"/>
                <w:sz w:val="20"/>
                <w:szCs w:val="20"/>
              </w:rPr>
            </w:pPr>
            <w:r w:rsidRPr="00FB0F64">
              <w:rPr>
                <w:sz w:val="20"/>
                <w:szCs w:val="20"/>
              </w:rPr>
              <w:t>FW</w:t>
            </w:r>
          </w:p>
        </w:tc>
        <w:tc>
          <w:tcPr>
            <w:tcW w:w="2604" w:type="dxa"/>
          </w:tcPr>
          <w:p w14:paraId="3FFF30D9" w14:textId="77777777" w:rsidR="00FB0F64" w:rsidRPr="00FB0F64" w:rsidRDefault="00FB0F64" w:rsidP="00E15326">
            <w:pPr>
              <w:rPr>
                <w:sz w:val="20"/>
                <w:szCs w:val="20"/>
              </w:rPr>
            </w:pPr>
            <w:r w:rsidRPr="00FB0F64">
              <w:rPr>
                <w:sz w:val="20"/>
                <w:szCs w:val="20"/>
              </w:rPr>
              <w:t>FB from power supply 6, part of power on sequence (POWERON_FPGA)</w:t>
            </w:r>
          </w:p>
        </w:tc>
        <w:tc>
          <w:tcPr>
            <w:tcW w:w="1224" w:type="dxa"/>
          </w:tcPr>
          <w:p w14:paraId="3C01C1DC" w14:textId="77777777" w:rsidR="00FB0F64" w:rsidRPr="00FB0F64" w:rsidRDefault="00FB0F64" w:rsidP="00E15326">
            <w:pPr>
              <w:rPr>
                <w:sz w:val="20"/>
                <w:szCs w:val="20"/>
              </w:rPr>
            </w:pPr>
            <w:r w:rsidRPr="00FB0F64">
              <w:rPr>
                <w:sz w:val="20"/>
                <w:szCs w:val="20"/>
              </w:rPr>
              <w:t>down</w:t>
            </w:r>
          </w:p>
        </w:tc>
      </w:tr>
      <w:tr w:rsidR="00FB0F64" w:rsidRPr="00FB0F64" w14:paraId="194D5F2C" w14:textId="77777777" w:rsidTr="00E15326">
        <w:trPr>
          <w:trHeight w:val="182"/>
        </w:trPr>
        <w:tc>
          <w:tcPr>
            <w:tcW w:w="2736" w:type="dxa"/>
          </w:tcPr>
          <w:p w14:paraId="2E20129E" w14:textId="77777777" w:rsidR="00FB0F64" w:rsidRPr="00FB0F64" w:rsidRDefault="00FB0F64" w:rsidP="00E15326">
            <w:pPr>
              <w:rPr>
                <w:sz w:val="20"/>
                <w:szCs w:val="20"/>
              </w:rPr>
            </w:pPr>
            <w:r w:rsidRPr="00FB0F64">
              <w:rPr>
                <w:sz w:val="20"/>
                <w:szCs w:val="20"/>
              </w:rPr>
              <w:t>RS485_DE_6</w:t>
            </w:r>
          </w:p>
        </w:tc>
        <w:tc>
          <w:tcPr>
            <w:tcW w:w="1766" w:type="dxa"/>
          </w:tcPr>
          <w:p w14:paraId="1F77124A" w14:textId="77777777" w:rsidR="00FB0F64" w:rsidRPr="00FB0F64" w:rsidRDefault="00FB0F64" w:rsidP="00E15326">
            <w:pPr>
              <w:rPr>
                <w:color w:val="000000"/>
                <w:sz w:val="20"/>
                <w:szCs w:val="20"/>
              </w:rPr>
            </w:pPr>
            <w:r w:rsidRPr="00FB0F64">
              <w:rPr>
                <w:sz w:val="20"/>
                <w:szCs w:val="20"/>
              </w:rPr>
              <w:t>PL</w:t>
            </w:r>
          </w:p>
        </w:tc>
        <w:tc>
          <w:tcPr>
            <w:tcW w:w="1778" w:type="dxa"/>
          </w:tcPr>
          <w:p w14:paraId="36056106" w14:textId="77777777" w:rsidR="00FB0F64" w:rsidRPr="00FB0F64" w:rsidRDefault="00FB0F64" w:rsidP="00E15326">
            <w:pPr>
              <w:rPr>
                <w:sz w:val="20"/>
                <w:szCs w:val="20"/>
              </w:rPr>
            </w:pPr>
            <w:r w:rsidRPr="00FB0F64">
              <w:rPr>
                <w:sz w:val="20"/>
                <w:szCs w:val="20"/>
              </w:rPr>
              <w:t>out</w:t>
            </w:r>
          </w:p>
        </w:tc>
        <w:tc>
          <w:tcPr>
            <w:tcW w:w="1086" w:type="dxa"/>
          </w:tcPr>
          <w:p w14:paraId="0767E93E" w14:textId="77777777" w:rsidR="00FB0F64" w:rsidRPr="00FB0F64" w:rsidRDefault="00FB0F64" w:rsidP="00E15326">
            <w:pPr>
              <w:rPr>
                <w:sz w:val="20"/>
                <w:szCs w:val="20"/>
              </w:rPr>
            </w:pPr>
            <w:r w:rsidRPr="00FB0F64">
              <w:rPr>
                <w:sz w:val="20"/>
                <w:szCs w:val="20"/>
              </w:rPr>
              <w:t>SW</w:t>
            </w:r>
          </w:p>
        </w:tc>
        <w:tc>
          <w:tcPr>
            <w:tcW w:w="2604" w:type="dxa"/>
          </w:tcPr>
          <w:p w14:paraId="386B9CA2"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1364B3AB" w14:textId="77777777" w:rsidR="00FB0F64" w:rsidRPr="00FB0F64" w:rsidRDefault="00FB0F64" w:rsidP="00E15326">
            <w:pPr>
              <w:rPr>
                <w:sz w:val="20"/>
                <w:szCs w:val="20"/>
              </w:rPr>
            </w:pPr>
          </w:p>
        </w:tc>
      </w:tr>
      <w:tr w:rsidR="00FB0F64" w:rsidRPr="00FB0F64" w14:paraId="7C7CE722" w14:textId="77777777" w:rsidTr="00E15326">
        <w:trPr>
          <w:trHeight w:val="182"/>
        </w:trPr>
        <w:tc>
          <w:tcPr>
            <w:tcW w:w="2736" w:type="dxa"/>
          </w:tcPr>
          <w:p w14:paraId="4848C95D" w14:textId="77777777" w:rsidR="00FB0F64" w:rsidRPr="00FB0F64" w:rsidRDefault="00FB0F64" w:rsidP="00E15326">
            <w:pPr>
              <w:rPr>
                <w:color w:val="000000"/>
                <w:sz w:val="20"/>
                <w:szCs w:val="20"/>
              </w:rPr>
            </w:pPr>
            <w:r w:rsidRPr="00FB0F64">
              <w:rPr>
                <w:sz w:val="20"/>
                <w:szCs w:val="20"/>
              </w:rPr>
              <w:t xml:space="preserve">RS485_TXD_6     </w:t>
            </w:r>
          </w:p>
        </w:tc>
        <w:tc>
          <w:tcPr>
            <w:tcW w:w="1766" w:type="dxa"/>
          </w:tcPr>
          <w:p w14:paraId="2B61DF56" w14:textId="77777777" w:rsidR="00FB0F64" w:rsidRPr="00FB0F64" w:rsidRDefault="00FB0F64" w:rsidP="00E15326">
            <w:pPr>
              <w:rPr>
                <w:sz w:val="20"/>
                <w:szCs w:val="20"/>
              </w:rPr>
            </w:pPr>
            <w:r w:rsidRPr="00FB0F64">
              <w:rPr>
                <w:sz w:val="20"/>
                <w:szCs w:val="20"/>
              </w:rPr>
              <w:t>PL</w:t>
            </w:r>
          </w:p>
        </w:tc>
        <w:tc>
          <w:tcPr>
            <w:tcW w:w="1778" w:type="dxa"/>
          </w:tcPr>
          <w:p w14:paraId="64C1A4F5" w14:textId="77777777" w:rsidR="00FB0F64" w:rsidRPr="00FB0F64" w:rsidRDefault="00FB0F64" w:rsidP="00E15326">
            <w:pPr>
              <w:rPr>
                <w:sz w:val="20"/>
                <w:szCs w:val="20"/>
              </w:rPr>
            </w:pPr>
            <w:r w:rsidRPr="00FB0F64">
              <w:rPr>
                <w:sz w:val="20"/>
                <w:szCs w:val="20"/>
              </w:rPr>
              <w:t>out</w:t>
            </w:r>
          </w:p>
        </w:tc>
        <w:tc>
          <w:tcPr>
            <w:tcW w:w="1086" w:type="dxa"/>
          </w:tcPr>
          <w:p w14:paraId="73E2261D" w14:textId="77777777" w:rsidR="00FB0F64" w:rsidRPr="00FB0F64" w:rsidRDefault="00FB0F64" w:rsidP="00E15326">
            <w:pPr>
              <w:rPr>
                <w:sz w:val="20"/>
                <w:szCs w:val="20"/>
              </w:rPr>
            </w:pPr>
            <w:r w:rsidRPr="00FB0F64">
              <w:rPr>
                <w:sz w:val="20"/>
                <w:szCs w:val="20"/>
              </w:rPr>
              <w:t>SW</w:t>
            </w:r>
          </w:p>
        </w:tc>
        <w:tc>
          <w:tcPr>
            <w:tcW w:w="2604" w:type="dxa"/>
          </w:tcPr>
          <w:p w14:paraId="45DD21F1"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F6BFAAF" w14:textId="77777777" w:rsidR="00FB0F64" w:rsidRPr="00FB0F64" w:rsidRDefault="00FB0F64" w:rsidP="00E15326">
            <w:pPr>
              <w:rPr>
                <w:sz w:val="20"/>
                <w:szCs w:val="20"/>
              </w:rPr>
            </w:pPr>
          </w:p>
        </w:tc>
      </w:tr>
      <w:tr w:rsidR="00FB0F64" w:rsidRPr="00FB0F64" w14:paraId="50C9813D" w14:textId="77777777" w:rsidTr="00E15326">
        <w:trPr>
          <w:trHeight w:val="182"/>
        </w:trPr>
        <w:tc>
          <w:tcPr>
            <w:tcW w:w="2736" w:type="dxa"/>
          </w:tcPr>
          <w:p w14:paraId="5EBC0234" w14:textId="77777777" w:rsidR="00FB0F64" w:rsidRPr="00FB0F64" w:rsidRDefault="00FB0F64" w:rsidP="00E15326">
            <w:pPr>
              <w:rPr>
                <w:sz w:val="20"/>
                <w:szCs w:val="20"/>
              </w:rPr>
            </w:pPr>
            <w:r w:rsidRPr="00FB0F64">
              <w:rPr>
                <w:sz w:val="20"/>
                <w:szCs w:val="20"/>
              </w:rPr>
              <w:t xml:space="preserve">RS485_RXD_6         </w:t>
            </w:r>
          </w:p>
        </w:tc>
        <w:tc>
          <w:tcPr>
            <w:tcW w:w="1766" w:type="dxa"/>
          </w:tcPr>
          <w:p w14:paraId="6DAD72A8" w14:textId="77777777" w:rsidR="00FB0F64" w:rsidRPr="00FB0F64" w:rsidRDefault="00FB0F64" w:rsidP="00E15326">
            <w:pPr>
              <w:rPr>
                <w:sz w:val="20"/>
                <w:szCs w:val="20"/>
              </w:rPr>
            </w:pPr>
            <w:r w:rsidRPr="00FB0F64">
              <w:rPr>
                <w:sz w:val="20"/>
                <w:szCs w:val="20"/>
              </w:rPr>
              <w:t>PL</w:t>
            </w:r>
          </w:p>
        </w:tc>
        <w:tc>
          <w:tcPr>
            <w:tcW w:w="1778" w:type="dxa"/>
          </w:tcPr>
          <w:p w14:paraId="32149B35" w14:textId="77777777" w:rsidR="00FB0F64" w:rsidRPr="00FB0F64" w:rsidRDefault="00FB0F64" w:rsidP="00E15326">
            <w:pPr>
              <w:rPr>
                <w:sz w:val="20"/>
                <w:szCs w:val="20"/>
              </w:rPr>
            </w:pPr>
            <w:r w:rsidRPr="00FB0F64">
              <w:rPr>
                <w:sz w:val="20"/>
                <w:szCs w:val="20"/>
              </w:rPr>
              <w:t>in</w:t>
            </w:r>
          </w:p>
        </w:tc>
        <w:tc>
          <w:tcPr>
            <w:tcW w:w="1086" w:type="dxa"/>
          </w:tcPr>
          <w:p w14:paraId="5B93039D" w14:textId="77777777" w:rsidR="00FB0F64" w:rsidRPr="00FB0F64" w:rsidRDefault="00FB0F64" w:rsidP="00E15326">
            <w:pPr>
              <w:rPr>
                <w:sz w:val="20"/>
                <w:szCs w:val="20"/>
              </w:rPr>
            </w:pPr>
            <w:r w:rsidRPr="00FB0F64">
              <w:rPr>
                <w:sz w:val="20"/>
                <w:szCs w:val="20"/>
              </w:rPr>
              <w:t>SW</w:t>
            </w:r>
          </w:p>
        </w:tc>
        <w:tc>
          <w:tcPr>
            <w:tcW w:w="2604" w:type="dxa"/>
          </w:tcPr>
          <w:p w14:paraId="31FE8331"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0BFBAA86" w14:textId="77777777" w:rsidR="00FB0F64" w:rsidRPr="00FB0F64" w:rsidRDefault="00FB0F64" w:rsidP="00E15326">
            <w:pPr>
              <w:rPr>
                <w:sz w:val="20"/>
                <w:szCs w:val="20"/>
              </w:rPr>
            </w:pPr>
            <w:r w:rsidRPr="00FB0F64">
              <w:rPr>
                <w:sz w:val="20"/>
                <w:szCs w:val="20"/>
              </w:rPr>
              <w:t>down</w:t>
            </w:r>
          </w:p>
        </w:tc>
      </w:tr>
      <w:tr w:rsidR="00FB0F64" w:rsidRPr="00FB0F64" w14:paraId="43D178D6" w14:textId="77777777" w:rsidTr="00E15326">
        <w:trPr>
          <w:trHeight w:val="182"/>
        </w:trPr>
        <w:tc>
          <w:tcPr>
            <w:tcW w:w="2736" w:type="dxa"/>
          </w:tcPr>
          <w:p w14:paraId="5D6FE197" w14:textId="77777777" w:rsidR="00FB0F64" w:rsidRPr="00FB0F64" w:rsidRDefault="00FB0F64" w:rsidP="00E15326">
            <w:pPr>
              <w:rPr>
                <w:sz w:val="20"/>
                <w:szCs w:val="20"/>
              </w:rPr>
            </w:pPr>
            <w:r w:rsidRPr="00FB0F64">
              <w:rPr>
                <w:sz w:val="20"/>
                <w:szCs w:val="20"/>
              </w:rPr>
              <w:t>EN_PSU_7_FB</w:t>
            </w:r>
          </w:p>
        </w:tc>
        <w:tc>
          <w:tcPr>
            <w:tcW w:w="1766" w:type="dxa"/>
          </w:tcPr>
          <w:p w14:paraId="282E554B" w14:textId="77777777" w:rsidR="00FB0F64" w:rsidRPr="00FB0F64" w:rsidRDefault="00FB0F64" w:rsidP="00E15326">
            <w:pPr>
              <w:rPr>
                <w:sz w:val="20"/>
                <w:szCs w:val="20"/>
              </w:rPr>
            </w:pPr>
            <w:r w:rsidRPr="00FB0F64">
              <w:rPr>
                <w:sz w:val="20"/>
                <w:szCs w:val="20"/>
              </w:rPr>
              <w:t>PL</w:t>
            </w:r>
          </w:p>
        </w:tc>
        <w:tc>
          <w:tcPr>
            <w:tcW w:w="1778" w:type="dxa"/>
          </w:tcPr>
          <w:p w14:paraId="148AE641" w14:textId="77777777" w:rsidR="00FB0F64" w:rsidRPr="00FB0F64" w:rsidRDefault="00FB0F64" w:rsidP="00E15326">
            <w:pPr>
              <w:rPr>
                <w:sz w:val="20"/>
                <w:szCs w:val="20"/>
              </w:rPr>
            </w:pPr>
            <w:r w:rsidRPr="00FB0F64">
              <w:rPr>
                <w:sz w:val="20"/>
                <w:szCs w:val="20"/>
              </w:rPr>
              <w:t>out</w:t>
            </w:r>
          </w:p>
        </w:tc>
        <w:tc>
          <w:tcPr>
            <w:tcW w:w="1086" w:type="dxa"/>
          </w:tcPr>
          <w:p w14:paraId="2FB01472" w14:textId="77777777" w:rsidR="00FB0F64" w:rsidRPr="00FB0F64" w:rsidRDefault="00FB0F64" w:rsidP="00E15326">
            <w:pPr>
              <w:rPr>
                <w:sz w:val="20"/>
                <w:szCs w:val="20"/>
              </w:rPr>
            </w:pPr>
            <w:r w:rsidRPr="00FB0F64">
              <w:rPr>
                <w:sz w:val="20"/>
                <w:szCs w:val="20"/>
              </w:rPr>
              <w:t>FW</w:t>
            </w:r>
          </w:p>
        </w:tc>
        <w:tc>
          <w:tcPr>
            <w:tcW w:w="2604" w:type="dxa"/>
          </w:tcPr>
          <w:p w14:paraId="110D222C" w14:textId="77777777" w:rsidR="00FB0F64" w:rsidRPr="00FB0F64" w:rsidRDefault="00FB0F64" w:rsidP="00E15326">
            <w:pPr>
              <w:rPr>
                <w:sz w:val="20"/>
                <w:szCs w:val="20"/>
              </w:rPr>
            </w:pPr>
            <w:r w:rsidRPr="00FB0F64">
              <w:rPr>
                <w:sz w:val="20"/>
                <w:szCs w:val="20"/>
              </w:rPr>
              <w:t>Enable power supply 7, part of power on sequence (POWERON_FPGA)</w:t>
            </w:r>
          </w:p>
        </w:tc>
        <w:tc>
          <w:tcPr>
            <w:tcW w:w="1224" w:type="dxa"/>
          </w:tcPr>
          <w:p w14:paraId="3FE4B3C6" w14:textId="77777777" w:rsidR="00FB0F64" w:rsidRPr="00FB0F64" w:rsidRDefault="00FB0F64" w:rsidP="00E15326">
            <w:pPr>
              <w:rPr>
                <w:sz w:val="20"/>
                <w:szCs w:val="20"/>
              </w:rPr>
            </w:pPr>
          </w:p>
        </w:tc>
      </w:tr>
      <w:tr w:rsidR="00FB0F64" w:rsidRPr="00FB0F64" w14:paraId="05C7D707" w14:textId="77777777" w:rsidTr="00E15326">
        <w:trPr>
          <w:trHeight w:val="182"/>
        </w:trPr>
        <w:tc>
          <w:tcPr>
            <w:tcW w:w="2736" w:type="dxa"/>
          </w:tcPr>
          <w:p w14:paraId="561595A3" w14:textId="77777777" w:rsidR="00FB0F64" w:rsidRPr="00FB0F64" w:rsidRDefault="00FB0F64" w:rsidP="00E15326">
            <w:pPr>
              <w:rPr>
                <w:sz w:val="20"/>
                <w:szCs w:val="20"/>
              </w:rPr>
            </w:pPr>
            <w:r w:rsidRPr="00FB0F64">
              <w:rPr>
                <w:sz w:val="20"/>
                <w:szCs w:val="20"/>
              </w:rPr>
              <w:t>PG_PSU_7_FB</w:t>
            </w:r>
          </w:p>
        </w:tc>
        <w:tc>
          <w:tcPr>
            <w:tcW w:w="1766" w:type="dxa"/>
          </w:tcPr>
          <w:p w14:paraId="151A7DA3" w14:textId="77777777" w:rsidR="00FB0F64" w:rsidRPr="00FB0F64" w:rsidRDefault="00FB0F64" w:rsidP="00E15326">
            <w:pPr>
              <w:rPr>
                <w:sz w:val="20"/>
                <w:szCs w:val="20"/>
              </w:rPr>
            </w:pPr>
            <w:r w:rsidRPr="00FB0F64">
              <w:rPr>
                <w:sz w:val="20"/>
                <w:szCs w:val="20"/>
              </w:rPr>
              <w:t>PL</w:t>
            </w:r>
          </w:p>
        </w:tc>
        <w:tc>
          <w:tcPr>
            <w:tcW w:w="1778" w:type="dxa"/>
          </w:tcPr>
          <w:p w14:paraId="34528D83" w14:textId="77777777" w:rsidR="00FB0F64" w:rsidRPr="00FB0F64" w:rsidRDefault="00FB0F64" w:rsidP="00E15326">
            <w:pPr>
              <w:rPr>
                <w:color w:val="000000"/>
                <w:sz w:val="20"/>
                <w:szCs w:val="20"/>
              </w:rPr>
            </w:pPr>
            <w:r w:rsidRPr="00FB0F64">
              <w:rPr>
                <w:sz w:val="20"/>
                <w:szCs w:val="20"/>
              </w:rPr>
              <w:t>in</w:t>
            </w:r>
          </w:p>
        </w:tc>
        <w:tc>
          <w:tcPr>
            <w:tcW w:w="1086" w:type="dxa"/>
          </w:tcPr>
          <w:p w14:paraId="5E0BB660" w14:textId="77777777" w:rsidR="00FB0F64" w:rsidRPr="00FB0F64" w:rsidRDefault="00FB0F64" w:rsidP="00E15326">
            <w:pPr>
              <w:rPr>
                <w:color w:val="000000"/>
                <w:sz w:val="20"/>
                <w:szCs w:val="20"/>
              </w:rPr>
            </w:pPr>
            <w:r w:rsidRPr="00FB0F64">
              <w:rPr>
                <w:sz w:val="20"/>
                <w:szCs w:val="20"/>
              </w:rPr>
              <w:t>FW</w:t>
            </w:r>
          </w:p>
        </w:tc>
        <w:tc>
          <w:tcPr>
            <w:tcW w:w="2604" w:type="dxa"/>
          </w:tcPr>
          <w:p w14:paraId="02606E46" w14:textId="77777777" w:rsidR="00FB0F64" w:rsidRPr="00FB0F64" w:rsidRDefault="00FB0F64" w:rsidP="00E15326">
            <w:pPr>
              <w:rPr>
                <w:sz w:val="20"/>
                <w:szCs w:val="20"/>
              </w:rPr>
            </w:pPr>
            <w:r w:rsidRPr="00FB0F64">
              <w:rPr>
                <w:sz w:val="20"/>
                <w:szCs w:val="20"/>
              </w:rPr>
              <w:t>FB from power supply 7, part of power on sequence (POWERON_FPGA)</w:t>
            </w:r>
          </w:p>
        </w:tc>
        <w:tc>
          <w:tcPr>
            <w:tcW w:w="1224" w:type="dxa"/>
          </w:tcPr>
          <w:p w14:paraId="48732E66" w14:textId="77777777" w:rsidR="00FB0F64" w:rsidRPr="00FB0F64" w:rsidRDefault="00FB0F64" w:rsidP="00E15326">
            <w:pPr>
              <w:rPr>
                <w:sz w:val="20"/>
                <w:szCs w:val="20"/>
              </w:rPr>
            </w:pPr>
            <w:r w:rsidRPr="00FB0F64">
              <w:rPr>
                <w:sz w:val="20"/>
                <w:szCs w:val="20"/>
              </w:rPr>
              <w:t>down</w:t>
            </w:r>
          </w:p>
        </w:tc>
      </w:tr>
      <w:tr w:rsidR="00FB0F64" w:rsidRPr="00FB0F64" w14:paraId="6C700C32" w14:textId="77777777" w:rsidTr="00E15326">
        <w:trPr>
          <w:trHeight w:val="182"/>
        </w:trPr>
        <w:tc>
          <w:tcPr>
            <w:tcW w:w="2736" w:type="dxa"/>
          </w:tcPr>
          <w:p w14:paraId="5E90D519" w14:textId="77777777" w:rsidR="00FB0F64" w:rsidRPr="00FB0F64" w:rsidRDefault="00FB0F64" w:rsidP="00E15326">
            <w:pPr>
              <w:rPr>
                <w:sz w:val="20"/>
                <w:szCs w:val="20"/>
              </w:rPr>
            </w:pPr>
            <w:r w:rsidRPr="00FB0F64">
              <w:rPr>
                <w:sz w:val="20"/>
                <w:szCs w:val="20"/>
              </w:rPr>
              <w:t>RS485_DE_7</w:t>
            </w:r>
          </w:p>
        </w:tc>
        <w:tc>
          <w:tcPr>
            <w:tcW w:w="1766" w:type="dxa"/>
          </w:tcPr>
          <w:p w14:paraId="754C0AB4" w14:textId="77777777" w:rsidR="00FB0F64" w:rsidRPr="00FB0F64" w:rsidRDefault="00FB0F64" w:rsidP="00E15326">
            <w:pPr>
              <w:rPr>
                <w:color w:val="000000"/>
                <w:sz w:val="20"/>
                <w:szCs w:val="20"/>
              </w:rPr>
            </w:pPr>
            <w:r w:rsidRPr="00FB0F64">
              <w:rPr>
                <w:sz w:val="20"/>
                <w:szCs w:val="20"/>
              </w:rPr>
              <w:t>PL</w:t>
            </w:r>
          </w:p>
        </w:tc>
        <w:tc>
          <w:tcPr>
            <w:tcW w:w="1778" w:type="dxa"/>
          </w:tcPr>
          <w:p w14:paraId="01438771" w14:textId="77777777" w:rsidR="00FB0F64" w:rsidRPr="00FB0F64" w:rsidRDefault="00FB0F64" w:rsidP="00E15326">
            <w:pPr>
              <w:rPr>
                <w:sz w:val="20"/>
                <w:szCs w:val="20"/>
              </w:rPr>
            </w:pPr>
            <w:r w:rsidRPr="00FB0F64">
              <w:rPr>
                <w:sz w:val="20"/>
                <w:szCs w:val="20"/>
              </w:rPr>
              <w:t>out</w:t>
            </w:r>
          </w:p>
        </w:tc>
        <w:tc>
          <w:tcPr>
            <w:tcW w:w="1086" w:type="dxa"/>
          </w:tcPr>
          <w:p w14:paraId="16AFAAD5" w14:textId="77777777" w:rsidR="00FB0F64" w:rsidRPr="00FB0F64" w:rsidRDefault="00FB0F64" w:rsidP="00E15326">
            <w:pPr>
              <w:rPr>
                <w:sz w:val="20"/>
                <w:szCs w:val="20"/>
              </w:rPr>
            </w:pPr>
            <w:r w:rsidRPr="00FB0F64">
              <w:rPr>
                <w:sz w:val="20"/>
                <w:szCs w:val="20"/>
              </w:rPr>
              <w:t>SW</w:t>
            </w:r>
          </w:p>
        </w:tc>
        <w:tc>
          <w:tcPr>
            <w:tcW w:w="2604" w:type="dxa"/>
          </w:tcPr>
          <w:p w14:paraId="6C396A5F" w14:textId="77777777" w:rsidR="00FB0F64" w:rsidRPr="00FB0F64" w:rsidRDefault="00FB0F64" w:rsidP="00E15326">
            <w:pPr>
              <w:rPr>
                <w:sz w:val="20"/>
                <w:szCs w:val="20"/>
              </w:rPr>
            </w:pPr>
            <w:r w:rsidRPr="00FB0F64">
              <w:rPr>
                <w:sz w:val="20"/>
                <w:szCs w:val="20"/>
              </w:rPr>
              <w:t xml:space="preserve">Active-high driver data out enable, SW will ask for info from microcontroller and get answers to log them.  Drive </w:t>
            </w:r>
            <w:r w:rsidRPr="00FB0F64">
              <w:rPr>
                <w:sz w:val="20"/>
                <w:szCs w:val="20"/>
              </w:rPr>
              <w:lastRenderedPageBreak/>
              <w:t>to high whenever writing to the UART and drive it to low whenever reading from the UART.</w:t>
            </w:r>
          </w:p>
        </w:tc>
        <w:tc>
          <w:tcPr>
            <w:tcW w:w="1224" w:type="dxa"/>
          </w:tcPr>
          <w:p w14:paraId="71B29E4E" w14:textId="77777777" w:rsidR="00FB0F64" w:rsidRPr="00FB0F64" w:rsidRDefault="00FB0F64" w:rsidP="00E15326">
            <w:pPr>
              <w:rPr>
                <w:sz w:val="20"/>
                <w:szCs w:val="20"/>
              </w:rPr>
            </w:pPr>
          </w:p>
        </w:tc>
      </w:tr>
      <w:tr w:rsidR="00FB0F64" w:rsidRPr="00FB0F64" w14:paraId="021E687A" w14:textId="77777777" w:rsidTr="00E15326">
        <w:trPr>
          <w:trHeight w:val="182"/>
        </w:trPr>
        <w:tc>
          <w:tcPr>
            <w:tcW w:w="2736" w:type="dxa"/>
          </w:tcPr>
          <w:p w14:paraId="2190CFBB" w14:textId="77777777" w:rsidR="00FB0F64" w:rsidRPr="00FB0F64" w:rsidRDefault="00FB0F64" w:rsidP="00E15326">
            <w:pPr>
              <w:rPr>
                <w:color w:val="000000"/>
                <w:sz w:val="20"/>
                <w:szCs w:val="20"/>
              </w:rPr>
            </w:pPr>
            <w:r w:rsidRPr="00FB0F64">
              <w:rPr>
                <w:sz w:val="20"/>
                <w:szCs w:val="20"/>
              </w:rPr>
              <w:t xml:space="preserve">RS485_TXD_7     </w:t>
            </w:r>
          </w:p>
        </w:tc>
        <w:tc>
          <w:tcPr>
            <w:tcW w:w="1766" w:type="dxa"/>
          </w:tcPr>
          <w:p w14:paraId="4B7DEC42" w14:textId="77777777" w:rsidR="00FB0F64" w:rsidRPr="00FB0F64" w:rsidRDefault="00FB0F64" w:rsidP="00E15326">
            <w:pPr>
              <w:rPr>
                <w:sz w:val="20"/>
                <w:szCs w:val="20"/>
              </w:rPr>
            </w:pPr>
            <w:r w:rsidRPr="00FB0F64">
              <w:rPr>
                <w:sz w:val="20"/>
                <w:szCs w:val="20"/>
              </w:rPr>
              <w:t>PL</w:t>
            </w:r>
          </w:p>
        </w:tc>
        <w:tc>
          <w:tcPr>
            <w:tcW w:w="1778" w:type="dxa"/>
          </w:tcPr>
          <w:p w14:paraId="38DD8A13" w14:textId="77777777" w:rsidR="00FB0F64" w:rsidRPr="00FB0F64" w:rsidRDefault="00FB0F64" w:rsidP="00E15326">
            <w:pPr>
              <w:rPr>
                <w:sz w:val="20"/>
                <w:szCs w:val="20"/>
              </w:rPr>
            </w:pPr>
            <w:r w:rsidRPr="00FB0F64">
              <w:rPr>
                <w:sz w:val="20"/>
                <w:szCs w:val="20"/>
              </w:rPr>
              <w:t>out</w:t>
            </w:r>
          </w:p>
        </w:tc>
        <w:tc>
          <w:tcPr>
            <w:tcW w:w="1086" w:type="dxa"/>
          </w:tcPr>
          <w:p w14:paraId="2606DC89" w14:textId="77777777" w:rsidR="00FB0F64" w:rsidRPr="00FB0F64" w:rsidRDefault="00FB0F64" w:rsidP="00E15326">
            <w:pPr>
              <w:rPr>
                <w:sz w:val="20"/>
                <w:szCs w:val="20"/>
              </w:rPr>
            </w:pPr>
            <w:r w:rsidRPr="00FB0F64">
              <w:rPr>
                <w:sz w:val="20"/>
                <w:szCs w:val="20"/>
              </w:rPr>
              <w:t>SW</w:t>
            </w:r>
          </w:p>
        </w:tc>
        <w:tc>
          <w:tcPr>
            <w:tcW w:w="2604" w:type="dxa"/>
          </w:tcPr>
          <w:p w14:paraId="7047413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789EE0AE" w14:textId="77777777" w:rsidR="00FB0F64" w:rsidRPr="00FB0F64" w:rsidRDefault="00FB0F64" w:rsidP="00E15326">
            <w:pPr>
              <w:rPr>
                <w:sz w:val="20"/>
                <w:szCs w:val="20"/>
              </w:rPr>
            </w:pPr>
          </w:p>
        </w:tc>
      </w:tr>
      <w:tr w:rsidR="00FB0F64" w:rsidRPr="00FB0F64" w14:paraId="3A13C2C4" w14:textId="77777777" w:rsidTr="00E15326">
        <w:trPr>
          <w:trHeight w:val="182"/>
        </w:trPr>
        <w:tc>
          <w:tcPr>
            <w:tcW w:w="2736" w:type="dxa"/>
          </w:tcPr>
          <w:p w14:paraId="639ACE22" w14:textId="77777777" w:rsidR="00FB0F64" w:rsidRPr="00FB0F64" w:rsidRDefault="00FB0F64" w:rsidP="00E15326">
            <w:pPr>
              <w:rPr>
                <w:sz w:val="20"/>
                <w:szCs w:val="20"/>
              </w:rPr>
            </w:pPr>
            <w:r w:rsidRPr="00FB0F64">
              <w:rPr>
                <w:sz w:val="20"/>
                <w:szCs w:val="20"/>
              </w:rPr>
              <w:t xml:space="preserve">RS485_RXD_7         </w:t>
            </w:r>
          </w:p>
        </w:tc>
        <w:tc>
          <w:tcPr>
            <w:tcW w:w="1766" w:type="dxa"/>
          </w:tcPr>
          <w:p w14:paraId="44E2E8F0" w14:textId="77777777" w:rsidR="00FB0F64" w:rsidRPr="00FB0F64" w:rsidRDefault="00FB0F64" w:rsidP="00E15326">
            <w:pPr>
              <w:rPr>
                <w:sz w:val="20"/>
                <w:szCs w:val="20"/>
              </w:rPr>
            </w:pPr>
            <w:r w:rsidRPr="00FB0F64">
              <w:rPr>
                <w:sz w:val="20"/>
                <w:szCs w:val="20"/>
              </w:rPr>
              <w:t>PL</w:t>
            </w:r>
          </w:p>
        </w:tc>
        <w:tc>
          <w:tcPr>
            <w:tcW w:w="1778" w:type="dxa"/>
          </w:tcPr>
          <w:p w14:paraId="500F0FF6" w14:textId="77777777" w:rsidR="00FB0F64" w:rsidRPr="00FB0F64" w:rsidRDefault="00FB0F64" w:rsidP="00E15326">
            <w:pPr>
              <w:rPr>
                <w:sz w:val="20"/>
                <w:szCs w:val="20"/>
              </w:rPr>
            </w:pPr>
            <w:r w:rsidRPr="00FB0F64">
              <w:rPr>
                <w:sz w:val="20"/>
                <w:szCs w:val="20"/>
              </w:rPr>
              <w:t>in</w:t>
            </w:r>
          </w:p>
        </w:tc>
        <w:tc>
          <w:tcPr>
            <w:tcW w:w="1086" w:type="dxa"/>
          </w:tcPr>
          <w:p w14:paraId="6CE422DC" w14:textId="77777777" w:rsidR="00FB0F64" w:rsidRPr="00FB0F64" w:rsidRDefault="00FB0F64" w:rsidP="00E15326">
            <w:pPr>
              <w:rPr>
                <w:sz w:val="20"/>
                <w:szCs w:val="20"/>
              </w:rPr>
            </w:pPr>
            <w:r w:rsidRPr="00FB0F64">
              <w:rPr>
                <w:sz w:val="20"/>
                <w:szCs w:val="20"/>
              </w:rPr>
              <w:t>SW</w:t>
            </w:r>
          </w:p>
        </w:tc>
        <w:tc>
          <w:tcPr>
            <w:tcW w:w="2604" w:type="dxa"/>
          </w:tcPr>
          <w:p w14:paraId="071A519A"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17B94834" w14:textId="77777777" w:rsidR="00FB0F64" w:rsidRPr="00FB0F64" w:rsidRDefault="00FB0F64" w:rsidP="00E15326">
            <w:pPr>
              <w:rPr>
                <w:sz w:val="20"/>
                <w:szCs w:val="20"/>
              </w:rPr>
            </w:pPr>
            <w:r w:rsidRPr="00FB0F64">
              <w:rPr>
                <w:sz w:val="20"/>
                <w:szCs w:val="20"/>
              </w:rPr>
              <w:t>down</w:t>
            </w:r>
          </w:p>
        </w:tc>
      </w:tr>
      <w:tr w:rsidR="00FB0F64" w:rsidRPr="00FB0F64" w14:paraId="0B18D6FA" w14:textId="77777777" w:rsidTr="00E15326">
        <w:trPr>
          <w:trHeight w:val="182"/>
        </w:trPr>
        <w:tc>
          <w:tcPr>
            <w:tcW w:w="2736" w:type="dxa"/>
          </w:tcPr>
          <w:p w14:paraId="2323A4CF" w14:textId="77777777" w:rsidR="00FB0F64" w:rsidRPr="00FB0F64" w:rsidRDefault="00FB0F64" w:rsidP="00E15326">
            <w:pPr>
              <w:rPr>
                <w:sz w:val="20"/>
                <w:szCs w:val="20"/>
              </w:rPr>
            </w:pPr>
            <w:r w:rsidRPr="00FB0F64">
              <w:rPr>
                <w:sz w:val="20"/>
                <w:szCs w:val="20"/>
              </w:rPr>
              <w:t>EN_PSU_8_FB</w:t>
            </w:r>
          </w:p>
        </w:tc>
        <w:tc>
          <w:tcPr>
            <w:tcW w:w="1766" w:type="dxa"/>
          </w:tcPr>
          <w:p w14:paraId="2976573E" w14:textId="77777777" w:rsidR="00FB0F64" w:rsidRPr="00FB0F64" w:rsidRDefault="00FB0F64" w:rsidP="00E15326">
            <w:pPr>
              <w:rPr>
                <w:sz w:val="20"/>
                <w:szCs w:val="20"/>
              </w:rPr>
            </w:pPr>
            <w:r w:rsidRPr="00FB0F64">
              <w:rPr>
                <w:sz w:val="20"/>
                <w:szCs w:val="20"/>
              </w:rPr>
              <w:t>PL</w:t>
            </w:r>
          </w:p>
        </w:tc>
        <w:tc>
          <w:tcPr>
            <w:tcW w:w="1778" w:type="dxa"/>
          </w:tcPr>
          <w:p w14:paraId="3BFDA849" w14:textId="77777777" w:rsidR="00FB0F64" w:rsidRPr="00FB0F64" w:rsidRDefault="00FB0F64" w:rsidP="00E15326">
            <w:pPr>
              <w:rPr>
                <w:sz w:val="20"/>
                <w:szCs w:val="20"/>
              </w:rPr>
            </w:pPr>
            <w:r w:rsidRPr="00FB0F64">
              <w:rPr>
                <w:sz w:val="20"/>
                <w:szCs w:val="20"/>
              </w:rPr>
              <w:t>out</w:t>
            </w:r>
          </w:p>
        </w:tc>
        <w:tc>
          <w:tcPr>
            <w:tcW w:w="1086" w:type="dxa"/>
          </w:tcPr>
          <w:p w14:paraId="0D2DCC4B" w14:textId="77777777" w:rsidR="00FB0F64" w:rsidRPr="00FB0F64" w:rsidRDefault="00FB0F64" w:rsidP="00E15326">
            <w:pPr>
              <w:rPr>
                <w:sz w:val="20"/>
                <w:szCs w:val="20"/>
              </w:rPr>
            </w:pPr>
            <w:r w:rsidRPr="00FB0F64">
              <w:rPr>
                <w:sz w:val="20"/>
                <w:szCs w:val="20"/>
              </w:rPr>
              <w:t>FW</w:t>
            </w:r>
          </w:p>
        </w:tc>
        <w:tc>
          <w:tcPr>
            <w:tcW w:w="2604" w:type="dxa"/>
          </w:tcPr>
          <w:p w14:paraId="31030F92" w14:textId="77777777" w:rsidR="00FB0F64" w:rsidRPr="00FB0F64" w:rsidRDefault="00FB0F64" w:rsidP="00E15326">
            <w:pPr>
              <w:rPr>
                <w:sz w:val="20"/>
                <w:szCs w:val="20"/>
              </w:rPr>
            </w:pPr>
            <w:r w:rsidRPr="00FB0F64">
              <w:rPr>
                <w:sz w:val="20"/>
                <w:szCs w:val="20"/>
              </w:rPr>
              <w:t>Enable power supply 8, part of power on sequence (POWERON_FPGA)</w:t>
            </w:r>
          </w:p>
        </w:tc>
        <w:tc>
          <w:tcPr>
            <w:tcW w:w="1224" w:type="dxa"/>
          </w:tcPr>
          <w:p w14:paraId="5D7921F7" w14:textId="77777777" w:rsidR="00FB0F64" w:rsidRPr="00FB0F64" w:rsidRDefault="00FB0F64" w:rsidP="00E15326">
            <w:pPr>
              <w:rPr>
                <w:sz w:val="20"/>
                <w:szCs w:val="20"/>
              </w:rPr>
            </w:pPr>
          </w:p>
        </w:tc>
      </w:tr>
      <w:tr w:rsidR="00FB0F64" w:rsidRPr="00FB0F64" w14:paraId="067CBD27" w14:textId="77777777" w:rsidTr="00E15326">
        <w:trPr>
          <w:trHeight w:val="182"/>
        </w:trPr>
        <w:tc>
          <w:tcPr>
            <w:tcW w:w="2736" w:type="dxa"/>
          </w:tcPr>
          <w:p w14:paraId="52FBEAEB" w14:textId="77777777" w:rsidR="00FB0F64" w:rsidRPr="00FB0F64" w:rsidRDefault="00FB0F64" w:rsidP="00E15326">
            <w:pPr>
              <w:rPr>
                <w:sz w:val="20"/>
                <w:szCs w:val="20"/>
              </w:rPr>
            </w:pPr>
            <w:r w:rsidRPr="00FB0F64">
              <w:rPr>
                <w:sz w:val="20"/>
                <w:szCs w:val="20"/>
              </w:rPr>
              <w:t>PG_PSU_8_FB</w:t>
            </w:r>
          </w:p>
        </w:tc>
        <w:tc>
          <w:tcPr>
            <w:tcW w:w="1766" w:type="dxa"/>
          </w:tcPr>
          <w:p w14:paraId="257018C2" w14:textId="77777777" w:rsidR="00FB0F64" w:rsidRPr="00FB0F64" w:rsidRDefault="00FB0F64" w:rsidP="00E15326">
            <w:pPr>
              <w:rPr>
                <w:sz w:val="20"/>
                <w:szCs w:val="20"/>
              </w:rPr>
            </w:pPr>
            <w:r w:rsidRPr="00FB0F64">
              <w:rPr>
                <w:sz w:val="20"/>
                <w:szCs w:val="20"/>
              </w:rPr>
              <w:t>PL</w:t>
            </w:r>
          </w:p>
        </w:tc>
        <w:tc>
          <w:tcPr>
            <w:tcW w:w="1778" w:type="dxa"/>
          </w:tcPr>
          <w:p w14:paraId="587286B8" w14:textId="77777777" w:rsidR="00FB0F64" w:rsidRPr="00FB0F64" w:rsidRDefault="00FB0F64" w:rsidP="00E15326">
            <w:pPr>
              <w:rPr>
                <w:color w:val="000000"/>
                <w:sz w:val="20"/>
                <w:szCs w:val="20"/>
              </w:rPr>
            </w:pPr>
            <w:r w:rsidRPr="00FB0F64">
              <w:rPr>
                <w:sz w:val="20"/>
                <w:szCs w:val="20"/>
              </w:rPr>
              <w:t>in</w:t>
            </w:r>
          </w:p>
        </w:tc>
        <w:tc>
          <w:tcPr>
            <w:tcW w:w="1086" w:type="dxa"/>
          </w:tcPr>
          <w:p w14:paraId="3CA71C2F" w14:textId="77777777" w:rsidR="00FB0F64" w:rsidRPr="00FB0F64" w:rsidRDefault="00FB0F64" w:rsidP="00E15326">
            <w:pPr>
              <w:rPr>
                <w:color w:val="000000"/>
                <w:sz w:val="20"/>
                <w:szCs w:val="20"/>
              </w:rPr>
            </w:pPr>
            <w:r w:rsidRPr="00FB0F64">
              <w:rPr>
                <w:sz w:val="20"/>
                <w:szCs w:val="20"/>
              </w:rPr>
              <w:t>FW</w:t>
            </w:r>
          </w:p>
        </w:tc>
        <w:tc>
          <w:tcPr>
            <w:tcW w:w="2604" w:type="dxa"/>
          </w:tcPr>
          <w:p w14:paraId="71F0FAA8" w14:textId="77777777" w:rsidR="00FB0F64" w:rsidRPr="00FB0F64" w:rsidRDefault="00FB0F64" w:rsidP="00E15326">
            <w:pPr>
              <w:rPr>
                <w:sz w:val="20"/>
                <w:szCs w:val="20"/>
              </w:rPr>
            </w:pPr>
            <w:r w:rsidRPr="00FB0F64">
              <w:rPr>
                <w:sz w:val="20"/>
                <w:szCs w:val="20"/>
              </w:rPr>
              <w:t>FB from power supply 8, part of power on sequence (POWERON_FPGA)</w:t>
            </w:r>
          </w:p>
        </w:tc>
        <w:tc>
          <w:tcPr>
            <w:tcW w:w="1224" w:type="dxa"/>
          </w:tcPr>
          <w:p w14:paraId="44CCF917" w14:textId="77777777" w:rsidR="00FB0F64" w:rsidRPr="00FB0F64" w:rsidRDefault="00FB0F64" w:rsidP="00E15326">
            <w:pPr>
              <w:rPr>
                <w:color w:val="000000"/>
                <w:sz w:val="20"/>
                <w:szCs w:val="20"/>
              </w:rPr>
            </w:pPr>
            <w:r w:rsidRPr="00FB0F64">
              <w:rPr>
                <w:sz w:val="20"/>
                <w:szCs w:val="20"/>
              </w:rPr>
              <w:t>down</w:t>
            </w:r>
          </w:p>
        </w:tc>
      </w:tr>
      <w:tr w:rsidR="00FB0F64" w:rsidRPr="00FB0F64" w14:paraId="2E1CD208" w14:textId="77777777" w:rsidTr="00E15326">
        <w:trPr>
          <w:trHeight w:val="182"/>
        </w:trPr>
        <w:tc>
          <w:tcPr>
            <w:tcW w:w="2736" w:type="dxa"/>
          </w:tcPr>
          <w:p w14:paraId="7A7133D1" w14:textId="77777777" w:rsidR="00FB0F64" w:rsidRPr="00FB0F64" w:rsidRDefault="00FB0F64" w:rsidP="00E15326">
            <w:pPr>
              <w:rPr>
                <w:sz w:val="20"/>
                <w:szCs w:val="20"/>
              </w:rPr>
            </w:pPr>
            <w:r w:rsidRPr="00FB0F64">
              <w:rPr>
                <w:sz w:val="20"/>
                <w:szCs w:val="20"/>
              </w:rPr>
              <w:t>RS485_DE_8</w:t>
            </w:r>
          </w:p>
        </w:tc>
        <w:tc>
          <w:tcPr>
            <w:tcW w:w="1766" w:type="dxa"/>
          </w:tcPr>
          <w:p w14:paraId="63DDD109" w14:textId="77777777" w:rsidR="00FB0F64" w:rsidRPr="00FB0F64" w:rsidRDefault="00FB0F64" w:rsidP="00E15326">
            <w:pPr>
              <w:rPr>
                <w:color w:val="000000"/>
                <w:sz w:val="20"/>
                <w:szCs w:val="20"/>
              </w:rPr>
            </w:pPr>
            <w:r w:rsidRPr="00FB0F64">
              <w:rPr>
                <w:sz w:val="20"/>
                <w:szCs w:val="20"/>
              </w:rPr>
              <w:t>PL</w:t>
            </w:r>
          </w:p>
        </w:tc>
        <w:tc>
          <w:tcPr>
            <w:tcW w:w="1778" w:type="dxa"/>
          </w:tcPr>
          <w:p w14:paraId="4FA926B4" w14:textId="77777777" w:rsidR="00FB0F64" w:rsidRPr="00FB0F64" w:rsidRDefault="00FB0F64" w:rsidP="00E15326">
            <w:pPr>
              <w:rPr>
                <w:sz w:val="20"/>
                <w:szCs w:val="20"/>
              </w:rPr>
            </w:pPr>
            <w:r w:rsidRPr="00FB0F64">
              <w:rPr>
                <w:sz w:val="20"/>
                <w:szCs w:val="20"/>
              </w:rPr>
              <w:t>out</w:t>
            </w:r>
          </w:p>
        </w:tc>
        <w:tc>
          <w:tcPr>
            <w:tcW w:w="1086" w:type="dxa"/>
          </w:tcPr>
          <w:p w14:paraId="273E9877" w14:textId="77777777" w:rsidR="00FB0F64" w:rsidRPr="00FB0F64" w:rsidRDefault="00FB0F64" w:rsidP="00E15326">
            <w:pPr>
              <w:rPr>
                <w:sz w:val="20"/>
                <w:szCs w:val="20"/>
              </w:rPr>
            </w:pPr>
            <w:r w:rsidRPr="00FB0F64">
              <w:rPr>
                <w:sz w:val="20"/>
                <w:szCs w:val="20"/>
              </w:rPr>
              <w:t>SW</w:t>
            </w:r>
          </w:p>
        </w:tc>
        <w:tc>
          <w:tcPr>
            <w:tcW w:w="2604" w:type="dxa"/>
          </w:tcPr>
          <w:p w14:paraId="276BD53D"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EE04DFD" w14:textId="77777777" w:rsidR="00FB0F64" w:rsidRPr="00FB0F64" w:rsidRDefault="00FB0F64" w:rsidP="00E15326">
            <w:pPr>
              <w:rPr>
                <w:sz w:val="20"/>
                <w:szCs w:val="20"/>
              </w:rPr>
            </w:pPr>
          </w:p>
        </w:tc>
      </w:tr>
      <w:tr w:rsidR="00FB0F64" w:rsidRPr="00FB0F64" w14:paraId="61037F78" w14:textId="77777777" w:rsidTr="00E15326">
        <w:trPr>
          <w:trHeight w:val="182"/>
        </w:trPr>
        <w:tc>
          <w:tcPr>
            <w:tcW w:w="2736" w:type="dxa"/>
          </w:tcPr>
          <w:p w14:paraId="22B23EC5" w14:textId="77777777" w:rsidR="00FB0F64" w:rsidRPr="00FB0F64" w:rsidRDefault="00FB0F64" w:rsidP="00E15326">
            <w:pPr>
              <w:rPr>
                <w:color w:val="000000"/>
                <w:sz w:val="20"/>
                <w:szCs w:val="20"/>
              </w:rPr>
            </w:pPr>
            <w:r w:rsidRPr="00FB0F64">
              <w:rPr>
                <w:sz w:val="20"/>
                <w:szCs w:val="20"/>
              </w:rPr>
              <w:t xml:space="preserve">RS485_TXD_8     </w:t>
            </w:r>
          </w:p>
        </w:tc>
        <w:tc>
          <w:tcPr>
            <w:tcW w:w="1766" w:type="dxa"/>
          </w:tcPr>
          <w:p w14:paraId="2B1ED872" w14:textId="77777777" w:rsidR="00FB0F64" w:rsidRPr="00FB0F64" w:rsidRDefault="00FB0F64" w:rsidP="00E15326">
            <w:pPr>
              <w:rPr>
                <w:sz w:val="20"/>
                <w:szCs w:val="20"/>
              </w:rPr>
            </w:pPr>
            <w:r w:rsidRPr="00FB0F64">
              <w:rPr>
                <w:sz w:val="20"/>
                <w:szCs w:val="20"/>
              </w:rPr>
              <w:t>PL</w:t>
            </w:r>
          </w:p>
        </w:tc>
        <w:tc>
          <w:tcPr>
            <w:tcW w:w="1778" w:type="dxa"/>
          </w:tcPr>
          <w:p w14:paraId="59624ED3" w14:textId="77777777" w:rsidR="00FB0F64" w:rsidRPr="00FB0F64" w:rsidRDefault="00FB0F64" w:rsidP="00E15326">
            <w:pPr>
              <w:rPr>
                <w:sz w:val="20"/>
                <w:szCs w:val="20"/>
              </w:rPr>
            </w:pPr>
            <w:r w:rsidRPr="00FB0F64">
              <w:rPr>
                <w:sz w:val="20"/>
                <w:szCs w:val="20"/>
              </w:rPr>
              <w:t>out</w:t>
            </w:r>
          </w:p>
        </w:tc>
        <w:tc>
          <w:tcPr>
            <w:tcW w:w="1086" w:type="dxa"/>
          </w:tcPr>
          <w:p w14:paraId="2B76E472" w14:textId="77777777" w:rsidR="00FB0F64" w:rsidRPr="00FB0F64" w:rsidRDefault="00FB0F64" w:rsidP="00E15326">
            <w:pPr>
              <w:rPr>
                <w:sz w:val="20"/>
                <w:szCs w:val="20"/>
              </w:rPr>
            </w:pPr>
            <w:r w:rsidRPr="00FB0F64">
              <w:rPr>
                <w:sz w:val="20"/>
                <w:szCs w:val="20"/>
              </w:rPr>
              <w:t>SW</w:t>
            </w:r>
          </w:p>
        </w:tc>
        <w:tc>
          <w:tcPr>
            <w:tcW w:w="2604" w:type="dxa"/>
          </w:tcPr>
          <w:p w14:paraId="0B26C38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6928E5C4" w14:textId="77777777" w:rsidR="00FB0F64" w:rsidRPr="00FB0F64" w:rsidRDefault="00FB0F64" w:rsidP="00E15326">
            <w:pPr>
              <w:rPr>
                <w:sz w:val="20"/>
                <w:szCs w:val="20"/>
              </w:rPr>
            </w:pPr>
          </w:p>
        </w:tc>
      </w:tr>
      <w:tr w:rsidR="00FB0F64" w:rsidRPr="00FB0F64" w14:paraId="031C5C90" w14:textId="77777777" w:rsidTr="00E15326">
        <w:trPr>
          <w:trHeight w:val="182"/>
        </w:trPr>
        <w:tc>
          <w:tcPr>
            <w:tcW w:w="2736" w:type="dxa"/>
          </w:tcPr>
          <w:p w14:paraId="5E3E14AE" w14:textId="77777777" w:rsidR="00FB0F64" w:rsidRPr="00FB0F64" w:rsidRDefault="00FB0F64" w:rsidP="00E15326">
            <w:pPr>
              <w:rPr>
                <w:sz w:val="20"/>
                <w:szCs w:val="20"/>
              </w:rPr>
            </w:pPr>
            <w:r w:rsidRPr="00FB0F64">
              <w:rPr>
                <w:sz w:val="20"/>
                <w:szCs w:val="20"/>
              </w:rPr>
              <w:t xml:space="preserve">RS485_RXD_8         </w:t>
            </w:r>
          </w:p>
        </w:tc>
        <w:tc>
          <w:tcPr>
            <w:tcW w:w="1766" w:type="dxa"/>
          </w:tcPr>
          <w:p w14:paraId="0EAC3B3E" w14:textId="77777777" w:rsidR="00FB0F64" w:rsidRPr="00FB0F64" w:rsidRDefault="00FB0F64" w:rsidP="00E15326">
            <w:pPr>
              <w:rPr>
                <w:sz w:val="20"/>
                <w:szCs w:val="20"/>
              </w:rPr>
            </w:pPr>
            <w:r w:rsidRPr="00FB0F64">
              <w:rPr>
                <w:sz w:val="20"/>
                <w:szCs w:val="20"/>
              </w:rPr>
              <w:t>PL</w:t>
            </w:r>
          </w:p>
        </w:tc>
        <w:tc>
          <w:tcPr>
            <w:tcW w:w="1778" w:type="dxa"/>
          </w:tcPr>
          <w:p w14:paraId="00697FCF" w14:textId="77777777" w:rsidR="00FB0F64" w:rsidRPr="00FB0F64" w:rsidRDefault="00FB0F64" w:rsidP="00E15326">
            <w:pPr>
              <w:rPr>
                <w:sz w:val="20"/>
                <w:szCs w:val="20"/>
              </w:rPr>
            </w:pPr>
            <w:r w:rsidRPr="00FB0F64">
              <w:rPr>
                <w:sz w:val="20"/>
                <w:szCs w:val="20"/>
              </w:rPr>
              <w:t>in</w:t>
            </w:r>
          </w:p>
        </w:tc>
        <w:tc>
          <w:tcPr>
            <w:tcW w:w="1086" w:type="dxa"/>
          </w:tcPr>
          <w:p w14:paraId="6A58EA35" w14:textId="77777777" w:rsidR="00FB0F64" w:rsidRPr="00FB0F64" w:rsidRDefault="00FB0F64" w:rsidP="00E15326">
            <w:pPr>
              <w:rPr>
                <w:sz w:val="20"/>
                <w:szCs w:val="20"/>
              </w:rPr>
            </w:pPr>
            <w:r w:rsidRPr="00FB0F64">
              <w:rPr>
                <w:sz w:val="20"/>
                <w:szCs w:val="20"/>
              </w:rPr>
              <w:t>SW</w:t>
            </w:r>
          </w:p>
        </w:tc>
        <w:tc>
          <w:tcPr>
            <w:tcW w:w="2604" w:type="dxa"/>
          </w:tcPr>
          <w:p w14:paraId="701DF46E"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48370DE1" w14:textId="77777777" w:rsidR="00FB0F64" w:rsidRPr="00FB0F64" w:rsidRDefault="00FB0F64" w:rsidP="00E15326">
            <w:pPr>
              <w:rPr>
                <w:sz w:val="20"/>
                <w:szCs w:val="20"/>
              </w:rPr>
            </w:pPr>
            <w:r w:rsidRPr="00FB0F64">
              <w:rPr>
                <w:sz w:val="20"/>
                <w:szCs w:val="20"/>
              </w:rPr>
              <w:t>down</w:t>
            </w:r>
          </w:p>
        </w:tc>
      </w:tr>
      <w:tr w:rsidR="00FB0F64" w:rsidRPr="00FB0F64" w14:paraId="02672F29" w14:textId="77777777" w:rsidTr="00E15326">
        <w:trPr>
          <w:trHeight w:val="182"/>
        </w:trPr>
        <w:tc>
          <w:tcPr>
            <w:tcW w:w="2736" w:type="dxa"/>
          </w:tcPr>
          <w:p w14:paraId="7217C266" w14:textId="77777777" w:rsidR="00FB0F64" w:rsidRPr="00FB0F64" w:rsidRDefault="00FB0F64" w:rsidP="00E15326">
            <w:pPr>
              <w:rPr>
                <w:sz w:val="20"/>
                <w:szCs w:val="20"/>
              </w:rPr>
            </w:pPr>
            <w:r w:rsidRPr="00FB0F64">
              <w:rPr>
                <w:sz w:val="20"/>
                <w:szCs w:val="20"/>
              </w:rPr>
              <w:t>EN_PSU_9_FB</w:t>
            </w:r>
          </w:p>
        </w:tc>
        <w:tc>
          <w:tcPr>
            <w:tcW w:w="1766" w:type="dxa"/>
          </w:tcPr>
          <w:p w14:paraId="1489A4D7" w14:textId="77777777" w:rsidR="00FB0F64" w:rsidRPr="00FB0F64" w:rsidRDefault="00FB0F64" w:rsidP="00E15326">
            <w:pPr>
              <w:rPr>
                <w:sz w:val="20"/>
                <w:szCs w:val="20"/>
              </w:rPr>
            </w:pPr>
            <w:r w:rsidRPr="00FB0F64">
              <w:rPr>
                <w:sz w:val="20"/>
                <w:szCs w:val="20"/>
              </w:rPr>
              <w:t>PL</w:t>
            </w:r>
          </w:p>
        </w:tc>
        <w:tc>
          <w:tcPr>
            <w:tcW w:w="1778" w:type="dxa"/>
          </w:tcPr>
          <w:p w14:paraId="7F859827" w14:textId="77777777" w:rsidR="00FB0F64" w:rsidRPr="00FB0F64" w:rsidRDefault="00FB0F64" w:rsidP="00E15326">
            <w:pPr>
              <w:rPr>
                <w:sz w:val="20"/>
                <w:szCs w:val="20"/>
              </w:rPr>
            </w:pPr>
            <w:r w:rsidRPr="00FB0F64">
              <w:rPr>
                <w:sz w:val="20"/>
                <w:szCs w:val="20"/>
              </w:rPr>
              <w:t>out</w:t>
            </w:r>
          </w:p>
        </w:tc>
        <w:tc>
          <w:tcPr>
            <w:tcW w:w="1086" w:type="dxa"/>
          </w:tcPr>
          <w:p w14:paraId="432B1E62" w14:textId="77777777" w:rsidR="00FB0F64" w:rsidRPr="00FB0F64" w:rsidRDefault="00FB0F64" w:rsidP="00E15326">
            <w:pPr>
              <w:rPr>
                <w:sz w:val="20"/>
                <w:szCs w:val="20"/>
              </w:rPr>
            </w:pPr>
            <w:r w:rsidRPr="00FB0F64">
              <w:rPr>
                <w:sz w:val="20"/>
                <w:szCs w:val="20"/>
              </w:rPr>
              <w:t>FW</w:t>
            </w:r>
          </w:p>
        </w:tc>
        <w:tc>
          <w:tcPr>
            <w:tcW w:w="2604" w:type="dxa"/>
          </w:tcPr>
          <w:p w14:paraId="68396626" w14:textId="77777777" w:rsidR="00FB0F64" w:rsidRPr="00FB0F64" w:rsidRDefault="00FB0F64" w:rsidP="00E15326">
            <w:pPr>
              <w:rPr>
                <w:sz w:val="20"/>
                <w:szCs w:val="20"/>
              </w:rPr>
            </w:pPr>
            <w:r w:rsidRPr="00FB0F64">
              <w:rPr>
                <w:sz w:val="20"/>
                <w:szCs w:val="20"/>
              </w:rPr>
              <w:t>Enable power supply 9, part of power on sequence (POWERON_FPGA)</w:t>
            </w:r>
          </w:p>
        </w:tc>
        <w:tc>
          <w:tcPr>
            <w:tcW w:w="1224" w:type="dxa"/>
          </w:tcPr>
          <w:p w14:paraId="7D10A3C1" w14:textId="77777777" w:rsidR="00FB0F64" w:rsidRPr="00FB0F64" w:rsidRDefault="00FB0F64" w:rsidP="00E15326">
            <w:pPr>
              <w:rPr>
                <w:sz w:val="20"/>
                <w:szCs w:val="20"/>
              </w:rPr>
            </w:pPr>
          </w:p>
        </w:tc>
      </w:tr>
      <w:tr w:rsidR="00FB0F64" w:rsidRPr="00FB0F64" w14:paraId="436FD256" w14:textId="77777777" w:rsidTr="00E15326">
        <w:trPr>
          <w:trHeight w:val="182"/>
        </w:trPr>
        <w:tc>
          <w:tcPr>
            <w:tcW w:w="2736" w:type="dxa"/>
          </w:tcPr>
          <w:p w14:paraId="4B88D7BD" w14:textId="77777777" w:rsidR="00FB0F64" w:rsidRPr="00FB0F64" w:rsidRDefault="00FB0F64" w:rsidP="00E15326">
            <w:pPr>
              <w:rPr>
                <w:sz w:val="20"/>
                <w:szCs w:val="20"/>
              </w:rPr>
            </w:pPr>
            <w:r w:rsidRPr="00FB0F64">
              <w:rPr>
                <w:sz w:val="20"/>
                <w:szCs w:val="20"/>
              </w:rPr>
              <w:t>PG_PSU_9_FB</w:t>
            </w:r>
          </w:p>
        </w:tc>
        <w:tc>
          <w:tcPr>
            <w:tcW w:w="1766" w:type="dxa"/>
          </w:tcPr>
          <w:p w14:paraId="5BC94F11" w14:textId="77777777" w:rsidR="00FB0F64" w:rsidRPr="00FB0F64" w:rsidRDefault="00FB0F64" w:rsidP="00E15326">
            <w:pPr>
              <w:rPr>
                <w:sz w:val="20"/>
                <w:szCs w:val="20"/>
              </w:rPr>
            </w:pPr>
            <w:r w:rsidRPr="00FB0F64">
              <w:rPr>
                <w:sz w:val="20"/>
                <w:szCs w:val="20"/>
              </w:rPr>
              <w:t>PL</w:t>
            </w:r>
          </w:p>
        </w:tc>
        <w:tc>
          <w:tcPr>
            <w:tcW w:w="1778" w:type="dxa"/>
          </w:tcPr>
          <w:p w14:paraId="54EB351D" w14:textId="77777777" w:rsidR="00FB0F64" w:rsidRPr="00FB0F64" w:rsidRDefault="00FB0F64" w:rsidP="00E15326">
            <w:pPr>
              <w:rPr>
                <w:color w:val="000000"/>
                <w:sz w:val="20"/>
                <w:szCs w:val="20"/>
              </w:rPr>
            </w:pPr>
            <w:r w:rsidRPr="00FB0F64">
              <w:rPr>
                <w:sz w:val="20"/>
                <w:szCs w:val="20"/>
              </w:rPr>
              <w:t>in</w:t>
            </w:r>
          </w:p>
        </w:tc>
        <w:tc>
          <w:tcPr>
            <w:tcW w:w="1086" w:type="dxa"/>
          </w:tcPr>
          <w:p w14:paraId="5E616FA0" w14:textId="77777777" w:rsidR="00FB0F64" w:rsidRPr="00FB0F64" w:rsidRDefault="00FB0F64" w:rsidP="00E15326">
            <w:pPr>
              <w:rPr>
                <w:color w:val="000000"/>
                <w:sz w:val="20"/>
                <w:szCs w:val="20"/>
              </w:rPr>
            </w:pPr>
            <w:r w:rsidRPr="00FB0F64">
              <w:rPr>
                <w:sz w:val="20"/>
                <w:szCs w:val="20"/>
              </w:rPr>
              <w:t>FW</w:t>
            </w:r>
          </w:p>
        </w:tc>
        <w:tc>
          <w:tcPr>
            <w:tcW w:w="2604" w:type="dxa"/>
          </w:tcPr>
          <w:p w14:paraId="5B044203" w14:textId="77777777" w:rsidR="00FB0F64" w:rsidRPr="00FB0F64" w:rsidRDefault="00FB0F64" w:rsidP="00E15326">
            <w:pPr>
              <w:rPr>
                <w:sz w:val="20"/>
                <w:szCs w:val="20"/>
              </w:rPr>
            </w:pPr>
            <w:r w:rsidRPr="00FB0F64">
              <w:rPr>
                <w:sz w:val="20"/>
                <w:szCs w:val="20"/>
              </w:rPr>
              <w:t>FB from power supply 9, part of power on sequence (POWERON_FPGA)</w:t>
            </w:r>
          </w:p>
        </w:tc>
        <w:tc>
          <w:tcPr>
            <w:tcW w:w="1224" w:type="dxa"/>
          </w:tcPr>
          <w:p w14:paraId="4D6554B7" w14:textId="77777777" w:rsidR="00FB0F64" w:rsidRPr="00FB0F64" w:rsidRDefault="00FB0F64" w:rsidP="00E15326">
            <w:pPr>
              <w:rPr>
                <w:color w:val="000000"/>
                <w:sz w:val="20"/>
                <w:szCs w:val="20"/>
              </w:rPr>
            </w:pPr>
            <w:r w:rsidRPr="00FB0F64">
              <w:rPr>
                <w:sz w:val="20"/>
                <w:szCs w:val="20"/>
              </w:rPr>
              <w:t>down</w:t>
            </w:r>
          </w:p>
        </w:tc>
      </w:tr>
      <w:tr w:rsidR="00FB0F64" w:rsidRPr="00FB0F64" w14:paraId="7DAB1525" w14:textId="77777777" w:rsidTr="00E15326">
        <w:trPr>
          <w:trHeight w:val="182"/>
        </w:trPr>
        <w:tc>
          <w:tcPr>
            <w:tcW w:w="2736" w:type="dxa"/>
          </w:tcPr>
          <w:p w14:paraId="33E50FA0" w14:textId="77777777" w:rsidR="00FB0F64" w:rsidRPr="00FB0F64" w:rsidRDefault="00FB0F64" w:rsidP="00E15326">
            <w:pPr>
              <w:rPr>
                <w:sz w:val="20"/>
                <w:szCs w:val="20"/>
              </w:rPr>
            </w:pPr>
            <w:r w:rsidRPr="00FB0F64">
              <w:rPr>
                <w:sz w:val="20"/>
                <w:szCs w:val="20"/>
              </w:rPr>
              <w:t>RS485_DE_9</w:t>
            </w:r>
          </w:p>
        </w:tc>
        <w:tc>
          <w:tcPr>
            <w:tcW w:w="1766" w:type="dxa"/>
          </w:tcPr>
          <w:p w14:paraId="7595338E" w14:textId="77777777" w:rsidR="00FB0F64" w:rsidRPr="00FB0F64" w:rsidRDefault="00FB0F64" w:rsidP="00E15326">
            <w:pPr>
              <w:rPr>
                <w:color w:val="000000"/>
                <w:sz w:val="20"/>
                <w:szCs w:val="20"/>
              </w:rPr>
            </w:pPr>
            <w:r w:rsidRPr="00FB0F64">
              <w:rPr>
                <w:sz w:val="20"/>
                <w:szCs w:val="20"/>
              </w:rPr>
              <w:t>PL</w:t>
            </w:r>
          </w:p>
        </w:tc>
        <w:tc>
          <w:tcPr>
            <w:tcW w:w="1778" w:type="dxa"/>
          </w:tcPr>
          <w:p w14:paraId="77E7C4E5" w14:textId="77777777" w:rsidR="00FB0F64" w:rsidRPr="00FB0F64" w:rsidRDefault="00FB0F64" w:rsidP="00E15326">
            <w:pPr>
              <w:rPr>
                <w:sz w:val="20"/>
                <w:szCs w:val="20"/>
              </w:rPr>
            </w:pPr>
            <w:r w:rsidRPr="00FB0F64">
              <w:rPr>
                <w:sz w:val="20"/>
                <w:szCs w:val="20"/>
              </w:rPr>
              <w:t>out</w:t>
            </w:r>
          </w:p>
        </w:tc>
        <w:tc>
          <w:tcPr>
            <w:tcW w:w="1086" w:type="dxa"/>
          </w:tcPr>
          <w:p w14:paraId="11797E34" w14:textId="77777777" w:rsidR="00FB0F64" w:rsidRPr="00FB0F64" w:rsidRDefault="00FB0F64" w:rsidP="00E15326">
            <w:pPr>
              <w:rPr>
                <w:sz w:val="20"/>
                <w:szCs w:val="20"/>
              </w:rPr>
            </w:pPr>
            <w:r w:rsidRPr="00FB0F64">
              <w:rPr>
                <w:sz w:val="20"/>
                <w:szCs w:val="20"/>
              </w:rPr>
              <w:t>SW</w:t>
            </w:r>
          </w:p>
        </w:tc>
        <w:tc>
          <w:tcPr>
            <w:tcW w:w="2604" w:type="dxa"/>
          </w:tcPr>
          <w:p w14:paraId="7CEB51DA" w14:textId="77777777" w:rsidR="00FB0F64" w:rsidRPr="00FB0F64" w:rsidRDefault="00FB0F64" w:rsidP="00E15326">
            <w:pPr>
              <w:rPr>
                <w:sz w:val="20"/>
                <w:szCs w:val="20"/>
              </w:rPr>
            </w:pPr>
            <w:r w:rsidRPr="00FB0F64">
              <w:rPr>
                <w:sz w:val="20"/>
                <w:szCs w:val="20"/>
              </w:rPr>
              <w:t>Active-high driver data out enable, SW will ask for info from microcontroller and get answers to log them.  Drive to high whenever writing to the UART and drive it to low whenever reading from the UART.</w:t>
            </w:r>
          </w:p>
        </w:tc>
        <w:tc>
          <w:tcPr>
            <w:tcW w:w="1224" w:type="dxa"/>
          </w:tcPr>
          <w:p w14:paraId="6AB0048A" w14:textId="77777777" w:rsidR="00FB0F64" w:rsidRPr="00FB0F64" w:rsidRDefault="00FB0F64" w:rsidP="00E15326">
            <w:pPr>
              <w:rPr>
                <w:sz w:val="20"/>
                <w:szCs w:val="20"/>
              </w:rPr>
            </w:pPr>
          </w:p>
        </w:tc>
      </w:tr>
      <w:tr w:rsidR="00FB0F64" w:rsidRPr="00FB0F64" w14:paraId="5F982BCE" w14:textId="77777777" w:rsidTr="00E15326">
        <w:trPr>
          <w:trHeight w:val="182"/>
        </w:trPr>
        <w:tc>
          <w:tcPr>
            <w:tcW w:w="2736" w:type="dxa"/>
          </w:tcPr>
          <w:p w14:paraId="275725AD" w14:textId="77777777" w:rsidR="00FB0F64" w:rsidRPr="00FB0F64" w:rsidRDefault="00FB0F64" w:rsidP="00E15326">
            <w:pPr>
              <w:rPr>
                <w:color w:val="000000"/>
                <w:sz w:val="20"/>
                <w:szCs w:val="20"/>
              </w:rPr>
            </w:pPr>
            <w:r w:rsidRPr="00FB0F64">
              <w:rPr>
                <w:sz w:val="20"/>
                <w:szCs w:val="20"/>
              </w:rPr>
              <w:t xml:space="preserve">RS485_TXD_9     </w:t>
            </w:r>
          </w:p>
        </w:tc>
        <w:tc>
          <w:tcPr>
            <w:tcW w:w="1766" w:type="dxa"/>
          </w:tcPr>
          <w:p w14:paraId="554D33CA" w14:textId="77777777" w:rsidR="00FB0F64" w:rsidRPr="00FB0F64" w:rsidRDefault="00FB0F64" w:rsidP="00E15326">
            <w:pPr>
              <w:rPr>
                <w:sz w:val="20"/>
                <w:szCs w:val="20"/>
              </w:rPr>
            </w:pPr>
            <w:r w:rsidRPr="00FB0F64">
              <w:rPr>
                <w:sz w:val="20"/>
                <w:szCs w:val="20"/>
              </w:rPr>
              <w:t>PL</w:t>
            </w:r>
          </w:p>
        </w:tc>
        <w:tc>
          <w:tcPr>
            <w:tcW w:w="1778" w:type="dxa"/>
          </w:tcPr>
          <w:p w14:paraId="0DC8B356" w14:textId="77777777" w:rsidR="00FB0F64" w:rsidRPr="00FB0F64" w:rsidRDefault="00FB0F64" w:rsidP="00E15326">
            <w:pPr>
              <w:rPr>
                <w:sz w:val="20"/>
                <w:szCs w:val="20"/>
              </w:rPr>
            </w:pPr>
            <w:r w:rsidRPr="00FB0F64">
              <w:rPr>
                <w:sz w:val="20"/>
                <w:szCs w:val="20"/>
              </w:rPr>
              <w:t>out</w:t>
            </w:r>
          </w:p>
        </w:tc>
        <w:tc>
          <w:tcPr>
            <w:tcW w:w="1086" w:type="dxa"/>
          </w:tcPr>
          <w:p w14:paraId="6794B3BF" w14:textId="77777777" w:rsidR="00FB0F64" w:rsidRPr="00FB0F64" w:rsidRDefault="00FB0F64" w:rsidP="00E15326">
            <w:pPr>
              <w:rPr>
                <w:sz w:val="20"/>
                <w:szCs w:val="20"/>
              </w:rPr>
            </w:pPr>
            <w:r w:rsidRPr="00FB0F64">
              <w:rPr>
                <w:sz w:val="20"/>
                <w:szCs w:val="20"/>
              </w:rPr>
              <w:t>SW</w:t>
            </w:r>
          </w:p>
        </w:tc>
        <w:tc>
          <w:tcPr>
            <w:tcW w:w="2604" w:type="dxa"/>
          </w:tcPr>
          <w:p w14:paraId="4EC0877E" w14:textId="77777777" w:rsidR="00FB0F64" w:rsidRPr="00FB0F64" w:rsidRDefault="00FB0F64" w:rsidP="00E15326">
            <w:pPr>
              <w:rPr>
                <w:color w:val="000000"/>
                <w:sz w:val="20"/>
                <w:szCs w:val="20"/>
              </w:rPr>
            </w:pPr>
            <w:r w:rsidRPr="00FB0F64">
              <w:rPr>
                <w:sz w:val="20"/>
                <w:szCs w:val="20"/>
              </w:rPr>
              <w:t>Mosi, SW will ask for info from microcontroller and get answers to log them</w:t>
            </w:r>
          </w:p>
        </w:tc>
        <w:tc>
          <w:tcPr>
            <w:tcW w:w="1224" w:type="dxa"/>
          </w:tcPr>
          <w:p w14:paraId="4B1AD632" w14:textId="77777777" w:rsidR="00FB0F64" w:rsidRPr="00FB0F64" w:rsidRDefault="00FB0F64" w:rsidP="00E15326">
            <w:pPr>
              <w:rPr>
                <w:sz w:val="20"/>
                <w:szCs w:val="20"/>
              </w:rPr>
            </w:pPr>
          </w:p>
        </w:tc>
      </w:tr>
      <w:tr w:rsidR="00FB0F64" w:rsidRPr="00FB0F64" w14:paraId="0E189535" w14:textId="77777777" w:rsidTr="00E15326">
        <w:trPr>
          <w:trHeight w:val="182"/>
        </w:trPr>
        <w:tc>
          <w:tcPr>
            <w:tcW w:w="2736" w:type="dxa"/>
          </w:tcPr>
          <w:p w14:paraId="6BD57066" w14:textId="77777777" w:rsidR="00FB0F64" w:rsidRPr="00FB0F64" w:rsidRDefault="00FB0F64" w:rsidP="00E15326">
            <w:pPr>
              <w:rPr>
                <w:sz w:val="20"/>
                <w:szCs w:val="20"/>
              </w:rPr>
            </w:pPr>
            <w:r w:rsidRPr="00FB0F64">
              <w:rPr>
                <w:sz w:val="20"/>
                <w:szCs w:val="20"/>
              </w:rPr>
              <w:t xml:space="preserve">RS485_RXD_9         </w:t>
            </w:r>
          </w:p>
        </w:tc>
        <w:tc>
          <w:tcPr>
            <w:tcW w:w="1766" w:type="dxa"/>
          </w:tcPr>
          <w:p w14:paraId="7645EED7" w14:textId="77777777" w:rsidR="00FB0F64" w:rsidRPr="00FB0F64" w:rsidRDefault="00FB0F64" w:rsidP="00E15326">
            <w:pPr>
              <w:rPr>
                <w:sz w:val="20"/>
                <w:szCs w:val="20"/>
              </w:rPr>
            </w:pPr>
            <w:r w:rsidRPr="00FB0F64">
              <w:rPr>
                <w:sz w:val="20"/>
                <w:szCs w:val="20"/>
              </w:rPr>
              <w:t>PL</w:t>
            </w:r>
          </w:p>
        </w:tc>
        <w:tc>
          <w:tcPr>
            <w:tcW w:w="1778" w:type="dxa"/>
          </w:tcPr>
          <w:p w14:paraId="73E89C9F" w14:textId="77777777" w:rsidR="00FB0F64" w:rsidRPr="00FB0F64" w:rsidRDefault="00FB0F64" w:rsidP="00E15326">
            <w:pPr>
              <w:rPr>
                <w:sz w:val="20"/>
                <w:szCs w:val="20"/>
              </w:rPr>
            </w:pPr>
            <w:r w:rsidRPr="00FB0F64">
              <w:rPr>
                <w:sz w:val="20"/>
                <w:szCs w:val="20"/>
              </w:rPr>
              <w:t>in</w:t>
            </w:r>
          </w:p>
        </w:tc>
        <w:tc>
          <w:tcPr>
            <w:tcW w:w="1086" w:type="dxa"/>
          </w:tcPr>
          <w:p w14:paraId="3DCD7CF8" w14:textId="77777777" w:rsidR="00FB0F64" w:rsidRPr="00FB0F64" w:rsidRDefault="00FB0F64" w:rsidP="00E15326">
            <w:pPr>
              <w:rPr>
                <w:sz w:val="20"/>
                <w:szCs w:val="20"/>
              </w:rPr>
            </w:pPr>
            <w:r w:rsidRPr="00FB0F64">
              <w:rPr>
                <w:sz w:val="20"/>
                <w:szCs w:val="20"/>
              </w:rPr>
              <w:t>SW</w:t>
            </w:r>
          </w:p>
        </w:tc>
        <w:tc>
          <w:tcPr>
            <w:tcW w:w="2604" w:type="dxa"/>
          </w:tcPr>
          <w:p w14:paraId="0F3FFDA7" w14:textId="77777777" w:rsidR="00FB0F64" w:rsidRPr="00FB0F64" w:rsidRDefault="00FB0F64" w:rsidP="00E15326">
            <w:pPr>
              <w:rPr>
                <w:sz w:val="20"/>
                <w:szCs w:val="20"/>
              </w:rPr>
            </w:pPr>
            <w:r w:rsidRPr="00FB0F64">
              <w:rPr>
                <w:sz w:val="20"/>
                <w:szCs w:val="20"/>
              </w:rPr>
              <w:t>Miso, SW will ask for info from microcontroller and get answers to log them</w:t>
            </w:r>
          </w:p>
        </w:tc>
        <w:tc>
          <w:tcPr>
            <w:tcW w:w="1224" w:type="dxa"/>
          </w:tcPr>
          <w:p w14:paraId="24F2B50E" w14:textId="77777777" w:rsidR="00FB0F64" w:rsidRPr="00FB0F64" w:rsidRDefault="00FB0F64" w:rsidP="00E15326">
            <w:pPr>
              <w:rPr>
                <w:sz w:val="20"/>
                <w:szCs w:val="20"/>
              </w:rPr>
            </w:pPr>
            <w:r w:rsidRPr="00FB0F64">
              <w:rPr>
                <w:sz w:val="20"/>
                <w:szCs w:val="20"/>
              </w:rPr>
              <w:t>down</w:t>
            </w:r>
          </w:p>
        </w:tc>
      </w:tr>
      <w:tr w:rsidR="00FB0F64" w:rsidRPr="00FB0F64" w14:paraId="5F00DB5D" w14:textId="77777777" w:rsidTr="00E15326">
        <w:trPr>
          <w:trHeight w:val="182"/>
        </w:trPr>
        <w:tc>
          <w:tcPr>
            <w:tcW w:w="2736" w:type="dxa"/>
          </w:tcPr>
          <w:p w14:paraId="6020D1CB" w14:textId="77777777" w:rsidR="00FB0F64" w:rsidRPr="00FB0F64" w:rsidRDefault="00FB0F64" w:rsidP="00E15326">
            <w:pPr>
              <w:rPr>
                <w:color w:val="000000"/>
                <w:sz w:val="20"/>
                <w:szCs w:val="20"/>
              </w:rPr>
            </w:pPr>
            <w:r w:rsidRPr="00FB0F64">
              <w:rPr>
                <w:sz w:val="20"/>
                <w:szCs w:val="20"/>
              </w:rPr>
              <w:t>ECTCU_INH_fpga</w:t>
            </w:r>
          </w:p>
        </w:tc>
        <w:tc>
          <w:tcPr>
            <w:tcW w:w="1766" w:type="dxa"/>
          </w:tcPr>
          <w:p w14:paraId="661D33C8" w14:textId="77777777" w:rsidR="00FB0F64" w:rsidRPr="00FB0F64" w:rsidRDefault="00FB0F64" w:rsidP="00E15326">
            <w:pPr>
              <w:rPr>
                <w:sz w:val="20"/>
                <w:szCs w:val="20"/>
              </w:rPr>
            </w:pPr>
            <w:r w:rsidRPr="00FB0F64">
              <w:rPr>
                <w:sz w:val="20"/>
                <w:szCs w:val="20"/>
              </w:rPr>
              <w:t>PL</w:t>
            </w:r>
          </w:p>
        </w:tc>
        <w:tc>
          <w:tcPr>
            <w:tcW w:w="1778" w:type="dxa"/>
          </w:tcPr>
          <w:p w14:paraId="09587419" w14:textId="77777777" w:rsidR="00FB0F64" w:rsidRPr="00FB0F64" w:rsidRDefault="00FB0F64" w:rsidP="00E15326">
            <w:pPr>
              <w:rPr>
                <w:sz w:val="20"/>
                <w:szCs w:val="20"/>
              </w:rPr>
            </w:pPr>
            <w:r w:rsidRPr="00FB0F64">
              <w:rPr>
                <w:sz w:val="20"/>
                <w:szCs w:val="20"/>
              </w:rPr>
              <w:t>out</w:t>
            </w:r>
          </w:p>
        </w:tc>
        <w:tc>
          <w:tcPr>
            <w:tcW w:w="1086" w:type="dxa"/>
          </w:tcPr>
          <w:p w14:paraId="216AA0E6" w14:textId="77777777" w:rsidR="00FB0F64" w:rsidRPr="00FB0F64" w:rsidRDefault="00FB0F64" w:rsidP="00E15326">
            <w:pPr>
              <w:rPr>
                <w:sz w:val="20"/>
                <w:szCs w:val="20"/>
              </w:rPr>
            </w:pPr>
            <w:r w:rsidRPr="00FB0F64">
              <w:rPr>
                <w:sz w:val="20"/>
                <w:szCs w:val="20"/>
              </w:rPr>
              <w:t>FW</w:t>
            </w:r>
          </w:p>
        </w:tc>
        <w:tc>
          <w:tcPr>
            <w:tcW w:w="2604" w:type="dxa"/>
          </w:tcPr>
          <w:p w14:paraId="12AB6BC7" w14:textId="77777777" w:rsidR="00FB0F64" w:rsidRPr="00FB0F64" w:rsidRDefault="00FB0F64" w:rsidP="00E15326">
            <w:pPr>
              <w:rPr>
                <w:sz w:val="20"/>
                <w:szCs w:val="20"/>
              </w:rPr>
            </w:pPr>
            <w:r w:rsidRPr="00FB0F64">
              <w:rPr>
                <w:sz w:val="20"/>
                <w:szCs w:val="20"/>
              </w:rPr>
              <w:t>ECTCU OFF (0) or ON (1) indication, part of the power good sequence (POWERON_FPGA) and shutdown sequences</w:t>
            </w:r>
          </w:p>
          <w:p w14:paraId="55526B10" w14:textId="77777777" w:rsidR="00FB0F64" w:rsidRPr="00FB0F64" w:rsidRDefault="00FB0F64" w:rsidP="00E15326">
            <w:pPr>
              <w:rPr>
                <w:sz w:val="20"/>
                <w:szCs w:val="20"/>
              </w:rPr>
            </w:pPr>
            <w:r w:rsidRPr="00FB0F64">
              <w:rPr>
                <w:sz w:val="20"/>
                <w:szCs w:val="20"/>
              </w:rPr>
              <w:t>tcu identification 0x00</w:t>
            </w:r>
          </w:p>
        </w:tc>
        <w:tc>
          <w:tcPr>
            <w:tcW w:w="1224" w:type="dxa"/>
          </w:tcPr>
          <w:p w14:paraId="55E22060" w14:textId="77777777" w:rsidR="00FB0F64" w:rsidRPr="00FB0F64" w:rsidRDefault="00FB0F64" w:rsidP="00E15326">
            <w:pPr>
              <w:rPr>
                <w:sz w:val="20"/>
                <w:szCs w:val="20"/>
              </w:rPr>
            </w:pPr>
          </w:p>
        </w:tc>
      </w:tr>
      <w:tr w:rsidR="00FB0F64" w:rsidRPr="00FB0F64" w14:paraId="4C8498CD" w14:textId="77777777" w:rsidTr="00E15326">
        <w:trPr>
          <w:trHeight w:val="182"/>
        </w:trPr>
        <w:tc>
          <w:tcPr>
            <w:tcW w:w="2736" w:type="dxa"/>
          </w:tcPr>
          <w:p w14:paraId="3EEC6C7B" w14:textId="77777777" w:rsidR="00FB0F64" w:rsidRPr="00FB0F64" w:rsidRDefault="00FB0F64" w:rsidP="00E15326">
            <w:pPr>
              <w:rPr>
                <w:sz w:val="20"/>
                <w:szCs w:val="20"/>
              </w:rPr>
            </w:pPr>
            <w:r w:rsidRPr="00FB0F64">
              <w:rPr>
                <w:sz w:val="20"/>
                <w:szCs w:val="20"/>
              </w:rPr>
              <w:lastRenderedPageBreak/>
              <w:t>CCTCU_INH_fpga</w:t>
            </w:r>
          </w:p>
        </w:tc>
        <w:tc>
          <w:tcPr>
            <w:tcW w:w="1766" w:type="dxa"/>
          </w:tcPr>
          <w:p w14:paraId="0F0A8187" w14:textId="77777777" w:rsidR="00FB0F64" w:rsidRPr="00FB0F64" w:rsidRDefault="00FB0F64" w:rsidP="00E15326">
            <w:pPr>
              <w:rPr>
                <w:sz w:val="20"/>
                <w:szCs w:val="20"/>
              </w:rPr>
            </w:pPr>
            <w:r w:rsidRPr="00FB0F64">
              <w:rPr>
                <w:sz w:val="20"/>
                <w:szCs w:val="20"/>
              </w:rPr>
              <w:t>PL</w:t>
            </w:r>
          </w:p>
        </w:tc>
        <w:tc>
          <w:tcPr>
            <w:tcW w:w="1778" w:type="dxa"/>
          </w:tcPr>
          <w:p w14:paraId="2117DF87" w14:textId="77777777" w:rsidR="00FB0F64" w:rsidRPr="00FB0F64" w:rsidRDefault="00FB0F64" w:rsidP="00E15326">
            <w:pPr>
              <w:rPr>
                <w:sz w:val="20"/>
                <w:szCs w:val="20"/>
              </w:rPr>
            </w:pPr>
            <w:r w:rsidRPr="00FB0F64">
              <w:rPr>
                <w:sz w:val="20"/>
                <w:szCs w:val="20"/>
              </w:rPr>
              <w:t>out</w:t>
            </w:r>
          </w:p>
        </w:tc>
        <w:tc>
          <w:tcPr>
            <w:tcW w:w="1086" w:type="dxa"/>
          </w:tcPr>
          <w:p w14:paraId="2BE6FC76" w14:textId="77777777" w:rsidR="00FB0F64" w:rsidRPr="00FB0F64" w:rsidRDefault="00FB0F64" w:rsidP="00E15326">
            <w:pPr>
              <w:rPr>
                <w:sz w:val="20"/>
                <w:szCs w:val="20"/>
              </w:rPr>
            </w:pPr>
            <w:r w:rsidRPr="00FB0F64">
              <w:rPr>
                <w:sz w:val="20"/>
                <w:szCs w:val="20"/>
              </w:rPr>
              <w:t>FW</w:t>
            </w:r>
          </w:p>
        </w:tc>
        <w:tc>
          <w:tcPr>
            <w:tcW w:w="2604" w:type="dxa"/>
          </w:tcPr>
          <w:p w14:paraId="576FFA1B" w14:textId="77777777" w:rsidR="00FB0F64" w:rsidRPr="00FB0F64" w:rsidRDefault="00FB0F64" w:rsidP="00E15326">
            <w:pPr>
              <w:rPr>
                <w:sz w:val="20"/>
                <w:szCs w:val="20"/>
              </w:rPr>
            </w:pPr>
            <w:r w:rsidRPr="00FB0F64">
              <w:rPr>
                <w:sz w:val="20"/>
                <w:szCs w:val="20"/>
              </w:rPr>
              <w:t>CC_Inhibit CCTCU OFF (0) or ON (1) indication part of the power good sequence (POWERON_FPGA) and shutdown sequences. tcu identification 0x01</w:t>
            </w:r>
          </w:p>
        </w:tc>
        <w:tc>
          <w:tcPr>
            <w:tcW w:w="1224" w:type="dxa"/>
          </w:tcPr>
          <w:p w14:paraId="7DDAC355" w14:textId="77777777" w:rsidR="00FB0F64" w:rsidRPr="00FB0F64" w:rsidRDefault="00FB0F64" w:rsidP="00E15326">
            <w:pPr>
              <w:rPr>
                <w:sz w:val="20"/>
                <w:szCs w:val="20"/>
              </w:rPr>
            </w:pPr>
          </w:p>
        </w:tc>
      </w:tr>
      <w:tr w:rsidR="00FB0F64" w:rsidRPr="00FB0F64" w14:paraId="6107DC97" w14:textId="77777777" w:rsidTr="00E15326">
        <w:trPr>
          <w:trHeight w:val="182"/>
        </w:trPr>
        <w:tc>
          <w:tcPr>
            <w:tcW w:w="2736" w:type="dxa"/>
          </w:tcPr>
          <w:p w14:paraId="15E6D34E" w14:textId="77777777" w:rsidR="00FB0F64" w:rsidRPr="00FB0F64" w:rsidRDefault="00FB0F64" w:rsidP="00E15326">
            <w:pPr>
              <w:rPr>
                <w:sz w:val="20"/>
                <w:szCs w:val="20"/>
              </w:rPr>
            </w:pPr>
            <w:r w:rsidRPr="00FB0F64">
              <w:rPr>
                <w:sz w:val="20"/>
                <w:szCs w:val="20"/>
              </w:rPr>
              <w:t xml:space="preserve">HV_ADC_CS_FPGA   </w:t>
            </w:r>
          </w:p>
        </w:tc>
        <w:tc>
          <w:tcPr>
            <w:tcW w:w="1766" w:type="dxa"/>
          </w:tcPr>
          <w:p w14:paraId="53452137" w14:textId="77777777" w:rsidR="00FB0F64" w:rsidRPr="00FB0F64" w:rsidRDefault="00FB0F64" w:rsidP="00E15326">
            <w:pPr>
              <w:rPr>
                <w:sz w:val="20"/>
                <w:szCs w:val="20"/>
              </w:rPr>
            </w:pPr>
            <w:r w:rsidRPr="00FB0F64">
              <w:rPr>
                <w:sz w:val="20"/>
                <w:szCs w:val="20"/>
              </w:rPr>
              <w:t>PL</w:t>
            </w:r>
          </w:p>
        </w:tc>
        <w:tc>
          <w:tcPr>
            <w:tcW w:w="1778" w:type="dxa"/>
          </w:tcPr>
          <w:p w14:paraId="1E181891" w14:textId="77777777" w:rsidR="00FB0F64" w:rsidRPr="00FB0F64" w:rsidRDefault="00FB0F64" w:rsidP="00E15326">
            <w:pPr>
              <w:rPr>
                <w:sz w:val="20"/>
                <w:szCs w:val="20"/>
              </w:rPr>
            </w:pPr>
            <w:r w:rsidRPr="00FB0F64">
              <w:rPr>
                <w:sz w:val="20"/>
                <w:szCs w:val="20"/>
              </w:rPr>
              <w:t>out</w:t>
            </w:r>
          </w:p>
        </w:tc>
        <w:tc>
          <w:tcPr>
            <w:tcW w:w="1086" w:type="dxa"/>
          </w:tcPr>
          <w:p w14:paraId="1D73477F" w14:textId="77777777" w:rsidR="00FB0F64" w:rsidRPr="00FB0F64" w:rsidRDefault="00FB0F64" w:rsidP="00E15326">
            <w:pPr>
              <w:rPr>
                <w:sz w:val="20"/>
                <w:szCs w:val="20"/>
              </w:rPr>
            </w:pPr>
            <w:r w:rsidRPr="00FB0F64">
              <w:rPr>
                <w:sz w:val="20"/>
                <w:szCs w:val="20"/>
              </w:rPr>
              <w:t>SW</w:t>
            </w:r>
          </w:p>
        </w:tc>
        <w:tc>
          <w:tcPr>
            <w:tcW w:w="2604" w:type="dxa"/>
          </w:tcPr>
          <w:p w14:paraId="6A8A9E4A" w14:textId="77777777" w:rsidR="00FB0F64" w:rsidRPr="00FB0F64" w:rsidRDefault="00FB0F64" w:rsidP="00E15326">
            <w:pPr>
              <w:rPr>
                <w:color w:val="000000"/>
                <w:sz w:val="20"/>
                <w:szCs w:val="20"/>
              </w:rPr>
            </w:pPr>
            <w:r w:rsidRPr="00FB0F64">
              <w:rPr>
                <w:sz w:val="20"/>
                <w:szCs w:val="20"/>
              </w:rPr>
              <w:t>spi for current sense of in supply, SW will do some calculation based on this in</w:t>
            </w:r>
          </w:p>
        </w:tc>
        <w:tc>
          <w:tcPr>
            <w:tcW w:w="1224" w:type="dxa"/>
          </w:tcPr>
          <w:p w14:paraId="62E75DD7" w14:textId="77777777" w:rsidR="00FB0F64" w:rsidRPr="00FB0F64" w:rsidRDefault="00FB0F64" w:rsidP="00E15326">
            <w:pPr>
              <w:rPr>
                <w:sz w:val="20"/>
                <w:szCs w:val="20"/>
              </w:rPr>
            </w:pPr>
          </w:p>
        </w:tc>
      </w:tr>
      <w:tr w:rsidR="00FB0F64" w:rsidRPr="00FB0F64" w14:paraId="58C51775" w14:textId="77777777" w:rsidTr="00E15326">
        <w:trPr>
          <w:trHeight w:val="182"/>
        </w:trPr>
        <w:tc>
          <w:tcPr>
            <w:tcW w:w="2736" w:type="dxa"/>
          </w:tcPr>
          <w:p w14:paraId="05A684BF" w14:textId="77777777" w:rsidR="00FB0F64" w:rsidRPr="00FB0F64" w:rsidRDefault="00FB0F64" w:rsidP="00E15326">
            <w:pPr>
              <w:rPr>
                <w:sz w:val="20"/>
                <w:szCs w:val="20"/>
              </w:rPr>
            </w:pPr>
            <w:r w:rsidRPr="00FB0F64">
              <w:rPr>
                <w:sz w:val="20"/>
                <w:szCs w:val="20"/>
              </w:rPr>
              <w:t>HV_ADC_SCLK_FPGA</w:t>
            </w:r>
          </w:p>
        </w:tc>
        <w:tc>
          <w:tcPr>
            <w:tcW w:w="1766" w:type="dxa"/>
          </w:tcPr>
          <w:p w14:paraId="603F3879" w14:textId="77777777" w:rsidR="00FB0F64" w:rsidRPr="00FB0F64" w:rsidRDefault="00FB0F64" w:rsidP="00E15326">
            <w:pPr>
              <w:rPr>
                <w:sz w:val="20"/>
                <w:szCs w:val="20"/>
              </w:rPr>
            </w:pPr>
            <w:r w:rsidRPr="00FB0F64">
              <w:rPr>
                <w:sz w:val="20"/>
                <w:szCs w:val="20"/>
              </w:rPr>
              <w:t>PL</w:t>
            </w:r>
          </w:p>
        </w:tc>
        <w:tc>
          <w:tcPr>
            <w:tcW w:w="1778" w:type="dxa"/>
          </w:tcPr>
          <w:p w14:paraId="746676C9" w14:textId="77777777" w:rsidR="00FB0F64" w:rsidRPr="00FB0F64" w:rsidRDefault="00FB0F64" w:rsidP="00E15326">
            <w:pPr>
              <w:rPr>
                <w:sz w:val="20"/>
                <w:szCs w:val="20"/>
              </w:rPr>
            </w:pPr>
            <w:r w:rsidRPr="00FB0F64">
              <w:rPr>
                <w:sz w:val="20"/>
                <w:szCs w:val="20"/>
              </w:rPr>
              <w:t>out</w:t>
            </w:r>
          </w:p>
        </w:tc>
        <w:tc>
          <w:tcPr>
            <w:tcW w:w="1086" w:type="dxa"/>
          </w:tcPr>
          <w:p w14:paraId="19E7EE64" w14:textId="77777777" w:rsidR="00FB0F64" w:rsidRPr="00FB0F64" w:rsidRDefault="00FB0F64" w:rsidP="00E15326">
            <w:pPr>
              <w:rPr>
                <w:sz w:val="20"/>
                <w:szCs w:val="20"/>
              </w:rPr>
            </w:pPr>
            <w:r w:rsidRPr="00FB0F64">
              <w:rPr>
                <w:sz w:val="20"/>
                <w:szCs w:val="20"/>
              </w:rPr>
              <w:t>SW</w:t>
            </w:r>
          </w:p>
        </w:tc>
        <w:tc>
          <w:tcPr>
            <w:tcW w:w="2604" w:type="dxa"/>
          </w:tcPr>
          <w:p w14:paraId="71B11F0F" w14:textId="77777777" w:rsidR="00FB0F64" w:rsidRPr="00FB0F64" w:rsidRDefault="00FB0F64" w:rsidP="00E15326">
            <w:pPr>
              <w:rPr>
                <w:sz w:val="20"/>
                <w:szCs w:val="20"/>
              </w:rPr>
            </w:pPr>
            <w:r w:rsidRPr="00FB0F64">
              <w:rPr>
                <w:sz w:val="20"/>
                <w:szCs w:val="20"/>
              </w:rPr>
              <w:t>spi for current sense of in supply, SW will do some calculation based on this in</w:t>
            </w:r>
          </w:p>
        </w:tc>
        <w:tc>
          <w:tcPr>
            <w:tcW w:w="1224" w:type="dxa"/>
          </w:tcPr>
          <w:p w14:paraId="33016D26" w14:textId="77777777" w:rsidR="00FB0F64" w:rsidRPr="00FB0F64" w:rsidRDefault="00FB0F64" w:rsidP="00E15326">
            <w:pPr>
              <w:rPr>
                <w:sz w:val="20"/>
                <w:szCs w:val="20"/>
              </w:rPr>
            </w:pPr>
          </w:p>
        </w:tc>
      </w:tr>
      <w:tr w:rsidR="00FB0F64" w:rsidRPr="00FB0F64" w14:paraId="1D24377A" w14:textId="77777777" w:rsidTr="00E15326">
        <w:trPr>
          <w:trHeight w:val="182"/>
        </w:trPr>
        <w:tc>
          <w:tcPr>
            <w:tcW w:w="2736" w:type="dxa"/>
          </w:tcPr>
          <w:p w14:paraId="1C21B661" w14:textId="77777777" w:rsidR="00FB0F64" w:rsidRPr="00FB0F64" w:rsidRDefault="00FB0F64" w:rsidP="00E15326">
            <w:pPr>
              <w:rPr>
                <w:sz w:val="20"/>
                <w:szCs w:val="20"/>
              </w:rPr>
            </w:pPr>
            <w:r w:rsidRPr="00FB0F64">
              <w:rPr>
                <w:sz w:val="20"/>
                <w:szCs w:val="20"/>
              </w:rPr>
              <w:t>HV_ADC_SDI_FPGA</w:t>
            </w:r>
          </w:p>
        </w:tc>
        <w:tc>
          <w:tcPr>
            <w:tcW w:w="1766" w:type="dxa"/>
          </w:tcPr>
          <w:p w14:paraId="545E56AB" w14:textId="77777777" w:rsidR="00FB0F64" w:rsidRPr="00FB0F64" w:rsidRDefault="00FB0F64" w:rsidP="00E15326">
            <w:pPr>
              <w:rPr>
                <w:sz w:val="20"/>
                <w:szCs w:val="20"/>
              </w:rPr>
            </w:pPr>
            <w:r w:rsidRPr="00FB0F64">
              <w:rPr>
                <w:sz w:val="20"/>
                <w:szCs w:val="20"/>
              </w:rPr>
              <w:t>PL</w:t>
            </w:r>
          </w:p>
        </w:tc>
        <w:tc>
          <w:tcPr>
            <w:tcW w:w="1778" w:type="dxa"/>
          </w:tcPr>
          <w:p w14:paraId="422FB723" w14:textId="77777777" w:rsidR="00FB0F64" w:rsidRPr="00FB0F64" w:rsidRDefault="00FB0F64" w:rsidP="00E15326">
            <w:pPr>
              <w:rPr>
                <w:sz w:val="20"/>
                <w:szCs w:val="20"/>
              </w:rPr>
            </w:pPr>
            <w:r w:rsidRPr="00FB0F64">
              <w:rPr>
                <w:sz w:val="20"/>
                <w:szCs w:val="20"/>
              </w:rPr>
              <w:t>out</w:t>
            </w:r>
          </w:p>
        </w:tc>
        <w:tc>
          <w:tcPr>
            <w:tcW w:w="1086" w:type="dxa"/>
          </w:tcPr>
          <w:p w14:paraId="3B918B76" w14:textId="77777777" w:rsidR="00FB0F64" w:rsidRPr="00FB0F64" w:rsidRDefault="00FB0F64" w:rsidP="00E15326">
            <w:pPr>
              <w:rPr>
                <w:sz w:val="20"/>
                <w:szCs w:val="20"/>
              </w:rPr>
            </w:pPr>
            <w:r w:rsidRPr="00FB0F64">
              <w:rPr>
                <w:sz w:val="20"/>
                <w:szCs w:val="20"/>
              </w:rPr>
              <w:t>SW</w:t>
            </w:r>
          </w:p>
        </w:tc>
        <w:tc>
          <w:tcPr>
            <w:tcW w:w="2604" w:type="dxa"/>
          </w:tcPr>
          <w:p w14:paraId="59A00E39" w14:textId="77777777" w:rsidR="00FB0F64" w:rsidRPr="00FB0F64" w:rsidRDefault="00FB0F64" w:rsidP="00E15326">
            <w:pPr>
              <w:rPr>
                <w:sz w:val="20"/>
                <w:szCs w:val="20"/>
              </w:rPr>
            </w:pPr>
            <w:r w:rsidRPr="00FB0F64">
              <w:rPr>
                <w:sz w:val="20"/>
                <w:szCs w:val="20"/>
              </w:rPr>
              <w:t>out of A/D (Mosi), spi for current sense of in supply, SW will do some calculation based on this in</w:t>
            </w:r>
          </w:p>
        </w:tc>
        <w:tc>
          <w:tcPr>
            <w:tcW w:w="1224" w:type="dxa"/>
          </w:tcPr>
          <w:p w14:paraId="6C4E912C" w14:textId="77777777" w:rsidR="00FB0F64" w:rsidRPr="00FB0F64" w:rsidRDefault="00FB0F64" w:rsidP="00E15326">
            <w:pPr>
              <w:rPr>
                <w:sz w:val="20"/>
                <w:szCs w:val="20"/>
              </w:rPr>
            </w:pPr>
          </w:p>
        </w:tc>
      </w:tr>
      <w:tr w:rsidR="00FB0F64" w:rsidRPr="00FB0F64" w14:paraId="0F0F0D92" w14:textId="77777777" w:rsidTr="00E15326">
        <w:trPr>
          <w:trHeight w:val="182"/>
        </w:trPr>
        <w:tc>
          <w:tcPr>
            <w:tcW w:w="2736" w:type="dxa"/>
          </w:tcPr>
          <w:p w14:paraId="11710BC7" w14:textId="77777777" w:rsidR="00FB0F64" w:rsidRPr="00FB0F64" w:rsidRDefault="00FB0F64" w:rsidP="00E15326">
            <w:pPr>
              <w:rPr>
                <w:sz w:val="20"/>
                <w:szCs w:val="20"/>
              </w:rPr>
            </w:pPr>
            <w:r w:rsidRPr="00FB0F64">
              <w:rPr>
                <w:sz w:val="20"/>
                <w:szCs w:val="20"/>
              </w:rPr>
              <w:t>HV_ADC_SDO_FPGA</w:t>
            </w:r>
          </w:p>
        </w:tc>
        <w:tc>
          <w:tcPr>
            <w:tcW w:w="1766" w:type="dxa"/>
          </w:tcPr>
          <w:p w14:paraId="38DD9D92" w14:textId="77777777" w:rsidR="00FB0F64" w:rsidRPr="00FB0F64" w:rsidRDefault="00FB0F64" w:rsidP="00E15326">
            <w:pPr>
              <w:rPr>
                <w:sz w:val="20"/>
                <w:szCs w:val="20"/>
              </w:rPr>
            </w:pPr>
            <w:r w:rsidRPr="00FB0F64">
              <w:rPr>
                <w:sz w:val="20"/>
                <w:szCs w:val="20"/>
              </w:rPr>
              <w:t>PL</w:t>
            </w:r>
          </w:p>
        </w:tc>
        <w:tc>
          <w:tcPr>
            <w:tcW w:w="1778" w:type="dxa"/>
          </w:tcPr>
          <w:p w14:paraId="28F2C06F" w14:textId="77777777" w:rsidR="00FB0F64" w:rsidRPr="00FB0F64" w:rsidRDefault="00FB0F64" w:rsidP="00E15326">
            <w:pPr>
              <w:rPr>
                <w:sz w:val="20"/>
                <w:szCs w:val="20"/>
              </w:rPr>
            </w:pPr>
            <w:r w:rsidRPr="00FB0F64">
              <w:rPr>
                <w:sz w:val="20"/>
                <w:szCs w:val="20"/>
              </w:rPr>
              <w:t>in</w:t>
            </w:r>
          </w:p>
        </w:tc>
        <w:tc>
          <w:tcPr>
            <w:tcW w:w="1086" w:type="dxa"/>
          </w:tcPr>
          <w:p w14:paraId="03CD265D" w14:textId="77777777" w:rsidR="00FB0F64" w:rsidRPr="00FB0F64" w:rsidRDefault="00FB0F64" w:rsidP="00E15326">
            <w:pPr>
              <w:rPr>
                <w:sz w:val="20"/>
                <w:szCs w:val="20"/>
              </w:rPr>
            </w:pPr>
            <w:r w:rsidRPr="00FB0F64">
              <w:rPr>
                <w:sz w:val="20"/>
                <w:szCs w:val="20"/>
              </w:rPr>
              <w:t>SW</w:t>
            </w:r>
          </w:p>
        </w:tc>
        <w:tc>
          <w:tcPr>
            <w:tcW w:w="2604" w:type="dxa"/>
          </w:tcPr>
          <w:p w14:paraId="70456E90" w14:textId="77777777" w:rsidR="00FB0F64" w:rsidRPr="00FB0F64" w:rsidRDefault="00FB0F64" w:rsidP="00E15326">
            <w:pPr>
              <w:rPr>
                <w:sz w:val="20"/>
                <w:szCs w:val="20"/>
              </w:rPr>
            </w:pPr>
            <w:r w:rsidRPr="00FB0F64">
              <w:rPr>
                <w:sz w:val="20"/>
                <w:szCs w:val="20"/>
              </w:rPr>
              <w:t>input of A/D (Miso), spi for current sense of in supply, SW will do some calculation based on this in</w:t>
            </w:r>
          </w:p>
        </w:tc>
        <w:tc>
          <w:tcPr>
            <w:tcW w:w="1224" w:type="dxa"/>
          </w:tcPr>
          <w:p w14:paraId="32AF6DAB" w14:textId="77777777" w:rsidR="00FB0F64" w:rsidRPr="00FB0F64" w:rsidRDefault="00FB0F64" w:rsidP="00E15326">
            <w:pPr>
              <w:rPr>
                <w:sz w:val="20"/>
                <w:szCs w:val="20"/>
              </w:rPr>
            </w:pPr>
            <w:r w:rsidRPr="00FB0F64">
              <w:rPr>
                <w:sz w:val="20"/>
                <w:szCs w:val="20"/>
              </w:rPr>
              <w:t>down</w:t>
            </w:r>
          </w:p>
        </w:tc>
      </w:tr>
      <w:tr w:rsidR="00FB0F64" w:rsidRPr="00FB0F64" w14:paraId="019E0320" w14:textId="77777777" w:rsidTr="00E15326">
        <w:trPr>
          <w:trHeight w:val="182"/>
        </w:trPr>
        <w:tc>
          <w:tcPr>
            <w:tcW w:w="2736" w:type="dxa"/>
          </w:tcPr>
          <w:p w14:paraId="4F88425A" w14:textId="77777777" w:rsidR="00FB0F64" w:rsidRPr="00FB0F64" w:rsidRDefault="00FB0F64" w:rsidP="00E15326">
            <w:pPr>
              <w:rPr>
                <w:sz w:val="20"/>
                <w:szCs w:val="20"/>
              </w:rPr>
            </w:pPr>
            <w:r w:rsidRPr="00FB0F64">
              <w:rPr>
                <w:sz w:val="20"/>
                <w:szCs w:val="20"/>
              </w:rPr>
              <w:t>I_sns_ADC_CS_fpga</w:t>
            </w:r>
          </w:p>
        </w:tc>
        <w:tc>
          <w:tcPr>
            <w:tcW w:w="1766" w:type="dxa"/>
          </w:tcPr>
          <w:p w14:paraId="396645E5" w14:textId="77777777" w:rsidR="00FB0F64" w:rsidRPr="00FB0F64" w:rsidRDefault="00FB0F64" w:rsidP="00E15326">
            <w:pPr>
              <w:rPr>
                <w:sz w:val="20"/>
                <w:szCs w:val="20"/>
              </w:rPr>
            </w:pPr>
            <w:r w:rsidRPr="00FB0F64">
              <w:rPr>
                <w:sz w:val="20"/>
                <w:szCs w:val="20"/>
              </w:rPr>
              <w:t>PL</w:t>
            </w:r>
          </w:p>
        </w:tc>
        <w:tc>
          <w:tcPr>
            <w:tcW w:w="1778" w:type="dxa"/>
          </w:tcPr>
          <w:p w14:paraId="23943BCF" w14:textId="77777777" w:rsidR="00FB0F64" w:rsidRPr="00FB0F64" w:rsidRDefault="00FB0F64" w:rsidP="00E15326">
            <w:pPr>
              <w:rPr>
                <w:sz w:val="20"/>
                <w:szCs w:val="20"/>
              </w:rPr>
            </w:pPr>
            <w:r w:rsidRPr="00FB0F64">
              <w:rPr>
                <w:sz w:val="20"/>
                <w:szCs w:val="20"/>
              </w:rPr>
              <w:t>out</w:t>
            </w:r>
          </w:p>
        </w:tc>
        <w:tc>
          <w:tcPr>
            <w:tcW w:w="1086" w:type="dxa"/>
          </w:tcPr>
          <w:p w14:paraId="08C730F8" w14:textId="77777777" w:rsidR="00FB0F64" w:rsidRPr="00FB0F64" w:rsidRDefault="00FB0F64" w:rsidP="00E15326">
            <w:pPr>
              <w:rPr>
                <w:sz w:val="20"/>
                <w:szCs w:val="20"/>
              </w:rPr>
            </w:pPr>
            <w:r w:rsidRPr="00FB0F64">
              <w:rPr>
                <w:sz w:val="20"/>
                <w:szCs w:val="20"/>
              </w:rPr>
              <w:t>SW</w:t>
            </w:r>
          </w:p>
        </w:tc>
        <w:tc>
          <w:tcPr>
            <w:tcW w:w="2604" w:type="dxa"/>
          </w:tcPr>
          <w:p w14:paraId="5CAE597B"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7ABB726" w14:textId="77777777" w:rsidR="00FB0F64" w:rsidRPr="00FB0F64" w:rsidRDefault="00FB0F64" w:rsidP="00E15326">
            <w:pPr>
              <w:rPr>
                <w:sz w:val="20"/>
                <w:szCs w:val="20"/>
              </w:rPr>
            </w:pPr>
          </w:p>
        </w:tc>
      </w:tr>
      <w:tr w:rsidR="00FB0F64" w:rsidRPr="00FB0F64" w14:paraId="682A1C83" w14:textId="77777777" w:rsidTr="00E15326">
        <w:trPr>
          <w:trHeight w:val="182"/>
        </w:trPr>
        <w:tc>
          <w:tcPr>
            <w:tcW w:w="2736" w:type="dxa"/>
          </w:tcPr>
          <w:p w14:paraId="25EA9FB2" w14:textId="77777777" w:rsidR="00FB0F64" w:rsidRPr="00FB0F64" w:rsidRDefault="00FB0F64" w:rsidP="00E15326">
            <w:pPr>
              <w:rPr>
                <w:sz w:val="20"/>
                <w:szCs w:val="20"/>
              </w:rPr>
            </w:pPr>
            <w:r w:rsidRPr="00FB0F64">
              <w:rPr>
                <w:sz w:val="20"/>
                <w:szCs w:val="20"/>
              </w:rPr>
              <w:t>I_sns_ADC_SCLK_fpga</w:t>
            </w:r>
          </w:p>
        </w:tc>
        <w:tc>
          <w:tcPr>
            <w:tcW w:w="1766" w:type="dxa"/>
          </w:tcPr>
          <w:p w14:paraId="34FD2491" w14:textId="77777777" w:rsidR="00FB0F64" w:rsidRPr="00FB0F64" w:rsidRDefault="00FB0F64" w:rsidP="00E15326">
            <w:pPr>
              <w:rPr>
                <w:sz w:val="20"/>
                <w:szCs w:val="20"/>
              </w:rPr>
            </w:pPr>
            <w:r w:rsidRPr="00FB0F64">
              <w:rPr>
                <w:sz w:val="20"/>
                <w:szCs w:val="20"/>
              </w:rPr>
              <w:t>PL</w:t>
            </w:r>
          </w:p>
        </w:tc>
        <w:tc>
          <w:tcPr>
            <w:tcW w:w="1778" w:type="dxa"/>
          </w:tcPr>
          <w:p w14:paraId="6E7096CB" w14:textId="77777777" w:rsidR="00FB0F64" w:rsidRPr="00FB0F64" w:rsidRDefault="00FB0F64" w:rsidP="00E15326">
            <w:pPr>
              <w:rPr>
                <w:sz w:val="20"/>
                <w:szCs w:val="20"/>
              </w:rPr>
            </w:pPr>
            <w:r w:rsidRPr="00FB0F64">
              <w:rPr>
                <w:sz w:val="20"/>
                <w:szCs w:val="20"/>
              </w:rPr>
              <w:t>out</w:t>
            </w:r>
          </w:p>
        </w:tc>
        <w:tc>
          <w:tcPr>
            <w:tcW w:w="1086" w:type="dxa"/>
          </w:tcPr>
          <w:p w14:paraId="7055D035" w14:textId="77777777" w:rsidR="00FB0F64" w:rsidRPr="00FB0F64" w:rsidRDefault="00FB0F64" w:rsidP="00E15326">
            <w:pPr>
              <w:rPr>
                <w:sz w:val="20"/>
                <w:szCs w:val="20"/>
              </w:rPr>
            </w:pPr>
            <w:r w:rsidRPr="00FB0F64">
              <w:rPr>
                <w:sz w:val="20"/>
                <w:szCs w:val="20"/>
              </w:rPr>
              <w:t>SW</w:t>
            </w:r>
          </w:p>
        </w:tc>
        <w:tc>
          <w:tcPr>
            <w:tcW w:w="2604" w:type="dxa"/>
          </w:tcPr>
          <w:p w14:paraId="27217D69" w14:textId="77777777" w:rsidR="00FB0F64" w:rsidRPr="00FB0F64" w:rsidRDefault="00FB0F64" w:rsidP="00E15326">
            <w:pPr>
              <w:rPr>
                <w:color w:val="000000"/>
                <w:sz w:val="20"/>
                <w:szCs w:val="20"/>
              </w:rPr>
            </w:pPr>
            <w:r w:rsidRPr="00FB0F64">
              <w:rPr>
                <w:sz w:val="20"/>
                <w:szCs w:val="20"/>
              </w:rPr>
              <w:t>SPI for current sense, SW will do some calculation based on this in</w:t>
            </w:r>
          </w:p>
        </w:tc>
        <w:tc>
          <w:tcPr>
            <w:tcW w:w="1224" w:type="dxa"/>
          </w:tcPr>
          <w:p w14:paraId="4AD4FE3C" w14:textId="77777777" w:rsidR="00FB0F64" w:rsidRPr="00FB0F64" w:rsidRDefault="00FB0F64" w:rsidP="00E15326">
            <w:pPr>
              <w:rPr>
                <w:sz w:val="20"/>
                <w:szCs w:val="20"/>
              </w:rPr>
            </w:pPr>
          </w:p>
        </w:tc>
      </w:tr>
      <w:tr w:rsidR="00FB0F64" w:rsidRPr="00FB0F64" w14:paraId="6B1EC6EE" w14:textId="77777777" w:rsidTr="00E15326">
        <w:trPr>
          <w:trHeight w:val="182"/>
        </w:trPr>
        <w:tc>
          <w:tcPr>
            <w:tcW w:w="2736" w:type="dxa"/>
          </w:tcPr>
          <w:p w14:paraId="3294A9D4" w14:textId="77777777" w:rsidR="00FB0F64" w:rsidRPr="00FB0F64" w:rsidRDefault="00FB0F64" w:rsidP="00E15326">
            <w:pPr>
              <w:rPr>
                <w:sz w:val="20"/>
                <w:szCs w:val="20"/>
              </w:rPr>
            </w:pPr>
            <w:r w:rsidRPr="00FB0F64">
              <w:rPr>
                <w:sz w:val="20"/>
                <w:szCs w:val="20"/>
              </w:rPr>
              <w:t>I_sns_ADC_SDI_fpga</w:t>
            </w:r>
          </w:p>
        </w:tc>
        <w:tc>
          <w:tcPr>
            <w:tcW w:w="1766" w:type="dxa"/>
          </w:tcPr>
          <w:p w14:paraId="0C43F47F" w14:textId="77777777" w:rsidR="00FB0F64" w:rsidRPr="00FB0F64" w:rsidRDefault="00FB0F64" w:rsidP="00E15326">
            <w:pPr>
              <w:rPr>
                <w:sz w:val="20"/>
                <w:szCs w:val="20"/>
              </w:rPr>
            </w:pPr>
            <w:r w:rsidRPr="00FB0F64">
              <w:rPr>
                <w:sz w:val="20"/>
                <w:szCs w:val="20"/>
              </w:rPr>
              <w:t>PL</w:t>
            </w:r>
          </w:p>
        </w:tc>
        <w:tc>
          <w:tcPr>
            <w:tcW w:w="1778" w:type="dxa"/>
          </w:tcPr>
          <w:p w14:paraId="260774BF" w14:textId="77777777" w:rsidR="00FB0F64" w:rsidRPr="00FB0F64" w:rsidRDefault="00FB0F64" w:rsidP="00E15326">
            <w:pPr>
              <w:rPr>
                <w:sz w:val="20"/>
                <w:szCs w:val="20"/>
              </w:rPr>
            </w:pPr>
            <w:r w:rsidRPr="00FB0F64">
              <w:rPr>
                <w:sz w:val="20"/>
                <w:szCs w:val="20"/>
              </w:rPr>
              <w:t>out</w:t>
            </w:r>
          </w:p>
        </w:tc>
        <w:tc>
          <w:tcPr>
            <w:tcW w:w="1086" w:type="dxa"/>
          </w:tcPr>
          <w:p w14:paraId="0716773E" w14:textId="77777777" w:rsidR="00FB0F64" w:rsidRPr="00FB0F64" w:rsidRDefault="00FB0F64" w:rsidP="00E15326">
            <w:pPr>
              <w:rPr>
                <w:sz w:val="20"/>
                <w:szCs w:val="20"/>
              </w:rPr>
            </w:pPr>
            <w:r w:rsidRPr="00FB0F64">
              <w:rPr>
                <w:sz w:val="20"/>
                <w:szCs w:val="20"/>
              </w:rPr>
              <w:t>SW</w:t>
            </w:r>
          </w:p>
        </w:tc>
        <w:tc>
          <w:tcPr>
            <w:tcW w:w="2604" w:type="dxa"/>
          </w:tcPr>
          <w:p w14:paraId="03E92D50"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37C1AD9" w14:textId="77777777" w:rsidR="00FB0F64" w:rsidRPr="00FB0F64" w:rsidRDefault="00FB0F64" w:rsidP="00E15326">
            <w:pPr>
              <w:rPr>
                <w:sz w:val="20"/>
                <w:szCs w:val="20"/>
              </w:rPr>
            </w:pPr>
          </w:p>
        </w:tc>
      </w:tr>
      <w:tr w:rsidR="00FB0F64" w:rsidRPr="00FB0F64" w14:paraId="69E68F82" w14:textId="77777777" w:rsidTr="00E15326">
        <w:trPr>
          <w:trHeight w:val="182"/>
        </w:trPr>
        <w:tc>
          <w:tcPr>
            <w:tcW w:w="2736" w:type="dxa"/>
          </w:tcPr>
          <w:p w14:paraId="16C278F9" w14:textId="77777777" w:rsidR="00FB0F64" w:rsidRPr="00FB0F64" w:rsidRDefault="00FB0F64" w:rsidP="00E15326">
            <w:pPr>
              <w:rPr>
                <w:sz w:val="20"/>
                <w:szCs w:val="20"/>
              </w:rPr>
            </w:pPr>
            <w:r w:rsidRPr="00FB0F64">
              <w:rPr>
                <w:sz w:val="20"/>
                <w:szCs w:val="20"/>
              </w:rPr>
              <w:t>I_sns_ADC_SDO_fpga</w:t>
            </w:r>
          </w:p>
        </w:tc>
        <w:tc>
          <w:tcPr>
            <w:tcW w:w="1766" w:type="dxa"/>
          </w:tcPr>
          <w:p w14:paraId="3DA79A23" w14:textId="77777777" w:rsidR="00FB0F64" w:rsidRPr="00FB0F64" w:rsidRDefault="00FB0F64" w:rsidP="00E15326">
            <w:pPr>
              <w:rPr>
                <w:sz w:val="20"/>
                <w:szCs w:val="20"/>
              </w:rPr>
            </w:pPr>
            <w:r w:rsidRPr="00FB0F64">
              <w:rPr>
                <w:sz w:val="20"/>
                <w:szCs w:val="20"/>
              </w:rPr>
              <w:t>PL</w:t>
            </w:r>
          </w:p>
        </w:tc>
        <w:tc>
          <w:tcPr>
            <w:tcW w:w="1778" w:type="dxa"/>
          </w:tcPr>
          <w:p w14:paraId="61D0F499" w14:textId="77777777" w:rsidR="00FB0F64" w:rsidRPr="00FB0F64" w:rsidRDefault="00FB0F64" w:rsidP="00E15326">
            <w:pPr>
              <w:rPr>
                <w:sz w:val="20"/>
                <w:szCs w:val="20"/>
              </w:rPr>
            </w:pPr>
            <w:r w:rsidRPr="00FB0F64">
              <w:rPr>
                <w:sz w:val="20"/>
                <w:szCs w:val="20"/>
              </w:rPr>
              <w:t>in</w:t>
            </w:r>
          </w:p>
        </w:tc>
        <w:tc>
          <w:tcPr>
            <w:tcW w:w="1086" w:type="dxa"/>
          </w:tcPr>
          <w:p w14:paraId="28448127" w14:textId="77777777" w:rsidR="00FB0F64" w:rsidRPr="00FB0F64" w:rsidRDefault="00FB0F64" w:rsidP="00E15326">
            <w:pPr>
              <w:rPr>
                <w:sz w:val="20"/>
                <w:szCs w:val="20"/>
              </w:rPr>
            </w:pPr>
            <w:r w:rsidRPr="00FB0F64">
              <w:rPr>
                <w:sz w:val="20"/>
                <w:szCs w:val="20"/>
              </w:rPr>
              <w:t>SW</w:t>
            </w:r>
          </w:p>
        </w:tc>
        <w:tc>
          <w:tcPr>
            <w:tcW w:w="2604" w:type="dxa"/>
          </w:tcPr>
          <w:p w14:paraId="671B7A66" w14:textId="77777777" w:rsidR="00FB0F64" w:rsidRPr="00FB0F64" w:rsidRDefault="00FB0F64" w:rsidP="00E15326">
            <w:pPr>
              <w:rPr>
                <w:sz w:val="20"/>
                <w:szCs w:val="20"/>
              </w:rPr>
            </w:pPr>
            <w:r w:rsidRPr="00FB0F64">
              <w:rPr>
                <w:sz w:val="20"/>
                <w:szCs w:val="20"/>
              </w:rPr>
              <w:t>SPI for current sense, SW will do some calculation based on this in</w:t>
            </w:r>
          </w:p>
        </w:tc>
        <w:tc>
          <w:tcPr>
            <w:tcW w:w="1224" w:type="dxa"/>
          </w:tcPr>
          <w:p w14:paraId="243394F7" w14:textId="77777777" w:rsidR="00FB0F64" w:rsidRPr="00FB0F64" w:rsidRDefault="00FB0F64" w:rsidP="00E15326">
            <w:pPr>
              <w:rPr>
                <w:sz w:val="20"/>
                <w:szCs w:val="20"/>
              </w:rPr>
            </w:pPr>
            <w:r w:rsidRPr="00FB0F64">
              <w:rPr>
                <w:sz w:val="20"/>
                <w:szCs w:val="20"/>
              </w:rPr>
              <w:t>down</w:t>
            </w:r>
          </w:p>
        </w:tc>
      </w:tr>
      <w:tr w:rsidR="00FB0F64" w:rsidRPr="00FB0F64" w14:paraId="138285B3" w14:textId="77777777" w:rsidTr="00E15326">
        <w:trPr>
          <w:trHeight w:val="182"/>
        </w:trPr>
        <w:tc>
          <w:tcPr>
            <w:tcW w:w="2736" w:type="dxa"/>
          </w:tcPr>
          <w:p w14:paraId="4D1C6EE1" w14:textId="77777777" w:rsidR="00FB0F64" w:rsidRPr="00FB0F64" w:rsidRDefault="00FB0F64" w:rsidP="00E15326">
            <w:pPr>
              <w:rPr>
                <w:sz w:val="20"/>
                <w:szCs w:val="20"/>
                <w:rtl/>
              </w:rPr>
            </w:pPr>
            <w:r w:rsidRPr="00FB0F64">
              <w:rPr>
                <w:sz w:val="20"/>
                <w:szCs w:val="20"/>
              </w:rPr>
              <w:t>ZCR_sns_ADC_CS_fpga</w:t>
            </w:r>
          </w:p>
        </w:tc>
        <w:tc>
          <w:tcPr>
            <w:tcW w:w="1766" w:type="dxa"/>
          </w:tcPr>
          <w:p w14:paraId="56D682DB" w14:textId="77777777" w:rsidR="00FB0F64" w:rsidRPr="00FB0F64" w:rsidRDefault="00FB0F64" w:rsidP="00E15326">
            <w:pPr>
              <w:rPr>
                <w:sz w:val="20"/>
                <w:szCs w:val="20"/>
              </w:rPr>
            </w:pPr>
            <w:r w:rsidRPr="00FB0F64">
              <w:rPr>
                <w:sz w:val="20"/>
                <w:szCs w:val="20"/>
              </w:rPr>
              <w:t>PL</w:t>
            </w:r>
          </w:p>
        </w:tc>
        <w:tc>
          <w:tcPr>
            <w:tcW w:w="1778" w:type="dxa"/>
          </w:tcPr>
          <w:p w14:paraId="7E66F295" w14:textId="77777777" w:rsidR="00FB0F64" w:rsidRPr="00FB0F64" w:rsidRDefault="00FB0F64" w:rsidP="00E15326">
            <w:pPr>
              <w:rPr>
                <w:sz w:val="20"/>
                <w:szCs w:val="20"/>
              </w:rPr>
            </w:pPr>
            <w:r w:rsidRPr="00FB0F64">
              <w:rPr>
                <w:sz w:val="20"/>
                <w:szCs w:val="20"/>
              </w:rPr>
              <w:t>out</w:t>
            </w:r>
          </w:p>
        </w:tc>
        <w:tc>
          <w:tcPr>
            <w:tcW w:w="1086" w:type="dxa"/>
          </w:tcPr>
          <w:p w14:paraId="4E7534F7" w14:textId="77777777" w:rsidR="00FB0F64" w:rsidRPr="00FB0F64" w:rsidRDefault="00FB0F64" w:rsidP="00E15326">
            <w:pPr>
              <w:rPr>
                <w:sz w:val="20"/>
                <w:szCs w:val="20"/>
              </w:rPr>
            </w:pPr>
            <w:r w:rsidRPr="00FB0F64">
              <w:rPr>
                <w:sz w:val="20"/>
                <w:szCs w:val="20"/>
              </w:rPr>
              <w:t>SW</w:t>
            </w:r>
          </w:p>
        </w:tc>
        <w:tc>
          <w:tcPr>
            <w:tcW w:w="2604" w:type="dxa"/>
          </w:tcPr>
          <w:p w14:paraId="017DC4DF"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0F64A05" w14:textId="77777777" w:rsidR="00FB0F64" w:rsidRPr="00FB0F64" w:rsidRDefault="00FB0F64" w:rsidP="00E15326">
            <w:pPr>
              <w:rPr>
                <w:sz w:val="20"/>
                <w:szCs w:val="20"/>
              </w:rPr>
            </w:pPr>
          </w:p>
        </w:tc>
      </w:tr>
      <w:tr w:rsidR="00FB0F64" w:rsidRPr="00FB0F64" w14:paraId="4D688584" w14:textId="77777777" w:rsidTr="00E15326">
        <w:trPr>
          <w:trHeight w:val="182"/>
        </w:trPr>
        <w:tc>
          <w:tcPr>
            <w:tcW w:w="2736" w:type="dxa"/>
          </w:tcPr>
          <w:p w14:paraId="114FE7D7" w14:textId="77777777" w:rsidR="00FB0F64" w:rsidRPr="00FB0F64" w:rsidRDefault="00FB0F64" w:rsidP="00E15326">
            <w:pPr>
              <w:rPr>
                <w:sz w:val="20"/>
                <w:szCs w:val="20"/>
              </w:rPr>
            </w:pPr>
            <w:r w:rsidRPr="00FB0F64">
              <w:rPr>
                <w:sz w:val="20"/>
                <w:szCs w:val="20"/>
              </w:rPr>
              <w:t>ZCR_sns_ADC_SCLK_fpga</w:t>
            </w:r>
          </w:p>
        </w:tc>
        <w:tc>
          <w:tcPr>
            <w:tcW w:w="1766" w:type="dxa"/>
          </w:tcPr>
          <w:p w14:paraId="417DE558" w14:textId="77777777" w:rsidR="00FB0F64" w:rsidRPr="00FB0F64" w:rsidRDefault="00FB0F64" w:rsidP="00E15326">
            <w:pPr>
              <w:rPr>
                <w:sz w:val="20"/>
                <w:szCs w:val="20"/>
              </w:rPr>
            </w:pPr>
            <w:r w:rsidRPr="00FB0F64">
              <w:rPr>
                <w:sz w:val="20"/>
                <w:szCs w:val="20"/>
              </w:rPr>
              <w:t>PL</w:t>
            </w:r>
          </w:p>
        </w:tc>
        <w:tc>
          <w:tcPr>
            <w:tcW w:w="1778" w:type="dxa"/>
          </w:tcPr>
          <w:p w14:paraId="15D42A54" w14:textId="77777777" w:rsidR="00FB0F64" w:rsidRPr="00FB0F64" w:rsidRDefault="00FB0F64" w:rsidP="00E15326">
            <w:pPr>
              <w:rPr>
                <w:sz w:val="20"/>
                <w:szCs w:val="20"/>
              </w:rPr>
            </w:pPr>
            <w:r w:rsidRPr="00FB0F64">
              <w:rPr>
                <w:sz w:val="20"/>
                <w:szCs w:val="20"/>
              </w:rPr>
              <w:t>out</w:t>
            </w:r>
          </w:p>
        </w:tc>
        <w:tc>
          <w:tcPr>
            <w:tcW w:w="1086" w:type="dxa"/>
          </w:tcPr>
          <w:p w14:paraId="07688554" w14:textId="77777777" w:rsidR="00FB0F64" w:rsidRPr="00FB0F64" w:rsidRDefault="00FB0F64" w:rsidP="00E15326">
            <w:pPr>
              <w:rPr>
                <w:sz w:val="20"/>
                <w:szCs w:val="20"/>
              </w:rPr>
            </w:pPr>
            <w:r w:rsidRPr="00FB0F64">
              <w:rPr>
                <w:sz w:val="20"/>
                <w:szCs w:val="20"/>
              </w:rPr>
              <w:t>SW</w:t>
            </w:r>
          </w:p>
        </w:tc>
        <w:tc>
          <w:tcPr>
            <w:tcW w:w="2604" w:type="dxa"/>
          </w:tcPr>
          <w:p w14:paraId="4FCF8C74"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684C2D08" w14:textId="77777777" w:rsidR="00FB0F64" w:rsidRPr="00FB0F64" w:rsidRDefault="00FB0F64" w:rsidP="00E15326">
            <w:pPr>
              <w:rPr>
                <w:sz w:val="20"/>
                <w:szCs w:val="20"/>
              </w:rPr>
            </w:pPr>
          </w:p>
        </w:tc>
      </w:tr>
      <w:tr w:rsidR="00FB0F64" w:rsidRPr="00FB0F64" w14:paraId="335CDE79" w14:textId="77777777" w:rsidTr="00E15326">
        <w:trPr>
          <w:trHeight w:val="182"/>
        </w:trPr>
        <w:tc>
          <w:tcPr>
            <w:tcW w:w="2736" w:type="dxa"/>
          </w:tcPr>
          <w:p w14:paraId="3DD6EB3A" w14:textId="77777777" w:rsidR="00FB0F64" w:rsidRPr="00FB0F64" w:rsidRDefault="00FB0F64" w:rsidP="00E15326">
            <w:pPr>
              <w:rPr>
                <w:sz w:val="20"/>
                <w:szCs w:val="20"/>
              </w:rPr>
            </w:pPr>
            <w:r w:rsidRPr="00FB0F64">
              <w:rPr>
                <w:sz w:val="20"/>
                <w:szCs w:val="20"/>
              </w:rPr>
              <w:t>ZCR_sns_ADC_SDI_fpga</w:t>
            </w:r>
          </w:p>
        </w:tc>
        <w:tc>
          <w:tcPr>
            <w:tcW w:w="1766" w:type="dxa"/>
          </w:tcPr>
          <w:p w14:paraId="790AD47A" w14:textId="77777777" w:rsidR="00FB0F64" w:rsidRPr="00FB0F64" w:rsidRDefault="00FB0F64" w:rsidP="00E15326">
            <w:pPr>
              <w:rPr>
                <w:sz w:val="20"/>
                <w:szCs w:val="20"/>
              </w:rPr>
            </w:pPr>
            <w:r w:rsidRPr="00FB0F64">
              <w:rPr>
                <w:sz w:val="20"/>
                <w:szCs w:val="20"/>
              </w:rPr>
              <w:t>PL</w:t>
            </w:r>
          </w:p>
        </w:tc>
        <w:tc>
          <w:tcPr>
            <w:tcW w:w="1778" w:type="dxa"/>
          </w:tcPr>
          <w:p w14:paraId="2F86464E" w14:textId="77777777" w:rsidR="00FB0F64" w:rsidRPr="00FB0F64" w:rsidRDefault="00FB0F64" w:rsidP="00E15326">
            <w:pPr>
              <w:rPr>
                <w:sz w:val="20"/>
                <w:szCs w:val="20"/>
              </w:rPr>
            </w:pPr>
            <w:r w:rsidRPr="00FB0F64">
              <w:rPr>
                <w:sz w:val="20"/>
                <w:szCs w:val="20"/>
              </w:rPr>
              <w:t>out</w:t>
            </w:r>
          </w:p>
        </w:tc>
        <w:tc>
          <w:tcPr>
            <w:tcW w:w="1086" w:type="dxa"/>
          </w:tcPr>
          <w:p w14:paraId="4D43ED16" w14:textId="77777777" w:rsidR="00FB0F64" w:rsidRPr="00FB0F64" w:rsidRDefault="00FB0F64" w:rsidP="00E15326">
            <w:pPr>
              <w:rPr>
                <w:sz w:val="20"/>
                <w:szCs w:val="20"/>
              </w:rPr>
            </w:pPr>
            <w:r w:rsidRPr="00FB0F64">
              <w:rPr>
                <w:sz w:val="20"/>
                <w:szCs w:val="20"/>
              </w:rPr>
              <w:t>SW</w:t>
            </w:r>
          </w:p>
        </w:tc>
        <w:tc>
          <w:tcPr>
            <w:tcW w:w="2604" w:type="dxa"/>
          </w:tcPr>
          <w:p w14:paraId="41EB3B29"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78496962" w14:textId="77777777" w:rsidR="00FB0F64" w:rsidRPr="00FB0F64" w:rsidRDefault="00FB0F64" w:rsidP="00E15326">
            <w:pPr>
              <w:rPr>
                <w:sz w:val="20"/>
                <w:szCs w:val="20"/>
              </w:rPr>
            </w:pPr>
          </w:p>
        </w:tc>
      </w:tr>
      <w:tr w:rsidR="00FB0F64" w:rsidRPr="00FB0F64" w14:paraId="6E1F5762" w14:textId="77777777" w:rsidTr="00E15326">
        <w:trPr>
          <w:trHeight w:val="182"/>
        </w:trPr>
        <w:tc>
          <w:tcPr>
            <w:tcW w:w="2736" w:type="dxa"/>
          </w:tcPr>
          <w:p w14:paraId="0CCF83D4" w14:textId="77777777" w:rsidR="00FB0F64" w:rsidRPr="00FB0F64" w:rsidRDefault="00FB0F64" w:rsidP="00E15326">
            <w:pPr>
              <w:rPr>
                <w:sz w:val="20"/>
                <w:szCs w:val="20"/>
              </w:rPr>
            </w:pPr>
            <w:r w:rsidRPr="00FB0F64">
              <w:rPr>
                <w:sz w:val="20"/>
                <w:szCs w:val="20"/>
              </w:rPr>
              <w:t>ZCR_sns_ADC_SDO_fpga</w:t>
            </w:r>
          </w:p>
        </w:tc>
        <w:tc>
          <w:tcPr>
            <w:tcW w:w="1766" w:type="dxa"/>
          </w:tcPr>
          <w:p w14:paraId="10011484" w14:textId="77777777" w:rsidR="00FB0F64" w:rsidRPr="00FB0F64" w:rsidRDefault="00FB0F64" w:rsidP="00E15326">
            <w:pPr>
              <w:rPr>
                <w:sz w:val="20"/>
                <w:szCs w:val="20"/>
              </w:rPr>
            </w:pPr>
            <w:r w:rsidRPr="00FB0F64">
              <w:rPr>
                <w:sz w:val="20"/>
                <w:szCs w:val="20"/>
              </w:rPr>
              <w:t>PL</w:t>
            </w:r>
          </w:p>
        </w:tc>
        <w:tc>
          <w:tcPr>
            <w:tcW w:w="1778" w:type="dxa"/>
          </w:tcPr>
          <w:p w14:paraId="147CBDC9" w14:textId="77777777" w:rsidR="00FB0F64" w:rsidRPr="00FB0F64" w:rsidRDefault="00FB0F64" w:rsidP="00E15326">
            <w:pPr>
              <w:rPr>
                <w:sz w:val="20"/>
                <w:szCs w:val="20"/>
              </w:rPr>
            </w:pPr>
            <w:r w:rsidRPr="00FB0F64">
              <w:rPr>
                <w:sz w:val="20"/>
                <w:szCs w:val="20"/>
              </w:rPr>
              <w:t>in</w:t>
            </w:r>
          </w:p>
        </w:tc>
        <w:tc>
          <w:tcPr>
            <w:tcW w:w="1086" w:type="dxa"/>
          </w:tcPr>
          <w:p w14:paraId="1089737B" w14:textId="77777777" w:rsidR="00FB0F64" w:rsidRPr="00FB0F64" w:rsidRDefault="00FB0F64" w:rsidP="00E15326">
            <w:pPr>
              <w:rPr>
                <w:sz w:val="20"/>
                <w:szCs w:val="20"/>
              </w:rPr>
            </w:pPr>
            <w:r w:rsidRPr="00FB0F64">
              <w:rPr>
                <w:sz w:val="20"/>
                <w:szCs w:val="20"/>
              </w:rPr>
              <w:t>SW</w:t>
            </w:r>
          </w:p>
        </w:tc>
        <w:tc>
          <w:tcPr>
            <w:tcW w:w="2604" w:type="dxa"/>
          </w:tcPr>
          <w:p w14:paraId="041FF6A7" w14:textId="77777777" w:rsidR="00FB0F64" w:rsidRPr="00FB0F64" w:rsidRDefault="00FB0F64" w:rsidP="00E15326">
            <w:pPr>
              <w:rPr>
                <w:sz w:val="20"/>
                <w:szCs w:val="20"/>
              </w:rPr>
            </w:pPr>
            <w:r w:rsidRPr="00FB0F64">
              <w:rPr>
                <w:sz w:val="20"/>
                <w:szCs w:val="20"/>
              </w:rPr>
              <w:t>SPI for reference current sense, SW will do some calculation based on this in</w:t>
            </w:r>
          </w:p>
        </w:tc>
        <w:tc>
          <w:tcPr>
            <w:tcW w:w="1224" w:type="dxa"/>
          </w:tcPr>
          <w:p w14:paraId="59460449" w14:textId="77777777" w:rsidR="00FB0F64" w:rsidRPr="00FB0F64" w:rsidRDefault="00FB0F64" w:rsidP="00E15326">
            <w:pPr>
              <w:rPr>
                <w:sz w:val="20"/>
                <w:szCs w:val="20"/>
              </w:rPr>
            </w:pPr>
            <w:r w:rsidRPr="00FB0F64">
              <w:rPr>
                <w:sz w:val="20"/>
                <w:szCs w:val="20"/>
              </w:rPr>
              <w:t>down</w:t>
            </w:r>
          </w:p>
        </w:tc>
      </w:tr>
      <w:tr w:rsidR="00FB0F64" w:rsidRPr="00FB0F64" w14:paraId="5F324B58" w14:textId="77777777" w:rsidTr="00E15326">
        <w:trPr>
          <w:trHeight w:val="182"/>
        </w:trPr>
        <w:tc>
          <w:tcPr>
            <w:tcW w:w="2736" w:type="dxa"/>
          </w:tcPr>
          <w:p w14:paraId="436835E6" w14:textId="77777777" w:rsidR="00FB0F64" w:rsidRPr="00FB0F64" w:rsidRDefault="00FB0F64" w:rsidP="00E15326">
            <w:pPr>
              <w:rPr>
                <w:sz w:val="20"/>
                <w:szCs w:val="20"/>
              </w:rPr>
            </w:pPr>
            <w:r w:rsidRPr="00FB0F64">
              <w:rPr>
                <w:sz w:val="20"/>
                <w:szCs w:val="20"/>
              </w:rPr>
              <w:t>QSPI_1_CS#</w:t>
            </w:r>
          </w:p>
        </w:tc>
        <w:tc>
          <w:tcPr>
            <w:tcW w:w="1766" w:type="dxa"/>
          </w:tcPr>
          <w:p w14:paraId="0FE89698" w14:textId="77777777" w:rsidR="00FB0F64" w:rsidRPr="00FB0F64" w:rsidRDefault="00FB0F64" w:rsidP="00E15326">
            <w:pPr>
              <w:rPr>
                <w:sz w:val="20"/>
                <w:szCs w:val="20"/>
              </w:rPr>
            </w:pPr>
            <w:r w:rsidRPr="00FB0F64">
              <w:rPr>
                <w:sz w:val="20"/>
                <w:szCs w:val="20"/>
              </w:rPr>
              <w:t>PS</w:t>
            </w:r>
          </w:p>
        </w:tc>
        <w:tc>
          <w:tcPr>
            <w:tcW w:w="1778" w:type="dxa"/>
          </w:tcPr>
          <w:p w14:paraId="68E5F71E" w14:textId="77777777" w:rsidR="00FB0F64" w:rsidRPr="00FB0F64" w:rsidRDefault="00FB0F64" w:rsidP="00E15326">
            <w:pPr>
              <w:rPr>
                <w:sz w:val="20"/>
                <w:szCs w:val="20"/>
              </w:rPr>
            </w:pPr>
          </w:p>
        </w:tc>
        <w:tc>
          <w:tcPr>
            <w:tcW w:w="1086" w:type="dxa"/>
          </w:tcPr>
          <w:p w14:paraId="5946390D" w14:textId="77777777" w:rsidR="00FB0F64" w:rsidRPr="00FB0F64" w:rsidRDefault="00FB0F64" w:rsidP="00E15326">
            <w:pPr>
              <w:rPr>
                <w:sz w:val="20"/>
                <w:szCs w:val="20"/>
              </w:rPr>
            </w:pPr>
          </w:p>
        </w:tc>
        <w:tc>
          <w:tcPr>
            <w:tcW w:w="2604" w:type="dxa"/>
          </w:tcPr>
          <w:p w14:paraId="76078AED" w14:textId="77777777" w:rsidR="00FB0F64" w:rsidRPr="00FB0F64" w:rsidRDefault="00FB0F64" w:rsidP="00E15326">
            <w:pPr>
              <w:rPr>
                <w:sz w:val="20"/>
                <w:szCs w:val="20"/>
              </w:rPr>
            </w:pPr>
            <w:r w:rsidRPr="00FB0F64">
              <w:rPr>
                <w:sz w:val="20"/>
                <w:szCs w:val="20"/>
              </w:rPr>
              <w:t>program flash</w:t>
            </w:r>
          </w:p>
        </w:tc>
        <w:tc>
          <w:tcPr>
            <w:tcW w:w="1224" w:type="dxa"/>
          </w:tcPr>
          <w:p w14:paraId="1A6992D2" w14:textId="77777777" w:rsidR="00FB0F64" w:rsidRPr="00FB0F64" w:rsidRDefault="00FB0F64" w:rsidP="00E15326">
            <w:pPr>
              <w:rPr>
                <w:sz w:val="20"/>
                <w:szCs w:val="20"/>
              </w:rPr>
            </w:pPr>
          </w:p>
        </w:tc>
      </w:tr>
      <w:tr w:rsidR="00FB0F64" w:rsidRPr="00FB0F64" w14:paraId="5F4E5C14" w14:textId="77777777" w:rsidTr="00E15326">
        <w:trPr>
          <w:trHeight w:val="182"/>
        </w:trPr>
        <w:tc>
          <w:tcPr>
            <w:tcW w:w="2736" w:type="dxa"/>
          </w:tcPr>
          <w:p w14:paraId="27814CA2" w14:textId="77777777" w:rsidR="00FB0F64" w:rsidRPr="00FB0F64" w:rsidRDefault="00FB0F64" w:rsidP="00E15326">
            <w:pPr>
              <w:rPr>
                <w:sz w:val="20"/>
                <w:szCs w:val="20"/>
              </w:rPr>
            </w:pPr>
            <w:r w:rsidRPr="00FB0F64">
              <w:rPr>
                <w:sz w:val="20"/>
                <w:szCs w:val="20"/>
              </w:rPr>
              <w:t xml:space="preserve">QSPI_DQ0  </w:t>
            </w:r>
          </w:p>
        </w:tc>
        <w:tc>
          <w:tcPr>
            <w:tcW w:w="1766" w:type="dxa"/>
          </w:tcPr>
          <w:p w14:paraId="26659847" w14:textId="77777777" w:rsidR="00FB0F64" w:rsidRPr="00FB0F64" w:rsidRDefault="00FB0F64" w:rsidP="00E15326">
            <w:pPr>
              <w:rPr>
                <w:sz w:val="20"/>
                <w:szCs w:val="20"/>
              </w:rPr>
            </w:pPr>
            <w:r w:rsidRPr="00FB0F64">
              <w:rPr>
                <w:sz w:val="20"/>
                <w:szCs w:val="20"/>
              </w:rPr>
              <w:t>PS</w:t>
            </w:r>
          </w:p>
        </w:tc>
        <w:tc>
          <w:tcPr>
            <w:tcW w:w="1778" w:type="dxa"/>
          </w:tcPr>
          <w:p w14:paraId="228FA2D4" w14:textId="77777777" w:rsidR="00FB0F64" w:rsidRPr="00FB0F64" w:rsidRDefault="00FB0F64" w:rsidP="00E15326">
            <w:pPr>
              <w:rPr>
                <w:sz w:val="20"/>
                <w:szCs w:val="20"/>
              </w:rPr>
            </w:pPr>
          </w:p>
        </w:tc>
        <w:tc>
          <w:tcPr>
            <w:tcW w:w="1086" w:type="dxa"/>
          </w:tcPr>
          <w:p w14:paraId="7B6659FB" w14:textId="77777777" w:rsidR="00FB0F64" w:rsidRPr="00FB0F64" w:rsidRDefault="00FB0F64" w:rsidP="00E15326">
            <w:pPr>
              <w:rPr>
                <w:sz w:val="20"/>
                <w:szCs w:val="20"/>
              </w:rPr>
            </w:pPr>
          </w:p>
        </w:tc>
        <w:tc>
          <w:tcPr>
            <w:tcW w:w="2604" w:type="dxa"/>
          </w:tcPr>
          <w:p w14:paraId="2096F084" w14:textId="77777777" w:rsidR="00FB0F64" w:rsidRPr="00FB0F64" w:rsidRDefault="00FB0F64" w:rsidP="00E15326">
            <w:pPr>
              <w:rPr>
                <w:sz w:val="20"/>
                <w:szCs w:val="20"/>
              </w:rPr>
            </w:pPr>
            <w:r w:rsidRPr="00FB0F64">
              <w:rPr>
                <w:sz w:val="20"/>
                <w:szCs w:val="20"/>
              </w:rPr>
              <w:t>program flash</w:t>
            </w:r>
          </w:p>
        </w:tc>
        <w:tc>
          <w:tcPr>
            <w:tcW w:w="1224" w:type="dxa"/>
          </w:tcPr>
          <w:p w14:paraId="5995B505" w14:textId="77777777" w:rsidR="00FB0F64" w:rsidRPr="00FB0F64" w:rsidRDefault="00FB0F64" w:rsidP="00E15326">
            <w:pPr>
              <w:rPr>
                <w:sz w:val="20"/>
                <w:szCs w:val="20"/>
              </w:rPr>
            </w:pPr>
          </w:p>
        </w:tc>
      </w:tr>
      <w:tr w:rsidR="00FB0F64" w:rsidRPr="00FB0F64" w14:paraId="27814ABA" w14:textId="77777777" w:rsidTr="00E15326">
        <w:trPr>
          <w:trHeight w:val="182"/>
        </w:trPr>
        <w:tc>
          <w:tcPr>
            <w:tcW w:w="2736" w:type="dxa"/>
          </w:tcPr>
          <w:p w14:paraId="5C2F4E3F" w14:textId="77777777" w:rsidR="00FB0F64" w:rsidRPr="00FB0F64" w:rsidRDefault="00FB0F64" w:rsidP="00E15326">
            <w:pPr>
              <w:rPr>
                <w:sz w:val="20"/>
                <w:szCs w:val="20"/>
              </w:rPr>
            </w:pPr>
            <w:r w:rsidRPr="00FB0F64">
              <w:rPr>
                <w:sz w:val="20"/>
                <w:szCs w:val="20"/>
              </w:rPr>
              <w:t>QSPI_DQ1</w:t>
            </w:r>
          </w:p>
        </w:tc>
        <w:tc>
          <w:tcPr>
            <w:tcW w:w="1766" w:type="dxa"/>
          </w:tcPr>
          <w:p w14:paraId="1DD99EB5" w14:textId="77777777" w:rsidR="00FB0F64" w:rsidRPr="00FB0F64" w:rsidRDefault="00FB0F64" w:rsidP="00E15326">
            <w:pPr>
              <w:rPr>
                <w:sz w:val="20"/>
                <w:szCs w:val="20"/>
              </w:rPr>
            </w:pPr>
            <w:r w:rsidRPr="00FB0F64">
              <w:rPr>
                <w:sz w:val="20"/>
                <w:szCs w:val="20"/>
              </w:rPr>
              <w:t>PS</w:t>
            </w:r>
          </w:p>
        </w:tc>
        <w:tc>
          <w:tcPr>
            <w:tcW w:w="1778" w:type="dxa"/>
          </w:tcPr>
          <w:p w14:paraId="40AA34BC" w14:textId="77777777" w:rsidR="00FB0F64" w:rsidRPr="00FB0F64" w:rsidRDefault="00FB0F64" w:rsidP="00E15326">
            <w:pPr>
              <w:rPr>
                <w:sz w:val="20"/>
                <w:szCs w:val="20"/>
              </w:rPr>
            </w:pPr>
          </w:p>
        </w:tc>
        <w:tc>
          <w:tcPr>
            <w:tcW w:w="1086" w:type="dxa"/>
          </w:tcPr>
          <w:p w14:paraId="5CB5E5DD" w14:textId="77777777" w:rsidR="00FB0F64" w:rsidRPr="00FB0F64" w:rsidRDefault="00FB0F64" w:rsidP="00E15326">
            <w:pPr>
              <w:rPr>
                <w:sz w:val="20"/>
                <w:szCs w:val="20"/>
              </w:rPr>
            </w:pPr>
          </w:p>
        </w:tc>
        <w:tc>
          <w:tcPr>
            <w:tcW w:w="2604" w:type="dxa"/>
          </w:tcPr>
          <w:p w14:paraId="494039C2" w14:textId="77777777" w:rsidR="00FB0F64" w:rsidRPr="00FB0F64" w:rsidRDefault="00FB0F64" w:rsidP="00E15326">
            <w:pPr>
              <w:rPr>
                <w:sz w:val="20"/>
                <w:szCs w:val="20"/>
              </w:rPr>
            </w:pPr>
            <w:r w:rsidRPr="00FB0F64">
              <w:rPr>
                <w:sz w:val="20"/>
                <w:szCs w:val="20"/>
              </w:rPr>
              <w:t>program flash</w:t>
            </w:r>
          </w:p>
        </w:tc>
        <w:tc>
          <w:tcPr>
            <w:tcW w:w="1224" w:type="dxa"/>
          </w:tcPr>
          <w:p w14:paraId="3FF4A596" w14:textId="77777777" w:rsidR="00FB0F64" w:rsidRPr="00FB0F64" w:rsidRDefault="00FB0F64" w:rsidP="00E15326">
            <w:pPr>
              <w:rPr>
                <w:sz w:val="20"/>
                <w:szCs w:val="20"/>
              </w:rPr>
            </w:pPr>
          </w:p>
        </w:tc>
      </w:tr>
      <w:tr w:rsidR="00FB0F64" w:rsidRPr="00FB0F64" w14:paraId="5FD8BAEA" w14:textId="77777777" w:rsidTr="00E15326">
        <w:trPr>
          <w:trHeight w:val="182"/>
        </w:trPr>
        <w:tc>
          <w:tcPr>
            <w:tcW w:w="2736" w:type="dxa"/>
          </w:tcPr>
          <w:p w14:paraId="261C963E" w14:textId="77777777" w:rsidR="00FB0F64" w:rsidRPr="00FB0F64" w:rsidRDefault="00FB0F64" w:rsidP="00E15326">
            <w:pPr>
              <w:rPr>
                <w:sz w:val="20"/>
                <w:szCs w:val="20"/>
              </w:rPr>
            </w:pPr>
            <w:r w:rsidRPr="00FB0F64">
              <w:rPr>
                <w:sz w:val="20"/>
                <w:szCs w:val="20"/>
              </w:rPr>
              <w:t>QSPI_DQ2</w:t>
            </w:r>
          </w:p>
        </w:tc>
        <w:tc>
          <w:tcPr>
            <w:tcW w:w="1766" w:type="dxa"/>
          </w:tcPr>
          <w:p w14:paraId="31BC85BE" w14:textId="77777777" w:rsidR="00FB0F64" w:rsidRPr="00FB0F64" w:rsidRDefault="00FB0F64" w:rsidP="00E15326">
            <w:pPr>
              <w:rPr>
                <w:sz w:val="20"/>
                <w:szCs w:val="20"/>
              </w:rPr>
            </w:pPr>
            <w:r w:rsidRPr="00FB0F64">
              <w:rPr>
                <w:sz w:val="20"/>
                <w:szCs w:val="20"/>
              </w:rPr>
              <w:t>PS</w:t>
            </w:r>
          </w:p>
        </w:tc>
        <w:tc>
          <w:tcPr>
            <w:tcW w:w="1778" w:type="dxa"/>
          </w:tcPr>
          <w:p w14:paraId="28638CDC" w14:textId="77777777" w:rsidR="00FB0F64" w:rsidRPr="00FB0F64" w:rsidRDefault="00FB0F64" w:rsidP="00E15326">
            <w:pPr>
              <w:rPr>
                <w:sz w:val="20"/>
                <w:szCs w:val="20"/>
              </w:rPr>
            </w:pPr>
          </w:p>
        </w:tc>
        <w:tc>
          <w:tcPr>
            <w:tcW w:w="1086" w:type="dxa"/>
          </w:tcPr>
          <w:p w14:paraId="0E1FAEAA" w14:textId="77777777" w:rsidR="00FB0F64" w:rsidRPr="00FB0F64" w:rsidRDefault="00FB0F64" w:rsidP="00E15326">
            <w:pPr>
              <w:rPr>
                <w:sz w:val="20"/>
                <w:szCs w:val="20"/>
              </w:rPr>
            </w:pPr>
          </w:p>
        </w:tc>
        <w:tc>
          <w:tcPr>
            <w:tcW w:w="2604" w:type="dxa"/>
          </w:tcPr>
          <w:p w14:paraId="707C61F5" w14:textId="77777777" w:rsidR="00FB0F64" w:rsidRPr="00FB0F64" w:rsidRDefault="00FB0F64" w:rsidP="00E15326">
            <w:pPr>
              <w:rPr>
                <w:sz w:val="20"/>
                <w:szCs w:val="20"/>
              </w:rPr>
            </w:pPr>
            <w:r w:rsidRPr="00FB0F64">
              <w:rPr>
                <w:sz w:val="20"/>
                <w:szCs w:val="20"/>
              </w:rPr>
              <w:t>program flash</w:t>
            </w:r>
          </w:p>
        </w:tc>
        <w:tc>
          <w:tcPr>
            <w:tcW w:w="1224" w:type="dxa"/>
          </w:tcPr>
          <w:p w14:paraId="6EC6E8AA" w14:textId="77777777" w:rsidR="00FB0F64" w:rsidRPr="00FB0F64" w:rsidRDefault="00FB0F64" w:rsidP="00E15326">
            <w:pPr>
              <w:rPr>
                <w:sz w:val="20"/>
                <w:szCs w:val="20"/>
              </w:rPr>
            </w:pPr>
          </w:p>
        </w:tc>
      </w:tr>
      <w:tr w:rsidR="00FB0F64" w:rsidRPr="00FB0F64" w14:paraId="66E921D6" w14:textId="77777777" w:rsidTr="00E15326">
        <w:trPr>
          <w:trHeight w:val="182"/>
        </w:trPr>
        <w:tc>
          <w:tcPr>
            <w:tcW w:w="2736" w:type="dxa"/>
          </w:tcPr>
          <w:p w14:paraId="18879846" w14:textId="77777777" w:rsidR="00FB0F64" w:rsidRPr="00FB0F64" w:rsidRDefault="00FB0F64" w:rsidP="00E15326">
            <w:pPr>
              <w:rPr>
                <w:sz w:val="20"/>
                <w:szCs w:val="20"/>
              </w:rPr>
            </w:pPr>
            <w:r w:rsidRPr="00FB0F64">
              <w:rPr>
                <w:sz w:val="20"/>
                <w:szCs w:val="20"/>
              </w:rPr>
              <w:t>QSPI_DQ3</w:t>
            </w:r>
          </w:p>
        </w:tc>
        <w:tc>
          <w:tcPr>
            <w:tcW w:w="1766" w:type="dxa"/>
          </w:tcPr>
          <w:p w14:paraId="24E9732C" w14:textId="77777777" w:rsidR="00FB0F64" w:rsidRPr="00FB0F64" w:rsidRDefault="00FB0F64" w:rsidP="00E15326">
            <w:pPr>
              <w:rPr>
                <w:sz w:val="20"/>
                <w:szCs w:val="20"/>
              </w:rPr>
            </w:pPr>
            <w:r w:rsidRPr="00FB0F64">
              <w:rPr>
                <w:sz w:val="20"/>
                <w:szCs w:val="20"/>
              </w:rPr>
              <w:t>PS</w:t>
            </w:r>
          </w:p>
        </w:tc>
        <w:tc>
          <w:tcPr>
            <w:tcW w:w="1778" w:type="dxa"/>
          </w:tcPr>
          <w:p w14:paraId="2AF42C3D" w14:textId="77777777" w:rsidR="00FB0F64" w:rsidRPr="00FB0F64" w:rsidRDefault="00FB0F64" w:rsidP="00E15326">
            <w:pPr>
              <w:rPr>
                <w:sz w:val="20"/>
                <w:szCs w:val="20"/>
              </w:rPr>
            </w:pPr>
          </w:p>
        </w:tc>
        <w:tc>
          <w:tcPr>
            <w:tcW w:w="1086" w:type="dxa"/>
          </w:tcPr>
          <w:p w14:paraId="7451DE0C" w14:textId="77777777" w:rsidR="00FB0F64" w:rsidRPr="00FB0F64" w:rsidRDefault="00FB0F64" w:rsidP="00E15326">
            <w:pPr>
              <w:rPr>
                <w:sz w:val="20"/>
                <w:szCs w:val="20"/>
              </w:rPr>
            </w:pPr>
          </w:p>
        </w:tc>
        <w:tc>
          <w:tcPr>
            <w:tcW w:w="2604" w:type="dxa"/>
          </w:tcPr>
          <w:p w14:paraId="03C073EA" w14:textId="77777777" w:rsidR="00FB0F64" w:rsidRPr="00FB0F64" w:rsidRDefault="00FB0F64" w:rsidP="00E15326">
            <w:pPr>
              <w:rPr>
                <w:sz w:val="20"/>
                <w:szCs w:val="20"/>
              </w:rPr>
            </w:pPr>
            <w:r w:rsidRPr="00FB0F64">
              <w:rPr>
                <w:sz w:val="20"/>
                <w:szCs w:val="20"/>
              </w:rPr>
              <w:t>program flash</w:t>
            </w:r>
          </w:p>
        </w:tc>
        <w:tc>
          <w:tcPr>
            <w:tcW w:w="1224" w:type="dxa"/>
          </w:tcPr>
          <w:p w14:paraId="092B8DBC" w14:textId="77777777" w:rsidR="00FB0F64" w:rsidRPr="00FB0F64" w:rsidRDefault="00FB0F64" w:rsidP="00E15326">
            <w:pPr>
              <w:rPr>
                <w:sz w:val="20"/>
                <w:szCs w:val="20"/>
              </w:rPr>
            </w:pPr>
          </w:p>
        </w:tc>
      </w:tr>
      <w:tr w:rsidR="00FB0F64" w:rsidRPr="00FB0F64" w14:paraId="4D1D0B58" w14:textId="77777777" w:rsidTr="00E15326">
        <w:trPr>
          <w:trHeight w:val="182"/>
        </w:trPr>
        <w:tc>
          <w:tcPr>
            <w:tcW w:w="2736" w:type="dxa"/>
          </w:tcPr>
          <w:p w14:paraId="18C405F5" w14:textId="77777777" w:rsidR="00FB0F64" w:rsidRPr="00FB0F64" w:rsidRDefault="00FB0F64" w:rsidP="00E15326">
            <w:pPr>
              <w:rPr>
                <w:sz w:val="20"/>
                <w:szCs w:val="20"/>
              </w:rPr>
            </w:pPr>
            <w:r w:rsidRPr="00FB0F64">
              <w:rPr>
                <w:sz w:val="20"/>
                <w:szCs w:val="20"/>
              </w:rPr>
              <w:t>QSPI_1_CLK</w:t>
            </w:r>
          </w:p>
        </w:tc>
        <w:tc>
          <w:tcPr>
            <w:tcW w:w="1766" w:type="dxa"/>
          </w:tcPr>
          <w:p w14:paraId="33253B1B" w14:textId="77777777" w:rsidR="00FB0F64" w:rsidRPr="00FB0F64" w:rsidRDefault="00FB0F64" w:rsidP="00E15326">
            <w:pPr>
              <w:rPr>
                <w:sz w:val="20"/>
                <w:szCs w:val="20"/>
              </w:rPr>
            </w:pPr>
            <w:r w:rsidRPr="00FB0F64">
              <w:rPr>
                <w:sz w:val="20"/>
                <w:szCs w:val="20"/>
              </w:rPr>
              <w:t>PS</w:t>
            </w:r>
          </w:p>
        </w:tc>
        <w:tc>
          <w:tcPr>
            <w:tcW w:w="1778" w:type="dxa"/>
          </w:tcPr>
          <w:p w14:paraId="36595001" w14:textId="77777777" w:rsidR="00FB0F64" w:rsidRPr="00FB0F64" w:rsidRDefault="00FB0F64" w:rsidP="00E15326">
            <w:pPr>
              <w:rPr>
                <w:sz w:val="20"/>
                <w:szCs w:val="20"/>
              </w:rPr>
            </w:pPr>
          </w:p>
        </w:tc>
        <w:tc>
          <w:tcPr>
            <w:tcW w:w="1086" w:type="dxa"/>
          </w:tcPr>
          <w:p w14:paraId="1B5EFDFF" w14:textId="77777777" w:rsidR="00FB0F64" w:rsidRPr="00FB0F64" w:rsidRDefault="00FB0F64" w:rsidP="00E15326">
            <w:pPr>
              <w:rPr>
                <w:sz w:val="20"/>
                <w:szCs w:val="20"/>
              </w:rPr>
            </w:pPr>
          </w:p>
        </w:tc>
        <w:tc>
          <w:tcPr>
            <w:tcW w:w="2604" w:type="dxa"/>
          </w:tcPr>
          <w:p w14:paraId="2642EBFE" w14:textId="77777777" w:rsidR="00FB0F64" w:rsidRPr="00FB0F64" w:rsidRDefault="00FB0F64" w:rsidP="00E15326">
            <w:pPr>
              <w:rPr>
                <w:sz w:val="20"/>
                <w:szCs w:val="20"/>
              </w:rPr>
            </w:pPr>
            <w:r w:rsidRPr="00FB0F64">
              <w:rPr>
                <w:sz w:val="20"/>
                <w:szCs w:val="20"/>
              </w:rPr>
              <w:t>program flash</w:t>
            </w:r>
          </w:p>
        </w:tc>
        <w:tc>
          <w:tcPr>
            <w:tcW w:w="1224" w:type="dxa"/>
          </w:tcPr>
          <w:p w14:paraId="70642645" w14:textId="77777777" w:rsidR="00FB0F64" w:rsidRPr="00FB0F64" w:rsidRDefault="00FB0F64" w:rsidP="00E15326">
            <w:pPr>
              <w:rPr>
                <w:sz w:val="20"/>
                <w:szCs w:val="20"/>
              </w:rPr>
            </w:pPr>
          </w:p>
        </w:tc>
      </w:tr>
      <w:tr w:rsidR="00FB0F64" w:rsidRPr="00FB0F64" w14:paraId="13E21B03" w14:textId="77777777" w:rsidTr="00E15326">
        <w:trPr>
          <w:trHeight w:val="182"/>
        </w:trPr>
        <w:tc>
          <w:tcPr>
            <w:tcW w:w="2736" w:type="dxa"/>
          </w:tcPr>
          <w:p w14:paraId="6E49068F" w14:textId="77777777" w:rsidR="00FB0F64" w:rsidRPr="00FB0F64" w:rsidRDefault="00FB0F64" w:rsidP="00E15326">
            <w:pPr>
              <w:rPr>
                <w:sz w:val="20"/>
                <w:szCs w:val="20"/>
              </w:rPr>
            </w:pPr>
            <w:r w:rsidRPr="00FB0F64">
              <w:rPr>
                <w:sz w:val="20"/>
                <w:szCs w:val="20"/>
              </w:rPr>
              <w:t>FAN_HALL1_fpga</w:t>
            </w:r>
          </w:p>
        </w:tc>
        <w:tc>
          <w:tcPr>
            <w:tcW w:w="1766" w:type="dxa"/>
          </w:tcPr>
          <w:p w14:paraId="028D82C1" w14:textId="77777777" w:rsidR="00FB0F64" w:rsidRPr="00FB0F64" w:rsidRDefault="00FB0F64" w:rsidP="00E15326">
            <w:pPr>
              <w:rPr>
                <w:sz w:val="20"/>
                <w:szCs w:val="20"/>
              </w:rPr>
            </w:pPr>
            <w:r w:rsidRPr="00FB0F64">
              <w:rPr>
                <w:sz w:val="20"/>
                <w:szCs w:val="20"/>
              </w:rPr>
              <w:t>PL</w:t>
            </w:r>
          </w:p>
        </w:tc>
        <w:tc>
          <w:tcPr>
            <w:tcW w:w="1778" w:type="dxa"/>
          </w:tcPr>
          <w:p w14:paraId="09DDE1AF" w14:textId="77777777" w:rsidR="00FB0F64" w:rsidRPr="00FB0F64" w:rsidRDefault="00FB0F64" w:rsidP="00E15326">
            <w:pPr>
              <w:rPr>
                <w:sz w:val="20"/>
                <w:szCs w:val="20"/>
              </w:rPr>
            </w:pPr>
            <w:r w:rsidRPr="00FB0F64">
              <w:rPr>
                <w:sz w:val="20"/>
                <w:szCs w:val="20"/>
              </w:rPr>
              <w:t>in</w:t>
            </w:r>
          </w:p>
        </w:tc>
        <w:tc>
          <w:tcPr>
            <w:tcW w:w="1086" w:type="dxa"/>
          </w:tcPr>
          <w:p w14:paraId="2027B991" w14:textId="77777777" w:rsidR="00FB0F64" w:rsidRPr="00FB0F64" w:rsidRDefault="00FB0F64" w:rsidP="00E15326">
            <w:pPr>
              <w:rPr>
                <w:sz w:val="20"/>
                <w:szCs w:val="20"/>
              </w:rPr>
            </w:pPr>
            <w:r w:rsidRPr="00FB0F64">
              <w:rPr>
                <w:sz w:val="20"/>
                <w:szCs w:val="20"/>
              </w:rPr>
              <w:t>FW</w:t>
            </w:r>
          </w:p>
        </w:tc>
        <w:tc>
          <w:tcPr>
            <w:tcW w:w="2604" w:type="dxa"/>
          </w:tcPr>
          <w:p w14:paraId="2F06A29E" w14:textId="77777777" w:rsidR="00FB0F64" w:rsidRPr="00FB0F64" w:rsidRDefault="00FB0F64" w:rsidP="00E15326">
            <w:pPr>
              <w:rPr>
                <w:sz w:val="20"/>
                <w:szCs w:val="20"/>
              </w:rPr>
            </w:pPr>
            <w:r w:rsidRPr="00FB0F64">
              <w:rPr>
                <w:sz w:val="20"/>
                <w:szCs w:val="20"/>
              </w:rPr>
              <w:t>in square wave, measure the frequency of hall sensor1 same as fan speed. Change the FAN_CTRL to bring to correct speed.  Change Hz to RPM.</w:t>
            </w:r>
          </w:p>
        </w:tc>
        <w:tc>
          <w:tcPr>
            <w:tcW w:w="1224" w:type="dxa"/>
          </w:tcPr>
          <w:p w14:paraId="2C9965C6" w14:textId="77777777" w:rsidR="00FB0F64" w:rsidRPr="00FB0F64" w:rsidRDefault="00FB0F64" w:rsidP="00E15326">
            <w:pPr>
              <w:rPr>
                <w:sz w:val="20"/>
                <w:szCs w:val="20"/>
              </w:rPr>
            </w:pPr>
            <w:r w:rsidRPr="00FB0F64">
              <w:rPr>
                <w:sz w:val="20"/>
                <w:szCs w:val="20"/>
              </w:rPr>
              <w:t>down</w:t>
            </w:r>
          </w:p>
        </w:tc>
      </w:tr>
      <w:tr w:rsidR="00FB0F64" w:rsidRPr="00FB0F64" w14:paraId="5B0BDDFB" w14:textId="77777777" w:rsidTr="00E15326">
        <w:trPr>
          <w:trHeight w:val="182"/>
        </w:trPr>
        <w:tc>
          <w:tcPr>
            <w:tcW w:w="2736" w:type="dxa"/>
          </w:tcPr>
          <w:p w14:paraId="6432F527" w14:textId="77777777" w:rsidR="00FB0F64" w:rsidRPr="00FB0F64" w:rsidRDefault="00FB0F64" w:rsidP="00E15326">
            <w:pPr>
              <w:rPr>
                <w:sz w:val="20"/>
                <w:szCs w:val="20"/>
              </w:rPr>
            </w:pPr>
            <w:r w:rsidRPr="00FB0F64">
              <w:rPr>
                <w:sz w:val="20"/>
                <w:szCs w:val="20"/>
              </w:rPr>
              <w:lastRenderedPageBreak/>
              <w:t>FAN_PG1_fpga</w:t>
            </w:r>
          </w:p>
        </w:tc>
        <w:tc>
          <w:tcPr>
            <w:tcW w:w="1766" w:type="dxa"/>
          </w:tcPr>
          <w:p w14:paraId="11F3BE10" w14:textId="77777777" w:rsidR="00FB0F64" w:rsidRPr="00FB0F64" w:rsidRDefault="00FB0F64" w:rsidP="00E15326">
            <w:pPr>
              <w:rPr>
                <w:sz w:val="20"/>
                <w:szCs w:val="20"/>
              </w:rPr>
            </w:pPr>
            <w:r w:rsidRPr="00FB0F64">
              <w:rPr>
                <w:sz w:val="20"/>
                <w:szCs w:val="20"/>
              </w:rPr>
              <w:t>PL</w:t>
            </w:r>
          </w:p>
        </w:tc>
        <w:tc>
          <w:tcPr>
            <w:tcW w:w="1778" w:type="dxa"/>
          </w:tcPr>
          <w:p w14:paraId="4ECF225C" w14:textId="77777777" w:rsidR="00FB0F64" w:rsidRPr="00FB0F64" w:rsidRDefault="00FB0F64" w:rsidP="00E15326">
            <w:pPr>
              <w:rPr>
                <w:sz w:val="20"/>
                <w:szCs w:val="20"/>
              </w:rPr>
            </w:pPr>
            <w:r w:rsidRPr="00FB0F64">
              <w:rPr>
                <w:sz w:val="20"/>
                <w:szCs w:val="20"/>
              </w:rPr>
              <w:t>in</w:t>
            </w:r>
          </w:p>
        </w:tc>
        <w:tc>
          <w:tcPr>
            <w:tcW w:w="1086" w:type="dxa"/>
          </w:tcPr>
          <w:p w14:paraId="7B660640" w14:textId="77777777" w:rsidR="00FB0F64" w:rsidRPr="00FB0F64" w:rsidRDefault="00FB0F64" w:rsidP="00E15326">
            <w:pPr>
              <w:rPr>
                <w:sz w:val="20"/>
                <w:szCs w:val="20"/>
              </w:rPr>
            </w:pPr>
            <w:r w:rsidRPr="00FB0F64">
              <w:rPr>
                <w:sz w:val="20"/>
                <w:szCs w:val="20"/>
              </w:rPr>
              <w:t>SW</w:t>
            </w:r>
          </w:p>
        </w:tc>
        <w:tc>
          <w:tcPr>
            <w:tcW w:w="2604" w:type="dxa"/>
          </w:tcPr>
          <w:p w14:paraId="140AB57F"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79E18081"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21DD77B3" w14:textId="77777777" w:rsidTr="00E15326">
        <w:trPr>
          <w:trHeight w:val="182"/>
        </w:trPr>
        <w:tc>
          <w:tcPr>
            <w:tcW w:w="2736" w:type="dxa"/>
          </w:tcPr>
          <w:p w14:paraId="714FCF9B" w14:textId="77777777" w:rsidR="00FB0F64" w:rsidRPr="00FB0F64" w:rsidRDefault="00FB0F64" w:rsidP="00E15326">
            <w:pPr>
              <w:rPr>
                <w:sz w:val="20"/>
                <w:szCs w:val="20"/>
              </w:rPr>
            </w:pPr>
            <w:r w:rsidRPr="00FB0F64">
              <w:rPr>
                <w:sz w:val="20"/>
                <w:szCs w:val="20"/>
              </w:rPr>
              <w:t>FAN_CTRL1_fpga</w:t>
            </w:r>
          </w:p>
        </w:tc>
        <w:tc>
          <w:tcPr>
            <w:tcW w:w="1766" w:type="dxa"/>
          </w:tcPr>
          <w:p w14:paraId="1DDC5CF4" w14:textId="77777777" w:rsidR="00FB0F64" w:rsidRPr="00FB0F64" w:rsidRDefault="00FB0F64" w:rsidP="00E15326">
            <w:pPr>
              <w:rPr>
                <w:sz w:val="20"/>
                <w:szCs w:val="20"/>
              </w:rPr>
            </w:pPr>
            <w:r w:rsidRPr="00FB0F64">
              <w:rPr>
                <w:sz w:val="20"/>
                <w:szCs w:val="20"/>
              </w:rPr>
              <w:t>PL</w:t>
            </w:r>
          </w:p>
        </w:tc>
        <w:tc>
          <w:tcPr>
            <w:tcW w:w="1778" w:type="dxa"/>
          </w:tcPr>
          <w:p w14:paraId="29E6C8FF" w14:textId="77777777" w:rsidR="00FB0F64" w:rsidRPr="00FB0F64" w:rsidRDefault="00FB0F64" w:rsidP="00E15326">
            <w:pPr>
              <w:rPr>
                <w:sz w:val="20"/>
                <w:szCs w:val="20"/>
              </w:rPr>
            </w:pPr>
            <w:r w:rsidRPr="00FB0F64">
              <w:rPr>
                <w:sz w:val="20"/>
                <w:szCs w:val="20"/>
              </w:rPr>
              <w:t>out</w:t>
            </w:r>
          </w:p>
        </w:tc>
        <w:tc>
          <w:tcPr>
            <w:tcW w:w="1086" w:type="dxa"/>
          </w:tcPr>
          <w:p w14:paraId="15B995A3" w14:textId="77777777" w:rsidR="00FB0F64" w:rsidRPr="00FB0F64" w:rsidRDefault="00FB0F64" w:rsidP="00E15326">
            <w:pPr>
              <w:rPr>
                <w:sz w:val="20"/>
                <w:szCs w:val="20"/>
              </w:rPr>
            </w:pPr>
            <w:r w:rsidRPr="00FB0F64">
              <w:rPr>
                <w:sz w:val="20"/>
                <w:szCs w:val="20"/>
              </w:rPr>
              <w:t>FW</w:t>
            </w:r>
          </w:p>
        </w:tc>
        <w:tc>
          <w:tcPr>
            <w:tcW w:w="2604" w:type="dxa"/>
          </w:tcPr>
          <w:p w14:paraId="0BAE4E22"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38F81F81" w14:textId="77777777" w:rsidR="00FB0F64" w:rsidRPr="00FB0F64" w:rsidRDefault="00FB0F64" w:rsidP="00E15326">
            <w:pPr>
              <w:rPr>
                <w:sz w:val="20"/>
                <w:szCs w:val="20"/>
              </w:rPr>
            </w:pPr>
          </w:p>
        </w:tc>
      </w:tr>
      <w:tr w:rsidR="00FB0F64" w:rsidRPr="00FB0F64" w14:paraId="1A171719" w14:textId="77777777" w:rsidTr="00E15326">
        <w:trPr>
          <w:trHeight w:val="182"/>
        </w:trPr>
        <w:tc>
          <w:tcPr>
            <w:tcW w:w="2736" w:type="dxa"/>
          </w:tcPr>
          <w:p w14:paraId="4845CDB7" w14:textId="77777777" w:rsidR="00FB0F64" w:rsidRPr="00FB0F64" w:rsidRDefault="00FB0F64" w:rsidP="00E15326">
            <w:pPr>
              <w:rPr>
                <w:sz w:val="20"/>
                <w:szCs w:val="20"/>
              </w:rPr>
            </w:pPr>
            <w:r w:rsidRPr="00FB0F64">
              <w:rPr>
                <w:sz w:val="20"/>
                <w:szCs w:val="20"/>
              </w:rPr>
              <w:t>FAN_EN1_fpga</w:t>
            </w:r>
          </w:p>
        </w:tc>
        <w:tc>
          <w:tcPr>
            <w:tcW w:w="1766" w:type="dxa"/>
          </w:tcPr>
          <w:p w14:paraId="38F1CE75" w14:textId="77777777" w:rsidR="00FB0F64" w:rsidRPr="00FB0F64" w:rsidRDefault="00FB0F64" w:rsidP="00E15326">
            <w:pPr>
              <w:rPr>
                <w:sz w:val="20"/>
                <w:szCs w:val="20"/>
              </w:rPr>
            </w:pPr>
            <w:r w:rsidRPr="00FB0F64">
              <w:rPr>
                <w:sz w:val="20"/>
                <w:szCs w:val="20"/>
              </w:rPr>
              <w:t>PL</w:t>
            </w:r>
          </w:p>
        </w:tc>
        <w:tc>
          <w:tcPr>
            <w:tcW w:w="1778" w:type="dxa"/>
          </w:tcPr>
          <w:p w14:paraId="2F8A2457" w14:textId="77777777" w:rsidR="00FB0F64" w:rsidRPr="00FB0F64" w:rsidRDefault="00FB0F64" w:rsidP="00E15326">
            <w:pPr>
              <w:rPr>
                <w:sz w:val="20"/>
                <w:szCs w:val="20"/>
              </w:rPr>
            </w:pPr>
            <w:r w:rsidRPr="00FB0F64">
              <w:rPr>
                <w:sz w:val="20"/>
                <w:szCs w:val="20"/>
              </w:rPr>
              <w:t>out</w:t>
            </w:r>
          </w:p>
        </w:tc>
        <w:tc>
          <w:tcPr>
            <w:tcW w:w="1086" w:type="dxa"/>
          </w:tcPr>
          <w:p w14:paraId="61A0DC2B" w14:textId="77777777" w:rsidR="00FB0F64" w:rsidRPr="00FB0F64" w:rsidRDefault="00FB0F64" w:rsidP="00E15326">
            <w:pPr>
              <w:rPr>
                <w:sz w:val="20"/>
                <w:szCs w:val="20"/>
              </w:rPr>
            </w:pPr>
            <w:r w:rsidRPr="00FB0F64">
              <w:rPr>
                <w:sz w:val="20"/>
                <w:szCs w:val="20"/>
              </w:rPr>
              <w:t>FW</w:t>
            </w:r>
          </w:p>
        </w:tc>
        <w:tc>
          <w:tcPr>
            <w:tcW w:w="2604" w:type="dxa"/>
          </w:tcPr>
          <w:p w14:paraId="732B5128"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5FD56F2E" w14:textId="77777777" w:rsidR="00FB0F64" w:rsidRPr="00FB0F64" w:rsidRDefault="00FB0F64" w:rsidP="00E15326">
            <w:pPr>
              <w:rPr>
                <w:sz w:val="20"/>
                <w:szCs w:val="20"/>
              </w:rPr>
            </w:pPr>
          </w:p>
        </w:tc>
      </w:tr>
      <w:tr w:rsidR="00FB0F64" w:rsidRPr="00FB0F64" w14:paraId="1ECB4B89" w14:textId="77777777" w:rsidTr="00E15326">
        <w:trPr>
          <w:trHeight w:val="182"/>
        </w:trPr>
        <w:tc>
          <w:tcPr>
            <w:tcW w:w="2736" w:type="dxa"/>
          </w:tcPr>
          <w:p w14:paraId="02DDD654" w14:textId="77777777" w:rsidR="00FB0F64" w:rsidRPr="00FB0F64" w:rsidRDefault="00FB0F64" w:rsidP="00E15326">
            <w:pPr>
              <w:rPr>
                <w:sz w:val="20"/>
                <w:szCs w:val="20"/>
              </w:rPr>
            </w:pPr>
            <w:r w:rsidRPr="00FB0F64">
              <w:rPr>
                <w:sz w:val="20"/>
                <w:szCs w:val="20"/>
              </w:rPr>
              <w:t>FAN_HALL2_fpga</w:t>
            </w:r>
          </w:p>
        </w:tc>
        <w:tc>
          <w:tcPr>
            <w:tcW w:w="1766" w:type="dxa"/>
          </w:tcPr>
          <w:p w14:paraId="1374097E" w14:textId="77777777" w:rsidR="00FB0F64" w:rsidRPr="00FB0F64" w:rsidRDefault="00FB0F64" w:rsidP="00E15326">
            <w:pPr>
              <w:rPr>
                <w:sz w:val="20"/>
                <w:szCs w:val="20"/>
              </w:rPr>
            </w:pPr>
            <w:r w:rsidRPr="00FB0F64">
              <w:rPr>
                <w:sz w:val="20"/>
                <w:szCs w:val="20"/>
              </w:rPr>
              <w:t>PL</w:t>
            </w:r>
          </w:p>
        </w:tc>
        <w:tc>
          <w:tcPr>
            <w:tcW w:w="1778" w:type="dxa"/>
          </w:tcPr>
          <w:p w14:paraId="659CEA5C" w14:textId="77777777" w:rsidR="00FB0F64" w:rsidRPr="00FB0F64" w:rsidRDefault="00FB0F64" w:rsidP="00E15326">
            <w:pPr>
              <w:rPr>
                <w:sz w:val="20"/>
                <w:szCs w:val="20"/>
              </w:rPr>
            </w:pPr>
            <w:r w:rsidRPr="00FB0F64">
              <w:rPr>
                <w:sz w:val="20"/>
                <w:szCs w:val="20"/>
              </w:rPr>
              <w:t>in</w:t>
            </w:r>
          </w:p>
        </w:tc>
        <w:tc>
          <w:tcPr>
            <w:tcW w:w="1086" w:type="dxa"/>
          </w:tcPr>
          <w:p w14:paraId="4FD7B61E" w14:textId="77777777" w:rsidR="00FB0F64" w:rsidRPr="00FB0F64" w:rsidRDefault="00FB0F64" w:rsidP="00E15326">
            <w:pPr>
              <w:rPr>
                <w:sz w:val="20"/>
                <w:szCs w:val="20"/>
              </w:rPr>
            </w:pPr>
            <w:r w:rsidRPr="00FB0F64">
              <w:rPr>
                <w:sz w:val="20"/>
                <w:szCs w:val="20"/>
              </w:rPr>
              <w:t>FW</w:t>
            </w:r>
          </w:p>
        </w:tc>
        <w:tc>
          <w:tcPr>
            <w:tcW w:w="2604" w:type="dxa"/>
          </w:tcPr>
          <w:p w14:paraId="21728FEA" w14:textId="77777777" w:rsidR="00FB0F64" w:rsidRPr="00FB0F64" w:rsidRDefault="00FB0F64" w:rsidP="00E15326">
            <w:pPr>
              <w:rPr>
                <w:sz w:val="20"/>
                <w:szCs w:val="20"/>
              </w:rPr>
            </w:pPr>
            <w:r w:rsidRPr="00FB0F64">
              <w:rPr>
                <w:sz w:val="20"/>
                <w:szCs w:val="20"/>
              </w:rPr>
              <w:t>in square wave, measure the frequency of hall sensor2 same as fan speed. Change the FAN_CTRL to bring to correct speed.  Change Hz to RPM.</w:t>
            </w:r>
          </w:p>
        </w:tc>
        <w:tc>
          <w:tcPr>
            <w:tcW w:w="1224" w:type="dxa"/>
          </w:tcPr>
          <w:p w14:paraId="4307D6E1" w14:textId="77777777" w:rsidR="00FB0F64" w:rsidRPr="00FB0F64" w:rsidRDefault="00FB0F64" w:rsidP="00E15326">
            <w:pPr>
              <w:rPr>
                <w:sz w:val="20"/>
                <w:szCs w:val="20"/>
              </w:rPr>
            </w:pPr>
            <w:r w:rsidRPr="00FB0F64">
              <w:rPr>
                <w:sz w:val="20"/>
                <w:szCs w:val="20"/>
              </w:rPr>
              <w:t>down</w:t>
            </w:r>
          </w:p>
        </w:tc>
      </w:tr>
      <w:tr w:rsidR="00FB0F64" w:rsidRPr="00FB0F64" w14:paraId="4D7EBE12" w14:textId="77777777" w:rsidTr="00E15326">
        <w:trPr>
          <w:trHeight w:val="182"/>
        </w:trPr>
        <w:tc>
          <w:tcPr>
            <w:tcW w:w="2736" w:type="dxa"/>
          </w:tcPr>
          <w:p w14:paraId="781D796B" w14:textId="77777777" w:rsidR="00FB0F64" w:rsidRPr="00FB0F64" w:rsidRDefault="00FB0F64" w:rsidP="00E15326">
            <w:pPr>
              <w:rPr>
                <w:sz w:val="20"/>
                <w:szCs w:val="20"/>
              </w:rPr>
            </w:pPr>
            <w:r w:rsidRPr="00FB0F64">
              <w:rPr>
                <w:sz w:val="20"/>
                <w:szCs w:val="20"/>
              </w:rPr>
              <w:t>FAN_PG2_fpga</w:t>
            </w:r>
          </w:p>
        </w:tc>
        <w:tc>
          <w:tcPr>
            <w:tcW w:w="1766" w:type="dxa"/>
          </w:tcPr>
          <w:p w14:paraId="1DC7F5FC" w14:textId="77777777" w:rsidR="00FB0F64" w:rsidRPr="00FB0F64" w:rsidRDefault="00FB0F64" w:rsidP="00E15326">
            <w:pPr>
              <w:rPr>
                <w:sz w:val="20"/>
                <w:szCs w:val="20"/>
              </w:rPr>
            </w:pPr>
            <w:r w:rsidRPr="00FB0F64">
              <w:rPr>
                <w:sz w:val="20"/>
                <w:szCs w:val="20"/>
              </w:rPr>
              <w:t>PL</w:t>
            </w:r>
          </w:p>
        </w:tc>
        <w:tc>
          <w:tcPr>
            <w:tcW w:w="1778" w:type="dxa"/>
          </w:tcPr>
          <w:p w14:paraId="1B347E9E" w14:textId="77777777" w:rsidR="00FB0F64" w:rsidRPr="00FB0F64" w:rsidRDefault="00FB0F64" w:rsidP="00E15326">
            <w:pPr>
              <w:rPr>
                <w:sz w:val="20"/>
                <w:szCs w:val="20"/>
              </w:rPr>
            </w:pPr>
            <w:r w:rsidRPr="00FB0F64">
              <w:rPr>
                <w:sz w:val="20"/>
                <w:szCs w:val="20"/>
              </w:rPr>
              <w:t>in</w:t>
            </w:r>
          </w:p>
        </w:tc>
        <w:tc>
          <w:tcPr>
            <w:tcW w:w="1086" w:type="dxa"/>
          </w:tcPr>
          <w:p w14:paraId="47EA4478" w14:textId="77777777" w:rsidR="00FB0F64" w:rsidRPr="00FB0F64" w:rsidRDefault="00FB0F64" w:rsidP="00E15326">
            <w:pPr>
              <w:rPr>
                <w:sz w:val="20"/>
                <w:szCs w:val="20"/>
              </w:rPr>
            </w:pPr>
            <w:r w:rsidRPr="00FB0F64">
              <w:rPr>
                <w:sz w:val="20"/>
                <w:szCs w:val="20"/>
              </w:rPr>
              <w:t>FW</w:t>
            </w:r>
          </w:p>
        </w:tc>
        <w:tc>
          <w:tcPr>
            <w:tcW w:w="2604" w:type="dxa"/>
          </w:tcPr>
          <w:p w14:paraId="01519DF8"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3325D590"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788C4864" w14:textId="77777777" w:rsidTr="00E15326">
        <w:trPr>
          <w:trHeight w:val="182"/>
        </w:trPr>
        <w:tc>
          <w:tcPr>
            <w:tcW w:w="2736" w:type="dxa"/>
          </w:tcPr>
          <w:p w14:paraId="124E85D5" w14:textId="77777777" w:rsidR="00FB0F64" w:rsidRPr="00FB0F64" w:rsidRDefault="00FB0F64" w:rsidP="00E15326">
            <w:pPr>
              <w:rPr>
                <w:sz w:val="20"/>
                <w:szCs w:val="20"/>
              </w:rPr>
            </w:pPr>
            <w:r w:rsidRPr="00FB0F64">
              <w:rPr>
                <w:sz w:val="20"/>
                <w:szCs w:val="20"/>
              </w:rPr>
              <w:t>FAN_CTRL2_fpga</w:t>
            </w:r>
          </w:p>
        </w:tc>
        <w:tc>
          <w:tcPr>
            <w:tcW w:w="1766" w:type="dxa"/>
          </w:tcPr>
          <w:p w14:paraId="6970EA88" w14:textId="77777777" w:rsidR="00FB0F64" w:rsidRPr="00FB0F64" w:rsidRDefault="00FB0F64" w:rsidP="00E15326">
            <w:pPr>
              <w:rPr>
                <w:sz w:val="20"/>
                <w:szCs w:val="20"/>
              </w:rPr>
            </w:pPr>
            <w:r w:rsidRPr="00FB0F64">
              <w:rPr>
                <w:sz w:val="20"/>
                <w:szCs w:val="20"/>
              </w:rPr>
              <w:t>PL</w:t>
            </w:r>
          </w:p>
        </w:tc>
        <w:tc>
          <w:tcPr>
            <w:tcW w:w="1778" w:type="dxa"/>
          </w:tcPr>
          <w:p w14:paraId="2BE25F6A" w14:textId="77777777" w:rsidR="00FB0F64" w:rsidRPr="00FB0F64" w:rsidRDefault="00FB0F64" w:rsidP="00E15326">
            <w:pPr>
              <w:rPr>
                <w:sz w:val="20"/>
                <w:szCs w:val="20"/>
              </w:rPr>
            </w:pPr>
            <w:r w:rsidRPr="00FB0F64">
              <w:rPr>
                <w:sz w:val="20"/>
                <w:szCs w:val="20"/>
              </w:rPr>
              <w:t>out</w:t>
            </w:r>
          </w:p>
        </w:tc>
        <w:tc>
          <w:tcPr>
            <w:tcW w:w="1086" w:type="dxa"/>
          </w:tcPr>
          <w:p w14:paraId="26733096" w14:textId="77777777" w:rsidR="00FB0F64" w:rsidRPr="00FB0F64" w:rsidRDefault="00FB0F64" w:rsidP="00E15326">
            <w:pPr>
              <w:rPr>
                <w:sz w:val="20"/>
                <w:szCs w:val="20"/>
              </w:rPr>
            </w:pPr>
            <w:r w:rsidRPr="00FB0F64">
              <w:rPr>
                <w:sz w:val="20"/>
                <w:szCs w:val="20"/>
              </w:rPr>
              <w:t>FW</w:t>
            </w:r>
          </w:p>
        </w:tc>
        <w:tc>
          <w:tcPr>
            <w:tcW w:w="2604" w:type="dxa"/>
          </w:tcPr>
          <w:p w14:paraId="2C1BC47C"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404D824B" w14:textId="77777777" w:rsidR="00FB0F64" w:rsidRPr="00FB0F64" w:rsidRDefault="00FB0F64" w:rsidP="00E15326">
            <w:pPr>
              <w:rPr>
                <w:sz w:val="20"/>
                <w:szCs w:val="20"/>
              </w:rPr>
            </w:pPr>
          </w:p>
        </w:tc>
      </w:tr>
      <w:tr w:rsidR="00FB0F64" w:rsidRPr="00FB0F64" w14:paraId="292AC905" w14:textId="77777777" w:rsidTr="00E15326">
        <w:trPr>
          <w:trHeight w:val="182"/>
        </w:trPr>
        <w:tc>
          <w:tcPr>
            <w:tcW w:w="2736" w:type="dxa"/>
          </w:tcPr>
          <w:p w14:paraId="38C219AB" w14:textId="77777777" w:rsidR="00FB0F64" w:rsidRPr="00FB0F64" w:rsidRDefault="00FB0F64" w:rsidP="00E15326">
            <w:pPr>
              <w:rPr>
                <w:sz w:val="20"/>
                <w:szCs w:val="20"/>
              </w:rPr>
            </w:pPr>
            <w:r w:rsidRPr="00FB0F64">
              <w:rPr>
                <w:sz w:val="20"/>
                <w:szCs w:val="20"/>
              </w:rPr>
              <w:t>FAN_EN2_fpga</w:t>
            </w:r>
          </w:p>
        </w:tc>
        <w:tc>
          <w:tcPr>
            <w:tcW w:w="1766" w:type="dxa"/>
          </w:tcPr>
          <w:p w14:paraId="095F79FC" w14:textId="77777777" w:rsidR="00FB0F64" w:rsidRPr="00FB0F64" w:rsidRDefault="00FB0F64" w:rsidP="00E15326">
            <w:pPr>
              <w:rPr>
                <w:sz w:val="20"/>
                <w:szCs w:val="20"/>
              </w:rPr>
            </w:pPr>
            <w:r w:rsidRPr="00FB0F64">
              <w:rPr>
                <w:sz w:val="20"/>
                <w:szCs w:val="20"/>
              </w:rPr>
              <w:t>PL</w:t>
            </w:r>
          </w:p>
        </w:tc>
        <w:tc>
          <w:tcPr>
            <w:tcW w:w="1778" w:type="dxa"/>
          </w:tcPr>
          <w:p w14:paraId="2ED76940" w14:textId="77777777" w:rsidR="00FB0F64" w:rsidRPr="00FB0F64" w:rsidRDefault="00FB0F64" w:rsidP="00E15326">
            <w:pPr>
              <w:rPr>
                <w:sz w:val="20"/>
                <w:szCs w:val="20"/>
              </w:rPr>
            </w:pPr>
            <w:r w:rsidRPr="00FB0F64">
              <w:rPr>
                <w:sz w:val="20"/>
                <w:szCs w:val="20"/>
              </w:rPr>
              <w:t>out</w:t>
            </w:r>
          </w:p>
        </w:tc>
        <w:tc>
          <w:tcPr>
            <w:tcW w:w="1086" w:type="dxa"/>
          </w:tcPr>
          <w:p w14:paraId="18ED98A4" w14:textId="77777777" w:rsidR="00FB0F64" w:rsidRPr="00FB0F64" w:rsidRDefault="00FB0F64" w:rsidP="00E15326">
            <w:pPr>
              <w:rPr>
                <w:sz w:val="20"/>
                <w:szCs w:val="20"/>
              </w:rPr>
            </w:pPr>
            <w:r w:rsidRPr="00FB0F64">
              <w:rPr>
                <w:sz w:val="20"/>
                <w:szCs w:val="20"/>
              </w:rPr>
              <w:t>FW</w:t>
            </w:r>
          </w:p>
        </w:tc>
        <w:tc>
          <w:tcPr>
            <w:tcW w:w="2604" w:type="dxa"/>
          </w:tcPr>
          <w:p w14:paraId="6E057DA1"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3B17037" w14:textId="77777777" w:rsidR="00FB0F64" w:rsidRPr="00FB0F64" w:rsidRDefault="00FB0F64" w:rsidP="00E15326">
            <w:pPr>
              <w:rPr>
                <w:sz w:val="20"/>
                <w:szCs w:val="20"/>
              </w:rPr>
            </w:pPr>
          </w:p>
        </w:tc>
      </w:tr>
      <w:tr w:rsidR="00FB0F64" w:rsidRPr="00FB0F64" w14:paraId="2A1CEE25" w14:textId="77777777" w:rsidTr="00E15326">
        <w:trPr>
          <w:trHeight w:val="182"/>
        </w:trPr>
        <w:tc>
          <w:tcPr>
            <w:tcW w:w="2736" w:type="dxa"/>
          </w:tcPr>
          <w:p w14:paraId="696E92E4" w14:textId="77777777" w:rsidR="00FB0F64" w:rsidRPr="00FB0F64" w:rsidRDefault="00FB0F64" w:rsidP="00E15326">
            <w:pPr>
              <w:rPr>
                <w:sz w:val="20"/>
                <w:szCs w:val="20"/>
              </w:rPr>
            </w:pPr>
            <w:r w:rsidRPr="00FB0F64">
              <w:rPr>
                <w:sz w:val="20"/>
                <w:szCs w:val="20"/>
              </w:rPr>
              <w:t>FAN_HALL3_fpga</w:t>
            </w:r>
          </w:p>
        </w:tc>
        <w:tc>
          <w:tcPr>
            <w:tcW w:w="1766" w:type="dxa"/>
          </w:tcPr>
          <w:p w14:paraId="52061902" w14:textId="77777777" w:rsidR="00FB0F64" w:rsidRPr="00FB0F64" w:rsidRDefault="00FB0F64" w:rsidP="00E15326">
            <w:pPr>
              <w:rPr>
                <w:sz w:val="20"/>
                <w:szCs w:val="20"/>
              </w:rPr>
            </w:pPr>
            <w:r w:rsidRPr="00FB0F64">
              <w:rPr>
                <w:sz w:val="20"/>
                <w:szCs w:val="20"/>
              </w:rPr>
              <w:t>PL</w:t>
            </w:r>
          </w:p>
        </w:tc>
        <w:tc>
          <w:tcPr>
            <w:tcW w:w="1778" w:type="dxa"/>
          </w:tcPr>
          <w:p w14:paraId="4EFA35F2" w14:textId="77777777" w:rsidR="00FB0F64" w:rsidRPr="00FB0F64" w:rsidRDefault="00FB0F64" w:rsidP="00E15326">
            <w:pPr>
              <w:rPr>
                <w:sz w:val="20"/>
                <w:szCs w:val="20"/>
              </w:rPr>
            </w:pPr>
            <w:r w:rsidRPr="00FB0F64">
              <w:rPr>
                <w:sz w:val="20"/>
                <w:szCs w:val="20"/>
              </w:rPr>
              <w:t>in</w:t>
            </w:r>
          </w:p>
        </w:tc>
        <w:tc>
          <w:tcPr>
            <w:tcW w:w="1086" w:type="dxa"/>
          </w:tcPr>
          <w:p w14:paraId="6FF4650B" w14:textId="77777777" w:rsidR="00FB0F64" w:rsidRPr="00FB0F64" w:rsidRDefault="00FB0F64" w:rsidP="00E15326">
            <w:pPr>
              <w:rPr>
                <w:sz w:val="20"/>
                <w:szCs w:val="20"/>
              </w:rPr>
            </w:pPr>
            <w:r w:rsidRPr="00FB0F64">
              <w:rPr>
                <w:sz w:val="20"/>
                <w:szCs w:val="20"/>
              </w:rPr>
              <w:t>FW</w:t>
            </w:r>
          </w:p>
        </w:tc>
        <w:tc>
          <w:tcPr>
            <w:tcW w:w="2604" w:type="dxa"/>
          </w:tcPr>
          <w:p w14:paraId="0DD558ED" w14:textId="77777777" w:rsidR="00FB0F64" w:rsidRPr="00FB0F64" w:rsidRDefault="00FB0F64" w:rsidP="00E15326">
            <w:pPr>
              <w:rPr>
                <w:sz w:val="20"/>
                <w:szCs w:val="20"/>
              </w:rPr>
            </w:pPr>
            <w:r w:rsidRPr="00FB0F64">
              <w:rPr>
                <w:sz w:val="20"/>
                <w:szCs w:val="20"/>
              </w:rPr>
              <w:t>in square wave, measure the frequency of hall sensor3 same as fan speed. Change the FAN_CTRL to bring to correct speed.  Change Hz to RPM.</w:t>
            </w:r>
          </w:p>
        </w:tc>
        <w:tc>
          <w:tcPr>
            <w:tcW w:w="1224" w:type="dxa"/>
          </w:tcPr>
          <w:p w14:paraId="4CC12E60" w14:textId="77777777" w:rsidR="00FB0F64" w:rsidRPr="00FB0F64" w:rsidRDefault="00FB0F64" w:rsidP="00E15326">
            <w:pPr>
              <w:rPr>
                <w:sz w:val="20"/>
                <w:szCs w:val="20"/>
              </w:rPr>
            </w:pPr>
            <w:r w:rsidRPr="00FB0F64">
              <w:rPr>
                <w:sz w:val="20"/>
                <w:szCs w:val="20"/>
              </w:rPr>
              <w:t>down</w:t>
            </w:r>
          </w:p>
        </w:tc>
      </w:tr>
      <w:tr w:rsidR="00FB0F64" w:rsidRPr="00FB0F64" w14:paraId="04FD3AFC" w14:textId="77777777" w:rsidTr="00E15326">
        <w:trPr>
          <w:trHeight w:val="182"/>
        </w:trPr>
        <w:tc>
          <w:tcPr>
            <w:tcW w:w="2736" w:type="dxa"/>
          </w:tcPr>
          <w:p w14:paraId="32E8D00B" w14:textId="77777777" w:rsidR="00FB0F64" w:rsidRPr="00FB0F64" w:rsidRDefault="00FB0F64" w:rsidP="00E15326">
            <w:pPr>
              <w:rPr>
                <w:sz w:val="20"/>
                <w:szCs w:val="20"/>
              </w:rPr>
            </w:pPr>
            <w:r w:rsidRPr="00FB0F64">
              <w:rPr>
                <w:sz w:val="20"/>
                <w:szCs w:val="20"/>
              </w:rPr>
              <w:t>FAN_PG3_fpga</w:t>
            </w:r>
          </w:p>
        </w:tc>
        <w:tc>
          <w:tcPr>
            <w:tcW w:w="1766" w:type="dxa"/>
          </w:tcPr>
          <w:p w14:paraId="2881FE3B" w14:textId="77777777" w:rsidR="00FB0F64" w:rsidRPr="00FB0F64" w:rsidRDefault="00FB0F64" w:rsidP="00E15326">
            <w:pPr>
              <w:rPr>
                <w:sz w:val="20"/>
                <w:szCs w:val="20"/>
              </w:rPr>
            </w:pPr>
            <w:r w:rsidRPr="00FB0F64">
              <w:rPr>
                <w:sz w:val="20"/>
                <w:szCs w:val="20"/>
              </w:rPr>
              <w:t>PL</w:t>
            </w:r>
          </w:p>
        </w:tc>
        <w:tc>
          <w:tcPr>
            <w:tcW w:w="1778" w:type="dxa"/>
          </w:tcPr>
          <w:p w14:paraId="1E02D4CF" w14:textId="77777777" w:rsidR="00FB0F64" w:rsidRPr="00FB0F64" w:rsidRDefault="00FB0F64" w:rsidP="00E15326">
            <w:pPr>
              <w:rPr>
                <w:sz w:val="20"/>
                <w:szCs w:val="20"/>
              </w:rPr>
            </w:pPr>
            <w:r w:rsidRPr="00FB0F64">
              <w:rPr>
                <w:sz w:val="20"/>
                <w:szCs w:val="20"/>
              </w:rPr>
              <w:t>in</w:t>
            </w:r>
          </w:p>
        </w:tc>
        <w:tc>
          <w:tcPr>
            <w:tcW w:w="1086" w:type="dxa"/>
          </w:tcPr>
          <w:p w14:paraId="6DAAC597" w14:textId="77777777" w:rsidR="00FB0F64" w:rsidRPr="00FB0F64" w:rsidRDefault="00FB0F64" w:rsidP="00E15326">
            <w:pPr>
              <w:rPr>
                <w:sz w:val="20"/>
                <w:szCs w:val="20"/>
              </w:rPr>
            </w:pPr>
            <w:r w:rsidRPr="00FB0F64">
              <w:rPr>
                <w:sz w:val="20"/>
                <w:szCs w:val="20"/>
              </w:rPr>
              <w:t>FW</w:t>
            </w:r>
          </w:p>
        </w:tc>
        <w:tc>
          <w:tcPr>
            <w:tcW w:w="2604" w:type="dxa"/>
          </w:tcPr>
          <w:p w14:paraId="4B6B1B21" w14:textId="77777777" w:rsidR="00FB0F64" w:rsidRPr="00FB0F64" w:rsidRDefault="00FB0F64" w:rsidP="00E15326">
            <w:pPr>
              <w:rPr>
                <w:sz w:val="20"/>
                <w:szCs w:val="20"/>
              </w:rPr>
            </w:pPr>
            <w:r w:rsidRPr="00FB0F64">
              <w:rPr>
                <w:rStyle w:val="cf01"/>
                <w:rFonts w:asciiTheme="majorBidi" w:hAnsiTheme="majorBidi" w:cstheme="majorBidi"/>
                <w:sz w:val="20"/>
                <w:szCs w:val="20"/>
              </w:rPr>
              <w:t>PG sent to the log file requires both PG for the fan voltage and fan speed OK.</w:t>
            </w:r>
          </w:p>
        </w:tc>
        <w:tc>
          <w:tcPr>
            <w:tcW w:w="1224" w:type="dxa"/>
          </w:tcPr>
          <w:p w14:paraId="66FCA2C5" w14:textId="77777777" w:rsidR="00FB0F64" w:rsidRPr="00FB0F64" w:rsidRDefault="00FB0F64" w:rsidP="00E15326">
            <w:pPr>
              <w:rPr>
                <w:rStyle w:val="cf01"/>
                <w:rFonts w:asciiTheme="majorBidi" w:hAnsiTheme="majorBidi" w:cstheme="majorBidi"/>
                <w:sz w:val="20"/>
                <w:szCs w:val="20"/>
              </w:rPr>
            </w:pPr>
            <w:r w:rsidRPr="00FB0F64">
              <w:rPr>
                <w:sz w:val="20"/>
                <w:szCs w:val="20"/>
              </w:rPr>
              <w:t>down</w:t>
            </w:r>
          </w:p>
        </w:tc>
      </w:tr>
      <w:tr w:rsidR="00FB0F64" w:rsidRPr="00FB0F64" w14:paraId="603A5892" w14:textId="77777777" w:rsidTr="00E15326">
        <w:trPr>
          <w:trHeight w:val="182"/>
        </w:trPr>
        <w:tc>
          <w:tcPr>
            <w:tcW w:w="2736" w:type="dxa"/>
          </w:tcPr>
          <w:p w14:paraId="01CC79BE" w14:textId="77777777" w:rsidR="00FB0F64" w:rsidRPr="00FB0F64" w:rsidRDefault="00FB0F64" w:rsidP="00E15326">
            <w:pPr>
              <w:rPr>
                <w:sz w:val="20"/>
                <w:szCs w:val="20"/>
              </w:rPr>
            </w:pPr>
            <w:r w:rsidRPr="00FB0F64">
              <w:rPr>
                <w:sz w:val="20"/>
                <w:szCs w:val="20"/>
              </w:rPr>
              <w:t>FAN_CTRL3_fpga</w:t>
            </w:r>
          </w:p>
        </w:tc>
        <w:tc>
          <w:tcPr>
            <w:tcW w:w="1766" w:type="dxa"/>
          </w:tcPr>
          <w:p w14:paraId="1C67173D" w14:textId="77777777" w:rsidR="00FB0F64" w:rsidRPr="00FB0F64" w:rsidRDefault="00FB0F64" w:rsidP="00E15326">
            <w:pPr>
              <w:rPr>
                <w:sz w:val="20"/>
                <w:szCs w:val="20"/>
              </w:rPr>
            </w:pPr>
            <w:r w:rsidRPr="00FB0F64">
              <w:rPr>
                <w:sz w:val="20"/>
                <w:szCs w:val="20"/>
              </w:rPr>
              <w:t>PL</w:t>
            </w:r>
          </w:p>
        </w:tc>
        <w:tc>
          <w:tcPr>
            <w:tcW w:w="1778" w:type="dxa"/>
          </w:tcPr>
          <w:p w14:paraId="39F32EE4" w14:textId="77777777" w:rsidR="00FB0F64" w:rsidRPr="00FB0F64" w:rsidRDefault="00FB0F64" w:rsidP="00E15326">
            <w:pPr>
              <w:rPr>
                <w:sz w:val="20"/>
                <w:szCs w:val="20"/>
              </w:rPr>
            </w:pPr>
            <w:r w:rsidRPr="00FB0F64">
              <w:rPr>
                <w:sz w:val="20"/>
                <w:szCs w:val="20"/>
              </w:rPr>
              <w:t>out</w:t>
            </w:r>
          </w:p>
        </w:tc>
        <w:tc>
          <w:tcPr>
            <w:tcW w:w="1086" w:type="dxa"/>
          </w:tcPr>
          <w:p w14:paraId="415AC65B" w14:textId="77777777" w:rsidR="00FB0F64" w:rsidRPr="00FB0F64" w:rsidRDefault="00FB0F64" w:rsidP="00E15326">
            <w:pPr>
              <w:rPr>
                <w:sz w:val="20"/>
                <w:szCs w:val="20"/>
              </w:rPr>
            </w:pPr>
            <w:r w:rsidRPr="00FB0F64">
              <w:rPr>
                <w:sz w:val="20"/>
                <w:szCs w:val="20"/>
              </w:rPr>
              <w:t>FW</w:t>
            </w:r>
          </w:p>
        </w:tc>
        <w:tc>
          <w:tcPr>
            <w:tcW w:w="2604" w:type="dxa"/>
          </w:tcPr>
          <w:p w14:paraId="52786F9E" w14:textId="77777777" w:rsidR="00FB0F64" w:rsidRPr="00FB0F64" w:rsidRDefault="00FB0F64" w:rsidP="00E15326">
            <w:pPr>
              <w:rPr>
                <w:rStyle w:val="cf01"/>
                <w:rFonts w:asciiTheme="majorBidi" w:hAnsiTheme="majorBidi" w:cstheme="majorBidi"/>
                <w:sz w:val="20"/>
                <w:szCs w:val="20"/>
              </w:rPr>
            </w:pPr>
            <w:r w:rsidRPr="00FB0F64">
              <w:rPr>
                <w:sz w:val="20"/>
                <w:szCs w:val="20"/>
              </w:rPr>
              <w:t>in square wave, measure the frequency. Change the FAN_CTRL to bring to correct speed.</w:t>
            </w:r>
          </w:p>
        </w:tc>
        <w:tc>
          <w:tcPr>
            <w:tcW w:w="1224" w:type="dxa"/>
          </w:tcPr>
          <w:p w14:paraId="715EE314" w14:textId="77777777" w:rsidR="00FB0F64" w:rsidRPr="00FB0F64" w:rsidRDefault="00FB0F64" w:rsidP="00E15326">
            <w:pPr>
              <w:rPr>
                <w:sz w:val="20"/>
                <w:szCs w:val="20"/>
              </w:rPr>
            </w:pPr>
          </w:p>
        </w:tc>
      </w:tr>
      <w:tr w:rsidR="00FB0F64" w:rsidRPr="00FB0F64" w14:paraId="3FDC68EF" w14:textId="77777777" w:rsidTr="00E15326">
        <w:trPr>
          <w:trHeight w:val="182"/>
        </w:trPr>
        <w:tc>
          <w:tcPr>
            <w:tcW w:w="2736" w:type="dxa"/>
          </w:tcPr>
          <w:p w14:paraId="3964BEDE" w14:textId="77777777" w:rsidR="00FB0F64" w:rsidRPr="00FB0F64" w:rsidRDefault="00FB0F64" w:rsidP="00E15326">
            <w:pPr>
              <w:rPr>
                <w:sz w:val="20"/>
                <w:szCs w:val="20"/>
              </w:rPr>
            </w:pPr>
            <w:r w:rsidRPr="00FB0F64">
              <w:rPr>
                <w:sz w:val="20"/>
                <w:szCs w:val="20"/>
              </w:rPr>
              <w:t>FAN_EN3_fpga</w:t>
            </w:r>
          </w:p>
        </w:tc>
        <w:tc>
          <w:tcPr>
            <w:tcW w:w="1766" w:type="dxa"/>
          </w:tcPr>
          <w:p w14:paraId="68FB1EB7" w14:textId="77777777" w:rsidR="00FB0F64" w:rsidRPr="00FB0F64" w:rsidRDefault="00FB0F64" w:rsidP="00E15326">
            <w:pPr>
              <w:rPr>
                <w:sz w:val="20"/>
                <w:szCs w:val="20"/>
              </w:rPr>
            </w:pPr>
            <w:r w:rsidRPr="00FB0F64">
              <w:rPr>
                <w:sz w:val="20"/>
                <w:szCs w:val="20"/>
              </w:rPr>
              <w:t>PL</w:t>
            </w:r>
          </w:p>
        </w:tc>
        <w:tc>
          <w:tcPr>
            <w:tcW w:w="1778" w:type="dxa"/>
          </w:tcPr>
          <w:p w14:paraId="04D64B0B" w14:textId="77777777" w:rsidR="00FB0F64" w:rsidRPr="00FB0F64" w:rsidRDefault="00FB0F64" w:rsidP="00E15326">
            <w:pPr>
              <w:rPr>
                <w:sz w:val="20"/>
                <w:szCs w:val="20"/>
              </w:rPr>
            </w:pPr>
            <w:r w:rsidRPr="00FB0F64">
              <w:rPr>
                <w:sz w:val="20"/>
                <w:szCs w:val="20"/>
              </w:rPr>
              <w:t>out</w:t>
            </w:r>
          </w:p>
        </w:tc>
        <w:tc>
          <w:tcPr>
            <w:tcW w:w="1086" w:type="dxa"/>
          </w:tcPr>
          <w:p w14:paraId="2C09A270" w14:textId="77777777" w:rsidR="00FB0F64" w:rsidRPr="00FB0F64" w:rsidRDefault="00FB0F64" w:rsidP="00E15326">
            <w:pPr>
              <w:rPr>
                <w:sz w:val="20"/>
                <w:szCs w:val="20"/>
              </w:rPr>
            </w:pPr>
            <w:r w:rsidRPr="00FB0F64">
              <w:rPr>
                <w:sz w:val="20"/>
                <w:szCs w:val="20"/>
              </w:rPr>
              <w:t>FW</w:t>
            </w:r>
          </w:p>
        </w:tc>
        <w:tc>
          <w:tcPr>
            <w:tcW w:w="2604" w:type="dxa"/>
          </w:tcPr>
          <w:p w14:paraId="08A97A6F" w14:textId="77777777" w:rsidR="00FB0F64" w:rsidRPr="00FB0F64" w:rsidRDefault="00FB0F64" w:rsidP="00E15326">
            <w:pPr>
              <w:rPr>
                <w:sz w:val="20"/>
                <w:szCs w:val="20"/>
              </w:rPr>
            </w:pPr>
            <w:r w:rsidRPr="00FB0F64">
              <w:rPr>
                <w:sz w:val="20"/>
                <w:szCs w:val="20"/>
              </w:rPr>
              <w:t>in square wave, measure the frequency. Change the FAN_CTRL to bring to correct speed.</w:t>
            </w:r>
          </w:p>
        </w:tc>
        <w:tc>
          <w:tcPr>
            <w:tcW w:w="1224" w:type="dxa"/>
          </w:tcPr>
          <w:p w14:paraId="68CA9C55" w14:textId="77777777" w:rsidR="00FB0F64" w:rsidRPr="00FB0F64" w:rsidRDefault="00FB0F64" w:rsidP="00E15326">
            <w:pPr>
              <w:rPr>
                <w:sz w:val="20"/>
                <w:szCs w:val="20"/>
              </w:rPr>
            </w:pPr>
          </w:p>
        </w:tc>
      </w:tr>
      <w:tr w:rsidR="00FB0F64" w:rsidRPr="00FB0F64" w14:paraId="6CD2ED48" w14:textId="77777777" w:rsidTr="00E15326">
        <w:trPr>
          <w:trHeight w:val="182"/>
        </w:trPr>
        <w:tc>
          <w:tcPr>
            <w:tcW w:w="2736" w:type="dxa"/>
          </w:tcPr>
          <w:p w14:paraId="05B25C90" w14:textId="77777777" w:rsidR="00FB0F64" w:rsidRPr="00FB0F64" w:rsidRDefault="00FB0F64" w:rsidP="00E15326">
            <w:pPr>
              <w:rPr>
                <w:sz w:val="20"/>
                <w:szCs w:val="20"/>
              </w:rPr>
            </w:pPr>
            <w:r w:rsidRPr="00FB0F64">
              <w:rPr>
                <w:sz w:val="20"/>
                <w:szCs w:val="20"/>
              </w:rPr>
              <w:t>ETH_TX_CLK</w:t>
            </w:r>
          </w:p>
        </w:tc>
        <w:tc>
          <w:tcPr>
            <w:tcW w:w="1766" w:type="dxa"/>
          </w:tcPr>
          <w:p w14:paraId="2695BB95" w14:textId="77777777" w:rsidR="00FB0F64" w:rsidRPr="00FB0F64" w:rsidRDefault="00FB0F64" w:rsidP="00E15326">
            <w:pPr>
              <w:rPr>
                <w:sz w:val="20"/>
                <w:szCs w:val="20"/>
              </w:rPr>
            </w:pPr>
            <w:r w:rsidRPr="00FB0F64">
              <w:rPr>
                <w:sz w:val="20"/>
                <w:szCs w:val="20"/>
              </w:rPr>
              <w:t>PS</w:t>
            </w:r>
          </w:p>
        </w:tc>
        <w:tc>
          <w:tcPr>
            <w:tcW w:w="1778" w:type="dxa"/>
          </w:tcPr>
          <w:p w14:paraId="594A109B" w14:textId="77777777" w:rsidR="00FB0F64" w:rsidRPr="00FB0F64" w:rsidRDefault="00FB0F64" w:rsidP="00E15326">
            <w:pPr>
              <w:rPr>
                <w:sz w:val="20"/>
                <w:szCs w:val="20"/>
              </w:rPr>
            </w:pPr>
          </w:p>
        </w:tc>
        <w:tc>
          <w:tcPr>
            <w:tcW w:w="1086" w:type="dxa"/>
          </w:tcPr>
          <w:p w14:paraId="096BDD1C" w14:textId="77777777" w:rsidR="00FB0F64" w:rsidRPr="00FB0F64" w:rsidRDefault="00FB0F64" w:rsidP="00E15326">
            <w:pPr>
              <w:rPr>
                <w:sz w:val="20"/>
                <w:szCs w:val="20"/>
              </w:rPr>
            </w:pPr>
          </w:p>
        </w:tc>
        <w:tc>
          <w:tcPr>
            <w:tcW w:w="2604" w:type="dxa"/>
          </w:tcPr>
          <w:p w14:paraId="0A0E23A3" w14:textId="77777777" w:rsidR="00FB0F64" w:rsidRPr="00FB0F64" w:rsidRDefault="00FB0F64" w:rsidP="00E15326">
            <w:pPr>
              <w:rPr>
                <w:sz w:val="20"/>
                <w:szCs w:val="20"/>
              </w:rPr>
            </w:pPr>
          </w:p>
        </w:tc>
        <w:tc>
          <w:tcPr>
            <w:tcW w:w="1224" w:type="dxa"/>
          </w:tcPr>
          <w:p w14:paraId="5B79DAFC" w14:textId="77777777" w:rsidR="00FB0F64" w:rsidRPr="00FB0F64" w:rsidRDefault="00FB0F64" w:rsidP="00E15326">
            <w:pPr>
              <w:rPr>
                <w:sz w:val="20"/>
                <w:szCs w:val="20"/>
              </w:rPr>
            </w:pPr>
          </w:p>
        </w:tc>
      </w:tr>
      <w:tr w:rsidR="00FB0F64" w:rsidRPr="00FB0F64" w14:paraId="317CAC53" w14:textId="77777777" w:rsidTr="00E15326">
        <w:trPr>
          <w:trHeight w:val="182"/>
        </w:trPr>
        <w:tc>
          <w:tcPr>
            <w:tcW w:w="2736" w:type="dxa"/>
          </w:tcPr>
          <w:p w14:paraId="72E5C708" w14:textId="77777777" w:rsidR="00FB0F64" w:rsidRPr="00FB0F64" w:rsidRDefault="00FB0F64" w:rsidP="00E15326">
            <w:pPr>
              <w:rPr>
                <w:sz w:val="20"/>
                <w:szCs w:val="20"/>
              </w:rPr>
            </w:pPr>
            <w:r w:rsidRPr="00FB0F64">
              <w:rPr>
                <w:sz w:val="20"/>
                <w:szCs w:val="20"/>
              </w:rPr>
              <w:t xml:space="preserve">ETH_TXD0  </w:t>
            </w:r>
          </w:p>
        </w:tc>
        <w:tc>
          <w:tcPr>
            <w:tcW w:w="1766" w:type="dxa"/>
          </w:tcPr>
          <w:p w14:paraId="7411830D" w14:textId="77777777" w:rsidR="00FB0F64" w:rsidRPr="00FB0F64" w:rsidRDefault="00FB0F64" w:rsidP="00E15326">
            <w:pPr>
              <w:rPr>
                <w:color w:val="000000"/>
                <w:sz w:val="20"/>
                <w:szCs w:val="20"/>
              </w:rPr>
            </w:pPr>
            <w:r w:rsidRPr="00FB0F64">
              <w:rPr>
                <w:sz w:val="20"/>
                <w:szCs w:val="20"/>
              </w:rPr>
              <w:t>PS</w:t>
            </w:r>
          </w:p>
        </w:tc>
        <w:tc>
          <w:tcPr>
            <w:tcW w:w="1778" w:type="dxa"/>
          </w:tcPr>
          <w:p w14:paraId="5EDD8162" w14:textId="77777777" w:rsidR="00FB0F64" w:rsidRPr="00FB0F64" w:rsidRDefault="00FB0F64" w:rsidP="00E15326">
            <w:pPr>
              <w:rPr>
                <w:sz w:val="20"/>
                <w:szCs w:val="20"/>
              </w:rPr>
            </w:pPr>
          </w:p>
        </w:tc>
        <w:tc>
          <w:tcPr>
            <w:tcW w:w="1086" w:type="dxa"/>
          </w:tcPr>
          <w:p w14:paraId="72B96996" w14:textId="77777777" w:rsidR="00FB0F64" w:rsidRPr="00FB0F64" w:rsidRDefault="00FB0F64" w:rsidP="00E15326">
            <w:pPr>
              <w:rPr>
                <w:sz w:val="20"/>
                <w:szCs w:val="20"/>
              </w:rPr>
            </w:pPr>
          </w:p>
        </w:tc>
        <w:tc>
          <w:tcPr>
            <w:tcW w:w="2604" w:type="dxa"/>
          </w:tcPr>
          <w:p w14:paraId="4E14894A" w14:textId="77777777" w:rsidR="00FB0F64" w:rsidRPr="00FB0F64" w:rsidRDefault="00FB0F64" w:rsidP="00E15326">
            <w:pPr>
              <w:rPr>
                <w:sz w:val="20"/>
                <w:szCs w:val="20"/>
              </w:rPr>
            </w:pPr>
          </w:p>
        </w:tc>
        <w:tc>
          <w:tcPr>
            <w:tcW w:w="1224" w:type="dxa"/>
          </w:tcPr>
          <w:p w14:paraId="04E3C802" w14:textId="77777777" w:rsidR="00FB0F64" w:rsidRPr="00FB0F64" w:rsidRDefault="00FB0F64" w:rsidP="00E15326">
            <w:pPr>
              <w:rPr>
                <w:sz w:val="20"/>
                <w:szCs w:val="20"/>
              </w:rPr>
            </w:pPr>
          </w:p>
        </w:tc>
      </w:tr>
      <w:tr w:rsidR="00FB0F64" w:rsidRPr="00FB0F64" w14:paraId="6102E689" w14:textId="77777777" w:rsidTr="00E15326">
        <w:trPr>
          <w:trHeight w:val="182"/>
        </w:trPr>
        <w:tc>
          <w:tcPr>
            <w:tcW w:w="2736" w:type="dxa"/>
          </w:tcPr>
          <w:p w14:paraId="16EBBD74" w14:textId="77777777" w:rsidR="00FB0F64" w:rsidRPr="00FB0F64" w:rsidRDefault="00FB0F64" w:rsidP="00E15326">
            <w:pPr>
              <w:rPr>
                <w:sz w:val="20"/>
                <w:szCs w:val="20"/>
              </w:rPr>
            </w:pPr>
            <w:r w:rsidRPr="00FB0F64">
              <w:rPr>
                <w:sz w:val="20"/>
                <w:szCs w:val="20"/>
              </w:rPr>
              <w:t xml:space="preserve">ETH_TXD1  </w:t>
            </w:r>
          </w:p>
        </w:tc>
        <w:tc>
          <w:tcPr>
            <w:tcW w:w="1766" w:type="dxa"/>
          </w:tcPr>
          <w:p w14:paraId="6CCFC1B0" w14:textId="77777777" w:rsidR="00FB0F64" w:rsidRPr="00FB0F64" w:rsidRDefault="00FB0F64" w:rsidP="00E15326">
            <w:pPr>
              <w:rPr>
                <w:sz w:val="20"/>
                <w:szCs w:val="20"/>
              </w:rPr>
            </w:pPr>
            <w:r w:rsidRPr="00FB0F64">
              <w:rPr>
                <w:sz w:val="20"/>
                <w:szCs w:val="20"/>
              </w:rPr>
              <w:t>PS</w:t>
            </w:r>
          </w:p>
        </w:tc>
        <w:tc>
          <w:tcPr>
            <w:tcW w:w="1778" w:type="dxa"/>
          </w:tcPr>
          <w:p w14:paraId="79465FC4" w14:textId="77777777" w:rsidR="00FB0F64" w:rsidRPr="00FB0F64" w:rsidRDefault="00FB0F64" w:rsidP="00E15326">
            <w:pPr>
              <w:rPr>
                <w:sz w:val="20"/>
                <w:szCs w:val="20"/>
              </w:rPr>
            </w:pPr>
          </w:p>
        </w:tc>
        <w:tc>
          <w:tcPr>
            <w:tcW w:w="1086" w:type="dxa"/>
          </w:tcPr>
          <w:p w14:paraId="1BD4D286" w14:textId="77777777" w:rsidR="00FB0F64" w:rsidRPr="00FB0F64" w:rsidRDefault="00FB0F64" w:rsidP="00E15326">
            <w:pPr>
              <w:rPr>
                <w:sz w:val="20"/>
                <w:szCs w:val="20"/>
              </w:rPr>
            </w:pPr>
          </w:p>
        </w:tc>
        <w:tc>
          <w:tcPr>
            <w:tcW w:w="2604" w:type="dxa"/>
          </w:tcPr>
          <w:p w14:paraId="4E9D1CF2" w14:textId="77777777" w:rsidR="00FB0F64" w:rsidRPr="00FB0F64" w:rsidRDefault="00FB0F64" w:rsidP="00E15326">
            <w:pPr>
              <w:rPr>
                <w:sz w:val="20"/>
                <w:szCs w:val="20"/>
              </w:rPr>
            </w:pPr>
          </w:p>
        </w:tc>
        <w:tc>
          <w:tcPr>
            <w:tcW w:w="1224" w:type="dxa"/>
          </w:tcPr>
          <w:p w14:paraId="7C6C4794" w14:textId="77777777" w:rsidR="00FB0F64" w:rsidRPr="00FB0F64" w:rsidRDefault="00FB0F64" w:rsidP="00E15326">
            <w:pPr>
              <w:rPr>
                <w:sz w:val="20"/>
                <w:szCs w:val="20"/>
              </w:rPr>
            </w:pPr>
          </w:p>
        </w:tc>
      </w:tr>
      <w:tr w:rsidR="00FB0F64" w:rsidRPr="00FB0F64" w14:paraId="4807B6D2" w14:textId="77777777" w:rsidTr="00E15326">
        <w:trPr>
          <w:trHeight w:val="182"/>
        </w:trPr>
        <w:tc>
          <w:tcPr>
            <w:tcW w:w="2736" w:type="dxa"/>
          </w:tcPr>
          <w:p w14:paraId="4752F3A8" w14:textId="77777777" w:rsidR="00FB0F64" w:rsidRPr="00FB0F64" w:rsidRDefault="00FB0F64" w:rsidP="00E15326">
            <w:pPr>
              <w:rPr>
                <w:sz w:val="20"/>
                <w:szCs w:val="20"/>
              </w:rPr>
            </w:pPr>
            <w:r w:rsidRPr="00FB0F64">
              <w:rPr>
                <w:sz w:val="20"/>
                <w:szCs w:val="20"/>
              </w:rPr>
              <w:t>ETH_TXD2</w:t>
            </w:r>
          </w:p>
        </w:tc>
        <w:tc>
          <w:tcPr>
            <w:tcW w:w="1766" w:type="dxa"/>
          </w:tcPr>
          <w:p w14:paraId="545A3E5C" w14:textId="77777777" w:rsidR="00FB0F64" w:rsidRPr="00FB0F64" w:rsidRDefault="00FB0F64" w:rsidP="00E15326">
            <w:pPr>
              <w:rPr>
                <w:sz w:val="20"/>
                <w:szCs w:val="20"/>
              </w:rPr>
            </w:pPr>
            <w:r w:rsidRPr="00FB0F64">
              <w:rPr>
                <w:sz w:val="20"/>
                <w:szCs w:val="20"/>
              </w:rPr>
              <w:t>PS</w:t>
            </w:r>
          </w:p>
        </w:tc>
        <w:tc>
          <w:tcPr>
            <w:tcW w:w="1778" w:type="dxa"/>
          </w:tcPr>
          <w:p w14:paraId="25173075" w14:textId="77777777" w:rsidR="00FB0F64" w:rsidRPr="00FB0F64" w:rsidRDefault="00FB0F64" w:rsidP="00E15326">
            <w:pPr>
              <w:rPr>
                <w:sz w:val="20"/>
                <w:szCs w:val="20"/>
              </w:rPr>
            </w:pPr>
          </w:p>
        </w:tc>
        <w:tc>
          <w:tcPr>
            <w:tcW w:w="1086" w:type="dxa"/>
          </w:tcPr>
          <w:p w14:paraId="05AAB49A" w14:textId="77777777" w:rsidR="00FB0F64" w:rsidRPr="00FB0F64" w:rsidRDefault="00FB0F64" w:rsidP="00E15326">
            <w:pPr>
              <w:rPr>
                <w:sz w:val="20"/>
                <w:szCs w:val="20"/>
              </w:rPr>
            </w:pPr>
          </w:p>
        </w:tc>
        <w:tc>
          <w:tcPr>
            <w:tcW w:w="2604" w:type="dxa"/>
          </w:tcPr>
          <w:p w14:paraId="00DF1EFD" w14:textId="77777777" w:rsidR="00FB0F64" w:rsidRPr="00FB0F64" w:rsidRDefault="00FB0F64" w:rsidP="00E15326">
            <w:pPr>
              <w:rPr>
                <w:sz w:val="20"/>
                <w:szCs w:val="20"/>
              </w:rPr>
            </w:pPr>
          </w:p>
        </w:tc>
        <w:tc>
          <w:tcPr>
            <w:tcW w:w="1224" w:type="dxa"/>
          </w:tcPr>
          <w:p w14:paraId="0AB47561" w14:textId="77777777" w:rsidR="00FB0F64" w:rsidRPr="00FB0F64" w:rsidRDefault="00FB0F64" w:rsidP="00E15326">
            <w:pPr>
              <w:rPr>
                <w:sz w:val="20"/>
                <w:szCs w:val="20"/>
              </w:rPr>
            </w:pPr>
          </w:p>
        </w:tc>
      </w:tr>
      <w:tr w:rsidR="00FB0F64" w:rsidRPr="00FB0F64" w14:paraId="7FBA27BF" w14:textId="77777777" w:rsidTr="00E15326">
        <w:trPr>
          <w:trHeight w:val="182"/>
        </w:trPr>
        <w:tc>
          <w:tcPr>
            <w:tcW w:w="2736" w:type="dxa"/>
          </w:tcPr>
          <w:p w14:paraId="6AFD7E8D" w14:textId="77777777" w:rsidR="00FB0F64" w:rsidRPr="00FB0F64" w:rsidRDefault="00FB0F64" w:rsidP="00E15326">
            <w:pPr>
              <w:rPr>
                <w:sz w:val="20"/>
                <w:szCs w:val="20"/>
              </w:rPr>
            </w:pPr>
            <w:r w:rsidRPr="00FB0F64">
              <w:rPr>
                <w:sz w:val="20"/>
                <w:szCs w:val="20"/>
              </w:rPr>
              <w:t xml:space="preserve">ETH_TXD3   </w:t>
            </w:r>
          </w:p>
        </w:tc>
        <w:tc>
          <w:tcPr>
            <w:tcW w:w="1766" w:type="dxa"/>
          </w:tcPr>
          <w:p w14:paraId="19ECCABB" w14:textId="77777777" w:rsidR="00FB0F64" w:rsidRPr="00FB0F64" w:rsidRDefault="00FB0F64" w:rsidP="00E15326">
            <w:pPr>
              <w:rPr>
                <w:sz w:val="20"/>
                <w:szCs w:val="20"/>
              </w:rPr>
            </w:pPr>
            <w:r w:rsidRPr="00FB0F64">
              <w:rPr>
                <w:sz w:val="20"/>
                <w:szCs w:val="20"/>
              </w:rPr>
              <w:t>PS</w:t>
            </w:r>
          </w:p>
        </w:tc>
        <w:tc>
          <w:tcPr>
            <w:tcW w:w="1778" w:type="dxa"/>
          </w:tcPr>
          <w:p w14:paraId="2C2A23CE" w14:textId="77777777" w:rsidR="00FB0F64" w:rsidRPr="00FB0F64" w:rsidRDefault="00FB0F64" w:rsidP="00E15326">
            <w:pPr>
              <w:rPr>
                <w:sz w:val="20"/>
                <w:szCs w:val="20"/>
              </w:rPr>
            </w:pPr>
          </w:p>
        </w:tc>
        <w:tc>
          <w:tcPr>
            <w:tcW w:w="1086" w:type="dxa"/>
          </w:tcPr>
          <w:p w14:paraId="67AC4E54" w14:textId="77777777" w:rsidR="00FB0F64" w:rsidRPr="00FB0F64" w:rsidRDefault="00FB0F64" w:rsidP="00E15326">
            <w:pPr>
              <w:rPr>
                <w:sz w:val="20"/>
                <w:szCs w:val="20"/>
              </w:rPr>
            </w:pPr>
          </w:p>
        </w:tc>
        <w:tc>
          <w:tcPr>
            <w:tcW w:w="2604" w:type="dxa"/>
          </w:tcPr>
          <w:p w14:paraId="5845EB11" w14:textId="77777777" w:rsidR="00FB0F64" w:rsidRPr="00FB0F64" w:rsidRDefault="00FB0F64" w:rsidP="00E15326">
            <w:pPr>
              <w:rPr>
                <w:sz w:val="20"/>
                <w:szCs w:val="20"/>
              </w:rPr>
            </w:pPr>
          </w:p>
        </w:tc>
        <w:tc>
          <w:tcPr>
            <w:tcW w:w="1224" w:type="dxa"/>
          </w:tcPr>
          <w:p w14:paraId="0D57E35D" w14:textId="77777777" w:rsidR="00FB0F64" w:rsidRPr="00FB0F64" w:rsidRDefault="00FB0F64" w:rsidP="00E15326">
            <w:pPr>
              <w:rPr>
                <w:sz w:val="20"/>
                <w:szCs w:val="20"/>
              </w:rPr>
            </w:pPr>
          </w:p>
        </w:tc>
      </w:tr>
      <w:tr w:rsidR="00FB0F64" w:rsidRPr="00FB0F64" w14:paraId="7D3F7E04" w14:textId="77777777" w:rsidTr="00E15326">
        <w:trPr>
          <w:trHeight w:val="182"/>
        </w:trPr>
        <w:tc>
          <w:tcPr>
            <w:tcW w:w="2736" w:type="dxa"/>
          </w:tcPr>
          <w:p w14:paraId="2393B6BC" w14:textId="77777777" w:rsidR="00FB0F64" w:rsidRPr="00FB0F64" w:rsidRDefault="00FB0F64" w:rsidP="00E15326">
            <w:pPr>
              <w:rPr>
                <w:color w:val="000000"/>
                <w:sz w:val="20"/>
                <w:szCs w:val="20"/>
              </w:rPr>
            </w:pPr>
            <w:r w:rsidRPr="00FB0F64">
              <w:rPr>
                <w:sz w:val="20"/>
                <w:szCs w:val="20"/>
              </w:rPr>
              <w:t>ETH_TX_CTRL</w:t>
            </w:r>
          </w:p>
        </w:tc>
        <w:tc>
          <w:tcPr>
            <w:tcW w:w="1766" w:type="dxa"/>
          </w:tcPr>
          <w:p w14:paraId="74D616F2" w14:textId="77777777" w:rsidR="00FB0F64" w:rsidRPr="00FB0F64" w:rsidRDefault="00FB0F64" w:rsidP="00E15326">
            <w:pPr>
              <w:rPr>
                <w:sz w:val="20"/>
                <w:szCs w:val="20"/>
              </w:rPr>
            </w:pPr>
            <w:r w:rsidRPr="00FB0F64">
              <w:rPr>
                <w:sz w:val="20"/>
                <w:szCs w:val="20"/>
              </w:rPr>
              <w:t>PS</w:t>
            </w:r>
          </w:p>
        </w:tc>
        <w:tc>
          <w:tcPr>
            <w:tcW w:w="1778" w:type="dxa"/>
          </w:tcPr>
          <w:p w14:paraId="543B3B26" w14:textId="77777777" w:rsidR="00FB0F64" w:rsidRPr="00FB0F64" w:rsidRDefault="00FB0F64" w:rsidP="00E15326">
            <w:pPr>
              <w:rPr>
                <w:sz w:val="20"/>
                <w:szCs w:val="20"/>
              </w:rPr>
            </w:pPr>
          </w:p>
        </w:tc>
        <w:tc>
          <w:tcPr>
            <w:tcW w:w="1086" w:type="dxa"/>
          </w:tcPr>
          <w:p w14:paraId="7F58F6BE" w14:textId="77777777" w:rsidR="00FB0F64" w:rsidRPr="00FB0F64" w:rsidRDefault="00FB0F64" w:rsidP="00E15326">
            <w:pPr>
              <w:rPr>
                <w:sz w:val="20"/>
                <w:szCs w:val="20"/>
              </w:rPr>
            </w:pPr>
          </w:p>
        </w:tc>
        <w:tc>
          <w:tcPr>
            <w:tcW w:w="2604" w:type="dxa"/>
          </w:tcPr>
          <w:p w14:paraId="12FEE457" w14:textId="77777777" w:rsidR="00FB0F64" w:rsidRPr="00FB0F64" w:rsidRDefault="00FB0F64" w:rsidP="00E15326">
            <w:pPr>
              <w:rPr>
                <w:sz w:val="20"/>
                <w:szCs w:val="20"/>
              </w:rPr>
            </w:pPr>
          </w:p>
        </w:tc>
        <w:tc>
          <w:tcPr>
            <w:tcW w:w="1224" w:type="dxa"/>
          </w:tcPr>
          <w:p w14:paraId="578AA742" w14:textId="77777777" w:rsidR="00FB0F64" w:rsidRPr="00FB0F64" w:rsidRDefault="00FB0F64" w:rsidP="00E15326">
            <w:pPr>
              <w:rPr>
                <w:sz w:val="20"/>
                <w:szCs w:val="20"/>
              </w:rPr>
            </w:pPr>
          </w:p>
        </w:tc>
      </w:tr>
      <w:tr w:rsidR="00FB0F64" w:rsidRPr="00FB0F64" w14:paraId="55B6B1B2" w14:textId="77777777" w:rsidTr="00E15326">
        <w:trPr>
          <w:trHeight w:val="182"/>
        </w:trPr>
        <w:tc>
          <w:tcPr>
            <w:tcW w:w="2736" w:type="dxa"/>
          </w:tcPr>
          <w:p w14:paraId="07D26701" w14:textId="77777777" w:rsidR="00FB0F64" w:rsidRPr="00FB0F64" w:rsidRDefault="00FB0F64" w:rsidP="00E15326">
            <w:pPr>
              <w:rPr>
                <w:sz w:val="20"/>
                <w:szCs w:val="20"/>
              </w:rPr>
            </w:pPr>
            <w:r w:rsidRPr="00FB0F64">
              <w:rPr>
                <w:sz w:val="20"/>
                <w:szCs w:val="20"/>
              </w:rPr>
              <w:t>ETH_RX_CLK</w:t>
            </w:r>
          </w:p>
        </w:tc>
        <w:tc>
          <w:tcPr>
            <w:tcW w:w="1766" w:type="dxa"/>
          </w:tcPr>
          <w:p w14:paraId="2DC6351B" w14:textId="77777777" w:rsidR="00FB0F64" w:rsidRPr="00FB0F64" w:rsidRDefault="00FB0F64" w:rsidP="00E15326">
            <w:pPr>
              <w:rPr>
                <w:sz w:val="20"/>
                <w:szCs w:val="20"/>
              </w:rPr>
            </w:pPr>
            <w:r w:rsidRPr="00FB0F64">
              <w:rPr>
                <w:sz w:val="20"/>
                <w:szCs w:val="20"/>
              </w:rPr>
              <w:t>PS</w:t>
            </w:r>
          </w:p>
        </w:tc>
        <w:tc>
          <w:tcPr>
            <w:tcW w:w="1778" w:type="dxa"/>
          </w:tcPr>
          <w:p w14:paraId="27F018F0" w14:textId="77777777" w:rsidR="00FB0F64" w:rsidRPr="00FB0F64" w:rsidRDefault="00FB0F64" w:rsidP="00E15326">
            <w:pPr>
              <w:rPr>
                <w:sz w:val="20"/>
                <w:szCs w:val="20"/>
              </w:rPr>
            </w:pPr>
          </w:p>
        </w:tc>
        <w:tc>
          <w:tcPr>
            <w:tcW w:w="1086" w:type="dxa"/>
          </w:tcPr>
          <w:p w14:paraId="40F977A5" w14:textId="77777777" w:rsidR="00FB0F64" w:rsidRPr="00FB0F64" w:rsidRDefault="00FB0F64" w:rsidP="00E15326">
            <w:pPr>
              <w:rPr>
                <w:sz w:val="20"/>
                <w:szCs w:val="20"/>
              </w:rPr>
            </w:pPr>
          </w:p>
        </w:tc>
        <w:tc>
          <w:tcPr>
            <w:tcW w:w="2604" w:type="dxa"/>
          </w:tcPr>
          <w:p w14:paraId="3D6FC138" w14:textId="77777777" w:rsidR="00FB0F64" w:rsidRPr="00FB0F64" w:rsidRDefault="00FB0F64" w:rsidP="00E15326">
            <w:pPr>
              <w:rPr>
                <w:sz w:val="20"/>
                <w:szCs w:val="20"/>
              </w:rPr>
            </w:pPr>
          </w:p>
        </w:tc>
        <w:tc>
          <w:tcPr>
            <w:tcW w:w="1224" w:type="dxa"/>
          </w:tcPr>
          <w:p w14:paraId="035457BD" w14:textId="77777777" w:rsidR="00FB0F64" w:rsidRPr="00FB0F64" w:rsidRDefault="00FB0F64" w:rsidP="00E15326">
            <w:pPr>
              <w:rPr>
                <w:sz w:val="20"/>
                <w:szCs w:val="20"/>
              </w:rPr>
            </w:pPr>
          </w:p>
        </w:tc>
      </w:tr>
      <w:tr w:rsidR="00FB0F64" w:rsidRPr="00FB0F64" w14:paraId="0B08F2B6" w14:textId="77777777" w:rsidTr="00E15326">
        <w:trPr>
          <w:trHeight w:val="182"/>
        </w:trPr>
        <w:tc>
          <w:tcPr>
            <w:tcW w:w="2736" w:type="dxa"/>
          </w:tcPr>
          <w:p w14:paraId="5CCBD0CE" w14:textId="77777777" w:rsidR="00FB0F64" w:rsidRPr="00FB0F64" w:rsidRDefault="00FB0F64" w:rsidP="00E15326">
            <w:pPr>
              <w:rPr>
                <w:sz w:val="20"/>
                <w:szCs w:val="20"/>
              </w:rPr>
            </w:pPr>
            <w:r w:rsidRPr="00FB0F64">
              <w:rPr>
                <w:sz w:val="20"/>
                <w:szCs w:val="20"/>
              </w:rPr>
              <w:t>ETH_RXD0</w:t>
            </w:r>
          </w:p>
        </w:tc>
        <w:tc>
          <w:tcPr>
            <w:tcW w:w="1766" w:type="dxa"/>
          </w:tcPr>
          <w:p w14:paraId="12166932" w14:textId="77777777" w:rsidR="00FB0F64" w:rsidRPr="00FB0F64" w:rsidRDefault="00FB0F64" w:rsidP="00E15326">
            <w:pPr>
              <w:rPr>
                <w:sz w:val="20"/>
                <w:szCs w:val="20"/>
              </w:rPr>
            </w:pPr>
            <w:r w:rsidRPr="00FB0F64">
              <w:rPr>
                <w:sz w:val="20"/>
                <w:szCs w:val="20"/>
              </w:rPr>
              <w:t>PS</w:t>
            </w:r>
          </w:p>
        </w:tc>
        <w:tc>
          <w:tcPr>
            <w:tcW w:w="1778" w:type="dxa"/>
          </w:tcPr>
          <w:p w14:paraId="00CE6E65" w14:textId="77777777" w:rsidR="00FB0F64" w:rsidRPr="00FB0F64" w:rsidRDefault="00FB0F64" w:rsidP="00E15326">
            <w:pPr>
              <w:rPr>
                <w:sz w:val="20"/>
                <w:szCs w:val="20"/>
              </w:rPr>
            </w:pPr>
          </w:p>
        </w:tc>
        <w:tc>
          <w:tcPr>
            <w:tcW w:w="1086" w:type="dxa"/>
          </w:tcPr>
          <w:p w14:paraId="0A6DDA42" w14:textId="77777777" w:rsidR="00FB0F64" w:rsidRPr="00FB0F64" w:rsidRDefault="00FB0F64" w:rsidP="00E15326">
            <w:pPr>
              <w:rPr>
                <w:sz w:val="20"/>
                <w:szCs w:val="20"/>
              </w:rPr>
            </w:pPr>
          </w:p>
        </w:tc>
        <w:tc>
          <w:tcPr>
            <w:tcW w:w="2604" w:type="dxa"/>
          </w:tcPr>
          <w:p w14:paraId="335AC6FB" w14:textId="77777777" w:rsidR="00FB0F64" w:rsidRPr="00FB0F64" w:rsidRDefault="00FB0F64" w:rsidP="00E15326">
            <w:pPr>
              <w:rPr>
                <w:sz w:val="20"/>
                <w:szCs w:val="20"/>
              </w:rPr>
            </w:pPr>
          </w:p>
        </w:tc>
        <w:tc>
          <w:tcPr>
            <w:tcW w:w="1224" w:type="dxa"/>
          </w:tcPr>
          <w:p w14:paraId="3C906895" w14:textId="77777777" w:rsidR="00FB0F64" w:rsidRPr="00FB0F64" w:rsidRDefault="00FB0F64" w:rsidP="00E15326">
            <w:pPr>
              <w:rPr>
                <w:sz w:val="20"/>
                <w:szCs w:val="20"/>
              </w:rPr>
            </w:pPr>
          </w:p>
        </w:tc>
      </w:tr>
      <w:tr w:rsidR="00FB0F64" w:rsidRPr="00FB0F64" w14:paraId="018077E4" w14:textId="77777777" w:rsidTr="00E15326">
        <w:trPr>
          <w:trHeight w:val="182"/>
        </w:trPr>
        <w:tc>
          <w:tcPr>
            <w:tcW w:w="2736" w:type="dxa"/>
          </w:tcPr>
          <w:p w14:paraId="7153F25A" w14:textId="77777777" w:rsidR="00FB0F64" w:rsidRPr="00FB0F64" w:rsidRDefault="00FB0F64" w:rsidP="00E15326">
            <w:pPr>
              <w:rPr>
                <w:sz w:val="20"/>
                <w:szCs w:val="20"/>
              </w:rPr>
            </w:pPr>
            <w:r w:rsidRPr="00FB0F64">
              <w:rPr>
                <w:sz w:val="20"/>
                <w:szCs w:val="20"/>
              </w:rPr>
              <w:t>ETH_RXD1</w:t>
            </w:r>
          </w:p>
        </w:tc>
        <w:tc>
          <w:tcPr>
            <w:tcW w:w="1766" w:type="dxa"/>
          </w:tcPr>
          <w:p w14:paraId="3C85566A" w14:textId="77777777" w:rsidR="00FB0F64" w:rsidRPr="00FB0F64" w:rsidRDefault="00FB0F64" w:rsidP="00E15326">
            <w:pPr>
              <w:rPr>
                <w:color w:val="000000"/>
                <w:sz w:val="20"/>
                <w:szCs w:val="20"/>
              </w:rPr>
            </w:pPr>
            <w:r w:rsidRPr="00FB0F64">
              <w:rPr>
                <w:sz w:val="20"/>
                <w:szCs w:val="20"/>
              </w:rPr>
              <w:t>PS</w:t>
            </w:r>
          </w:p>
        </w:tc>
        <w:tc>
          <w:tcPr>
            <w:tcW w:w="1778" w:type="dxa"/>
          </w:tcPr>
          <w:p w14:paraId="6250F3C0" w14:textId="77777777" w:rsidR="00FB0F64" w:rsidRPr="00FB0F64" w:rsidRDefault="00FB0F64" w:rsidP="00E15326">
            <w:pPr>
              <w:rPr>
                <w:sz w:val="20"/>
                <w:szCs w:val="20"/>
              </w:rPr>
            </w:pPr>
          </w:p>
        </w:tc>
        <w:tc>
          <w:tcPr>
            <w:tcW w:w="1086" w:type="dxa"/>
          </w:tcPr>
          <w:p w14:paraId="56A40562" w14:textId="77777777" w:rsidR="00FB0F64" w:rsidRPr="00FB0F64" w:rsidRDefault="00FB0F64" w:rsidP="00E15326">
            <w:pPr>
              <w:rPr>
                <w:sz w:val="20"/>
                <w:szCs w:val="20"/>
              </w:rPr>
            </w:pPr>
          </w:p>
        </w:tc>
        <w:tc>
          <w:tcPr>
            <w:tcW w:w="2604" w:type="dxa"/>
          </w:tcPr>
          <w:p w14:paraId="6D6F6B5F" w14:textId="77777777" w:rsidR="00FB0F64" w:rsidRPr="00FB0F64" w:rsidRDefault="00FB0F64" w:rsidP="00E15326">
            <w:pPr>
              <w:rPr>
                <w:sz w:val="20"/>
                <w:szCs w:val="20"/>
              </w:rPr>
            </w:pPr>
          </w:p>
        </w:tc>
        <w:tc>
          <w:tcPr>
            <w:tcW w:w="1224" w:type="dxa"/>
          </w:tcPr>
          <w:p w14:paraId="6677157E" w14:textId="77777777" w:rsidR="00FB0F64" w:rsidRPr="00FB0F64" w:rsidRDefault="00FB0F64" w:rsidP="00E15326">
            <w:pPr>
              <w:rPr>
                <w:sz w:val="20"/>
                <w:szCs w:val="20"/>
              </w:rPr>
            </w:pPr>
          </w:p>
        </w:tc>
      </w:tr>
      <w:tr w:rsidR="00FB0F64" w:rsidRPr="00FB0F64" w14:paraId="39F6D0C0" w14:textId="77777777" w:rsidTr="00E15326">
        <w:trPr>
          <w:trHeight w:val="182"/>
        </w:trPr>
        <w:tc>
          <w:tcPr>
            <w:tcW w:w="2736" w:type="dxa"/>
          </w:tcPr>
          <w:p w14:paraId="388415A2" w14:textId="77777777" w:rsidR="00FB0F64" w:rsidRPr="00FB0F64" w:rsidRDefault="00FB0F64" w:rsidP="00E15326">
            <w:pPr>
              <w:rPr>
                <w:color w:val="000000"/>
                <w:sz w:val="20"/>
                <w:szCs w:val="20"/>
              </w:rPr>
            </w:pPr>
            <w:r w:rsidRPr="00FB0F64">
              <w:rPr>
                <w:sz w:val="20"/>
                <w:szCs w:val="20"/>
              </w:rPr>
              <w:t>ETH_RXD2</w:t>
            </w:r>
          </w:p>
        </w:tc>
        <w:tc>
          <w:tcPr>
            <w:tcW w:w="1766" w:type="dxa"/>
          </w:tcPr>
          <w:p w14:paraId="3E3EBD59" w14:textId="77777777" w:rsidR="00FB0F64" w:rsidRPr="00FB0F64" w:rsidRDefault="00FB0F64" w:rsidP="00E15326">
            <w:pPr>
              <w:rPr>
                <w:sz w:val="20"/>
                <w:szCs w:val="20"/>
              </w:rPr>
            </w:pPr>
            <w:r w:rsidRPr="00FB0F64">
              <w:rPr>
                <w:sz w:val="20"/>
                <w:szCs w:val="20"/>
              </w:rPr>
              <w:t>PS</w:t>
            </w:r>
          </w:p>
        </w:tc>
        <w:tc>
          <w:tcPr>
            <w:tcW w:w="1778" w:type="dxa"/>
          </w:tcPr>
          <w:p w14:paraId="07F2C7F1" w14:textId="77777777" w:rsidR="00FB0F64" w:rsidRPr="00FB0F64" w:rsidRDefault="00FB0F64" w:rsidP="00E15326">
            <w:pPr>
              <w:rPr>
                <w:sz w:val="20"/>
                <w:szCs w:val="20"/>
              </w:rPr>
            </w:pPr>
          </w:p>
        </w:tc>
        <w:tc>
          <w:tcPr>
            <w:tcW w:w="1086" w:type="dxa"/>
          </w:tcPr>
          <w:p w14:paraId="07ED1C68" w14:textId="77777777" w:rsidR="00FB0F64" w:rsidRPr="00FB0F64" w:rsidRDefault="00FB0F64" w:rsidP="00E15326">
            <w:pPr>
              <w:rPr>
                <w:sz w:val="20"/>
                <w:szCs w:val="20"/>
              </w:rPr>
            </w:pPr>
          </w:p>
        </w:tc>
        <w:tc>
          <w:tcPr>
            <w:tcW w:w="2604" w:type="dxa"/>
          </w:tcPr>
          <w:p w14:paraId="2E676992" w14:textId="77777777" w:rsidR="00FB0F64" w:rsidRPr="00FB0F64" w:rsidRDefault="00FB0F64" w:rsidP="00E15326">
            <w:pPr>
              <w:rPr>
                <w:sz w:val="20"/>
                <w:szCs w:val="20"/>
              </w:rPr>
            </w:pPr>
          </w:p>
        </w:tc>
        <w:tc>
          <w:tcPr>
            <w:tcW w:w="1224" w:type="dxa"/>
          </w:tcPr>
          <w:p w14:paraId="5049CAD3" w14:textId="77777777" w:rsidR="00FB0F64" w:rsidRPr="00FB0F64" w:rsidRDefault="00FB0F64" w:rsidP="00E15326">
            <w:pPr>
              <w:rPr>
                <w:sz w:val="20"/>
                <w:szCs w:val="20"/>
              </w:rPr>
            </w:pPr>
          </w:p>
        </w:tc>
      </w:tr>
      <w:tr w:rsidR="00FB0F64" w:rsidRPr="00FB0F64" w14:paraId="17A72BBE" w14:textId="77777777" w:rsidTr="00E15326">
        <w:trPr>
          <w:trHeight w:val="182"/>
        </w:trPr>
        <w:tc>
          <w:tcPr>
            <w:tcW w:w="2736" w:type="dxa"/>
          </w:tcPr>
          <w:p w14:paraId="4CB33642" w14:textId="77777777" w:rsidR="00FB0F64" w:rsidRPr="00FB0F64" w:rsidRDefault="00FB0F64" w:rsidP="00E15326">
            <w:pPr>
              <w:rPr>
                <w:sz w:val="20"/>
                <w:szCs w:val="20"/>
              </w:rPr>
            </w:pPr>
            <w:r w:rsidRPr="00FB0F64">
              <w:rPr>
                <w:sz w:val="20"/>
                <w:szCs w:val="20"/>
              </w:rPr>
              <w:t>ETH_RXD3</w:t>
            </w:r>
          </w:p>
        </w:tc>
        <w:tc>
          <w:tcPr>
            <w:tcW w:w="1766" w:type="dxa"/>
          </w:tcPr>
          <w:p w14:paraId="12355A05" w14:textId="77777777" w:rsidR="00FB0F64" w:rsidRPr="00FB0F64" w:rsidRDefault="00FB0F64" w:rsidP="00E15326">
            <w:pPr>
              <w:rPr>
                <w:sz w:val="20"/>
                <w:szCs w:val="20"/>
              </w:rPr>
            </w:pPr>
            <w:r w:rsidRPr="00FB0F64">
              <w:rPr>
                <w:sz w:val="20"/>
                <w:szCs w:val="20"/>
              </w:rPr>
              <w:t>PS</w:t>
            </w:r>
          </w:p>
        </w:tc>
        <w:tc>
          <w:tcPr>
            <w:tcW w:w="1778" w:type="dxa"/>
          </w:tcPr>
          <w:p w14:paraId="23CB35B4" w14:textId="77777777" w:rsidR="00FB0F64" w:rsidRPr="00FB0F64" w:rsidRDefault="00FB0F64" w:rsidP="00E15326">
            <w:pPr>
              <w:rPr>
                <w:sz w:val="20"/>
                <w:szCs w:val="20"/>
              </w:rPr>
            </w:pPr>
          </w:p>
        </w:tc>
        <w:tc>
          <w:tcPr>
            <w:tcW w:w="1086" w:type="dxa"/>
          </w:tcPr>
          <w:p w14:paraId="45D80398" w14:textId="77777777" w:rsidR="00FB0F64" w:rsidRPr="00FB0F64" w:rsidRDefault="00FB0F64" w:rsidP="00E15326">
            <w:pPr>
              <w:rPr>
                <w:sz w:val="20"/>
                <w:szCs w:val="20"/>
              </w:rPr>
            </w:pPr>
          </w:p>
        </w:tc>
        <w:tc>
          <w:tcPr>
            <w:tcW w:w="2604" w:type="dxa"/>
          </w:tcPr>
          <w:p w14:paraId="0B0EC9D2" w14:textId="77777777" w:rsidR="00FB0F64" w:rsidRPr="00FB0F64" w:rsidRDefault="00FB0F64" w:rsidP="00E15326">
            <w:pPr>
              <w:rPr>
                <w:sz w:val="20"/>
                <w:szCs w:val="20"/>
              </w:rPr>
            </w:pPr>
          </w:p>
        </w:tc>
        <w:tc>
          <w:tcPr>
            <w:tcW w:w="1224" w:type="dxa"/>
          </w:tcPr>
          <w:p w14:paraId="51612A78" w14:textId="77777777" w:rsidR="00FB0F64" w:rsidRPr="00FB0F64" w:rsidRDefault="00FB0F64" w:rsidP="00E15326">
            <w:pPr>
              <w:rPr>
                <w:sz w:val="20"/>
                <w:szCs w:val="20"/>
              </w:rPr>
            </w:pPr>
          </w:p>
        </w:tc>
      </w:tr>
      <w:tr w:rsidR="00FB0F64" w:rsidRPr="00FB0F64" w14:paraId="437C96EC" w14:textId="77777777" w:rsidTr="00E15326">
        <w:trPr>
          <w:trHeight w:val="182"/>
        </w:trPr>
        <w:tc>
          <w:tcPr>
            <w:tcW w:w="2736" w:type="dxa"/>
          </w:tcPr>
          <w:p w14:paraId="0345CBF4" w14:textId="77777777" w:rsidR="00FB0F64" w:rsidRPr="00FB0F64" w:rsidRDefault="00FB0F64" w:rsidP="00E15326">
            <w:pPr>
              <w:rPr>
                <w:sz w:val="20"/>
                <w:szCs w:val="20"/>
              </w:rPr>
            </w:pPr>
            <w:r w:rsidRPr="00FB0F64">
              <w:rPr>
                <w:sz w:val="20"/>
                <w:szCs w:val="20"/>
              </w:rPr>
              <w:lastRenderedPageBreak/>
              <w:t>ETH_RX_CTRL</w:t>
            </w:r>
          </w:p>
        </w:tc>
        <w:tc>
          <w:tcPr>
            <w:tcW w:w="1766" w:type="dxa"/>
          </w:tcPr>
          <w:p w14:paraId="27ADFE66" w14:textId="77777777" w:rsidR="00FB0F64" w:rsidRPr="00FB0F64" w:rsidRDefault="00FB0F64" w:rsidP="00E15326">
            <w:pPr>
              <w:rPr>
                <w:sz w:val="20"/>
                <w:szCs w:val="20"/>
              </w:rPr>
            </w:pPr>
            <w:r w:rsidRPr="00FB0F64">
              <w:rPr>
                <w:sz w:val="20"/>
                <w:szCs w:val="20"/>
              </w:rPr>
              <w:t>PS</w:t>
            </w:r>
          </w:p>
        </w:tc>
        <w:tc>
          <w:tcPr>
            <w:tcW w:w="1778" w:type="dxa"/>
          </w:tcPr>
          <w:p w14:paraId="59054FB8" w14:textId="77777777" w:rsidR="00FB0F64" w:rsidRPr="00FB0F64" w:rsidRDefault="00FB0F64" w:rsidP="00E15326">
            <w:pPr>
              <w:rPr>
                <w:sz w:val="20"/>
                <w:szCs w:val="20"/>
              </w:rPr>
            </w:pPr>
          </w:p>
        </w:tc>
        <w:tc>
          <w:tcPr>
            <w:tcW w:w="1086" w:type="dxa"/>
          </w:tcPr>
          <w:p w14:paraId="3BD02D52" w14:textId="77777777" w:rsidR="00FB0F64" w:rsidRPr="00FB0F64" w:rsidRDefault="00FB0F64" w:rsidP="00E15326">
            <w:pPr>
              <w:rPr>
                <w:sz w:val="20"/>
                <w:szCs w:val="20"/>
              </w:rPr>
            </w:pPr>
          </w:p>
        </w:tc>
        <w:tc>
          <w:tcPr>
            <w:tcW w:w="2604" w:type="dxa"/>
          </w:tcPr>
          <w:p w14:paraId="3C6776B6" w14:textId="77777777" w:rsidR="00FB0F64" w:rsidRPr="00FB0F64" w:rsidRDefault="00FB0F64" w:rsidP="00E15326">
            <w:pPr>
              <w:rPr>
                <w:sz w:val="20"/>
                <w:szCs w:val="20"/>
              </w:rPr>
            </w:pPr>
          </w:p>
        </w:tc>
        <w:tc>
          <w:tcPr>
            <w:tcW w:w="1224" w:type="dxa"/>
          </w:tcPr>
          <w:p w14:paraId="6841E860" w14:textId="77777777" w:rsidR="00FB0F64" w:rsidRPr="00FB0F64" w:rsidRDefault="00FB0F64" w:rsidP="00E15326">
            <w:pPr>
              <w:rPr>
                <w:sz w:val="20"/>
                <w:szCs w:val="20"/>
              </w:rPr>
            </w:pPr>
          </w:p>
        </w:tc>
      </w:tr>
      <w:tr w:rsidR="00FB0F64" w:rsidRPr="00FB0F64" w14:paraId="3A7CADBB" w14:textId="77777777" w:rsidTr="00E15326">
        <w:trPr>
          <w:trHeight w:val="182"/>
        </w:trPr>
        <w:tc>
          <w:tcPr>
            <w:tcW w:w="2736" w:type="dxa"/>
          </w:tcPr>
          <w:p w14:paraId="1DB6B2BB" w14:textId="77777777" w:rsidR="00FB0F64" w:rsidRPr="00FB0F64" w:rsidRDefault="00FB0F64" w:rsidP="00E15326">
            <w:pPr>
              <w:rPr>
                <w:sz w:val="20"/>
                <w:szCs w:val="20"/>
              </w:rPr>
            </w:pPr>
            <w:r w:rsidRPr="00FB0F64">
              <w:rPr>
                <w:sz w:val="20"/>
                <w:szCs w:val="20"/>
              </w:rPr>
              <w:t>ETH_MDC</w:t>
            </w:r>
          </w:p>
        </w:tc>
        <w:tc>
          <w:tcPr>
            <w:tcW w:w="1766" w:type="dxa"/>
          </w:tcPr>
          <w:p w14:paraId="04F35EFE" w14:textId="77777777" w:rsidR="00FB0F64" w:rsidRPr="00FB0F64" w:rsidRDefault="00FB0F64" w:rsidP="00E15326">
            <w:pPr>
              <w:rPr>
                <w:sz w:val="20"/>
                <w:szCs w:val="20"/>
              </w:rPr>
            </w:pPr>
            <w:r w:rsidRPr="00FB0F64">
              <w:rPr>
                <w:sz w:val="20"/>
                <w:szCs w:val="20"/>
              </w:rPr>
              <w:t>PS</w:t>
            </w:r>
          </w:p>
        </w:tc>
        <w:tc>
          <w:tcPr>
            <w:tcW w:w="1778" w:type="dxa"/>
          </w:tcPr>
          <w:p w14:paraId="078FEC73" w14:textId="77777777" w:rsidR="00FB0F64" w:rsidRPr="00FB0F64" w:rsidRDefault="00FB0F64" w:rsidP="00E15326">
            <w:pPr>
              <w:rPr>
                <w:sz w:val="20"/>
                <w:szCs w:val="20"/>
              </w:rPr>
            </w:pPr>
          </w:p>
        </w:tc>
        <w:tc>
          <w:tcPr>
            <w:tcW w:w="1086" w:type="dxa"/>
          </w:tcPr>
          <w:p w14:paraId="376EB7C4" w14:textId="77777777" w:rsidR="00FB0F64" w:rsidRPr="00FB0F64" w:rsidRDefault="00FB0F64" w:rsidP="00E15326">
            <w:pPr>
              <w:rPr>
                <w:sz w:val="20"/>
                <w:szCs w:val="20"/>
              </w:rPr>
            </w:pPr>
          </w:p>
        </w:tc>
        <w:tc>
          <w:tcPr>
            <w:tcW w:w="2604" w:type="dxa"/>
          </w:tcPr>
          <w:p w14:paraId="2D8CB8B0" w14:textId="77777777" w:rsidR="00FB0F64" w:rsidRPr="00FB0F64" w:rsidRDefault="00FB0F64" w:rsidP="00E15326">
            <w:pPr>
              <w:rPr>
                <w:sz w:val="20"/>
                <w:szCs w:val="20"/>
              </w:rPr>
            </w:pPr>
          </w:p>
        </w:tc>
        <w:tc>
          <w:tcPr>
            <w:tcW w:w="1224" w:type="dxa"/>
          </w:tcPr>
          <w:p w14:paraId="0A9613A7" w14:textId="77777777" w:rsidR="00FB0F64" w:rsidRPr="00FB0F64" w:rsidRDefault="00FB0F64" w:rsidP="00E15326">
            <w:pPr>
              <w:rPr>
                <w:sz w:val="20"/>
                <w:szCs w:val="20"/>
              </w:rPr>
            </w:pPr>
          </w:p>
        </w:tc>
      </w:tr>
      <w:tr w:rsidR="00FB0F64" w:rsidRPr="00FB0F64" w14:paraId="5DAD4B99" w14:textId="77777777" w:rsidTr="00E15326">
        <w:trPr>
          <w:trHeight w:val="182"/>
        </w:trPr>
        <w:tc>
          <w:tcPr>
            <w:tcW w:w="2736" w:type="dxa"/>
          </w:tcPr>
          <w:p w14:paraId="5C21C463" w14:textId="77777777" w:rsidR="00FB0F64" w:rsidRPr="00FB0F64" w:rsidRDefault="00FB0F64" w:rsidP="00E15326">
            <w:pPr>
              <w:rPr>
                <w:sz w:val="20"/>
                <w:szCs w:val="20"/>
              </w:rPr>
            </w:pPr>
            <w:r w:rsidRPr="00FB0F64">
              <w:rPr>
                <w:sz w:val="20"/>
                <w:szCs w:val="20"/>
              </w:rPr>
              <w:t>ETH_MDIO</w:t>
            </w:r>
          </w:p>
        </w:tc>
        <w:tc>
          <w:tcPr>
            <w:tcW w:w="1766" w:type="dxa"/>
          </w:tcPr>
          <w:p w14:paraId="1677E18F" w14:textId="77777777" w:rsidR="00FB0F64" w:rsidRPr="00FB0F64" w:rsidRDefault="00FB0F64" w:rsidP="00E15326">
            <w:pPr>
              <w:rPr>
                <w:sz w:val="20"/>
                <w:szCs w:val="20"/>
              </w:rPr>
            </w:pPr>
            <w:r w:rsidRPr="00FB0F64">
              <w:rPr>
                <w:sz w:val="20"/>
                <w:szCs w:val="20"/>
              </w:rPr>
              <w:t>PS</w:t>
            </w:r>
          </w:p>
        </w:tc>
        <w:tc>
          <w:tcPr>
            <w:tcW w:w="1778" w:type="dxa"/>
          </w:tcPr>
          <w:p w14:paraId="1014EB64" w14:textId="77777777" w:rsidR="00FB0F64" w:rsidRPr="00FB0F64" w:rsidRDefault="00FB0F64" w:rsidP="00E15326">
            <w:pPr>
              <w:rPr>
                <w:sz w:val="20"/>
                <w:szCs w:val="20"/>
              </w:rPr>
            </w:pPr>
          </w:p>
        </w:tc>
        <w:tc>
          <w:tcPr>
            <w:tcW w:w="1086" w:type="dxa"/>
          </w:tcPr>
          <w:p w14:paraId="0D9716E6" w14:textId="77777777" w:rsidR="00FB0F64" w:rsidRPr="00FB0F64" w:rsidRDefault="00FB0F64" w:rsidP="00E15326">
            <w:pPr>
              <w:rPr>
                <w:sz w:val="20"/>
                <w:szCs w:val="20"/>
              </w:rPr>
            </w:pPr>
          </w:p>
        </w:tc>
        <w:tc>
          <w:tcPr>
            <w:tcW w:w="2604" w:type="dxa"/>
          </w:tcPr>
          <w:p w14:paraId="7856388A" w14:textId="77777777" w:rsidR="00FB0F64" w:rsidRPr="00FB0F64" w:rsidRDefault="00FB0F64" w:rsidP="00E15326">
            <w:pPr>
              <w:rPr>
                <w:sz w:val="20"/>
                <w:szCs w:val="20"/>
              </w:rPr>
            </w:pPr>
          </w:p>
        </w:tc>
        <w:tc>
          <w:tcPr>
            <w:tcW w:w="1224" w:type="dxa"/>
          </w:tcPr>
          <w:p w14:paraId="1EC3EECF" w14:textId="77777777" w:rsidR="00FB0F64" w:rsidRPr="00FB0F64" w:rsidRDefault="00FB0F64" w:rsidP="00E15326">
            <w:pPr>
              <w:rPr>
                <w:sz w:val="20"/>
                <w:szCs w:val="20"/>
              </w:rPr>
            </w:pPr>
          </w:p>
        </w:tc>
      </w:tr>
      <w:tr w:rsidR="00FB0F64" w:rsidRPr="00FB0F64" w14:paraId="33AF20EB" w14:textId="77777777" w:rsidTr="00E15326">
        <w:trPr>
          <w:trHeight w:val="182"/>
        </w:trPr>
        <w:tc>
          <w:tcPr>
            <w:tcW w:w="2736" w:type="dxa"/>
          </w:tcPr>
          <w:p w14:paraId="5C3A0299" w14:textId="77777777" w:rsidR="00FB0F64" w:rsidRPr="00FB0F64" w:rsidRDefault="00FB0F64" w:rsidP="00E15326">
            <w:pPr>
              <w:rPr>
                <w:color w:val="000000"/>
                <w:sz w:val="20"/>
                <w:szCs w:val="20"/>
              </w:rPr>
            </w:pPr>
            <w:r w:rsidRPr="00FB0F64">
              <w:rPr>
                <w:sz w:val="20"/>
                <w:szCs w:val="20"/>
              </w:rPr>
              <w:t>SPI_CLK</w:t>
            </w:r>
          </w:p>
        </w:tc>
        <w:tc>
          <w:tcPr>
            <w:tcW w:w="1766" w:type="dxa"/>
          </w:tcPr>
          <w:p w14:paraId="38829581" w14:textId="77777777" w:rsidR="00FB0F64" w:rsidRPr="00FB0F64" w:rsidRDefault="00FB0F64" w:rsidP="00E15326">
            <w:pPr>
              <w:rPr>
                <w:color w:val="000000"/>
                <w:sz w:val="20"/>
                <w:szCs w:val="20"/>
              </w:rPr>
            </w:pPr>
            <w:r w:rsidRPr="00FB0F64">
              <w:rPr>
                <w:sz w:val="20"/>
                <w:szCs w:val="20"/>
              </w:rPr>
              <w:t>PS</w:t>
            </w:r>
          </w:p>
        </w:tc>
        <w:tc>
          <w:tcPr>
            <w:tcW w:w="1778" w:type="dxa"/>
          </w:tcPr>
          <w:p w14:paraId="04AE3B40" w14:textId="77777777" w:rsidR="00FB0F64" w:rsidRPr="00FB0F64" w:rsidRDefault="00FB0F64" w:rsidP="00E15326">
            <w:pPr>
              <w:rPr>
                <w:sz w:val="20"/>
                <w:szCs w:val="20"/>
              </w:rPr>
            </w:pPr>
            <w:r w:rsidRPr="00FB0F64">
              <w:rPr>
                <w:sz w:val="20"/>
                <w:szCs w:val="20"/>
              </w:rPr>
              <w:t>out</w:t>
            </w:r>
          </w:p>
        </w:tc>
        <w:tc>
          <w:tcPr>
            <w:tcW w:w="1086" w:type="dxa"/>
          </w:tcPr>
          <w:p w14:paraId="2B23C15F" w14:textId="77777777" w:rsidR="00FB0F64" w:rsidRPr="00FB0F64" w:rsidRDefault="00FB0F64" w:rsidP="00E15326">
            <w:pPr>
              <w:rPr>
                <w:sz w:val="20"/>
                <w:szCs w:val="20"/>
              </w:rPr>
            </w:pPr>
          </w:p>
        </w:tc>
        <w:tc>
          <w:tcPr>
            <w:tcW w:w="2604" w:type="dxa"/>
          </w:tcPr>
          <w:p w14:paraId="15BE190E" w14:textId="77777777" w:rsidR="00FB0F64" w:rsidRPr="00FB0F64" w:rsidRDefault="00FB0F64" w:rsidP="00E15326">
            <w:pPr>
              <w:rPr>
                <w:sz w:val="20"/>
                <w:szCs w:val="20"/>
              </w:rPr>
            </w:pPr>
            <w:r w:rsidRPr="00FB0F64">
              <w:rPr>
                <w:sz w:val="20"/>
                <w:szCs w:val="20"/>
              </w:rPr>
              <w:t>elapsed time FLASH MIO28</w:t>
            </w:r>
          </w:p>
        </w:tc>
        <w:tc>
          <w:tcPr>
            <w:tcW w:w="1224" w:type="dxa"/>
          </w:tcPr>
          <w:p w14:paraId="38D3E2C3" w14:textId="77777777" w:rsidR="00FB0F64" w:rsidRPr="00FB0F64" w:rsidRDefault="00FB0F64" w:rsidP="00E15326">
            <w:pPr>
              <w:rPr>
                <w:sz w:val="20"/>
                <w:szCs w:val="20"/>
              </w:rPr>
            </w:pPr>
          </w:p>
        </w:tc>
      </w:tr>
      <w:tr w:rsidR="00FB0F64" w:rsidRPr="00FB0F64" w14:paraId="527E5CA0" w14:textId="77777777" w:rsidTr="00E15326">
        <w:trPr>
          <w:trHeight w:val="182"/>
        </w:trPr>
        <w:tc>
          <w:tcPr>
            <w:tcW w:w="2736" w:type="dxa"/>
          </w:tcPr>
          <w:p w14:paraId="608E952F" w14:textId="77777777" w:rsidR="00FB0F64" w:rsidRPr="00FB0F64" w:rsidRDefault="00FB0F64" w:rsidP="00E15326">
            <w:pPr>
              <w:rPr>
                <w:sz w:val="20"/>
                <w:szCs w:val="20"/>
              </w:rPr>
            </w:pPr>
            <w:r w:rsidRPr="00FB0F64">
              <w:rPr>
                <w:sz w:val="20"/>
                <w:szCs w:val="20"/>
              </w:rPr>
              <w:t>SPI_MISO</w:t>
            </w:r>
          </w:p>
        </w:tc>
        <w:tc>
          <w:tcPr>
            <w:tcW w:w="1766" w:type="dxa"/>
          </w:tcPr>
          <w:p w14:paraId="58FE26A8" w14:textId="77777777" w:rsidR="00FB0F64" w:rsidRPr="00FB0F64" w:rsidRDefault="00FB0F64" w:rsidP="00E15326">
            <w:pPr>
              <w:rPr>
                <w:color w:val="000000"/>
                <w:sz w:val="20"/>
                <w:szCs w:val="20"/>
              </w:rPr>
            </w:pPr>
            <w:r w:rsidRPr="00FB0F64">
              <w:rPr>
                <w:sz w:val="20"/>
                <w:szCs w:val="20"/>
              </w:rPr>
              <w:t>PS</w:t>
            </w:r>
          </w:p>
        </w:tc>
        <w:tc>
          <w:tcPr>
            <w:tcW w:w="1778" w:type="dxa"/>
          </w:tcPr>
          <w:p w14:paraId="291DDB2A" w14:textId="77777777" w:rsidR="00FB0F64" w:rsidRPr="00FB0F64" w:rsidRDefault="00FB0F64" w:rsidP="00E15326">
            <w:pPr>
              <w:rPr>
                <w:sz w:val="20"/>
                <w:szCs w:val="20"/>
              </w:rPr>
            </w:pPr>
            <w:r w:rsidRPr="00FB0F64">
              <w:rPr>
                <w:sz w:val="20"/>
                <w:szCs w:val="20"/>
              </w:rPr>
              <w:t>in</w:t>
            </w:r>
          </w:p>
        </w:tc>
        <w:tc>
          <w:tcPr>
            <w:tcW w:w="1086" w:type="dxa"/>
          </w:tcPr>
          <w:p w14:paraId="796DB5D1" w14:textId="77777777" w:rsidR="00FB0F64" w:rsidRPr="00FB0F64" w:rsidRDefault="00FB0F64" w:rsidP="00E15326">
            <w:pPr>
              <w:rPr>
                <w:sz w:val="20"/>
                <w:szCs w:val="20"/>
              </w:rPr>
            </w:pPr>
          </w:p>
        </w:tc>
        <w:tc>
          <w:tcPr>
            <w:tcW w:w="2604" w:type="dxa"/>
          </w:tcPr>
          <w:p w14:paraId="00E511C9" w14:textId="77777777" w:rsidR="00FB0F64" w:rsidRPr="00FB0F64" w:rsidRDefault="00FB0F64" w:rsidP="00E15326">
            <w:pPr>
              <w:rPr>
                <w:sz w:val="20"/>
                <w:szCs w:val="20"/>
              </w:rPr>
            </w:pPr>
            <w:r w:rsidRPr="00FB0F64">
              <w:rPr>
                <w:sz w:val="20"/>
                <w:szCs w:val="20"/>
              </w:rPr>
              <w:t>elapsed time FLASH MIO29</w:t>
            </w:r>
          </w:p>
        </w:tc>
        <w:tc>
          <w:tcPr>
            <w:tcW w:w="1224" w:type="dxa"/>
          </w:tcPr>
          <w:p w14:paraId="6EE7ED0F" w14:textId="77777777" w:rsidR="00FB0F64" w:rsidRPr="00FB0F64" w:rsidRDefault="00FB0F64" w:rsidP="00E15326">
            <w:pPr>
              <w:rPr>
                <w:sz w:val="20"/>
                <w:szCs w:val="20"/>
              </w:rPr>
            </w:pPr>
            <w:r w:rsidRPr="00FB0F64">
              <w:rPr>
                <w:sz w:val="20"/>
                <w:szCs w:val="20"/>
              </w:rPr>
              <w:t>down</w:t>
            </w:r>
          </w:p>
        </w:tc>
      </w:tr>
      <w:tr w:rsidR="00FB0F64" w:rsidRPr="00FB0F64" w14:paraId="42E360D1" w14:textId="77777777" w:rsidTr="00E15326">
        <w:trPr>
          <w:trHeight w:val="182"/>
        </w:trPr>
        <w:tc>
          <w:tcPr>
            <w:tcW w:w="2736" w:type="dxa"/>
          </w:tcPr>
          <w:p w14:paraId="54B43506" w14:textId="77777777" w:rsidR="00FB0F64" w:rsidRPr="00FB0F64" w:rsidRDefault="00FB0F64" w:rsidP="00E15326">
            <w:pPr>
              <w:rPr>
                <w:sz w:val="20"/>
                <w:szCs w:val="20"/>
              </w:rPr>
            </w:pPr>
            <w:r w:rsidRPr="00FB0F64">
              <w:rPr>
                <w:sz w:val="20"/>
                <w:szCs w:val="20"/>
              </w:rPr>
              <w:t>SPI_CSN</w:t>
            </w:r>
          </w:p>
        </w:tc>
        <w:tc>
          <w:tcPr>
            <w:tcW w:w="1766" w:type="dxa"/>
          </w:tcPr>
          <w:p w14:paraId="20630B49" w14:textId="77777777" w:rsidR="00FB0F64" w:rsidRPr="00FB0F64" w:rsidRDefault="00FB0F64" w:rsidP="00E15326">
            <w:pPr>
              <w:rPr>
                <w:color w:val="000000"/>
                <w:sz w:val="20"/>
                <w:szCs w:val="20"/>
              </w:rPr>
            </w:pPr>
            <w:r w:rsidRPr="00FB0F64">
              <w:rPr>
                <w:sz w:val="20"/>
                <w:szCs w:val="20"/>
              </w:rPr>
              <w:t>PS</w:t>
            </w:r>
          </w:p>
        </w:tc>
        <w:tc>
          <w:tcPr>
            <w:tcW w:w="1778" w:type="dxa"/>
          </w:tcPr>
          <w:p w14:paraId="12B4BCC6" w14:textId="77777777" w:rsidR="00FB0F64" w:rsidRPr="00FB0F64" w:rsidRDefault="00FB0F64" w:rsidP="00E15326">
            <w:pPr>
              <w:rPr>
                <w:sz w:val="20"/>
                <w:szCs w:val="20"/>
              </w:rPr>
            </w:pPr>
            <w:r w:rsidRPr="00FB0F64">
              <w:rPr>
                <w:sz w:val="20"/>
                <w:szCs w:val="20"/>
              </w:rPr>
              <w:t>out</w:t>
            </w:r>
          </w:p>
        </w:tc>
        <w:tc>
          <w:tcPr>
            <w:tcW w:w="1086" w:type="dxa"/>
          </w:tcPr>
          <w:p w14:paraId="3ABAB5D2" w14:textId="77777777" w:rsidR="00FB0F64" w:rsidRPr="00FB0F64" w:rsidRDefault="00FB0F64" w:rsidP="00E15326">
            <w:pPr>
              <w:rPr>
                <w:sz w:val="20"/>
                <w:szCs w:val="20"/>
              </w:rPr>
            </w:pPr>
          </w:p>
        </w:tc>
        <w:tc>
          <w:tcPr>
            <w:tcW w:w="2604" w:type="dxa"/>
          </w:tcPr>
          <w:p w14:paraId="27DE147B" w14:textId="77777777" w:rsidR="00FB0F64" w:rsidRPr="00FB0F64" w:rsidRDefault="00FB0F64" w:rsidP="00E15326">
            <w:pPr>
              <w:rPr>
                <w:sz w:val="20"/>
                <w:szCs w:val="20"/>
              </w:rPr>
            </w:pPr>
            <w:r w:rsidRPr="00FB0F64">
              <w:rPr>
                <w:sz w:val="20"/>
                <w:szCs w:val="20"/>
              </w:rPr>
              <w:t>elapsed time FLASH MIO30</w:t>
            </w:r>
          </w:p>
        </w:tc>
        <w:tc>
          <w:tcPr>
            <w:tcW w:w="1224" w:type="dxa"/>
          </w:tcPr>
          <w:p w14:paraId="0DC46856" w14:textId="77777777" w:rsidR="00FB0F64" w:rsidRPr="00FB0F64" w:rsidRDefault="00FB0F64" w:rsidP="00E15326">
            <w:pPr>
              <w:rPr>
                <w:sz w:val="20"/>
                <w:szCs w:val="20"/>
              </w:rPr>
            </w:pPr>
          </w:p>
        </w:tc>
      </w:tr>
      <w:tr w:rsidR="00FB0F64" w:rsidRPr="00FB0F64" w14:paraId="0A88A45A" w14:textId="77777777" w:rsidTr="00E15326">
        <w:trPr>
          <w:trHeight w:val="182"/>
        </w:trPr>
        <w:tc>
          <w:tcPr>
            <w:tcW w:w="2736" w:type="dxa"/>
          </w:tcPr>
          <w:p w14:paraId="280606E5" w14:textId="77777777" w:rsidR="00FB0F64" w:rsidRPr="00FB0F64" w:rsidRDefault="00FB0F64" w:rsidP="00E15326">
            <w:pPr>
              <w:rPr>
                <w:sz w:val="20"/>
                <w:szCs w:val="20"/>
              </w:rPr>
            </w:pPr>
            <w:r w:rsidRPr="00FB0F64">
              <w:rPr>
                <w:sz w:val="20"/>
                <w:szCs w:val="20"/>
              </w:rPr>
              <w:t>SPI_MOSI</w:t>
            </w:r>
          </w:p>
        </w:tc>
        <w:tc>
          <w:tcPr>
            <w:tcW w:w="1766" w:type="dxa"/>
          </w:tcPr>
          <w:p w14:paraId="0A435849" w14:textId="77777777" w:rsidR="00FB0F64" w:rsidRPr="00FB0F64" w:rsidRDefault="00FB0F64" w:rsidP="00E15326">
            <w:pPr>
              <w:rPr>
                <w:color w:val="000000"/>
                <w:sz w:val="20"/>
                <w:szCs w:val="20"/>
              </w:rPr>
            </w:pPr>
            <w:r w:rsidRPr="00FB0F64">
              <w:rPr>
                <w:sz w:val="20"/>
                <w:szCs w:val="20"/>
              </w:rPr>
              <w:t>PS</w:t>
            </w:r>
          </w:p>
        </w:tc>
        <w:tc>
          <w:tcPr>
            <w:tcW w:w="1778" w:type="dxa"/>
          </w:tcPr>
          <w:p w14:paraId="549E9ADF" w14:textId="77777777" w:rsidR="00FB0F64" w:rsidRPr="00FB0F64" w:rsidRDefault="00FB0F64" w:rsidP="00E15326">
            <w:pPr>
              <w:rPr>
                <w:sz w:val="20"/>
                <w:szCs w:val="20"/>
              </w:rPr>
            </w:pPr>
            <w:r w:rsidRPr="00FB0F64">
              <w:rPr>
                <w:sz w:val="20"/>
                <w:szCs w:val="20"/>
              </w:rPr>
              <w:t>out</w:t>
            </w:r>
          </w:p>
        </w:tc>
        <w:tc>
          <w:tcPr>
            <w:tcW w:w="1086" w:type="dxa"/>
          </w:tcPr>
          <w:p w14:paraId="63A8393F" w14:textId="77777777" w:rsidR="00FB0F64" w:rsidRPr="00FB0F64" w:rsidRDefault="00FB0F64" w:rsidP="00E15326">
            <w:pPr>
              <w:rPr>
                <w:sz w:val="20"/>
                <w:szCs w:val="20"/>
              </w:rPr>
            </w:pPr>
          </w:p>
        </w:tc>
        <w:tc>
          <w:tcPr>
            <w:tcW w:w="2604" w:type="dxa"/>
          </w:tcPr>
          <w:p w14:paraId="47A916BB" w14:textId="77777777" w:rsidR="00FB0F64" w:rsidRPr="00FB0F64" w:rsidRDefault="00FB0F64" w:rsidP="00E15326">
            <w:pPr>
              <w:rPr>
                <w:sz w:val="20"/>
                <w:szCs w:val="20"/>
              </w:rPr>
            </w:pPr>
            <w:r w:rsidRPr="00FB0F64">
              <w:rPr>
                <w:sz w:val="20"/>
                <w:szCs w:val="20"/>
              </w:rPr>
              <w:t>elapsed time FLASH MIO33</w:t>
            </w:r>
          </w:p>
        </w:tc>
        <w:tc>
          <w:tcPr>
            <w:tcW w:w="1224" w:type="dxa"/>
          </w:tcPr>
          <w:p w14:paraId="3CD9CC8A" w14:textId="77777777" w:rsidR="00FB0F64" w:rsidRPr="00FB0F64" w:rsidRDefault="00FB0F64" w:rsidP="00E15326">
            <w:pPr>
              <w:rPr>
                <w:sz w:val="20"/>
                <w:szCs w:val="20"/>
              </w:rPr>
            </w:pPr>
          </w:p>
        </w:tc>
      </w:tr>
      <w:tr w:rsidR="00FB0F64" w:rsidRPr="00FB0F64" w14:paraId="368DD873" w14:textId="77777777" w:rsidTr="00E15326">
        <w:trPr>
          <w:trHeight w:val="182"/>
        </w:trPr>
        <w:tc>
          <w:tcPr>
            <w:tcW w:w="2736" w:type="dxa"/>
          </w:tcPr>
          <w:p w14:paraId="3715B87C" w14:textId="77777777" w:rsidR="00FB0F64" w:rsidRPr="00FB0F64" w:rsidRDefault="00FB0F64" w:rsidP="00E15326">
            <w:pPr>
              <w:rPr>
                <w:sz w:val="20"/>
                <w:szCs w:val="20"/>
              </w:rPr>
            </w:pPr>
            <w:r w:rsidRPr="00FB0F64">
              <w:rPr>
                <w:sz w:val="20"/>
                <w:szCs w:val="20"/>
              </w:rPr>
              <w:t>SD_CLK</w:t>
            </w:r>
          </w:p>
        </w:tc>
        <w:tc>
          <w:tcPr>
            <w:tcW w:w="1766" w:type="dxa"/>
          </w:tcPr>
          <w:p w14:paraId="575331D4" w14:textId="77777777" w:rsidR="00FB0F64" w:rsidRPr="00FB0F64" w:rsidRDefault="00FB0F64" w:rsidP="00E15326">
            <w:pPr>
              <w:rPr>
                <w:sz w:val="20"/>
                <w:szCs w:val="20"/>
              </w:rPr>
            </w:pPr>
            <w:r w:rsidRPr="00FB0F64">
              <w:rPr>
                <w:sz w:val="20"/>
                <w:szCs w:val="20"/>
              </w:rPr>
              <w:t>PS</w:t>
            </w:r>
          </w:p>
        </w:tc>
        <w:tc>
          <w:tcPr>
            <w:tcW w:w="1778" w:type="dxa"/>
          </w:tcPr>
          <w:p w14:paraId="2DAB887B" w14:textId="77777777" w:rsidR="00FB0F64" w:rsidRPr="00FB0F64" w:rsidRDefault="00FB0F64" w:rsidP="00E15326">
            <w:pPr>
              <w:rPr>
                <w:sz w:val="20"/>
                <w:szCs w:val="20"/>
              </w:rPr>
            </w:pPr>
            <w:r w:rsidRPr="00FB0F64">
              <w:rPr>
                <w:sz w:val="20"/>
                <w:szCs w:val="20"/>
              </w:rPr>
              <w:t>out</w:t>
            </w:r>
          </w:p>
        </w:tc>
        <w:tc>
          <w:tcPr>
            <w:tcW w:w="1086" w:type="dxa"/>
          </w:tcPr>
          <w:p w14:paraId="289F90D4" w14:textId="77777777" w:rsidR="00FB0F64" w:rsidRPr="00FB0F64" w:rsidRDefault="00FB0F64" w:rsidP="00E15326">
            <w:pPr>
              <w:rPr>
                <w:sz w:val="20"/>
                <w:szCs w:val="20"/>
              </w:rPr>
            </w:pPr>
          </w:p>
        </w:tc>
        <w:tc>
          <w:tcPr>
            <w:tcW w:w="2604" w:type="dxa"/>
          </w:tcPr>
          <w:p w14:paraId="0C83ED0F" w14:textId="77777777" w:rsidR="00FB0F64" w:rsidRPr="00FB0F64" w:rsidRDefault="00FB0F64" w:rsidP="00E15326">
            <w:pPr>
              <w:rPr>
                <w:sz w:val="20"/>
                <w:szCs w:val="20"/>
              </w:rPr>
            </w:pPr>
            <w:r w:rsidRPr="00FB0F64">
              <w:rPr>
                <w:sz w:val="20"/>
                <w:szCs w:val="20"/>
              </w:rPr>
              <w:t>eMMC</w:t>
            </w:r>
          </w:p>
        </w:tc>
        <w:tc>
          <w:tcPr>
            <w:tcW w:w="1224" w:type="dxa"/>
          </w:tcPr>
          <w:p w14:paraId="3C2A1C56" w14:textId="77777777" w:rsidR="00FB0F64" w:rsidRPr="00FB0F64" w:rsidRDefault="00FB0F64" w:rsidP="00E15326">
            <w:pPr>
              <w:rPr>
                <w:sz w:val="20"/>
                <w:szCs w:val="20"/>
              </w:rPr>
            </w:pPr>
          </w:p>
        </w:tc>
      </w:tr>
      <w:tr w:rsidR="00FB0F64" w:rsidRPr="00FB0F64" w14:paraId="76C3E5C0" w14:textId="77777777" w:rsidTr="00E15326">
        <w:trPr>
          <w:trHeight w:val="182"/>
        </w:trPr>
        <w:tc>
          <w:tcPr>
            <w:tcW w:w="2736" w:type="dxa"/>
          </w:tcPr>
          <w:p w14:paraId="7AB57902" w14:textId="77777777" w:rsidR="00FB0F64" w:rsidRPr="00FB0F64" w:rsidRDefault="00FB0F64" w:rsidP="00E15326">
            <w:pPr>
              <w:rPr>
                <w:sz w:val="20"/>
                <w:szCs w:val="20"/>
              </w:rPr>
            </w:pPr>
            <w:r w:rsidRPr="00FB0F64">
              <w:rPr>
                <w:sz w:val="20"/>
                <w:szCs w:val="20"/>
              </w:rPr>
              <w:t>SD_CMD</w:t>
            </w:r>
          </w:p>
        </w:tc>
        <w:tc>
          <w:tcPr>
            <w:tcW w:w="1766" w:type="dxa"/>
          </w:tcPr>
          <w:p w14:paraId="1EF03BA3" w14:textId="77777777" w:rsidR="00FB0F64" w:rsidRPr="00FB0F64" w:rsidRDefault="00FB0F64" w:rsidP="00E15326">
            <w:pPr>
              <w:rPr>
                <w:sz w:val="20"/>
                <w:szCs w:val="20"/>
              </w:rPr>
            </w:pPr>
            <w:r w:rsidRPr="00FB0F64">
              <w:rPr>
                <w:sz w:val="20"/>
                <w:szCs w:val="20"/>
              </w:rPr>
              <w:t>PS</w:t>
            </w:r>
          </w:p>
        </w:tc>
        <w:tc>
          <w:tcPr>
            <w:tcW w:w="1778" w:type="dxa"/>
          </w:tcPr>
          <w:p w14:paraId="012CA413" w14:textId="77777777" w:rsidR="00FB0F64" w:rsidRPr="00FB0F64" w:rsidRDefault="00FB0F64" w:rsidP="00E15326">
            <w:pPr>
              <w:rPr>
                <w:sz w:val="20"/>
                <w:szCs w:val="20"/>
              </w:rPr>
            </w:pPr>
            <w:r w:rsidRPr="00FB0F64">
              <w:rPr>
                <w:sz w:val="20"/>
                <w:szCs w:val="20"/>
              </w:rPr>
              <w:t>out</w:t>
            </w:r>
          </w:p>
        </w:tc>
        <w:tc>
          <w:tcPr>
            <w:tcW w:w="1086" w:type="dxa"/>
          </w:tcPr>
          <w:p w14:paraId="289F27CC" w14:textId="77777777" w:rsidR="00FB0F64" w:rsidRPr="00FB0F64" w:rsidRDefault="00FB0F64" w:rsidP="00E15326">
            <w:pPr>
              <w:rPr>
                <w:sz w:val="20"/>
                <w:szCs w:val="20"/>
              </w:rPr>
            </w:pPr>
          </w:p>
        </w:tc>
        <w:tc>
          <w:tcPr>
            <w:tcW w:w="2604" w:type="dxa"/>
          </w:tcPr>
          <w:p w14:paraId="7CC68E1B" w14:textId="77777777" w:rsidR="00FB0F64" w:rsidRPr="00FB0F64" w:rsidRDefault="00FB0F64" w:rsidP="00E15326">
            <w:pPr>
              <w:rPr>
                <w:sz w:val="20"/>
                <w:szCs w:val="20"/>
              </w:rPr>
            </w:pPr>
            <w:r w:rsidRPr="00FB0F64">
              <w:rPr>
                <w:sz w:val="20"/>
                <w:szCs w:val="20"/>
              </w:rPr>
              <w:t>eMMC</w:t>
            </w:r>
          </w:p>
        </w:tc>
        <w:tc>
          <w:tcPr>
            <w:tcW w:w="1224" w:type="dxa"/>
          </w:tcPr>
          <w:p w14:paraId="684694B6" w14:textId="77777777" w:rsidR="00FB0F64" w:rsidRPr="00FB0F64" w:rsidRDefault="00FB0F64" w:rsidP="00E15326">
            <w:pPr>
              <w:rPr>
                <w:sz w:val="20"/>
                <w:szCs w:val="20"/>
              </w:rPr>
            </w:pPr>
          </w:p>
        </w:tc>
      </w:tr>
      <w:tr w:rsidR="00FB0F64" w:rsidRPr="00FB0F64" w14:paraId="5D1F3778" w14:textId="77777777" w:rsidTr="00E15326">
        <w:trPr>
          <w:trHeight w:val="182"/>
        </w:trPr>
        <w:tc>
          <w:tcPr>
            <w:tcW w:w="2736" w:type="dxa"/>
          </w:tcPr>
          <w:p w14:paraId="5451FC92" w14:textId="77777777" w:rsidR="00FB0F64" w:rsidRPr="00FB0F64" w:rsidRDefault="00FB0F64" w:rsidP="00E15326">
            <w:pPr>
              <w:rPr>
                <w:sz w:val="20"/>
                <w:szCs w:val="20"/>
              </w:rPr>
            </w:pPr>
            <w:r w:rsidRPr="00FB0F64">
              <w:rPr>
                <w:sz w:val="20"/>
                <w:szCs w:val="20"/>
              </w:rPr>
              <w:t>SD_D0</w:t>
            </w:r>
          </w:p>
        </w:tc>
        <w:tc>
          <w:tcPr>
            <w:tcW w:w="1766" w:type="dxa"/>
          </w:tcPr>
          <w:p w14:paraId="685356C3" w14:textId="77777777" w:rsidR="00FB0F64" w:rsidRPr="00FB0F64" w:rsidRDefault="00FB0F64" w:rsidP="00E15326">
            <w:pPr>
              <w:rPr>
                <w:sz w:val="20"/>
                <w:szCs w:val="20"/>
              </w:rPr>
            </w:pPr>
            <w:r w:rsidRPr="00FB0F64">
              <w:rPr>
                <w:sz w:val="20"/>
                <w:szCs w:val="20"/>
              </w:rPr>
              <w:t>PS</w:t>
            </w:r>
          </w:p>
        </w:tc>
        <w:tc>
          <w:tcPr>
            <w:tcW w:w="1778" w:type="dxa"/>
          </w:tcPr>
          <w:p w14:paraId="60345BFE" w14:textId="77777777" w:rsidR="00FB0F64" w:rsidRPr="00FB0F64" w:rsidRDefault="00FB0F64" w:rsidP="00E15326">
            <w:pPr>
              <w:rPr>
                <w:sz w:val="20"/>
                <w:szCs w:val="20"/>
              </w:rPr>
            </w:pPr>
            <w:r w:rsidRPr="00FB0F64">
              <w:rPr>
                <w:sz w:val="20"/>
                <w:szCs w:val="20"/>
              </w:rPr>
              <w:t>inout</w:t>
            </w:r>
          </w:p>
        </w:tc>
        <w:tc>
          <w:tcPr>
            <w:tcW w:w="1086" w:type="dxa"/>
          </w:tcPr>
          <w:p w14:paraId="53BA015B" w14:textId="77777777" w:rsidR="00FB0F64" w:rsidRPr="00FB0F64" w:rsidRDefault="00FB0F64" w:rsidP="00E15326">
            <w:pPr>
              <w:rPr>
                <w:sz w:val="20"/>
                <w:szCs w:val="20"/>
              </w:rPr>
            </w:pPr>
          </w:p>
        </w:tc>
        <w:tc>
          <w:tcPr>
            <w:tcW w:w="2604" w:type="dxa"/>
          </w:tcPr>
          <w:p w14:paraId="21D2D0FC" w14:textId="77777777" w:rsidR="00FB0F64" w:rsidRPr="00FB0F64" w:rsidRDefault="00FB0F64" w:rsidP="00E15326">
            <w:pPr>
              <w:rPr>
                <w:sz w:val="20"/>
                <w:szCs w:val="20"/>
              </w:rPr>
            </w:pPr>
            <w:r w:rsidRPr="00FB0F64">
              <w:rPr>
                <w:sz w:val="20"/>
                <w:szCs w:val="20"/>
              </w:rPr>
              <w:t>eMMC</w:t>
            </w:r>
          </w:p>
        </w:tc>
        <w:tc>
          <w:tcPr>
            <w:tcW w:w="1224" w:type="dxa"/>
          </w:tcPr>
          <w:p w14:paraId="2FA80D9E" w14:textId="77777777" w:rsidR="00FB0F64" w:rsidRPr="00FB0F64" w:rsidRDefault="00FB0F64" w:rsidP="00E15326">
            <w:pPr>
              <w:rPr>
                <w:sz w:val="20"/>
                <w:szCs w:val="20"/>
              </w:rPr>
            </w:pPr>
          </w:p>
        </w:tc>
      </w:tr>
      <w:tr w:rsidR="00FB0F64" w:rsidRPr="00FB0F64" w14:paraId="37A93D68" w14:textId="77777777" w:rsidTr="00E15326">
        <w:trPr>
          <w:trHeight w:val="182"/>
        </w:trPr>
        <w:tc>
          <w:tcPr>
            <w:tcW w:w="2736" w:type="dxa"/>
          </w:tcPr>
          <w:p w14:paraId="119FE4F7" w14:textId="77777777" w:rsidR="00FB0F64" w:rsidRPr="00FB0F64" w:rsidRDefault="00FB0F64" w:rsidP="00E15326">
            <w:pPr>
              <w:rPr>
                <w:sz w:val="20"/>
                <w:szCs w:val="20"/>
              </w:rPr>
            </w:pPr>
            <w:r w:rsidRPr="00FB0F64">
              <w:rPr>
                <w:sz w:val="20"/>
                <w:szCs w:val="20"/>
              </w:rPr>
              <w:t>SD_D1</w:t>
            </w:r>
          </w:p>
        </w:tc>
        <w:tc>
          <w:tcPr>
            <w:tcW w:w="1766" w:type="dxa"/>
          </w:tcPr>
          <w:p w14:paraId="3E1FA090" w14:textId="77777777" w:rsidR="00FB0F64" w:rsidRPr="00FB0F64" w:rsidRDefault="00FB0F64" w:rsidP="00E15326">
            <w:pPr>
              <w:rPr>
                <w:sz w:val="20"/>
                <w:szCs w:val="20"/>
              </w:rPr>
            </w:pPr>
            <w:r w:rsidRPr="00FB0F64">
              <w:rPr>
                <w:sz w:val="20"/>
                <w:szCs w:val="20"/>
              </w:rPr>
              <w:t>PS</w:t>
            </w:r>
          </w:p>
        </w:tc>
        <w:tc>
          <w:tcPr>
            <w:tcW w:w="1778" w:type="dxa"/>
          </w:tcPr>
          <w:p w14:paraId="5E5F7D11" w14:textId="77777777" w:rsidR="00FB0F64" w:rsidRPr="00FB0F64" w:rsidRDefault="00FB0F64" w:rsidP="00E15326">
            <w:pPr>
              <w:rPr>
                <w:sz w:val="20"/>
                <w:szCs w:val="20"/>
              </w:rPr>
            </w:pPr>
            <w:r w:rsidRPr="00FB0F64">
              <w:rPr>
                <w:sz w:val="20"/>
                <w:szCs w:val="20"/>
              </w:rPr>
              <w:t>inout</w:t>
            </w:r>
          </w:p>
        </w:tc>
        <w:tc>
          <w:tcPr>
            <w:tcW w:w="1086" w:type="dxa"/>
          </w:tcPr>
          <w:p w14:paraId="104DDD54" w14:textId="77777777" w:rsidR="00FB0F64" w:rsidRPr="00FB0F64" w:rsidRDefault="00FB0F64" w:rsidP="00E15326">
            <w:pPr>
              <w:rPr>
                <w:sz w:val="20"/>
                <w:szCs w:val="20"/>
              </w:rPr>
            </w:pPr>
          </w:p>
        </w:tc>
        <w:tc>
          <w:tcPr>
            <w:tcW w:w="2604" w:type="dxa"/>
          </w:tcPr>
          <w:p w14:paraId="1630A56D" w14:textId="77777777" w:rsidR="00FB0F64" w:rsidRPr="00FB0F64" w:rsidRDefault="00FB0F64" w:rsidP="00E15326">
            <w:pPr>
              <w:rPr>
                <w:sz w:val="20"/>
                <w:szCs w:val="20"/>
              </w:rPr>
            </w:pPr>
            <w:r w:rsidRPr="00FB0F64">
              <w:rPr>
                <w:sz w:val="20"/>
                <w:szCs w:val="20"/>
              </w:rPr>
              <w:t>eMMC</w:t>
            </w:r>
          </w:p>
        </w:tc>
        <w:tc>
          <w:tcPr>
            <w:tcW w:w="1224" w:type="dxa"/>
          </w:tcPr>
          <w:p w14:paraId="63470C21" w14:textId="77777777" w:rsidR="00FB0F64" w:rsidRPr="00FB0F64" w:rsidRDefault="00FB0F64" w:rsidP="00E15326">
            <w:pPr>
              <w:rPr>
                <w:sz w:val="20"/>
                <w:szCs w:val="20"/>
              </w:rPr>
            </w:pPr>
          </w:p>
        </w:tc>
      </w:tr>
      <w:tr w:rsidR="00FB0F64" w:rsidRPr="00FB0F64" w14:paraId="745E3F04" w14:textId="77777777" w:rsidTr="00E15326">
        <w:trPr>
          <w:trHeight w:val="182"/>
        </w:trPr>
        <w:tc>
          <w:tcPr>
            <w:tcW w:w="2736" w:type="dxa"/>
          </w:tcPr>
          <w:p w14:paraId="72A59C70" w14:textId="77777777" w:rsidR="00FB0F64" w:rsidRPr="00FB0F64" w:rsidRDefault="00FB0F64" w:rsidP="00E15326">
            <w:pPr>
              <w:rPr>
                <w:sz w:val="20"/>
                <w:szCs w:val="20"/>
              </w:rPr>
            </w:pPr>
            <w:r w:rsidRPr="00FB0F64">
              <w:rPr>
                <w:sz w:val="20"/>
                <w:szCs w:val="20"/>
              </w:rPr>
              <w:t>SD_D2</w:t>
            </w:r>
          </w:p>
        </w:tc>
        <w:tc>
          <w:tcPr>
            <w:tcW w:w="1766" w:type="dxa"/>
          </w:tcPr>
          <w:p w14:paraId="566F76D6" w14:textId="77777777" w:rsidR="00FB0F64" w:rsidRPr="00FB0F64" w:rsidRDefault="00FB0F64" w:rsidP="00E15326">
            <w:pPr>
              <w:rPr>
                <w:sz w:val="20"/>
                <w:szCs w:val="20"/>
              </w:rPr>
            </w:pPr>
            <w:r w:rsidRPr="00FB0F64">
              <w:rPr>
                <w:sz w:val="20"/>
                <w:szCs w:val="20"/>
              </w:rPr>
              <w:t>PS</w:t>
            </w:r>
          </w:p>
        </w:tc>
        <w:tc>
          <w:tcPr>
            <w:tcW w:w="1778" w:type="dxa"/>
          </w:tcPr>
          <w:p w14:paraId="0D2EDD37" w14:textId="77777777" w:rsidR="00FB0F64" w:rsidRPr="00FB0F64" w:rsidRDefault="00FB0F64" w:rsidP="00E15326">
            <w:pPr>
              <w:rPr>
                <w:sz w:val="20"/>
                <w:szCs w:val="20"/>
              </w:rPr>
            </w:pPr>
            <w:r w:rsidRPr="00FB0F64">
              <w:rPr>
                <w:sz w:val="20"/>
                <w:szCs w:val="20"/>
              </w:rPr>
              <w:t>inout</w:t>
            </w:r>
          </w:p>
        </w:tc>
        <w:tc>
          <w:tcPr>
            <w:tcW w:w="1086" w:type="dxa"/>
          </w:tcPr>
          <w:p w14:paraId="59E948EB" w14:textId="77777777" w:rsidR="00FB0F64" w:rsidRPr="00FB0F64" w:rsidRDefault="00FB0F64" w:rsidP="00E15326">
            <w:pPr>
              <w:rPr>
                <w:sz w:val="20"/>
                <w:szCs w:val="20"/>
              </w:rPr>
            </w:pPr>
          </w:p>
        </w:tc>
        <w:tc>
          <w:tcPr>
            <w:tcW w:w="2604" w:type="dxa"/>
          </w:tcPr>
          <w:p w14:paraId="659F3337" w14:textId="77777777" w:rsidR="00FB0F64" w:rsidRPr="00FB0F64" w:rsidRDefault="00FB0F64" w:rsidP="00E15326">
            <w:pPr>
              <w:rPr>
                <w:sz w:val="20"/>
                <w:szCs w:val="20"/>
              </w:rPr>
            </w:pPr>
            <w:r w:rsidRPr="00FB0F64">
              <w:rPr>
                <w:sz w:val="20"/>
                <w:szCs w:val="20"/>
              </w:rPr>
              <w:t>eMMC</w:t>
            </w:r>
          </w:p>
        </w:tc>
        <w:tc>
          <w:tcPr>
            <w:tcW w:w="1224" w:type="dxa"/>
          </w:tcPr>
          <w:p w14:paraId="277CA8A3" w14:textId="77777777" w:rsidR="00FB0F64" w:rsidRPr="00FB0F64" w:rsidRDefault="00FB0F64" w:rsidP="00E15326">
            <w:pPr>
              <w:rPr>
                <w:sz w:val="20"/>
                <w:szCs w:val="20"/>
              </w:rPr>
            </w:pPr>
          </w:p>
        </w:tc>
      </w:tr>
      <w:tr w:rsidR="00FB0F64" w:rsidRPr="00FB0F64" w14:paraId="05F76E04" w14:textId="77777777" w:rsidTr="00E15326">
        <w:trPr>
          <w:trHeight w:val="182"/>
        </w:trPr>
        <w:tc>
          <w:tcPr>
            <w:tcW w:w="2736" w:type="dxa"/>
          </w:tcPr>
          <w:p w14:paraId="5EA4796F" w14:textId="77777777" w:rsidR="00FB0F64" w:rsidRPr="00FB0F64" w:rsidRDefault="00FB0F64" w:rsidP="00E15326">
            <w:pPr>
              <w:rPr>
                <w:sz w:val="20"/>
                <w:szCs w:val="20"/>
              </w:rPr>
            </w:pPr>
            <w:r w:rsidRPr="00FB0F64">
              <w:rPr>
                <w:sz w:val="20"/>
                <w:szCs w:val="20"/>
              </w:rPr>
              <w:t>SD_D3</w:t>
            </w:r>
          </w:p>
        </w:tc>
        <w:tc>
          <w:tcPr>
            <w:tcW w:w="1766" w:type="dxa"/>
          </w:tcPr>
          <w:p w14:paraId="66D37043" w14:textId="77777777" w:rsidR="00FB0F64" w:rsidRPr="00FB0F64" w:rsidRDefault="00FB0F64" w:rsidP="00E15326">
            <w:pPr>
              <w:rPr>
                <w:sz w:val="20"/>
                <w:szCs w:val="20"/>
              </w:rPr>
            </w:pPr>
            <w:r w:rsidRPr="00FB0F64">
              <w:rPr>
                <w:sz w:val="20"/>
                <w:szCs w:val="20"/>
              </w:rPr>
              <w:t>PS</w:t>
            </w:r>
          </w:p>
        </w:tc>
        <w:tc>
          <w:tcPr>
            <w:tcW w:w="1778" w:type="dxa"/>
          </w:tcPr>
          <w:p w14:paraId="5886AB7B" w14:textId="77777777" w:rsidR="00FB0F64" w:rsidRPr="00FB0F64" w:rsidRDefault="00FB0F64" w:rsidP="00E15326">
            <w:pPr>
              <w:rPr>
                <w:sz w:val="20"/>
                <w:szCs w:val="20"/>
              </w:rPr>
            </w:pPr>
            <w:r w:rsidRPr="00FB0F64">
              <w:rPr>
                <w:sz w:val="20"/>
                <w:szCs w:val="20"/>
              </w:rPr>
              <w:t>inout</w:t>
            </w:r>
          </w:p>
        </w:tc>
        <w:tc>
          <w:tcPr>
            <w:tcW w:w="1086" w:type="dxa"/>
          </w:tcPr>
          <w:p w14:paraId="416D722A" w14:textId="77777777" w:rsidR="00FB0F64" w:rsidRPr="00FB0F64" w:rsidRDefault="00FB0F64" w:rsidP="00E15326">
            <w:pPr>
              <w:rPr>
                <w:sz w:val="20"/>
                <w:szCs w:val="20"/>
              </w:rPr>
            </w:pPr>
          </w:p>
        </w:tc>
        <w:tc>
          <w:tcPr>
            <w:tcW w:w="2604" w:type="dxa"/>
          </w:tcPr>
          <w:p w14:paraId="1EC17EFD" w14:textId="77777777" w:rsidR="00FB0F64" w:rsidRPr="00FB0F64" w:rsidRDefault="00FB0F64" w:rsidP="00E15326">
            <w:pPr>
              <w:rPr>
                <w:sz w:val="20"/>
                <w:szCs w:val="20"/>
              </w:rPr>
            </w:pPr>
            <w:r w:rsidRPr="00FB0F64">
              <w:rPr>
                <w:sz w:val="20"/>
                <w:szCs w:val="20"/>
              </w:rPr>
              <w:t>eMMC</w:t>
            </w:r>
          </w:p>
        </w:tc>
        <w:tc>
          <w:tcPr>
            <w:tcW w:w="1224" w:type="dxa"/>
          </w:tcPr>
          <w:p w14:paraId="00317F90" w14:textId="77777777" w:rsidR="00FB0F64" w:rsidRPr="00FB0F64" w:rsidRDefault="00FB0F64" w:rsidP="00E15326">
            <w:pPr>
              <w:rPr>
                <w:sz w:val="20"/>
                <w:szCs w:val="20"/>
              </w:rPr>
            </w:pPr>
          </w:p>
        </w:tc>
      </w:tr>
      <w:tr w:rsidR="00FB0F64" w:rsidRPr="00FB0F64" w14:paraId="4B2880E6" w14:textId="77777777" w:rsidTr="00E15326">
        <w:trPr>
          <w:trHeight w:val="182"/>
        </w:trPr>
        <w:tc>
          <w:tcPr>
            <w:tcW w:w="2736" w:type="dxa"/>
          </w:tcPr>
          <w:p w14:paraId="00443380" w14:textId="77777777" w:rsidR="00FB0F64" w:rsidRPr="00FB0F64" w:rsidRDefault="00FB0F64" w:rsidP="00E15326">
            <w:pPr>
              <w:rPr>
                <w:sz w:val="20"/>
                <w:szCs w:val="20"/>
              </w:rPr>
            </w:pPr>
            <w:r w:rsidRPr="00FB0F64">
              <w:rPr>
                <w:sz w:val="20"/>
                <w:szCs w:val="20"/>
              </w:rPr>
              <w:t>UART_RXD_PL</w:t>
            </w:r>
          </w:p>
        </w:tc>
        <w:tc>
          <w:tcPr>
            <w:tcW w:w="1766" w:type="dxa"/>
          </w:tcPr>
          <w:p w14:paraId="53785F25" w14:textId="77777777" w:rsidR="00FB0F64" w:rsidRPr="00FB0F64" w:rsidRDefault="00FB0F64" w:rsidP="00E15326">
            <w:pPr>
              <w:rPr>
                <w:sz w:val="20"/>
                <w:szCs w:val="20"/>
              </w:rPr>
            </w:pPr>
            <w:r w:rsidRPr="00FB0F64">
              <w:rPr>
                <w:sz w:val="20"/>
                <w:szCs w:val="20"/>
              </w:rPr>
              <w:t>PL</w:t>
            </w:r>
          </w:p>
        </w:tc>
        <w:tc>
          <w:tcPr>
            <w:tcW w:w="1778" w:type="dxa"/>
          </w:tcPr>
          <w:p w14:paraId="4BE6F776" w14:textId="77777777" w:rsidR="00FB0F64" w:rsidRPr="00FB0F64" w:rsidRDefault="00FB0F64" w:rsidP="00E15326">
            <w:pPr>
              <w:rPr>
                <w:sz w:val="20"/>
                <w:szCs w:val="20"/>
              </w:rPr>
            </w:pPr>
            <w:r w:rsidRPr="00FB0F64">
              <w:rPr>
                <w:sz w:val="20"/>
                <w:szCs w:val="20"/>
              </w:rPr>
              <w:t>in</w:t>
            </w:r>
          </w:p>
        </w:tc>
        <w:tc>
          <w:tcPr>
            <w:tcW w:w="1086" w:type="dxa"/>
          </w:tcPr>
          <w:p w14:paraId="76B035FE" w14:textId="77777777" w:rsidR="00FB0F64" w:rsidRPr="00FB0F64" w:rsidRDefault="00FB0F64" w:rsidP="00E15326">
            <w:pPr>
              <w:rPr>
                <w:sz w:val="20"/>
                <w:szCs w:val="20"/>
              </w:rPr>
            </w:pPr>
            <w:r w:rsidRPr="00FB0F64">
              <w:rPr>
                <w:sz w:val="20"/>
                <w:szCs w:val="20"/>
              </w:rPr>
              <w:t>FW</w:t>
            </w:r>
          </w:p>
        </w:tc>
        <w:tc>
          <w:tcPr>
            <w:tcW w:w="2604" w:type="dxa"/>
          </w:tcPr>
          <w:p w14:paraId="61144017" w14:textId="77777777" w:rsidR="00FB0F64" w:rsidRPr="00FB0F64" w:rsidRDefault="00FB0F64" w:rsidP="00E15326">
            <w:pPr>
              <w:rPr>
                <w:sz w:val="20"/>
                <w:szCs w:val="20"/>
              </w:rPr>
            </w:pPr>
            <w:r w:rsidRPr="00FB0F64">
              <w:rPr>
                <w:sz w:val="20"/>
                <w:szCs w:val="20"/>
              </w:rPr>
              <w:t>FPGA debug UART(MISO)</w:t>
            </w:r>
          </w:p>
        </w:tc>
        <w:tc>
          <w:tcPr>
            <w:tcW w:w="1224" w:type="dxa"/>
          </w:tcPr>
          <w:p w14:paraId="60EBA512" w14:textId="77777777" w:rsidR="00FB0F64" w:rsidRPr="00FB0F64" w:rsidRDefault="00FB0F64" w:rsidP="00E15326">
            <w:pPr>
              <w:rPr>
                <w:sz w:val="20"/>
                <w:szCs w:val="20"/>
              </w:rPr>
            </w:pPr>
          </w:p>
        </w:tc>
      </w:tr>
      <w:tr w:rsidR="00FB0F64" w:rsidRPr="00FB0F64" w14:paraId="75E9BEB6" w14:textId="77777777" w:rsidTr="00E15326">
        <w:trPr>
          <w:trHeight w:val="182"/>
        </w:trPr>
        <w:tc>
          <w:tcPr>
            <w:tcW w:w="2736" w:type="dxa"/>
          </w:tcPr>
          <w:p w14:paraId="6BE5DDD4" w14:textId="77777777" w:rsidR="00FB0F64" w:rsidRPr="00FB0F64" w:rsidRDefault="00FB0F64" w:rsidP="00E15326">
            <w:pPr>
              <w:rPr>
                <w:sz w:val="20"/>
                <w:szCs w:val="20"/>
              </w:rPr>
            </w:pPr>
            <w:r w:rsidRPr="00FB0F64">
              <w:rPr>
                <w:sz w:val="20"/>
                <w:szCs w:val="20"/>
              </w:rPr>
              <w:t>UART_TXD_PL</w:t>
            </w:r>
          </w:p>
        </w:tc>
        <w:tc>
          <w:tcPr>
            <w:tcW w:w="1766" w:type="dxa"/>
          </w:tcPr>
          <w:p w14:paraId="6C7C0BE5" w14:textId="77777777" w:rsidR="00FB0F64" w:rsidRPr="00FB0F64" w:rsidRDefault="00FB0F64" w:rsidP="00E15326">
            <w:pPr>
              <w:rPr>
                <w:sz w:val="20"/>
                <w:szCs w:val="20"/>
              </w:rPr>
            </w:pPr>
            <w:r w:rsidRPr="00FB0F64">
              <w:rPr>
                <w:sz w:val="20"/>
                <w:szCs w:val="20"/>
              </w:rPr>
              <w:t>PL</w:t>
            </w:r>
          </w:p>
        </w:tc>
        <w:tc>
          <w:tcPr>
            <w:tcW w:w="1778" w:type="dxa"/>
          </w:tcPr>
          <w:p w14:paraId="6DE13006" w14:textId="77777777" w:rsidR="00FB0F64" w:rsidRPr="00FB0F64" w:rsidRDefault="00FB0F64" w:rsidP="00E15326">
            <w:pPr>
              <w:rPr>
                <w:sz w:val="20"/>
                <w:szCs w:val="20"/>
              </w:rPr>
            </w:pPr>
            <w:r w:rsidRPr="00FB0F64">
              <w:rPr>
                <w:sz w:val="20"/>
                <w:szCs w:val="20"/>
              </w:rPr>
              <w:t>out</w:t>
            </w:r>
          </w:p>
        </w:tc>
        <w:tc>
          <w:tcPr>
            <w:tcW w:w="1086" w:type="dxa"/>
          </w:tcPr>
          <w:p w14:paraId="72FC3C4E" w14:textId="77777777" w:rsidR="00FB0F64" w:rsidRPr="00FB0F64" w:rsidRDefault="00FB0F64" w:rsidP="00E15326">
            <w:pPr>
              <w:rPr>
                <w:sz w:val="20"/>
                <w:szCs w:val="20"/>
              </w:rPr>
            </w:pPr>
            <w:r w:rsidRPr="00FB0F64">
              <w:rPr>
                <w:sz w:val="20"/>
                <w:szCs w:val="20"/>
              </w:rPr>
              <w:t>FW</w:t>
            </w:r>
          </w:p>
        </w:tc>
        <w:tc>
          <w:tcPr>
            <w:tcW w:w="2604" w:type="dxa"/>
          </w:tcPr>
          <w:p w14:paraId="51A26C5A" w14:textId="77777777" w:rsidR="00FB0F64" w:rsidRPr="00FB0F64" w:rsidRDefault="00FB0F64" w:rsidP="00E15326">
            <w:pPr>
              <w:rPr>
                <w:sz w:val="20"/>
                <w:szCs w:val="20"/>
              </w:rPr>
            </w:pPr>
            <w:r w:rsidRPr="00FB0F64">
              <w:rPr>
                <w:sz w:val="20"/>
                <w:szCs w:val="20"/>
              </w:rPr>
              <w:t>FPGA debug UART(MOSI)</w:t>
            </w:r>
          </w:p>
        </w:tc>
        <w:tc>
          <w:tcPr>
            <w:tcW w:w="1224" w:type="dxa"/>
          </w:tcPr>
          <w:p w14:paraId="5F23A7D0" w14:textId="77777777" w:rsidR="00FB0F64" w:rsidRPr="00FB0F64" w:rsidRDefault="00FB0F64" w:rsidP="00E15326">
            <w:pPr>
              <w:rPr>
                <w:sz w:val="20"/>
                <w:szCs w:val="20"/>
              </w:rPr>
            </w:pPr>
          </w:p>
        </w:tc>
      </w:tr>
      <w:tr w:rsidR="00FB0F64" w:rsidRPr="00FB0F64" w14:paraId="1F23B614" w14:textId="77777777" w:rsidTr="00E15326">
        <w:trPr>
          <w:trHeight w:val="182"/>
        </w:trPr>
        <w:tc>
          <w:tcPr>
            <w:tcW w:w="2736" w:type="dxa"/>
          </w:tcPr>
          <w:p w14:paraId="23463864" w14:textId="77777777" w:rsidR="00FB0F64" w:rsidRPr="00FB0F64" w:rsidRDefault="00FB0F64" w:rsidP="00E15326">
            <w:pPr>
              <w:rPr>
                <w:sz w:val="20"/>
                <w:szCs w:val="20"/>
              </w:rPr>
            </w:pPr>
            <w:r w:rsidRPr="00FB0F64">
              <w:rPr>
                <w:sz w:val="20"/>
                <w:szCs w:val="20"/>
              </w:rPr>
              <w:t>UART_RXD</w:t>
            </w:r>
          </w:p>
        </w:tc>
        <w:tc>
          <w:tcPr>
            <w:tcW w:w="1766" w:type="dxa"/>
          </w:tcPr>
          <w:p w14:paraId="57EE19EF" w14:textId="77777777" w:rsidR="00FB0F64" w:rsidRPr="00FB0F64" w:rsidRDefault="00FB0F64" w:rsidP="00E15326">
            <w:pPr>
              <w:rPr>
                <w:sz w:val="20"/>
                <w:szCs w:val="20"/>
              </w:rPr>
            </w:pPr>
            <w:r w:rsidRPr="00FB0F64">
              <w:rPr>
                <w:sz w:val="20"/>
                <w:szCs w:val="20"/>
              </w:rPr>
              <w:t>PS</w:t>
            </w:r>
          </w:p>
        </w:tc>
        <w:tc>
          <w:tcPr>
            <w:tcW w:w="1778" w:type="dxa"/>
          </w:tcPr>
          <w:p w14:paraId="6465DC36" w14:textId="77777777" w:rsidR="00FB0F64" w:rsidRPr="00FB0F64" w:rsidRDefault="00FB0F64" w:rsidP="00E15326">
            <w:pPr>
              <w:rPr>
                <w:sz w:val="20"/>
                <w:szCs w:val="20"/>
              </w:rPr>
            </w:pPr>
            <w:r w:rsidRPr="00FB0F64">
              <w:rPr>
                <w:sz w:val="20"/>
                <w:szCs w:val="20"/>
              </w:rPr>
              <w:t>in</w:t>
            </w:r>
          </w:p>
        </w:tc>
        <w:tc>
          <w:tcPr>
            <w:tcW w:w="1086" w:type="dxa"/>
          </w:tcPr>
          <w:p w14:paraId="32BDDD28" w14:textId="77777777" w:rsidR="00FB0F64" w:rsidRPr="00FB0F64" w:rsidRDefault="00FB0F64" w:rsidP="00E15326">
            <w:pPr>
              <w:rPr>
                <w:sz w:val="20"/>
                <w:szCs w:val="20"/>
              </w:rPr>
            </w:pPr>
            <w:r w:rsidRPr="00FB0F64">
              <w:rPr>
                <w:sz w:val="20"/>
                <w:szCs w:val="20"/>
              </w:rPr>
              <w:t>FW</w:t>
            </w:r>
          </w:p>
        </w:tc>
        <w:tc>
          <w:tcPr>
            <w:tcW w:w="2604" w:type="dxa"/>
          </w:tcPr>
          <w:p w14:paraId="38DA23B2" w14:textId="77777777" w:rsidR="00FB0F64" w:rsidRPr="00FB0F64" w:rsidRDefault="00FB0F64" w:rsidP="00E15326">
            <w:pPr>
              <w:rPr>
                <w:sz w:val="20"/>
                <w:szCs w:val="20"/>
              </w:rPr>
            </w:pPr>
            <w:r w:rsidRPr="00FB0F64">
              <w:rPr>
                <w:sz w:val="20"/>
                <w:szCs w:val="20"/>
              </w:rPr>
              <w:t>debug UART for PS(MISO)</w:t>
            </w:r>
          </w:p>
        </w:tc>
        <w:tc>
          <w:tcPr>
            <w:tcW w:w="1224" w:type="dxa"/>
          </w:tcPr>
          <w:p w14:paraId="2398272D" w14:textId="77777777" w:rsidR="00FB0F64" w:rsidRPr="00FB0F64" w:rsidRDefault="00FB0F64" w:rsidP="00E15326">
            <w:pPr>
              <w:rPr>
                <w:sz w:val="20"/>
                <w:szCs w:val="20"/>
              </w:rPr>
            </w:pPr>
          </w:p>
        </w:tc>
      </w:tr>
      <w:tr w:rsidR="00FB0F64" w:rsidRPr="00FB0F64" w14:paraId="6963CACC" w14:textId="77777777" w:rsidTr="00E15326">
        <w:trPr>
          <w:trHeight w:val="182"/>
        </w:trPr>
        <w:tc>
          <w:tcPr>
            <w:tcW w:w="2736" w:type="dxa"/>
          </w:tcPr>
          <w:p w14:paraId="380CD0BE" w14:textId="77777777" w:rsidR="00FB0F64" w:rsidRPr="00FB0F64" w:rsidRDefault="00FB0F64" w:rsidP="00E15326">
            <w:pPr>
              <w:rPr>
                <w:sz w:val="20"/>
                <w:szCs w:val="20"/>
              </w:rPr>
            </w:pPr>
            <w:r w:rsidRPr="00FB0F64">
              <w:rPr>
                <w:sz w:val="20"/>
                <w:szCs w:val="20"/>
              </w:rPr>
              <w:t>UART_TXD</w:t>
            </w:r>
          </w:p>
        </w:tc>
        <w:tc>
          <w:tcPr>
            <w:tcW w:w="1766" w:type="dxa"/>
          </w:tcPr>
          <w:p w14:paraId="5EB0DAB2" w14:textId="77777777" w:rsidR="00FB0F64" w:rsidRPr="00FB0F64" w:rsidRDefault="00FB0F64" w:rsidP="00E15326">
            <w:pPr>
              <w:rPr>
                <w:sz w:val="20"/>
                <w:szCs w:val="20"/>
              </w:rPr>
            </w:pPr>
            <w:r w:rsidRPr="00FB0F64">
              <w:rPr>
                <w:sz w:val="20"/>
                <w:szCs w:val="20"/>
              </w:rPr>
              <w:t>PS</w:t>
            </w:r>
          </w:p>
        </w:tc>
        <w:tc>
          <w:tcPr>
            <w:tcW w:w="1778" w:type="dxa"/>
          </w:tcPr>
          <w:p w14:paraId="41C2B80E" w14:textId="77777777" w:rsidR="00FB0F64" w:rsidRPr="00FB0F64" w:rsidRDefault="00FB0F64" w:rsidP="00E15326">
            <w:pPr>
              <w:rPr>
                <w:sz w:val="20"/>
                <w:szCs w:val="20"/>
              </w:rPr>
            </w:pPr>
            <w:r w:rsidRPr="00FB0F64">
              <w:rPr>
                <w:sz w:val="20"/>
                <w:szCs w:val="20"/>
              </w:rPr>
              <w:t>out</w:t>
            </w:r>
          </w:p>
        </w:tc>
        <w:tc>
          <w:tcPr>
            <w:tcW w:w="1086" w:type="dxa"/>
          </w:tcPr>
          <w:p w14:paraId="661BBF4F" w14:textId="77777777" w:rsidR="00FB0F64" w:rsidRPr="00FB0F64" w:rsidRDefault="00FB0F64" w:rsidP="00E15326">
            <w:pPr>
              <w:rPr>
                <w:sz w:val="20"/>
                <w:szCs w:val="20"/>
              </w:rPr>
            </w:pPr>
            <w:r w:rsidRPr="00FB0F64">
              <w:rPr>
                <w:sz w:val="20"/>
                <w:szCs w:val="20"/>
              </w:rPr>
              <w:t>FW</w:t>
            </w:r>
          </w:p>
        </w:tc>
        <w:tc>
          <w:tcPr>
            <w:tcW w:w="2604" w:type="dxa"/>
          </w:tcPr>
          <w:p w14:paraId="51872BD0" w14:textId="77777777" w:rsidR="00FB0F64" w:rsidRPr="00FB0F64" w:rsidRDefault="00FB0F64" w:rsidP="00E15326">
            <w:pPr>
              <w:rPr>
                <w:sz w:val="20"/>
                <w:szCs w:val="20"/>
              </w:rPr>
            </w:pPr>
            <w:r w:rsidRPr="00FB0F64">
              <w:rPr>
                <w:sz w:val="20"/>
                <w:szCs w:val="20"/>
              </w:rPr>
              <w:t>debug UART for PS(MOSI)</w:t>
            </w:r>
          </w:p>
        </w:tc>
        <w:tc>
          <w:tcPr>
            <w:tcW w:w="1224" w:type="dxa"/>
          </w:tcPr>
          <w:p w14:paraId="49A8BCE7" w14:textId="77777777" w:rsidR="00FB0F64" w:rsidRPr="00FB0F64" w:rsidRDefault="00FB0F64" w:rsidP="00E15326">
            <w:pPr>
              <w:rPr>
                <w:sz w:val="20"/>
                <w:szCs w:val="20"/>
              </w:rPr>
            </w:pPr>
          </w:p>
        </w:tc>
      </w:tr>
    </w:tbl>
    <w:p w14:paraId="2A4C433D" w14:textId="46D942C4" w:rsidR="00FB0F64" w:rsidRDefault="00FB0F64"/>
    <w:p w14:paraId="7CFB1172" w14:textId="030A3496" w:rsidR="00F108C7" w:rsidRDefault="00FB0F64" w:rsidP="00FB0F64">
      <w:r>
        <w:br w:type="page"/>
      </w:r>
    </w:p>
    <w:p w14:paraId="74B79FBF" w14:textId="4C06F16D" w:rsidR="00C165E8" w:rsidRPr="00F108C7" w:rsidRDefault="00C80C36" w:rsidP="005E0405">
      <w:pPr>
        <w:pStyle w:val="Heading7"/>
        <w:rPr>
          <w:b/>
          <w:bCs/>
        </w:rPr>
      </w:pPr>
      <w:r w:rsidRPr="00F108C7">
        <w:rPr>
          <w:b/>
          <w:bCs/>
        </w:rPr>
        <w:lastRenderedPageBreak/>
        <w:t>Appendix A: Zero Crossing Detection</w:t>
      </w:r>
    </w:p>
    <w:p w14:paraId="048EA1D8" w14:textId="0BCA3401" w:rsidR="00C4084E" w:rsidRPr="002B0541" w:rsidRDefault="00C86631" w:rsidP="005E0405">
      <w:pPr>
        <w:rPr>
          <w:lang w:val="en-IL"/>
        </w:rPr>
      </w:pPr>
      <w:r w:rsidRPr="002B0541">
        <w:rPr>
          <w:lang w:val="en-IL"/>
        </w:rPr>
        <w:t>All the</w:t>
      </w:r>
      <w:r w:rsidR="00C4084E" w:rsidRPr="002B0541">
        <w:rPr>
          <w:lang w:val="en-IL"/>
        </w:rPr>
        <w:t xml:space="preserve"> </w:t>
      </w:r>
      <w:r w:rsidRPr="002B0541">
        <w:rPr>
          <w:lang w:val="en-IL"/>
        </w:rPr>
        <w:t>RMS</w:t>
      </w:r>
      <w:r w:rsidR="00C4084E" w:rsidRPr="002B0541">
        <w:rPr>
          <w:lang w:val="en-IL"/>
        </w:rPr>
        <w:t xml:space="preserve"> voltages and currents are calculated as a rolling average of exactly three 400Hz cycles and the 400Hz line frequency can vary at least up to 10%. The rms calculations need to use the correct number of samples to get close to three complete line cycles even if the line frequency varies from 400Hz. Note that the calculation of line frequency (based on Phase A voltage) can be used for all rms measurements in the system (even for phases B and C).</w:t>
      </w:r>
    </w:p>
    <w:p w14:paraId="6EE3953C" w14:textId="77777777" w:rsidR="00C4084E" w:rsidRPr="002B0541" w:rsidRDefault="00C4084E" w:rsidP="005E0405">
      <w:pPr>
        <w:rPr>
          <w:lang w:val="en-IL"/>
        </w:rPr>
      </w:pPr>
      <w:r w:rsidRPr="002B0541">
        <w:rPr>
          <w:lang w:val="en-IL"/>
        </w:rPr>
        <w:t>When the polarity changes, ignore for 10 samples (1msec) to provide a debounce.</w:t>
      </w:r>
    </w:p>
    <w:p w14:paraId="2BE120B9" w14:textId="77777777" w:rsidR="00C4084E" w:rsidRPr="002B0541" w:rsidRDefault="00C4084E" w:rsidP="005E0405">
      <w:pPr>
        <w:rPr>
          <w:lang w:val="en-IL"/>
        </w:rPr>
      </w:pPr>
      <w:r w:rsidRPr="002B0541">
        <w:rPr>
          <w:noProof/>
        </w:rPr>
        <w:drawing>
          <wp:inline distT="0" distB="0" distL="0" distR="0" wp14:anchorId="2DCC70B0" wp14:editId="080BA33D">
            <wp:extent cx="4888362" cy="2517568"/>
            <wp:effectExtent l="0" t="0" r="7620" b="16510"/>
            <wp:docPr id="288262158" name="Chart 1">
              <a:extLst xmlns:a="http://schemas.openxmlformats.org/drawingml/2006/main">
                <a:ext uri="{FF2B5EF4-FFF2-40B4-BE49-F238E27FC236}">
                  <a16:creationId xmlns:a16="http://schemas.microsoft.com/office/drawing/2014/main" id="{4B7367DB-E814-E45D-0F7C-6F4D836BC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B131D8" w14:textId="77777777" w:rsidR="00C4084E" w:rsidRPr="002B0541" w:rsidRDefault="00C4084E" w:rsidP="005E0405">
      <w:pPr>
        <w:rPr>
          <w:lang w:val="en-IL"/>
        </w:rPr>
      </w:pPr>
    </w:p>
    <w:p w14:paraId="06D2271B" w14:textId="77777777" w:rsidR="00C4084E" w:rsidRPr="002B0541" w:rsidRDefault="00C4084E" w:rsidP="005E0405">
      <w:pPr>
        <w:rPr>
          <w:lang w:val="en-IL"/>
        </w:rPr>
      </w:pPr>
    </w:p>
    <w:p w14:paraId="4732DF32" w14:textId="77777777" w:rsidR="00C4084E" w:rsidRPr="002B0541" w:rsidRDefault="00C4084E" w:rsidP="005E0405">
      <w:pPr>
        <w:rPr>
          <w:lang w:val="en-IL"/>
        </w:rPr>
      </w:pPr>
    </w:p>
    <w:p w14:paraId="05A95756" w14:textId="77777777" w:rsidR="00C4084E" w:rsidRPr="002B0541" w:rsidRDefault="00C4084E" w:rsidP="005E0405">
      <w:pPr>
        <w:rPr>
          <w:lang w:val="en-IL"/>
        </w:rPr>
      </w:pPr>
    </w:p>
    <w:p w14:paraId="4C882D5F" w14:textId="77777777" w:rsidR="00C4084E" w:rsidRPr="002B0541" w:rsidRDefault="00C4084E" w:rsidP="005E0405">
      <w:pPr>
        <w:rPr>
          <w:lang w:val="en-IL"/>
        </w:rPr>
      </w:pPr>
    </w:p>
    <w:p w14:paraId="1F417905" w14:textId="77777777" w:rsidR="00C4084E" w:rsidRPr="002B0541" w:rsidRDefault="00C4084E" w:rsidP="005E0405">
      <w:pPr>
        <w:rPr>
          <w:lang w:val="en-IL"/>
        </w:rPr>
      </w:pPr>
    </w:p>
    <w:p w14:paraId="6A7681D5" w14:textId="77777777" w:rsidR="00C80C36" w:rsidRPr="002B0541" w:rsidRDefault="00C80C36" w:rsidP="005E0405"/>
    <w:p w14:paraId="1DBF5FB0" w14:textId="77777777" w:rsidR="00E3121D" w:rsidRPr="002B0541" w:rsidRDefault="00E3121D" w:rsidP="005E0405"/>
    <w:p w14:paraId="4B8AC669" w14:textId="77777777" w:rsidR="00E3121D" w:rsidRPr="002B0541" w:rsidRDefault="00E3121D" w:rsidP="005E0405"/>
    <w:p w14:paraId="320F7E20" w14:textId="77777777" w:rsidR="00E3121D" w:rsidRPr="002B0541" w:rsidRDefault="00E3121D" w:rsidP="005E0405"/>
    <w:p w14:paraId="64EC2C54" w14:textId="77777777" w:rsidR="00E24633" w:rsidRPr="002B0541" w:rsidRDefault="00E24633" w:rsidP="005E0405"/>
    <w:sectPr w:rsidR="00E24633" w:rsidRPr="002B0541" w:rsidSect="000050D6">
      <w:headerReference w:type="default" r:id="rId17"/>
      <w:foot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175E7" w14:textId="77777777" w:rsidR="00182B3D" w:rsidRDefault="00182B3D" w:rsidP="005E0405">
      <w:r>
        <w:separator/>
      </w:r>
    </w:p>
  </w:endnote>
  <w:endnote w:type="continuationSeparator" w:id="0">
    <w:p w14:paraId="4D82531D" w14:textId="77777777" w:rsidR="00182B3D" w:rsidRDefault="00182B3D" w:rsidP="005E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86436"/>
      <w:docPartObj>
        <w:docPartGallery w:val="Page Numbers (Bottom of Page)"/>
        <w:docPartUnique/>
      </w:docPartObj>
    </w:sdtPr>
    <w:sdtEndPr>
      <w:rPr>
        <w:noProof/>
      </w:rPr>
    </w:sdtEndPr>
    <w:sdtContent>
      <w:p w14:paraId="0896E954" w14:textId="79333D58" w:rsidR="000A2F10" w:rsidRDefault="000A2F10" w:rsidP="005E0405">
        <w:pPr>
          <w:pStyle w:val="Footer"/>
        </w:pPr>
        <w:r>
          <w:fldChar w:fldCharType="begin"/>
        </w:r>
        <w:r>
          <w:instrText xml:space="preserve"> PAGE   \* MERGEFORMAT </w:instrText>
        </w:r>
        <w:r>
          <w:fldChar w:fldCharType="separate"/>
        </w:r>
        <w:r>
          <w:rPr>
            <w:noProof/>
          </w:rPr>
          <w:t>2</w:t>
        </w:r>
        <w:r>
          <w:rPr>
            <w:noProof/>
          </w:rPr>
          <w:fldChar w:fldCharType="end"/>
        </w:r>
      </w:p>
    </w:sdtContent>
  </w:sdt>
  <w:p w14:paraId="407DF8F6" w14:textId="77777777" w:rsidR="0066061D" w:rsidRDefault="0066061D" w:rsidP="005E0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E66E6" w14:textId="77777777" w:rsidR="00182B3D" w:rsidRDefault="00182B3D" w:rsidP="005E0405">
      <w:r>
        <w:separator/>
      </w:r>
    </w:p>
  </w:footnote>
  <w:footnote w:type="continuationSeparator" w:id="0">
    <w:p w14:paraId="0573659C" w14:textId="77777777" w:rsidR="00182B3D" w:rsidRDefault="00182B3D" w:rsidP="005E0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1A0D61" w14:paraId="46924AF8" w14:textId="77777777" w:rsidTr="003B5ED2">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C1C5750" w14:textId="77777777" w:rsidR="001A0D61" w:rsidRDefault="001A0D61" w:rsidP="001A0D61">
          <w:pPr>
            <w:pStyle w:val="Standard"/>
            <w:snapToGrid w:val="0"/>
          </w:pPr>
          <w:r w:rsidRPr="00484297">
            <w:rPr>
              <w:b/>
              <w:bCs/>
              <w:noProof/>
            </w:rPr>
            <w:drawing>
              <wp:anchor distT="0" distB="0" distL="114300" distR="114300" simplePos="0" relativeHeight="251661312" behindDoc="0" locked="0" layoutInCell="1" allowOverlap="1" wp14:anchorId="37B9FCE5" wp14:editId="7527B0CF">
                <wp:simplePos x="0" y="0"/>
                <wp:positionH relativeFrom="margin">
                  <wp:posOffset>-32876</wp:posOffset>
                </wp:positionH>
                <wp:positionV relativeFrom="paragraph">
                  <wp:posOffset>187948</wp:posOffset>
                </wp:positionV>
                <wp:extent cx="1927225" cy="421005"/>
                <wp:effectExtent l="0" t="0" r="0" b="0"/>
                <wp:wrapTopAndBottom/>
                <wp:docPr id="1221550340"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p w14:paraId="264E5CD9" w14:textId="77777777" w:rsidR="001A0D61" w:rsidRDefault="001A0D61" w:rsidP="001A0D61">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4CC0EF" w14:textId="77777777" w:rsidR="001A0D61" w:rsidRDefault="001A0D61" w:rsidP="001A0D61">
          <w:pPr>
            <w:pStyle w:val="Standard"/>
            <w:snapToGrid w:val="0"/>
            <w:jc w:val="center"/>
          </w:pPr>
          <w:r>
            <w:t>Horizon Electronics Ltd.</w:t>
          </w:r>
        </w:p>
      </w:tc>
    </w:tr>
    <w:tr w:rsidR="001A0D61" w14:paraId="09639B4E" w14:textId="77777777" w:rsidTr="003B5ED2">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7552E422" w14:textId="77777777" w:rsidR="001A0D61" w:rsidRDefault="001A0D61"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06D69B" w14:textId="2B6C58A2" w:rsidR="001A0D61" w:rsidRDefault="001A0D61" w:rsidP="001A0D61">
          <w:pPr>
            <w:pStyle w:val="Standard"/>
            <w:tabs>
              <w:tab w:val="left" w:pos="720"/>
            </w:tabs>
            <w:snapToGrid w:val="0"/>
            <w:ind w:right="-476" w:firstLine="34"/>
          </w:pPr>
          <w:r>
            <w:t>Topic</w:t>
          </w:r>
          <w:r>
            <w:rPr>
              <w:b/>
              <w:bCs/>
            </w:rPr>
            <w:t xml:space="preserve">: </w:t>
          </w:r>
          <w:r w:rsidRPr="003A4130">
            <w:rPr>
              <w:b/>
              <w:bCs/>
            </w:rPr>
            <w:t xml:space="preserve">Elop Condor </w:t>
          </w:r>
          <w:r w:rsidR="00712B27">
            <w:rPr>
              <w:b/>
              <w:bCs/>
            </w:rPr>
            <w:t>MS-</w:t>
          </w:r>
          <w:r w:rsidRPr="003A4130">
            <w:rPr>
              <w:b/>
              <w:bCs/>
            </w:rPr>
            <w:t>C10A – SBC Board</w:t>
          </w:r>
          <w:r>
            <w:rPr>
              <w:b/>
              <w:bCs/>
            </w:rPr>
            <w:t xml:space="preserve"> SW Specifications</w:t>
          </w:r>
        </w:p>
      </w:tc>
    </w:tr>
    <w:tr w:rsidR="001A0D61" w14:paraId="54861AAB" w14:textId="77777777" w:rsidTr="003B5ED2">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D49AC24" w14:textId="77777777" w:rsidR="001A0D61" w:rsidRDefault="001A0D61"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E5DD2BF" w14:textId="77777777" w:rsidR="001A0D61" w:rsidRPr="00473328" w:rsidRDefault="001A0D61" w:rsidP="001A0D61">
          <w:pPr>
            <w:pStyle w:val="Standard"/>
            <w:snapToGrid w:val="0"/>
          </w:pPr>
          <w:r>
            <w:t>Rep No.: 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06AB1EC" w14:textId="77777777" w:rsidR="001A0D61" w:rsidRDefault="001A0D61" w:rsidP="001A0D61">
          <w:pPr>
            <w:pStyle w:val="Standard"/>
            <w:snapToGrid w:val="0"/>
          </w:pPr>
          <w:r>
            <w:t>Version</w:t>
          </w:r>
          <w:r>
            <w:rPr>
              <w:b/>
              <w:bCs/>
            </w:rPr>
            <w:t xml:space="preserve">: </w:t>
          </w:r>
          <w:r>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8579D" w14:textId="77777777" w:rsidR="001A0D61" w:rsidRDefault="001A0D61" w:rsidP="001A0D61">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078B210E" w14:textId="77777777" w:rsidR="001A0D61" w:rsidRDefault="001A0D61" w:rsidP="005E04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tblInd w:w="-861" w:type="dxa"/>
      <w:tblLayout w:type="fixed"/>
      <w:tblCellMar>
        <w:left w:w="10" w:type="dxa"/>
        <w:right w:w="10" w:type="dxa"/>
      </w:tblCellMar>
      <w:tblLook w:val="0000" w:firstRow="0" w:lastRow="0" w:firstColumn="0" w:lastColumn="0" w:noHBand="0" w:noVBand="0"/>
    </w:tblPr>
    <w:tblGrid>
      <w:gridCol w:w="3128"/>
      <w:gridCol w:w="2853"/>
      <w:gridCol w:w="2772"/>
      <w:gridCol w:w="1687"/>
    </w:tblGrid>
    <w:tr w:rsidR="003A4130" w14:paraId="1975B122" w14:textId="77777777" w:rsidTr="007714E5">
      <w:trPr>
        <w:trHeight w:val="331"/>
      </w:trPr>
      <w:tc>
        <w:tcPr>
          <w:tcW w:w="3128" w:type="dxa"/>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C9F162" w14:textId="41479F85" w:rsidR="003A4130" w:rsidRDefault="007714E5" w:rsidP="003A4130">
          <w:pPr>
            <w:pStyle w:val="Standard"/>
            <w:snapToGrid w:val="0"/>
          </w:pPr>
          <w:r w:rsidRPr="00484297">
            <w:rPr>
              <w:b/>
              <w:bCs/>
              <w:noProof/>
            </w:rPr>
            <w:drawing>
              <wp:anchor distT="0" distB="0" distL="114300" distR="114300" simplePos="0" relativeHeight="251659264" behindDoc="0" locked="0" layoutInCell="1" allowOverlap="1" wp14:anchorId="688B6E5F" wp14:editId="64C2035E">
                <wp:simplePos x="0" y="0"/>
                <wp:positionH relativeFrom="margin">
                  <wp:posOffset>-32876</wp:posOffset>
                </wp:positionH>
                <wp:positionV relativeFrom="paragraph">
                  <wp:posOffset>187948</wp:posOffset>
                </wp:positionV>
                <wp:extent cx="1927225" cy="421005"/>
                <wp:effectExtent l="0" t="0" r="0" b="0"/>
                <wp:wrapTopAndBottom/>
                <wp:docPr id="254767089" name="Picture 1" descr="Horizon Electronics | אינדקס עסקים ישרא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rizon Electronics | אינדקס עסקים ישראל"/>
                        <pic:cNvPicPr>
                          <a:picLocks noChangeAspect="1" noChangeArrowheads="1"/>
                        </pic:cNvPicPr>
                      </pic:nvPicPr>
                      <pic:blipFill rotWithShape="1">
                        <a:blip r:embed="rId1">
                          <a:extLst>
                            <a:ext uri="{28A0092B-C50C-407E-A947-70E740481C1C}">
                              <a14:useLocalDpi xmlns:a14="http://schemas.microsoft.com/office/drawing/2010/main" val="0"/>
                            </a:ext>
                          </a:extLst>
                        </a:blip>
                        <a:srcRect t="31278" r="4231" b="34123"/>
                        <a:stretch/>
                      </pic:blipFill>
                      <pic:spPr bwMode="auto">
                        <a:xfrm>
                          <a:off x="0" y="0"/>
                          <a:ext cx="1927225" cy="421005"/>
                        </a:xfrm>
                        <a:prstGeom prst="rect">
                          <a:avLst/>
                        </a:prstGeom>
                        <a:noFill/>
                        <a:ln>
                          <a:noFill/>
                        </a:ln>
                        <a:extLst>
                          <a:ext uri="{53640926-AAD7-44D8-BBD7-CCE9431645EC}">
                            <a14:shadowObscured xmlns:a14="http://schemas.microsoft.com/office/drawing/2010/main"/>
                          </a:ext>
                        </a:extLst>
                      </pic:spPr>
                    </pic:pic>
                  </a:graphicData>
                </a:graphic>
              </wp:anchor>
            </w:drawing>
          </w:r>
          <w:r w:rsidR="003A4130">
            <w:t xml:space="preserve"> </w:t>
          </w:r>
        </w:p>
        <w:p w14:paraId="0A3DF94C" w14:textId="7D7309B0" w:rsidR="003A4130" w:rsidRDefault="003A4130" w:rsidP="003A4130">
          <w:pPr>
            <w:pStyle w:val="Standard"/>
            <w:snapToGrid w:val="0"/>
          </w:pPr>
        </w:p>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919109" w14:textId="6C2D6A0A" w:rsidR="003A4130" w:rsidRDefault="009F46DA" w:rsidP="003A4130">
          <w:pPr>
            <w:pStyle w:val="Standard"/>
            <w:snapToGrid w:val="0"/>
            <w:jc w:val="center"/>
          </w:pPr>
          <w:r>
            <w:t>Horizon Electronics Ltd.</w:t>
          </w:r>
        </w:p>
      </w:tc>
    </w:tr>
    <w:tr w:rsidR="003A4130" w14:paraId="5FBC0D03" w14:textId="77777777" w:rsidTr="007714E5">
      <w:trPr>
        <w:trHeight w:val="175"/>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531914EE" w14:textId="77777777" w:rsidR="003A4130" w:rsidRDefault="003A4130" w:rsidP="005E0405"/>
      </w:tc>
      <w:tc>
        <w:tcPr>
          <w:tcW w:w="7312"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44D56B" w14:textId="272CF96A" w:rsidR="003A4130" w:rsidRDefault="003A4130" w:rsidP="003A4130">
          <w:pPr>
            <w:pStyle w:val="Standard"/>
            <w:tabs>
              <w:tab w:val="left" w:pos="720"/>
            </w:tabs>
            <w:snapToGrid w:val="0"/>
            <w:ind w:right="-476" w:firstLine="34"/>
          </w:pPr>
          <w:r>
            <w:t>Topic</w:t>
          </w:r>
          <w:r>
            <w:rPr>
              <w:b/>
              <w:bCs/>
            </w:rPr>
            <w:t xml:space="preserve">: </w:t>
          </w:r>
          <w:r w:rsidRPr="003A4130">
            <w:rPr>
              <w:b/>
              <w:bCs/>
            </w:rPr>
            <w:t>Elop Condor C10A – SBC Board</w:t>
          </w:r>
          <w:r>
            <w:rPr>
              <w:b/>
              <w:bCs/>
            </w:rPr>
            <w:t xml:space="preserve"> HW &amp; SW Specifications</w:t>
          </w:r>
        </w:p>
      </w:tc>
    </w:tr>
    <w:tr w:rsidR="003A4130" w14:paraId="087982CC" w14:textId="77777777" w:rsidTr="007714E5">
      <w:trPr>
        <w:cantSplit/>
        <w:trHeight w:val="412"/>
      </w:trPr>
      <w:tc>
        <w:tcPr>
          <w:tcW w:w="3128" w:type="dxa"/>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4C4C0D32" w14:textId="77777777" w:rsidR="003A4130" w:rsidRDefault="003A4130" w:rsidP="005E0405"/>
      </w:tc>
      <w:tc>
        <w:tcPr>
          <w:tcW w:w="2853"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1CA32097" w14:textId="15EDF446" w:rsidR="003A4130" w:rsidRPr="00473328" w:rsidRDefault="007714E5" w:rsidP="003A4130">
          <w:pPr>
            <w:pStyle w:val="Standard"/>
            <w:snapToGrid w:val="0"/>
          </w:pPr>
          <w:r>
            <w:t>Rep</w:t>
          </w:r>
          <w:r w:rsidR="003A4130">
            <w:t xml:space="preserve"> No.: </w:t>
          </w:r>
          <w:r>
            <w:t>R01B</w:t>
          </w:r>
        </w:p>
      </w:tc>
      <w:tc>
        <w:tcPr>
          <w:tcW w:w="2772"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14:paraId="39260A23" w14:textId="468B38BE" w:rsidR="003A4130" w:rsidRDefault="003A4130" w:rsidP="003A4130">
          <w:pPr>
            <w:pStyle w:val="Standard"/>
            <w:snapToGrid w:val="0"/>
          </w:pPr>
          <w:r>
            <w:t>Version</w:t>
          </w:r>
          <w:r>
            <w:rPr>
              <w:b/>
              <w:bCs/>
            </w:rPr>
            <w:t xml:space="preserve">: </w:t>
          </w:r>
          <w:r w:rsidR="007714E5">
            <w:t>A0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5FACEC" w14:textId="77777777" w:rsidR="003A4130" w:rsidRDefault="003A4130" w:rsidP="003A4130">
          <w:pPr>
            <w:pStyle w:val="Standard"/>
            <w:snapToGrid w:val="0"/>
          </w:pPr>
          <w:r>
            <w:t xml:space="preserve">Page </w:t>
          </w:r>
          <w:r>
            <w:rPr>
              <w:b/>
              <w:bCs/>
            </w:rPr>
            <w:fldChar w:fldCharType="begin"/>
          </w:r>
          <w:r>
            <w:rPr>
              <w:b/>
              <w:bCs/>
            </w:rPr>
            <w:instrText xml:space="preserve"> PAGE </w:instrText>
          </w:r>
          <w:r>
            <w:rPr>
              <w:b/>
              <w:bCs/>
            </w:rPr>
            <w:fldChar w:fldCharType="separate"/>
          </w:r>
          <w:r>
            <w:rPr>
              <w:b/>
              <w:bCs/>
              <w:noProof/>
            </w:rPr>
            <w:t>6</w:t>
          </w:r>
          <w:r>
            <w:rPr>
              <w:b/>
              <w:bCs/>
            </w:rPr>
            <w:fldChar w:fldCharType="end"/>
          </w:r>
          <w:r>
            <w:rPr>
              <w:b/>
              <w:bCs/>
            </w:rPr>
            <w:t xml:space="preserve"> of </w:t>
          </w:r>
          <w:r>
            <w:rPr>
              <w:b/>
              <w:bCs/>
            </w:rPr>
            <w:fldChar w:fldCharType="begin"/>
          </w:r>
          <w:r>
            <w:rPr>
              <w:b/>
              <w:bCs/>
            </w:rPr>
            <w:instrText xml:space="preserve"> NUMPAGES \* ARABIC </w:instrText>
          </w:r>
          <w:r>
            <w:rPr>
              <w:b/>
              <w:bCs/>
            </w:rPr>
            <w:fldChar w:fldCharType="separate"/>
          </w:r>
          <w:r>
            <w:rPr>
              <w:b/>
              <w:bCs/>
              <w:noProof/>
            </w:rPr>
            <w:t>22</w:t>
          </w:r>
          <w:r>
            <w:rPr>
              <w:b/>
              <w:bCs/>
            </w:rPr>
            <w:fldChar w:fldCharType="end"/>
          </w:r>
        </w:p>
      </w:tc>
    </w:tr>
  </w:tbl>
  <w:p w14:paraId="4E19D530" w14:textId="3AA29131" w:rsidR="001E6EAE" w:rsidRDefault="001E6EAE" w:rsidP="00394390">
    <w:pPr>
      <w:pStyle w:val="Heading2"/>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0F8F"/>
    <w:multiLevelType w:val="hybridMultilevel"/>
    <w:tmpl w:val="0BD2D758"/>
    <w:lvl w:ilvl="0" w:tplc="DCA8BEF4">
      <w:start w:val="1"/>
      <w:numFmt w:val="decimal"/>
      <w:lvlText w:val="%1)"/>
      <w:lvlJc w:val="left"/>
      <w:pPr>
        <w:ind w:left="1020" w:hanging="360"/>
      </w:pPr>
    </w:lvl>
    <w:lvl w:ilvl="1" w:tplc="3698ECB4">
      <w:start w:val="1"/>
      <w:numFmt w:val="decimal"/>
      <w:lvlText w:val="%2)"/>
      <w:lvlJc w:val="left"/>
      <w:pPr>
        <w:ind w:left="1020" w:hanging="360"/>
      </w:pPr>
    </w:lvl>
    <w:lvl w:ilvl="2" w:tplc="73644530">
      <w:start w:val="1"/>
      <w:numFmt w:val="decimal"/>
      <w:lvlText w:val="%3)"/>
      <w:lvlJc w:val="left"/>
      <w:pPr>
        <w:ind w:left="1020" w:hanging="360"/>
      </w:pPr>
    </w:lvl>
    <w:lvl w:ilvl="3" w:tplc="9C9E084C">
      <w:start w:val="1"/>
      <w:numFmt w:val="decimal"/>
      <w:lvlText w:val="%4)"/>
      <w:lvlJc w:val="left"/>
      <w:pPr>
        <w:ind w:left="1020" w:hanging="360"/>
      </w:pPr>
    </w:lvl>
    <w:lvl w:ilvl="4" w:tplc="B1963302">
      <w:start w:val="1"/>
      <w:numFmt w:val="decimal"/>
      <w:lvlText w:val="%5)"/>
      <w:lvlJc w:val="left"/>
      <w:pPr>
        <w:ind w:left="1020" w:hanging="360"/>
      </w:pPr>
    </w:lvl>
    <w:lvl w:ilvl="5" w:tplc="3AB0FF02">
      <w:start w:val="1"/>
      <w:numFmt w:val="decimal"/>
      <w:lvlText w:val="%6)"/>
      <w:lvlJc w:val="left"/>
      <w:pPr>
        <w:ind w:left="1020" w:hanging="360"/>
      </w:pPr>
    </w:lvl>
    <w:lvl w:ilvl="6" w:tplc="7E90D09C">
      <w:start w:val="1"/>
      <w:numFmt w:val="decimal"/>
      <w:lvlText w:val="%7)"/>
      <w:lvlJc w:val="left"/>
      <w:pPr>
        <w:ind w:left="1020" w:hanging="360"/>
      </w:pPr>
    </w:lvl>
    <w:lvl w:ilvl="7" w:tplc="6ED8D65C">
      <w:start w:val="1"/>
      <w:numFmt w:val="decimal"/>
      <w:lvlText w:val="%8)"/>
      <w:lvlJc w:val="left"/>
      <w:pPr>
        <w:ind w:left="1020" w:hanging="360"/>
      </w:pPr>
    </w:lvl>
    <w:lvl w:ilvl="8" w:tplc="41F01746">
      <w:start w:val="1"/>
      <w:numFmt w:val="decimal"/>
      <w:lvlText w:val="%9)"/>
      <w:lvlJc w:val="left"/>
      <w:pPr>
        <w:ind w:left="1020" w:hanging="360"/>
      </w:pPr>
    </w:lvl>
  </w:abstractNum>
  <w:abstractNum w:abstractNumId="1" w15:restartNumberingAfterBreak="0">
    <w:nsid w:val="0A825C5D"/>
    <w:multiLevelType w:val="hybridMultilevel"/>
    <w:tmpl w:val="3504481E"/>
    <w:lvl w:ilvl="0" w:tplc="20000017">
      <w:start w:val="1"/>
      <w:numFmt w:val="lowerLetter"/>
      <w:lvlText w:val="%1)"/>
      <w:lvlJc w:val="left"/>
      <w:pPr>
        <w:ind w:left="1080" w:hanging="360"/>
      </w:pPr>
      <w:rPr>
        <w:rFonts w:hint="default"/>
        <w:sz w:val="22"/>
        <w:szCs w:val="22"/>
      </w:rPr>
    </w:lvl>
    <w:lvl w:ilvl="1" w:tplc="20000015">
      <w:start w:val="1"/>
      <w:numFmt w:val="upperLetter"/>
      <w:lvlText w:val="%2."/>
      <w:lvlJc w:val="left"/>
      <w:pPr>
        <w:ind w:left="720" w:hanging="360"/>
      </w:p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C570966"/>
    <w:multiLevelType w:val="hybridMultilevel"/>
    <w:tmpl w:val="83FE2770"/>
    <w:lvl w:ilvl="0" w:tplc="20000015">
      <w:start w:val="1"/>
      <w:numFmt w:val="upp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604BDD"/>
    <w:multiLevelType w:val="hybridMultilevel"/>
    <w:tmpl w:val="84680C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DD5EA7"/>
    <w:multiLevelType w:val="hybridMultilevel"/>
    <w:tmpl w:val="034E2798"/>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C23322"/>
    <w:multiLevelType w:val="hybridMultilevel"/>
    <w:tmpl w:val="E5D6D4D6"/>
    <w:lvl w:ilvl="0" w:tplc="0409000F">
      <w:start w:val="1"/>
      <w:numFmt w:val="decimal"/>
      <w:lvlText w:val="%1."/>
      <w:lvlJc w:val="left"/>
      <w:pPr>
        <w:ind w:left="644"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B1826FF6">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E4B43"/>
    <w:multiLevelType w:val="hybridMultilevel"/>
    <w:tmpl w:val="6E52BEA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31FD9"/>
    <w:multiLevelType w:val="hybridMultilevel"/>
    <w:tmpl w:val="16BEF12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061178"/>
    <w:multiLevelType w:val="hybridMultilevel"/>
    <w:tmpl w:val="38EC37AE"/>
    <w:lvl w:ilvl="0" w:tplc="FFFFFFFF">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74032D3"/>
    <w:multiLevelType w:val="multilevel"/>
    <w:tmpl w:val="06DC8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8F81CDB"/>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F16F15"/>
    <w:multiLevelType w:val="hybridMultilevel"/>
    <w:tmpl w:val="10EA258A"/>
    <w:lvl w:ilvl="0" w:tplc="20000015">
      <w:start w:val="1"/>
      <w:numFmt w:val="upp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AC07ED4"/>
    <w:multiLevelType w:val="hybridMultilevel"/>
    <w:tmpl w:val="CB54D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060B55"/>
    <w:multiLevelType w:val="hybridMultilevel"/>
    <w:tmpl w:val="D7324E8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1E684560"/>
    <w:multiLevelType w:val="hybridMultilevel"/>
    <w:tmpl w:val="85F8E3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1EC46C0A"/>
    <w:multiLevelType w:val="hybridMultilevel"/>
    <w:tmpl w:val="07106B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A0E88"/>
    <w:multiLevelType w:val="hybridMultilevel"/>
    <w:tmpl w:val="7766FCC2"/>
    <w:lvl w:ilvl="0" w:tplc="2000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110A2"/>
    <w:multiLevelType w:val="hybridMultilevel"/>
    <w:tmpl w:val="0EDC8B6C"/>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AE050D"/>
    <w:multiLevelType w:val="hybridMultilevel"/>
    <w:tmpl w:val="71A2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13BF"/>
    <w:multiLevelType w:val="hybridMultilevel"/>
    <w:tmpl w:val="753C0DB6"/>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06107C"/>
    <w:multiLevelType w:val="hybridMultilevel"/>
    <w:tmpl w:val="38EC37AE"/>
    <w:lvl w:ilvl="0" w:tplc="48707398">
      <w:start w:val="1"/>
      <w:numFmt w:val="upperLetter"/>
      <w:lvlText w:val="%1."/>
      <w:lvlJc w:val="left"/>
      <w:pPr>
        <w:ind w:left="1080" w:hanging="360"/>
      </w:pPr>
      <w:rPr>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0C82E94"/>
    <w:multiLevelType w:val="hybridMultilevel"/>
    <w:tmpl w:val="5D96C86E"/>
    <w:lvl w:ilvl="0" w:tplc="20000017">
      <w:start w:val="1"/>
      <w:numFmt w:val="lowerLetter"/>
      <w:lvlText w:val="%1)"/>
      <w:lvlJc w:val="left"/>
      <w:pPr>
        <w:ind w:left="720" w:hanging="360"/>
      </w:pPr>
    </w:lvl>
    <w:lvl w:ilvl="1" w:tplc="FFFFFFFF">
      <w:start w:val="1"/>
      <w:numFmt w:val="decimal"/>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0F27433"/>
    <w:multiLevelType w:val="hybridMultilevel"/>
    <w:tmpl w:val="30DC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B08AB"/>
    <w:multiLevelType w:val="hybridMultilevel"/>
    <w:tmpl w:val="54F80634"/>
    <w:lvl w:ilvl="0" w:tplc="DF3480B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365643F"/>
    <w:multiLevelType w:val="hybridMultilevel"/>
    <w:tmpl w:val="FE50E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140D27"/>
    <w:multiLevelType w:val="hybridMultilevel"/>
    <w:tmpl w:val="657CE17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6" w15:restartNumberingAfterBreak="0">
    <w:nsid w:val="38E6131E"/>
    <w:multiLevelType w:val="hybridMultilevel"/>
    <w:tmpl w:val="E3C0C61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CFF4E5E"/>
    <w:multiLevelType w:val="hybridMultilevel"/>
    <w:tmpl w:val="83C6E208"/>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3D757EAF"/>
    <w:multiLevelType w:val="hybridMultilevel"/>
    <w:tmpl w:val="7E224AA0"/>
    <w:lvl w:ilvl="0" w:tplc="6B1EBA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277A68"/>
    <w:multiLevelType w:val="hybridMultilevel"/>
    <w:tmpl w:val="9DAA2CD2"/>
    <w:lvl w:ilvl="0" w:tplc="A44444A4">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3F571C70"/>
    <w:multiLevelType w:val="hybridMultilevel"/>
    <w:tmpl w:val="1D2205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1" w15:restartNumberingAfterBreak="0">
    <w:nsid w:val="3FD216A8"/>
    <w:multiLevelType w:val="hybridMultilevel"/>
    <w:tmpl w:val="DEC6E5A2"/>
    <w:lvl w:ilvl="0" w:tplc="FFFFFFFF">
      <w:start w:val="1"/>
      <w:numFmt w:val="lowerLetter"/>
      <w:lvlText w:val="%1."/>
      <w:lvlJc w:val="left"/>
      <w:pPr>
        <w:ind w:left="144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011162D"/>
    <w:multiLevelType w:val="hybridMultilevel"/>
    <w:tmpl w:val="E3C0C61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107534"/>
    <w:multiLevelType w:val="hybridMultilevel"/>
    <w:tmpl w:val="19182E3E"/>
    <w:lvl w:ilvl="0" w:tplc="55E0D4D8">
      <w:start w:val="1"/>
      <w:numFmt w:val="decimal"/>
      <w:lvlText w:val="%1)"/>
      <w:lvlJc w:val="left"/>
      <w:pPr>
        <w:ind w:left="1020" w:hanging="360"/>
      </w:pPr>
    </w:lvl>
    <w:lvl w:ilvl="1" w:tplc="1F78B9CC">
      <w:start w:val="1"/>
      <w:numFmt w:val="decimal"/>
      <w:lvlText w:val="%2)"/>
      <w:lvlJc w:val="left"/>
      <w:pPr>
        <w:ind w:left="1020" w:hanging="360"/>
      </w:pPr>
    </w:lvl>
    <w:lvl w:ilvl="2" w:tplc="5722428C">
      <w:start w:val="1"/>
      <w:numFmt w:val="decimal"/>
      <w:lvlText w:val="%3)"/>
      <w:lvlJc w:val="left"/>
      <w:pPr>
        <w:ind w:left="1020" w:hanging="360"/>
      </w:pPr>
    </w:lvl>
    <w:lvl w:ilvl="3" w:tplc="79C88A7C">
      <w:start w:val="1"/>
      <w:numFmt w:val="decimal"/>
      <w:lvlText w:val="%4)"/>
      <w:lvlJc w:val="left"/>
      <w:pPr>
        <w:ind w:left="1020" w:hanging="360"/>
      </w:pPr>
    </w:lvl>
    <w:lvl w:ilvl="4" w:tplc="4250805E">
      <w:start w:val="1"/>
      <w:numFmt w:val="decimal"/>
      <w:lvlText w:val="%5)"/>
      <w:lvlJc w:val="left"/>
      <w:pPr>
        <w:ind w:left="1020" w:hanging="360"/>
      </w:pPr>
    </w:lvl>
    <w:lvl w:ilvl="5" w:tplc="08F293AC">
      <w:start w:val="1"/>
      <w:numFmt w:val="decimal"/>
      <w:lvlText w:val="%6)"/>
      <w:lvlJc w:val="left"/>
      <w:pPr>
        <w:ind w:left="1020" w:hanging="360"/>
      </w:pPr>
    </w:lvl>
    <w:lvl w:ilvl="6" w:tplc="B8FAE604">
      <w:start w:val="1"/>
      <w:numFmt w:val="decimal"/>
      <w:lvlText w:val="%7)"/>
      <w:lvlJc w:val="left"/>
      <w:pPr>
        <w:ind w:left="1020" w:hanging="360"/>
      </w:pPr>
    </w:lvl>
    <w:lvl w:ilvl="7" w:tplc="A4804CC4">
      <w:start w:val="1"/>
      <w:numFmt w:val="decimal"/>
      <w:lvlText w:val="%8)"/>
      <w:lvlJc w:val="left"/>
      <w:pPr>
        <w:ind w:left="1020" w:hanging="360"/>
      </w:pPr>
    </w:lvl>
    <w:lvl w:ilvl="8" w:tplc="4AB42FB6">
      <w:start w:val="1"/>
      <w:numFmt w:val="decimal"/>
      <w:lvlText w:val="%9)"/>
      <w:lvlJc w:val="left"/>
      <w:pPr>
        <w:ind w:left="1020" w:hanging="360"/>
      </w:pPr>
    </w:lvl>
  </w:abstractNum>
  <w:abstractNum w:abstractNumId="34" w15:restartNumberingAfterBreak="0">
    <w:nsid w:val="436F2F34"/>
    <w:multiLevelType w:val="hybridMultilevel"/>
    <w:tmpl w:val="72A46966"/>
    <w:lvl w:ilvl="0" w:tplc="18EA39B6">
      <w:start w:val="115"/>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5" w15:restartNumberingAfterBreak="0">
    <w:nsid w:val="4384507C"/>
    <w:multiLevelType w:val="hybridMultilevel"/>
    <w:tmpl w:val="C5DC3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59F160C"/>
    <w:multiLevelType w:val="hybridMultilevel"/>
    <w:tmpl w:val="6CD24CCA"/>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6204CB60">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B816B52"/>
    <w:multiLevelType w:val="multilevel"/>
    <w:tmpl w:val="7F4E594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C9A6769"/>
    <w:multiLevelType w:val="hybridMultilevel"/>
    <w:tmpl w:val="98B4A474"/>
    <w:lvl w:ilvl="0" w:tplc="8682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0F438B"/>
    <w:multiLevelType w:val="hybridMultilevel"/>
    <w:tmpl w:val="F9E2D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3D26A15"/>
    <w:multiLevelType w:val="singleLevel"/>
    <w:tmpl w:val="CB7C0A4E"/>
    <w:lvl w:ilvl="0">
      <w:start w:val="1"/>
      <w:numFmt w:val="lowerLetter"/>
      <w:lvlText w:val="%1)"/>
      <w:legacy w:legacy="1" w:legacySpace="284" w:legacyIndent="510"/>
      <w:lvlJc w:val="left"/>
      <w:pPr>
        <w:ind w:right="510" w:hanging="510"/>
      </w:pPr>
    </w:lvl>
  </w:abstractNum>
  <w:abstractNum w:abstractNumId="41" w15:restartNumberingAfterBreak="0">
    <w:nsid w:val="54AF0DB8"/>
    <w:multiLevelType w:val="hybridMultilevel"/>
    <w:tmpl w:val="BB32F8A8"/>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5137177"/>
    <w:multiLevelType w:val="hybridMultilevel"/>
    <w:tmpl w:val="86A00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93598"/>
    <w:multiLevelType w:val="hybridMultilevel"/>
    <w:tmpl w:val="CE2619E0"/>
    <w:lvl w:ilvl="0" w:tplc="F56E18CC">
      <w:start w:val="1"/>
      <w:numFmt w:val="lowerLetter"/>
      <w:lvlText w:val="%1)"/>
      <w:lvlJc w:val="left"/>
      <w:pPr>
        <w:ind w:left="1080" w:hanging="360"/>
      </w:pPr>
      <w:rPr>
        <w:rFonts w:hint="default"/>
        <w:sz w:val="22"/>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2104FBE"/>
    <w:multiLevelType w:val="hybridMultilevel"/>
    <w:tmpl w:val="118801B8"/>
    <w:lvl w:ilvl="0" w:tplc="20000015">
      <w:start w:val="1"/>
      <w:numFmt w:val="upperLetter"/>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7189570A"/>
    <w:multiLevelType w:val="hybridMultilevel"/>
    <w:tmpl w:val="CFB6209C"/>
    <w:lvl w:ilvl="0" w:tplc="7C8EDC10">
      <w:start w:val="1"/>
      <w:numFmt w:val="upperLetter"/>
      <w:lvlText w:val="%1."/>
      <w:lvlJc w:val="left"/>
      <w:pPr>
        <w:ind w:left="1080" w:hanging="360"/>
      </w:pPr>
      <w:rPr>
        <w:rFonts w:hint="default"/>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2FB5B99"/>
    <w:multiLevelType w:val="hybridMultilevel"/>
    <w:tmpl w:val="789EB2D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8" w15:restartNumberingAfterBreak="0">
    <w:nsid w:val="732E75BD"/>
    <w:multiLevelType w:val="hybridMultilevel"/>
    <w:tmpl w:val="2E9EBC7E"/>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0A1A84"/>
    <w:multiLevelType w:val="hybridMultilevel"/>
    <w:tmpl w:val="71227D5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BE53CF"/>
    <w:multiLevelType w:val="hybridMultilevel"/>
    <w:tmpl w:val="CB54D42E"/>
    <w:lvl w:ilvl="0" w:tplc="FFFFFFF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DF627CF"/>
    <w:multiLevelType w:val="hybridMultilevel"/>
    <w:tmpl w:val="7DF627CF"/>
    <w:lvl w:ilvl="0" w:tplc="0F7C637A">
      <w:start w:val="1"/>
      <w:numFmt w:val="bullet"/>
      <w:lvlText w:val=""/>
      <w:lvlJc w:val="left"/>
      <w:pPr>
        <w:tabs>
          <w:tab w:val="num" w:pos="720"/>
        </w:tabs>
        <w:ind w:left="720" w:hanging="360"/>
      </w:pPr>
      <w:rPr>
        <w:rFonts w:ascii="Symbol" w:hAnsi="Symbol"/>
      </w:rPr>
    </w:lvl>
    <w:lvl w:ilvl="1" w:tplc="D5BC247C">
      <w:start w:val="1"/>
      <w:numFmt w:val="bullet"/>
      <w:lvlText w:val="o"/>
      <w:lvlJc w:val="left"/>
      <w:pPr>
        <w:tabs>
          <w:tab w:val="num" w:pos="1440"/>
        </w:tabs>
        <w:ind w:left="1440" w:hanging="360"/>
      </w:pPr>
      <w:rPr>
        <w:rFonts w:ascii="Courier New" w:hAnsi="Courier New"/>
      </w:rPr>
    </w:lvl>
    <w:lvl w:ilvl="2" w:tplc="3430A24E">
      <w:start w:val="1"/>
      <w:numFmt w:val="bullet"/>
      <w:lvlText w:val=""/>
      <w:lvlJc w:val="left"/>
      <w:pPr>
        <w:tabs>
          <w:tab w:val="num" w:pos="2160"/>
        </w:tabs>
        <w:ind w:left="2160" w:hanging="360"/>
      </w:pPr>
      <w:rPr>
        <w:rFonts w:ascii="Wingdings" w:hAnsi="Wingdings"/>
      </w:rPr>
    </w:lvl>
    <w:lvl w:ilvl="3" w:tplc="F648DABA">
      <w:start w:val="1"/>
      <w:numFmt w:val="bullet"/>
      <w:lvlText w:val=""/>
      <w:lvlJc w:val="left"/>
      <w:pPr>
        <w:tabs>
          <w:tab w:val="num" w:pos="2880"/>
        </w:tabs>
        <w:ind w:left="2880" w:hanging="360"/>
      </w:pPr>
      <w:rPr>
        <w:rFonts w:ascii="Symbol" w:hAnsi="Symbol"/>
      </w:rPr>
    </w:lvl>
    <w:lvl w:ilvl="4" w:tplc="BAFAA574">
      <w:start w:val="1"/>
      <w:numFmt w:val="bullet"/>
      <w:lvlText w:val="o"/>
      <w:lvlJc w:val="left"/>
      <w:pPr>
        <w:tabs>
          <w:tab w:val="num" w:pos="3600"/>
        </w:tabs>
        <w:ind w:left="3600" w:hanging="360"/>
      </w:pPr>
      <w:rPr>
        <w:rFonts w:ascii="Courier New" w:hAnsi="Courier New"/>
      </w:rPr>
    </w:lvl>
    <w:lvl w:ilvl="5" w:tplc="F02A3E22">
      <w:start w:val="1"/>
      <w:numFmt w:val="bullet"/>
      <w:lvlText w:val=""/>
      <w:lvlJc w:val="left"/>
      <w:pPr>
        <w:tabs>
          <w:tab w:val="num" w:pos="4320"/>
        </w:tabs>
        <w:ind w:left="4320" w:hanging="360"/>
      </w:pPr>
      <w:rPr>
        <w:rFonts w:ascii="Wingdings" w:hAnsi="Wingdings"/>
      </w:rPr>
    </w:lvl>
    <w:lvl w:ilvl="6" w:tplc="EC2286CA">
      <w:start w:val="1"/>
      <w:numFmt w:val="bullet"/>
      <w:lvlText w:val=""/>
      <w:lvlJc w:val="left"/>
      <w:pPr>
        <w:tabs>
          <w:tab w:val="num" w:pos="5040"/>
        </w:tabs>
        <w:ind w:left="5040" w:hanging="360"/>
      </w:pPr>
      <w:rPr>
        <w:rFonts w:ascii="Symbol" w:hAnsi="Symbol"/>
      </w:rPr>
    </w:lvl>
    <w:lvl w:ilvl="7" w:tplc="7BE0BCF8">
      <w:start w:val="1"/>
      <w:numFmt w:val="bullet"/>
      <w:lvlText w:val="o"/>
      <w:lvlJc w:val="left"/>
      <w:pPr>
        <w:tabs>
          <w:tab w:val="num" w:pos="5760"/>
        </w:tabs>
        <w:ind w:left="5760" w:hanging="360"/>
      </w:pPr>
      <w:rPr>
        <w:rFonts w:ascii="Courier New" w:hAnsi="Courier New"/>
      </w:rPr>
    </w:lvl>
    <w:lvl w:ilvl="8" w:tplc="06C27A04">
      <w:start w:val="1"/>
      <w:numFmt w:val="bullet"/>
      <w:lvlText w:val=""/>
      <w:lvlJc w:val="left"/>
      <w:pPr>
        <w:tabs>
          <w:tab w:val="num" w:pos="6480"/>
        </w:tabs>
        <w:ind w:left="6480" w:hanging="360"/>
      </w:pPr>
      <w:rPr>
        <w:rFonts w:ascii="Wingdings" w:hAnsi="Wingdings"/>
      </w:rPr>
    </w:lvl>
  </w:abstractNum>
  <w:abstractNum w:abstractNumId="52" w15:restartNumberingAfterBreak="0">
    <w:nsid w:val="7DF627D0"/>
    <w:multiLevelType w:val="hybridMultilevel"/>
    <w:tmpl w:val="7DF627D0"/>
    <w:lvl w:ilvl="0" w:tplc="B81829EE">
      <w:start w:val="1"/>
      <w:numFmt w:val="bullet"/>
      <w:lvlText w:val=""/>
      <w:lvlJc w:val="left"/>
      <w:pPr>
        <w:tabs>
          <w:tab w:val="num" w:pos="720"/>
        </w:tabs>
        <w:ind w:left="720" w:hanging="360"/>
      </w:pPr>
      <w:rPr>
        <w:rFonts w:ascii="Symbol" w:hAnsi="Symbol"/>
      </w:rPr>
    </w:lvl>
    <w:lvl w:ilvl="1" w:tplc="114CF718">
      <w:start w:val="1"/>
      <w:numFmt w:val="bullet"/>
      <w:lvlText w:val="o"/>
      <w:lvlJc w:val="left"/>
      <w:pPr>
        <w:tabs>
          <w:tab w:val="num" w:pos="1440"/>
        </w:tabs>
        <w:ind w:left="1440" w:hanging="360"/>
      </w:pPr>
      <w:rPr>
        <w:rFonts w:ascii="Courier New" w:hAnsi="Courier New"/>
      </w:rPr>
    </w:lvl>
    <w:lvl w:ilvl="2" w:tplc="E7DA41F0">
      <w:start w:val="1"/>
      <w:numFmt w:val="bullet"/>
      <w:lvlText w:val=""/>
      <w:lvlJc w:val="left"/>
      <w:pPr>
        <w:tabs>
          <w:tab w:val="num" w:pos="2160"/>
        </w:tabs>
        <w:ind w:left="2160" w:hanging="360"/>
      </w:pPr>
      <w:rPr>
        <w:rFonts w:ascii="Wingdings" w:hAnsi="Wingdings"/>
      </w:rPr>
    </w:lvl>
    <w:lvl w:ilvl="3" w:tplc="218663A6">
      <w:start w:val="1"/>
      <w:numFmt w:val="bullet"/>
      <w:lvlText w:val=""/>
      <w:lvlJc w:val="left"/>
      <w:pPr>
        <w:tabs>
          <w:tab w:val="num" w:pos="2880"/>
        </w:tabs>
        <w:ind w:left="2880" w:hanging="360"/>
      </w:pPr>
      <w:rPr>
        <w:rFonts w:ascii="Symbol" w:hAnsi="Symbol"/>
      </w:rPr>
    </w:lvl>
    <w:lvl w:ilvl="4" w:tplc="48A6670E">
      <w:start w:val="1"/>
      <w:numFmt w:val="bullet"/>
      <w:lvlText w:val="o"/>
      <w:lvlJc w:val="left"/>
      <w:pPr>
        <w:tabs>
          <w:tab w:val="num" w:pos="3600"/>
        </w:tabs>
        <w:ind w:left="3600" w:hanging="360"/>
      </w:pPr>
      <w:rPr>
        <w:rFonts w:ascii="Courier New" w:hAnsi="Courier New"/>
      </w:rPr>
    </w:lvl>
    <w:lvl w:ilvl="5" w:tplc="DEB2DA4E">
      <w:start w:val="1"/>
      <w:numFmt w:val="bullet"/>
      <w:lvlText w:val=""/>
      <w:lvlJc w:val="left"/>
      <w:pPr>
        <w:tabs>
          <w:tab w:val="num" w:pos="4320"/>
        </w:tabs>
        <w:ind w:left="4320" w:hanging="360"/>
      </w:pPr>
      <w:rPr>
        <w:rFonts w:ascii="Wingdings" w:hAnsi="Wingdings"/>
      </w:rPr>
    </w:lvl>
    <w:lvl w:ilvl="6" w:tplc="6180F85E">
      <w:start w:val="1"/>
      <w:numFmt w:val="bullet"/>
      <w:lvlText w:val=""/>
      <w:lvlJc w:val="left"/>
      <w:pPr>
        <w:tabs>
          <w:tab w:val="num" w:pos="5040"/>
        </w:tabs>
        <w:ind w:left="5040" w:hanging="360"/>
      </w:pPr>
      <w:rPr>
        <w:rFonts w:ascii="Symbol" w:hAnsi="Symbol"/>
      </w:rPr>
    </w:lvl>
    <w:lvl w:ilvl="7" w:tplc="E30E5498">
      <w:start w:val="1"/>
      <w:numFmt w:val="bullet"/>
      <w:lvlText w:val="o"/>
      <w:lvlJc w:val="left"/>
      <w:pPr>
        <w:tabs>
          <w:tab w:val="num" w:pos="5760"/>
        </w:tabs>
        <w:ind w:left="5760" w:hanging="360"/>
      </w:pPr>
      <w:rPr>
        <w:rFonts w:ascii="Courier New" w:hAnsi="Courier New"/>
      </w:rPr>
    </w:lvl>
    <w:lvl w:ilvl="8" w:tplc="A0625040">
      <w:start w:val="1"/>
      <w:numFmt w:val="bullet"/>
      <w:lvlText w:val=""/>
      <w:lvlJc w:val="left"/>
      <w:pPr>
        <w:tabs>
          <w:tab w:val="num" w:pos="6480"/>
        </w:tabs>
        <w:ind w:left="6480" w:hanging="360"/>
      </w:pPr>
      <w:rPr>
        <w:rFonts w:ascii="Wingdings" w:hAnsi="Wingdings"/>
      </w:rPr>
    </w:lvl>
  </w:abstractNum>
  <w:abstractNum w:abstractNumId="53" w15:restartNumberingAfterBreak="0">
    <w:nsid w:val="7DF627D1"/>
    <w:multiLevelType w:val="hybridMultilevel"/>
    <w:tmpl w:val="7DF627D1"/>
    <w:lvl w:ilvl="0" w:tplc="5798FCB2">
      <w:start w:val="1"/>
      <w:numFmt w:val="bullet"/>
      <w:lvlText w:val=""/>
      <w:lvlJc w:val="left"/>
      <w:pPr>
        <w:tabs>
          <w:tab w:val="num" w:pos="720"/>
        </w:tabs>
        <w:ind w:left="720" w:hanging="360"/>
      </w:pPr>
      <w:rPr>
        <w:rFonts w:ascii="Symbol" w:hAnsi="Symbol"/>
      </w:rPr>
    </w:lvl>
    <w:lvl w:ilvl="1" w:tplc="E7DA39B2">
      <w:start w:val="1"/>
      <w:numFmt w:val="bullet"/>
      <w:lvlText w:val="o"/>
      <w:lvlJc w:val="left"/>
      <w:pPr>
        <w:tabs>
          <w:tab w:val="num" w:pos="1440"/>
        </w:tabs>
        <w:ind w:left="1440" w:hanging="360"/>
      </w:pPr>
      <w:rPr>
        <w:rFonts w:ascii="Courier New" w:hAnsi="Courier New"/>
      </w:rPr>
    </w:lvl>
    <w:lvl w:ilvl="2" w:tplc="F3E068E4">
      <w:start w:val="1"/>
      <w:numFmt w:val="bullet"/>
      <w:lvlText w:val=""/>
      <w:lvlJc w:val="left"/>
      <w:pPr>
        <w:tabs>
          <w:tab w:val="num" w:pos="2160"/>
        </w:tabs>
        <w:ind w:left="2160" w:hanging="360"/>
      </w:pPr>
      <w:rPr>
        <w:rFonts w:ascii="Wingdings" w:hAnsi="Wingdings"/>
      </w:rPr>
    </w:lvl>
    <w:lvl w:ilvl="3" w:tplc="900A63AC">
      <w:start w:val="1"/>
      <w:numFmt w:val="bullet"/>
      <w:lvlText w:val=""/>
      <w:lvlJc w:val="left"/>
      <w:pPr>
        <w:tabs>
          <w:tab w:val="num" w:pos="2880"/>
        </w:tabs>
        <w:ind w:left="2880" w:hanging="360"/>
      </w:pPr>
      <w:rPr>
        <w:rFonts w:ascii="Symbol" w:hAnsi="Symbol"/>
      </w:rPr>
    </w:lvl>
    <w:lvl w:ilvl="4" w:tplc="31FE3726">
      <w:start w:val="1"/>
      <w:numFmt w:val="bullet"/>
      <w:lvlText w:val="o"/>
      <w:lvlJc w:val="left"/>
      <w:pPr>
        <w:tabs>
          <w:tab w:val="num" w:pos="3600"/>
        </w:tabs>
        <w:ind w:left="3600" w:hanging="360"/>
      </w:pPr>
      <w:rPr>
        <w:rFonts w:ascii="Courier New" w:hAnsi="Courier New"/>
      </w:rPr>
    </w:lvl>
    <w:lvl w:ilvl="5" w:tplc="FA7E4028">
      <w:start w:val="1"/>
      <w:numFmt w:val="bullet"/>
      <w:lvlText w:val=""/>
      <w:lvlJc w:val="left"/>
      <w:pPr>
        <w:tabs>
          <w:tab w:val="num" w:pos="4320"/>
        </w:tabs>
        <w:ind w:left="4320" w:hanging="360"/>
      </w:pPr>
      <w:rPr>
        <w:rFonts w:ascii="Wingdings" w:hAnsi="Wingdings"/>
      </w:rPr>
    </w:lvl>
    <w:lvl w:ilvl="6" w:tplc="92B49338">
      <w:start w:val="1"/>
      <w:numFmt w:val="bullet"/>
      <w:lvlText w:val=""/>
      <w:lvlJc w:val="left"/>
      <w:pPr>
        <w:tabs>
          <w:tab w:val="num" w:pos="5040"/>
        </w:tabs>
        <w:ind w:left="5040" w:hanging="360"/>
      </w:pPr>
      <w:rPr>
        <w:rFonts w:ascii="Symbol" w:hAnsi="Symbol"/>
      </w:rPr>
    </w:lvl>
    <w:lvl w:ilvl="7" w:tplc="60727BA4">
      <w:start w:val="1"/>
      <w:numFmt w:val="bullet"/>
      <w:lvlText w:val="o"/>
      <w:lvlJc w:val="left"/>
      <w:pPr>
        <w:tabs>
          <w:tab w:val="num" w:pos="5760"/>
        </w:tabs>
        <w:ind w:left="5760" w:hanging="360"/>
      </w:pPr>
      <w:rPr>
        <w:rFonts w:ascii="Courier New" w:hAnsi="Courier New"/>
      </w:rPr>
    </w:lvl>
    <w:lvl w:ilvl="8" w:tplc="E878F96C">
      <w:start w:val="1"/>
      <w:numFmt w:val="bullet"/>
      <w:lvlText w:val=""/>
      <w:lvlJc w:val="left"/>
      <w:pPr>
        <w:tabs>
          <w:tab w:val="num" w:pos="6480"/>
        </w:tabs>
        <w:ind w:left="6480" w:hanging="360"/>
      </w:pPr>
      <w:rPr>
        <w:rFonts w:ascii="Wingdings" w:hAnsi="Wingdings"/>
      </w:rPr>
    </w:lvl>
  </w:abstractNum>
  <w:abstractNum w:abstractNumId="54" w15:restartNumberingAfterBreak="0">
    <w:nsid w:val="7DF627D2"/>
    <w:multiLevelType w:val="hybridMultilevel"/>
    <w:tmpl w:val="7DF627D2"/>
    <w:lvl w:ilvl="0" w:tplc="FA96E3D6">
      <w:start w:val="1"/>
      <w:numFmt w:val="bullet"/>
      <w:lvlText w:val=""/>
      <w:lvlJc w:val="left"/>
      <w:pPr>
        <w:tabs>
          <w:tab w:val="num" w:pos="720"/>
        </w:tabs>
        <w:ind w:left="720" w:hanging="360"/>
      </w:pPr>
      <w:rPr>
        <w:rFonts w:ascii="Symbol" w:hAnsi="Symbol"/>
      </w:rPr>
    </w:lvl>
    <w:lvl w:ilvl="1" w:tplc="492EB5DC">
      <w:start w:val="1"/>
      <w:numFmt w:val="bullet"/>
      <w:lvlText w:val="o"/>
      <w:lvlJc w:val="left"/>
      <w:pPr>
        <w:tabs>
          <w:tab w:val="num" w:pos="1440"/>
        </w:tabs>
        <w:ind w:left="1440" w:hanging="360"/>
      </w:pPr>
      <w:rPr>
        <w:rFonts w:ascii="Courier New" w:hAnsi="Courier New"/>
      </w:rPr>
    </w:lvl>
    <w:lvl w:ilvl="2" w:tplc="6EFC4DA8">
      <w:start w:val="1"/>
      <w:numFmt w:val="bullet"/>
      <w:lvlText w:val=""/>
      <w:lvlJc w:val="left"/>
      <w:pPr>
        <w:tabs>
          <w:tab w:val="num" w:pos="2160"/>
        </w:tabs>
        <w:ind w:left="2160" w:hanging="360"/>
      </w:pPr>
      <w:rPr>
        <w:rFonts w:ascii="Wingdings" w:hAnsi="Wingdings"/>
      </w:rPr>
    </w:lvl>
    <w:lvl w:ilvl="3" w:tplc="BF886BAC">
      <w:start w:val="1"/>
      <w:numFmt w:val="bullet"/>
      <w:lvlText w:val=""/>
      <w:lvlJc w:val="left"/>
      <w:pPr>
        <w:tabs>
          <w:tab w:val="num" w:pos="2880"/>
        </w:tabs>
        <w:ind w:left="2880" w:hanging="360"/>
      </w:pPr>
      <w:rPr>
        <w:rFonts w:ascii="Symbol" w:hAnsi="Symbol"/>
      </w:rPr>
    </w:lvl>
    <w:lvl w:ilvl="4" w:tplc="1D14FF5E">
      <w:start w:val="1"/>
      <w:numFmt w:val="bullet"/>
      <w:lvlText w:val="o"/>
      <w:lvlJc w:val="left"/>
      <w:pPr>
        <w:tabs>
          <w:tab w:val="num" w:pos="3600"/>
        </w:tabs>
        <w:ind w:left="3600" w:hanging="360"/>
      </w:pPr>
      <w:rPr>
        <w:rFonts w:ascii="Courier New" w:hAnsi="Courier New"/>
      </w:rPr>
    </w:lvl>
    <w:lvl w:ilvl="5" w:tplc="62D88D0A">
      <w:start w:val="1"/>
      <w:numFmt w:val="bullet"/>
      <w:lvlText w:val=""/>
      <w:lvlJc w:val="left"/>
      <w:pPr>
        <w:tabs>
          <w:tab w:val="num" w:pos="4320"/>
        </w:tabs>
        <w:ind w:left="4320" w:hanging="360"/>
      </w:pPr>
      <w:rPr>
        <w:rFonts w:ascii="Wingdings" w:hAnsi="Wingdings"/>
      </w:rPr>
    </w:lvl>
    <w:lvl w:ilvl="6" w:tplc="2B14FC40">
      <w:start w:val="1"/>
      <w:numFmt w:val="bullet"/>
      <w:lvlText w:val=""/>
      <w:lvlJc w:val="left"/>
      <w:pPr>
        <w:tabs>
          <w:tab w:val="num" w:pos="5040"/>
        </w:tabs>
        <w:ind w:left="5040" w:hanging="360"/>
      </w:pPr>
      <w:rPr>
        <w:rFonts w:ascii="Symbol" w:hAnsi="Symbol"/>
      </w:rPr>
    </w:lvl>
    <w:lvl w:ilvl="7" w:tplc="DFD0BB80">
      <w:start w:val="1"/>
      <w:numFmt w:val="bullet"/>
      <w:lvlText w:val="o"/>
      <w:lvlJc w:val="left"/>
      <w:pPr>
        <w:tabs>
          <w:tab w:val="num" w:pos="5760"/>
        </w:tabs>
        <w:ind w:left="5760" w:hanging="360"/>
      </w:pPr>
      <w:rPr>
        <w:rFonts w:ascii="Courier New" w:hAnsi="Courier New"/>
      </w:rPr>
    </w:lvl>
    <w:lvl w:ilvl="8" w:tplc="9ADEBEFC">
      <w:start w:val="1"/>
      <w:numFmt w:val="bullet"/>
      <w:lvlText w:val=""/>
      <w:lvlJc w:val="left"/>
      <w:pPr>
        <w:tabs>
          <w:tab w:val="num" w:pos="6480"/>
        </w:tabs>
        <w:ind w:left="6480" w:hanging="360"/>
      </w:pPr>
      <w:rPr>
        <w:rFonts w:ascii="Wingdings" w:hAnsi="Wingdings"/>
      </w:rPr>
    </w:lvl>
  </w:abstractNum>
  <w:abstractNum w:abstractNumId="55" w15:restartNumberingAfterBreak="0">
    <w:nsid w:val="7E037E6F"/>
    <w:multiLevelType w:val="hybridMultilevel"/>
    <w:tmpl w:val="C774326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3452124">
    <w:abstractNumId w:val="47"/>
  </w:num>
  <w:num w:numId="2" w16cid:durableId="943266560">
    <w:abstractNumId w:val="34"/>
  </w:num>
  <w:num w:numId="3" w16cid:durableId="660543985">
    <w:abstractNumId w:val="23"/>
  </w:num>
  <w:num w:numId="4" w16cid:durableId="248544247">
    <w:abstractNumId w:val="54"/>
  </w:num>
  <w:num w:numId="5" w16cid:durableId="1152327927">
    <w:abstractNumId w:val="51"/>
  </w:num>
  <w:num w:numId="6" w16cid:durableId="1399401502">
    <w:abstractNumId w:val="52"/>
  </w:num>
  <w:num w:numId="7" w16cid:durableId="167642561">
    <w:abstractNumId w:val="44"/>
  </w:num>
  <w:num w:numId="8" w16cid:durableId="1158691768">
    <w:abstractNumId w:val="53"/>
  </w:num>
  <w:num w:numId="9" w16cid:durableId="516501388">
    <w:abstractNumId w:val="11"/>
  </w:num>
  <w:num w:numId="10" w16cid:durableId="143551002">
    <w:abstractNumId w:val="22"/>
  </w:num>
  <w:num w:numId="11" w16cid:durableId="342514507">
    <w:abstractNumId w:val="42"/>
  </w:num>
  <w:num w:numId="12" w16cid:durableId="1486700084">
    <w:abstractNumId w:val="15"/>
  </w:num>
  <w:num w:numId="13" w16cid:durableId="1864049205">
    <w:abstractNumId w:val="5"/>
  </w:num>
  <w:num w:numId="14" w16cid:durableId="2124154746">
    <w:abstractNumId w:val="39"/>
  </w:num>
  <w:num w:numId="15" w16cid:durableId="2118674018">
    <w:abstractNumId w:val="28"/>
  </w:num>
  <w:num w:numId="16" w16cid:durableId="243535984">
    <w:abstractNumId w:val="38"/>
  </w:num>
  <w:num w:numId="17" w16cid:durableId="1405688651">
    <w:abstractNumId w:val="18"/>
  </w:num>
  <w:num w:numId="18" w16cid:durableId="728068918">
    <w:abstractNumId w:val="40"/>
  </w:num>
  <w:num w:numId="19" w16cid:durableId="662666566">
    <w:abstractNumId w:val="37"/>
  </w:num>
  <w:num w:numId="20" w16cid:durableId="17631863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681573">
    <w:abstractNumId w:val="14"/>
  </w:num>
  <w:num w:numId="22" w16cid:durableId="8703369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6075241">
    <w:abstractNumId w:val="21"/>
  </w:num>
  <w:num w:numId="24" w16cid:durableId="1069228113">
    <w:abstractNumId w:val="17"/>
  </w:num>
  <w:num w:numId="25" w16cid:durableId="1321692980">
    <w:abstractNumId w:val="41"/>
  </w:num>
  <w:num w:numId="26" w16cid:durableId="1937710003">
    <w:abstractNumId w:val="1"/>
  </w:num>
  <w:num w:numId="27" w16cid:durableId="863131318">
    <w:abstractNumId w:val="50"/>
  </w:num>
  <w:num w:numId="28" w16cid:durableId="974990381">
    <w:abstractNumId w:val="43"/>
  </w:num>
  <w:num w:numId="29" w16cid:durableId="1403523714">
    <w:abstractNumId w:val="27"/>
  </w:num>
  <w:num w:numId="30" w16cid:durableId="1712415294">
    <w:abstractNumId w:val="3"/>
  </w:num>
  <w:num w:numId="31" w16cid:durableId="455216937">
    <w:abstractNumId w:val="16"/>
  </w:num>
  <w:num w:numId="32" w16cid:durableId="1284577915">
    <w:abstractNumId w:val="12"/>
  </w:num>
  <w:num w:numId="33" w16cid:durableId="233125723">
    <w:abstractNumId w:val="55"/>
  </w:num>
  <w:num w:numId="34" w16cid:durableId="1984770285">
    <w:abstractNumId w:val="35"/>
  </w:num>
  <w:num w:numId="35" w16cid:durableId="2046560940">
    <w:abstractNumId w:val="49"/>
  </w:num>
  <w:num w:numId="36" w16cid:durableId="1565214559">
    <w:abstractNumId w:val="30"/>
  </w:num>
  <w:num w:numId="37" w16cid:durableId="1976636593">
    <w:abstractNumId w:val="36"/>
  </w:num>
  <w:num w:numId="38" w16cid:durableId="121615879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82186055">
    <w:abstractNumId w:val="4"/>
  </w:num>
  <w:num w:numId="40" w16cid:durableId="213278261">
    <w:abstractNumId w:val="29"/>
  </w:num>
  <w:num w:numId="41" w16cid:durableId="17336940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2119973">
    <w:abstractNumId w:val="25"/>
  </w:num>
  <w:num w:numId="43" w16cid:durableId="234244083">
    <w:abstractNumId w:val="7"/>
  </w:num>
  <w:num w:numId="44" w16cid:durableId="423497573">
    <w:abstractNumId w:val="46"/>
  </w:num>
  <w:num w:numId="45" w16cid:durableId="18674514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650729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03711113">
    <w:abstractNumId w:val="48"/>
  </w:num>
  <w:num w:numId="48" w16cid:durableId="321666044">
    <w:abstractNumId w:val="6"/>
  </w:num>
  <w:num w:numId="49" w16cid:durableId="1746607831">
    <w:abstractNumId w:val="33"/>
  </w:num>
  <w:num w:numId="50" w16cid:durableId="676200501">
    <w:abstractNumId w:val="0"/>
  </w:num>
  <w:num w:numId="51" w16cid:durableId="2121489608">
    <w:abstractNumId w:val="13"/>
  </w:num>
  <w:num w:numId="52" w16cid:durableId="227305143">
    <w:abstractNumId w:val="26"/>
  </w:num>
  <w:num w:numId="53" w16cid:durableId="762452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66541053">
    <w:abstractNumId w:val="24"/>
  </w:num>
  <w:num w:numId="55" w16cid:durableId="1874076208">
    <w:abstractNumId w:val="32"/>
  </w:num>
  <w:num w:numId="56" w16cid:durableId="68067085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43669223">
    <w:abstractNumId w:val="10"/>
  </w:num>
  <w:num w:numId="58" w16cid:durableId="1276789623">
    <w:abstractNumId w:val="45"/>
  </w:num>
  <w:num w:numId="59" w16cid:durableId="875627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360710411">
    <w:abstractNumId w:val="20"/>
  </w:num>
  <w:num w:numId="61" w16cid:durableId="1141002025">
    <w:abstractNumId w:val="2"/>
  </w:num>
  <w:num w:numId="62" w16cid:durableId="1352951729">
    <w:abstractNumId w:val="8"/>
  </w:num>
  <w:num w:numId="63" w16cid:durableId="1235169237">
    <w:abstractNumId w:val="31"/>
  </w:num>
  <w:num w:numId="64" w16cid:durableId="1895433673">
    <w:abstractNumId w:val="19"/>
  </w:num>
  <w:num w:numId="65" w16cid:durableId="41205106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BC"/>
    <w:rsid w:val="00000ACA"/>
    <w:rsid w:val="00001504"/>
    <w:rsid w:val="00003DFF"/>
    <w:rsid w:val="000050D6"/>
    <w:rsid w:val="000066D2"/>
    <w:rsid w:val="00007246"/>
    <w:rsid w:val="000104CA"/>
    <w:rsid w:val="00011B86"/>
    <w:rsid w:val="00013501"/>
    <w:rsid w:val="00014E55"/>
    <w:rsid w:val="0001540A"/>
    <w:rsid w:val="00015A95"/>
    <w:rsid w:val="00016439"/>
    <w:rsid w:val="00016ADD"/>
    <w:rsid w:val="000174E0"/>
    <w:rsid w:val="000219CF"/>
    <w:rsid w:val="0002216A"/>
    <w:rsid w:val="00023B57"/>
    <w:rsid w:val="00023CD8"/>
    <w:rsid w:val="00024BDC"/>
    <w:rsid w:val="00030D97"/>
    <w:rsid w:val="00032F9B"/>
    <w:rsid w:val="000365F4"/>
    <w:rsid w:val="000410C2"/>
    <w:rsid w:val="00041A3B"/>
    <w:rsid w:val="00043756"/>
    <w:rsid w:val="00043EA7"/>
    <w:rsid w:val="00044802"/>
    <w:rsid w:val="00044C9C"/>
    <w:rsid w:val="00045BC2"/>
    <w:rsid w:val="00046F9B"/>
    <w:rsid w:val="000470D4"/>
    <w:rsid w:val="000474F3"/>
    <w:rsid w:val="000505F0"/>
    <w:rsid w:val="000516F1"/>
    <w:rsid w:val="00052365"/>
    <w:rsid w:val="00052B1D"/>
    <w:rsid w:val="00052BC8"/>
    <w:rsid w:val="00053471"/>
    <w:rsid w:val="00053689"/>
    <w:rsid w:val="000538A4"/>
    <w:rsid w:val="0005518D"/>
    <w:rsid w:val="000572CB"/>
    <w:rsid w:val="000606D1"/>
    <w:rsid w:val="000609DD"/>
    <w:rsid w:val="00060B19"/>
    <w:rsid w:val="000611A1"/>
    <w:rsid w:val="00062540"/>
    <w:rsid w:val="0006305D"/>
    <w:rsid w:val="00064A36"/>
    <w:rsid w:val="000650F7"/>
    <w:rsid w:val="000666AD"/>
    <w:rsid w:val="00072065"/>
    <w:rsid w:val="00072A72"/>
    <w:rsid w:val="00073498"/>
    <w:rsid w:val="000741E0"/>
    <w:rsid w:val="000743BC"/>
    <w:rsid w:val="00075261"/>
    <w:rsid w:val="00076656"/>
    <w:rsid w:val="00080F6A"/>
    <w:rsid w:val="000833AC"/>
    <w:rsid w:val="00083832"/>
    <w:rsid w:val="000845DA"/>
    <w:rsid w:val="00084B15"/>
    <w:rsid w:val="00085BE8"/>
    <w:rsid w:val="00086371"/>
    <w:rsid w:val="00086E45"/>
    <w:rsid w:val="000873FA"/>
    <w:rsid w:val="00087998"/>
    <w:rsid w:val="000905E5"/>
    <w:rsid w:val="00090FD2"/>
    <w:rsid w:val="000912F5"/>
    <w:rsid w:val="00093379"/>
    <w:rsid w:val="000935B1"/>
    <w:rsid w:val="00094066"/>
    <w:rsid w:val="000948B2"/>
    <w:rsid w:val="00096201"/>
    <w:rsid w:val="000A0C3D"/>
    <w:rsid w:val="000A1784"/>
    <w:rsid w:val="000A2C4D"/>
    <w:rsid w:val="000A2D04"/>
    <w:rsid w:val="000A2F10"/>
    <w:rsid w:val="000A43D8"/>
    <w:rsid w:val="000B18A4"/>
    <w:rsid w:val="000B4DEF"/>
    <w:rsid w:val="000B5B0E"/>
    <w:rsid w:val="000B5ED8"/>
    <w:rsid w:val="000B7213"/>
    <w:rsid w:val="000B77E8"/>
    <w:rsid w:val="000C2C7A"/>
    <w:rsid w:val="000C3137"/>
    <w:rsid w:val="000C33CB"/>
    <w:rsid w:val="000C3F64"/>
    <w:rsid w:val="000C4051"/>
    <w:rsid w:val="000C50BF"/>
    <w:rsid w:val="000C54B4"/>
    <w:rsid w:val="000C6FD9"/>
    <w:rsid w:val="000C7771"/>
    <w:rsid w:val="000D22A9"/>
    <w:rsid w:val="000D2AB7"/>
    <w:rsid w:val="000D35B8"/>
    <w:rsid w:val="000D48E9"/>
    <w:rsid w:val="000D5ABC"/>
    <w:rsid w:val="000D5AD6"/>
    <w:rsid w:val="000D67ED"/>
    <w:rsid w:val="000E0104"/>
    <w:rsid w:val="000E0D26"/>
    <w:rsid w:val="000E1108"/>
    <w:rsid w:val="000E1882"/>
    <w:rsid w:val="000E1B3F"/>
    <w:rsid w:val="000E3EC4"/>
    <w:rsid w:val="000F1295"/>
    <w:rsid w:val="000F139D"/>
    <w:rsid w:val="000F2343"/>
    <w:rsid w:val="000F3749"/>
    <w:rsid w:val="000F419E"/>
    <w:rsid w:val="000F55A9"/>
    <w:rsid w:val="000F712F"/>
    <w:rsid w:val="00100308"/>
    <w:rsid w:val="001008A8"/>
    <w:rsid w:val="0010196C"/>
    <w:rsid w:val="00102456"/>
    <w:rsid w:val="00106F5F"/>
    <w:rsid w:val="001075DB"/>
    <w:rsid w:val="00107BB4"/>
    <w:rsid w:val="00110228"/>
    <w:rsid w:val="00112228"/>
    <w:rsid w:val="0011281C"/>
    <w:rsid w:val="00112820"/>
    <w:rsid w:val="001160CB"/>
    <w:rsid w:val="00116144"/>
    <w:rsid w:val="00116838"/>
    <w:rsid w:val="001178C5"/>
    <w:rsid w:val="0012016C"/>
    <w:rsid w:val="00121464"/>
    <w:rsid w:val="00122A62"/>
    <w:rsid w:val="001232BC"/>
    <w:rsid w:val="0012374B"/>
    <w:rsid w:val="00123D30"/>
    <w:rsid w:val="00124A13"/>
    <w:rsid w:val="0012621C"/>
    <w:rsid w:val="001267E0"/>
    <w:rsid w:val="00126F18"/>
    <w:rsid w:val="0013128D"/>
    <w:rsid w:val="0013169B"/>
    <w:rsid w:val="00131AE3"/>
    <w:rsid w:val="00133F60"/>
    <w:rsid w:val="00135164"/>
    <w:rsid w:val="00135484"/>
    <w:rsid w:val="00136BE7"/>
    <w:rsid w:val="00136D05"/>
    <w:rsid w:val="00137B70"/>
    <w:rsid w:val="00141BF4"/>
    <w:rsid w:val="001423B0"/>
    <w:rsid w:val="001433AC"/>
    <w:rsid w:val="001455BE"/>
    <w:rsid w:val="001457D0"/>
    <w:rsid w:val="00145D79"/>
    <w:rsid w:val="0014740B"/>
    <w:rsid w:val="00147D5E"/>
    <w:rsid w:val="00150299"/>
    <w:rsid w:val="0015039B"/>
    <w:rsid w:val="00150810"/>
    <w:rsid w:val="0015220F"/>
    <w:rsid w:val="00152C65"/>
    <w:rsid w:val="001533B8"/>
    <w:rsid w:val="00153E1D"/>
    <w:rsid w:val="00154DB1"/>
    <w:rsid w:val="00155297"/>
    <w:rsid w:val="0016325F"/>
    <w:rsid w:val="001646CB"/>
    <w:rsid w:val="001659F7"/>
    <w:rsid w:val="00166854"/>
    <w:rsid w:val="00166A02"/>
    <w:rsid w:val="00166BEB"/>
    <w:rsid w:val="00167288"/>
    <w:rsid w:val="00170272"/>
    <w:rsid w:val="00173990"/>
    <w:rsid w:val="00174472"/>
    <w:rsid w:val="001746CD"/>
    <w:rsid w:val="00174885"/>
    <w:rsid w:val="0017544C"/>
    <w:rsid w:val="0017592C"/>
    <w:rsid w:val="00177A3E"/>
    <w:rsid w:val="00182B3D"/>
    <w:rsid w:val="00184B98"/>
    <w:rsid w:val="001851DD"/>
    <w:rsid w:val="00186469"/>
    <w:rsid w:val="001901FC"/>
    <w:rsid w:val="001935EE"/>
    <w:rsid w:val="00195373"/>
    <w:rsid w:val="00195AA9"/>
    <w:rsid w:val="001967B1"/>
    <w:rsid w:val="00196F07"/>
    <w:rsid w:val="001970E7"/>
    <w:rsid w:val="001975DD"/>
    <w:rsid w:val="001A042F"/>
    <w:rsid w:val="001A0751"/>
    <w:rsid w:val="001A0D61"/>
    <w:rsid w:val="001A0FB5"/>
    <w:rsid w:val="001A26F8"/>
    <w:rsid w:val="001A3842"/>
    <w:rsid w:val="001A3B8E"/>
    <w:rsid w:val="001A40A3"/>
    <w:rsid w:val="001A40DF"/>
    <w:rsid w:val="001A5688"/>
    <w:rsid w:val="001A5F9C"/>
    <w:rsid w:val="001B0549"/>
    <w:rsid w:val="001B26C6"/>
    <w:rsid w:val="001B3F85"/>
    <w:rsid w:val="001B4247"/>
    <w:rsid w:val="001B4B32"/>
    <w:rsid w:val="001B66F0"/>
    <w:rsid w:val="001B6C66"/>
    <w:rsid w:val="001C00CA"/>
    <w:rsid w:val="001C0700"/>
    <w:rsid w:val="001C0D8C"/>
    <w:rsid w:val="001C1854"/>
    <w:rsid w:val="001C1B8B"/>
    <w:rsid w:val="001C425A"/>
    <w:rsid w:val="001C4F45"/>
    <w:rsid w:val="001C75FE"/>
    <w:rsid w:val="001C7EF1"/>
    <w:rsid w:val="001C7FBF"/>
    <w:rsid w:val="001D0C4C"/>
    <w:rsid w:val="001D1419"/>
    <w:rsid w:val="001D2E83"/>
    <w:rsid w:val="001D5E1E"/>
    <w:rsid w:val="001D7AC1"/>
    <w:rsid w:val="001D7B0E"/>
    <w:rsid w:val="001E0EB2"/>
    <w:rsid w:val="001E20EC"/>
    <w:rsid w:val="001E4B60"/>
    <w:rsid w:val="001E4C78"/>
    <w:rsid w:val="001E5301"/>
    <w:rsid w:val="001E6EAE"/>
    <w:rsid w:val="001E6F72"/>
    <w:rsid w:val="001F11AD"/>
    <w:rsid w:val="001F326E"/>
    <w:rsid w:val="001F3919"/>
    <w:rsid w:val="001F4072"/>
    <w:rsid w:val="001F414B"/>
    <w:rsid w:val="001F558A"/>
    <w:rsid w:val="001F5DFB"/>
    <w:rsid w:val="001F683D"/>
    <w:rsid w:val="001F6B1D"/>
    <w:rsid w:val="001F6F36"/>
    <w:rsid w:val="002006D1"/>
    <w:rsid w:val="002039ED"/>
    <w:rsid w:val="00206398"/>
    <w:rsid w:val="0020651F"/>
    <w:rsid w:val="00207C69"/>
    <w:rsid w:val="00207DAD"/>
    <w:rsid w:val="002100BC"/>
    <w:rsid w:val="00210E97"/>
    <w:rsid w:val="002115EE"/>
    <w:rsid w:val="00212604"/>
    <w:rsid w:val="0021671B"/>
    <w:rsid w:val="00216D80"/>
    <w:rsid w:val="0021730E"/>
    <w:rsid w:val="00222397"/>
    <w:rsid w:val="002235EA"/>
    <w:rsid w:val="002255FC"/>
    <w:rsid w:val="00226683"/>
    <w:rsid w:val="00226B66"/>
    <w:rsid w:val="00231AFB"/>
    <w:rsid w:val="002326C4"/>
    <w:rsid w:val="00232B25"/>
    <w:rsid w:val="0023324B"/>
    <w:rsid w:val="00233B82"/>
    <w:rsid w:val="00233FD9"/>
    <w:rsid w:val="00234007"/>
    <w:rsid w:val="00234384"/>
    <w:rsid w:val="00234E70"/>
    <w:rsid w:val="00235CDE"/>
    <w:rsid w:val="00235DAF"/>
    <w:rsid w:val="00237748"/>
    <w:rsid w:val="00237BD5"/>
    <w:rsid w:val="002404B4"/>
    <w:rsid w:val="0024166D"/>
    <w:rsid w:val="00241C2B"/>
    <w:rsid w:val="002425D9"/>
    <w:rsid w:val="002427DD"/>
    <w:rsid w:val="002438E1"/>
    <w:rsid w:val="0024395D"/>
    <w:rsid w:val="00244D2A"/>
    <w:rsid w:val="00245D0D"/>
    <w:rsid w:val="0024737B"/>
    <w:rsid w:val="002500B0"/>
    <w:rsid w:val="00251A9F"/>
    <w:rsid w:val="00251CF0"/>
    <w:rsid w:val="002527B0"/>
    <w:rsid w:val="00254303"/>
    <w:rsid w:val="00255062"/>
    <w:rsid w:val="002551CF"/>
    <w:rsid w:val="00256398"/>
    <w:rsid w:val="00257C9D"/>
    <w:rsid w:val="00260C3B"/>
    <w:rsid w:val="00261180"/>
    <w:rsid w:val="002618AE"/>
    <w:rsid w:val="00263D49"/>
    <w:rsid w:val="00264BF9"/>
    <w:rsid w:val="00264E60"/>
    <w:rsid w:val="00265085"/>
    <w:rsid w:val="00267533"/>
    <w:rsid w:val="00270682"/>
    <w:rsid w:val="002720C9"/>
    <w:rsid w:val="002725F9"/>
    <w:rsid w:val="002729EF"/>
    <w:rsid w:val="00273EB4"/>
    <w:rsid w:val="00274A79"/>
    <w:rsid w:val="00274D2E"/>
    <w:rsid w:val="00275B5A"/>
    <w:rsid w:val="00275C8E"/>
    <w:rsid w:val="00280442"/>
    <w:rsid w:val="0028152D"/>
    <w:rsid w:val="00281DCA"/>
    <w:rsid w:val="00282EFF"/>
    <w:rsid w:val="0028388B"/>
    <w:rsid w:val="00286770"/>
    <w:rsid w:val="00286E9F"/>
    <w:rsid w:val="002877E7"/>
    <w:rsid w:val="002903B1"/>
    <w:rsid w:val="002903C3"/>
    <w:rsid w:val="00291EF6"/>
    <w:rsid w:val="00292101"/>
    <w:rsid w:val="00293012"/>
    <w:rsid w:val="002939F6"/>
    <w:rsid w:val="00294508"/>
    <w:rsid w:val="0029485A"/>
    <w:rsid w:val="00294ED5"/>
    <w:rsid w:val="00296F06"/>
    <w:rsid w:val="00297F3C"/>
    <w:rsid w:val="002A1367"/>
    <w:rsid w:val="002A20E3"/>
    <w:rsid w:val="002A42DA"/>
    <w:rsid w:val="002A5477"/>
    <w:rsid w:val="002B01D7"/>
    <w:rsid w:val="002B0541"/>
    <w:rsid w:val="002B335B"/>
    <w:rsid w:val="002B350F"/>
    <w:rsid w:val="002B3A8B"/>
    <w:rsid w:val="002B4276"/>
    <w:rsid w:val="002B5010"/>
    <w:rsid w:val="002B537D"/>
    <w:rsid w:val="002B67CD"/>
    <w:rsid w:val="002B6B04"/>
    <w:rsid w:val="002C03F9"/>
    <w:rsid w:val="002C0786"/>
    <w:rsid w:val="002C24CF"/>
    <w:rsid w:val="002C2E33"/>
    <w:rsid w:val="002C330F"/>
    <w:rsid w:val="002C39F0"/>
    <w:rsid w:val="002C5C44"/>
    <w:rsid w:val="002C7B69"/>
    <w:rsid w:val="002D0FF6"/>
    <w:rsid w:val="002D1203"/>
    <w:rsid w:val="002D1D54"/>
    <w:rsid w:val="002D3495"/>
    <w:rsid w:val="002D3625"/>
    <w:rsid w:val="002D37C6"/>
    <w:rsid w:val="002D66D9"/>
    <w:rsid w:val="002D66DD"/>
    <w:rsid w:val="002D6ED1"/>
    <w:rsid w:val="002D7F58"/>
    <w:rsid w:val="002E0610"/>
    <w:rsid w:val="002E0632"/>
    <w:rsid w:val="002E3467"/>
    <w:rsid w:val="002E40BC"/>
    <w:rsid w:val="002E4348"/>
    <w:rsid w:val="002E4508"/>
    <w:rsid w:val="002E4B85"/>
    <w:rsid w:val="002E5D08"/>
    <w:rsid w:val="002E67EE"/>
    <w:rsid w:val="002F1467"/>
    <w:rsid w:val="002F333E"/>
    <w:rsid w:val="002F4301"/>
    <w:rsid w:val="0030034B"/>
    <w:rsid w:val="0030074E"/>
    <w:rsid w:val="0030118E"/>
    <w:rsid w:val="003012D6"/>
    <w:rsid w:val="00301466"/>
    <w:rsid w:val="00302C6A"/>
    <w:rsid w:val="00302F7E"/>
    <w:rsid w:val="00304435"/>
    <w:rsid w:val="003053A2"/>
    <w:rsid w:val="00305528"/>
    <w:rsid w:val="00305B38"/>
    <w:rsid w:val="00305E44"/>
    <w:rsid w:val="00305E83"/>
    <w:rsid w:val="00306D06"/>
    <w:rsid w:val="0030709C"/>
    <w:rsid w:val="003119EA"/>
    <w:rsid w:val="00311A1A"/>
    <w:rsid w:val="00311FB8"/>
    <w:rsid w:val="0031298C"/>
    <w:rsid w:val="00312F6E"/>
    <w:rsid w:val="003137DE"/>
    <w:rsid w:val="00315CBE"/>
    <w:rsid w:val="00316582"/>
    <w:rsid w:val="00316D4D"/>
    <w:rsid w:val="003174F1"/>
    <w:rsid w:val="00320BCF"/>
    <w:rsid w:val="00321643"/>
    <w:rsid w:val="003216B3"/>
    <w:rsid w:val="00322538"/>
    <w:rsid w:val="00323735"/>
    <w:rsid w:val="00323CA7"/>
    <w:rsid w:val="003240D8"/>
    <w:rsid w:val="00324715"/>
    <w:rsid w:val="0033209F"/>
    <w:rsid w:val="00333530"/>
    <w:rsid w:val="00333BE0"/>
    <w:rsid w:val="00335D34"/>
    <w:rsid w:val="00335F27"/>
    <w:rsid w:val="00335F2F"/>
    <w:rsid w:val="003368C2"/>
    <w:rsid w:val="00342BA3"/>
    <w:rsid w:val="00343CDC"/>
    <w:rsid w:val="00345AF1"/>
    <w:rsid w:val="00345B55"/>
    <w:rsid w:val="00346A7D"/>
    <w:rsid w:val="003507D6"/>
    <w:rsid w:val="00351CE9"/>
    <w:rsid w:val="0035259F"/>
    <w:rsid w:val="00353B61"/>
    <w:rsid w:val="003545ED"/>
    <w:rsid w:val="003546E5"/>
    <w:rsid w:val="0035498D"/>
    <w:rsid w:val="00354E6D"/>
    <w:rsid w:val="00360F37"/>
    <w:rsid w:val="0036233F"/>
    <w:rsid w:val="00366F13"/>
    <w:rsid w:val="0037157C"/>
    <w:rsid w:val="00371FAA"/>
    <w:rsid w:val="00373A58"/>
    <w:rsid w:val="00373F3E"/>
    <w:rsid w:val="003755B1"/>
    <w:rsid w:val="0038195B"/>
    <w:rsid w:val="00384539"/>
    <w:rsid w:val="003846A9"/>
    <w:rsid w:val="003848B8"/>
    <w:rsid w:val="00384BBC"/>
    <w:rsid w:val="00387051"/>
    <w:rsid w:val="003872F2"/>
    <w:rsid w:val="0039012E"/>
    <w:rsid w:val="0039089D"/>
    <w:rsid w:val="00390D28"/>
    <w:rsid w:val="00391327"/>
    <w:rsid w:val="003914EA"/>
    <w:rsid w:val="003918BA"/>
    <w:rsid w:val="00393255"/>
    <w:rsid w:val="00394390"/>
    <w:rsid w:val="003954F5"/>
    <w:rsid w:val="003972FD"/>
    <w:rsid w:val="003A06D1"/>
    <w:rsid w:val="003A1567"/>
    <w:rsid w:val="003A1AF2"/>
    <w:rsid w:val="003A1D60"/>
    <w:rsid w:val="003A2AFC"/>
    <w:rsid w:val="003A3006"/>
    <w:rsid w:val="003A3AAE"/>
    <w:rsid w:val="003A4130"/>
    <w:rsid w:val="003A4579"/>
    <w:rsid w:val="003A4B1E"/>
    <w:rsid w:val="003A5D2F"/>
    <w:rsid w:val="003A5F26"/>
    <w:rsid w:val="003A610F"/>
    <w:rsid w:val="003A6537"/>
    <w:rsid w:val="003A6CE0"/>
    <w:rsid w:val="003A7CB5"/>
    <w:rsid w:val="003B0D37"/>
    <w:rsid w:val="003B2228"/>
    <w:rsid w:val="003B22C7"/>
    <w:rsid w:val="003B2B0A"/>
    <w:rsid w:val="003B3078"/>
    <w:rsid w:val="003B36EE"/>
    <w:rsid w:val="003B3E79"/>
    <w:rsid w:val="003B40B3"/>
    <w:rsid w:val="003B45FE"/>
    <w:rsid w:val="003B4FA4"/>
    <w:rsid w:val="003B53B2"/>
    <w:rsid w:val="003B5C67"/>
    <w:rsid w:val="003B7A09"/>
    <w:rsid w:val="003C099A"/>
    <w:rsid w:val="003C2D60"/>
    <w:rsid w:val="003C3F36"/>
    <w:rsid w:val="003C665D"/>
    <w:rsid w:val="003C6D6A"/>
    <w:rsid w:val="003C7BD0"/>
    <w:rsid w:val="003D0392"/>
    <w:rsid w:val="003D06DE"/>
    <w:rsid w:val="003D1FBA"/>
    <w:rsid w:val="003D2F4F"/>
    <w:rsid w:val="003D3A9D"/>
    <w:rsid w:val="003D466C"/>
    <w:rsid w:val="003D6470"/>
    <w:rsid w:val="003D6E88"/>
    <w:rsid w:val="003D75E2"/>
    <w:rsid w:val="003D77D5"/>
    <w:rsid w:val="003E190A"/>
    <w:rsid w:val="003E2811"/>
    <w:rsid w:val="003E3D71"/>
    <w:rsid w:val="003E4303"/>
    <w:rsid w:val="003E6018"/>
    <w:rsid w:val="003E6073"/>
    <w:rsid w:val="003E7085"/>
    <w:rsid w:val="003F0800"/>
    <w:rsid w:val="003F1C0E"/>
    <w:rsid w:val="003F35A9"/>
    <w:rsid w:val="003F39E1"/>
    <w:rsid w:val="003F49DD"/>
    <w:rsid w:val="003F4FF6"/>
    <w:rsid w:val="003F53BC"/>
    <w:rsid w:val="003F6C9C"/>
    <w:rsid w:val="004001C1"/>
    <w:rsid w:val="004013F4"/>
    <w:rsid w:val="00402909"/>
    <w:rsid w:val="00402AB3"/>
    <w:rsid w:val="00402BBA"/>
    <w:rsid w:val="00403A59"/>
    <w:rsid w:val="00403D2A"/>
    <w:rsid w:val="00406722"/>
    <w:rsid w:val="00406906"/>
    <w:rsid w:val="00406C6D"/>
    <w:rsid w:val="004076F4"/>
    <w:rsid w:val="0041006A"/>
    <w:rsid w:val="00410805"/>
    <w:rsid w:val="00412AE2"/>
    <w:rsid w:val="00412E95"/>
    <w:rsid w:val="00412FB9"/>
    <w:rsid w:val="004136F9"/>
    <w:rsid w:val="00413CF7"/>
    <w:rsid w:val="00415F6A"/>
    <w:rsid w:val="00416358"/>
    <w:rsid w:val="0041667D"/>
    <w:rsid w:val="00420C05"/>
    <w:rsid w:val="004216DA"/>
    <w:rsid w:val="00423011"/>
    <w:rsid w:val="00423BC8"/>
    <w:rsid w:val="0042424E"/>
    <w:rsid w:val="0042519A"/>
    <w:rsid w:val="0042581E"/>
    <w:rsid w:val="0042612C"/>
    <w:rsid w:val="004302E4"/>
    <w:rsid w:val="0043139A"/>
    <w:rsid w:val="0043252F"/>
    <w:rsid w:val="00432F6B"/>
    <w:rsid w:val="00435E9E"/>
    <w:rsid w:val="00435EC4"/>
    <w:rsid w:val="004372BA"/>
    <w:rsid w:val="0044001D"/>
    <w:rsid w:val="00440B7E"/>
    <w:rsid w:val="00441B96"/>
    <w:rsid w:val="00441C0E"/>
    <w:rsid w:val="00443BD2"/>
    <w:rsid w:val="00445372"/>
    <w:rsid w:val="00447069"/>
    <w:rsid w:val="00447B69"/>
    <w:rsid w:val="004514B5"/>
    <w:rsid w:val="00451801"/>
    <w:rsid w:val="00451BD3"/>
    <w:rsid w:val="00453AAF"/>
    <w:rsid w:val="004540F6"/>
    <w:rsid w:val="00454D94"/>
    <w:rsid w:val="00456F08"/>
    <w:rsid w:val="00457612"/>
    <w:rsid w:val="00457BAD"/>
    <w:rsid w:val="004603E4"/>
    <w:rsid w:val="0046254B"/>
    <w:rsid w:val="00462A26"/>
    <w:rsid w:val="00464A47"/>
    <w:rsid w:val="00464DF9"/>
    <w:rsid w:val="004659F2"/>
    <w:rsid w:val="00466787"/>
    <w:rsid w:val="00471445"/>
    <w:rsid w:val="0047383A"/>
    <w:rsid w:val="00473F19"/>
    <w:rsid w:val="00475705"/>
    <w:rsid w:val="004759E4"/>
    <w:rsid w:val="00477767"/>
    <w:rsid w:val="00480618"/>
    <w:rsid w:val="004812EB"/>
    <w:rsid w:val="00481D08"/>
    <w:rsid w:val="00484297"/>
    <w:rsid w:val="00485A35"/>
    <w:rsid w:val="004869C7"/>
    <w:rsid w:val="00487FDA"/>
    <w:rsid w:val="004902FC"/>
    <w:rsid w:val="00493C15"/>
    <w:rsid w:val="004962E4"/>
    <w:rsid w:val="00496A66"/>
    <w:rsid w:val="004970A4"/>
    <w:rsid w:val="004A2D9D"/>
    <w:rsid w:val="004A3BB8"/>
    <w:rsid w:val="004A3CB5"/>
    <w:rsid w:val="004A4066"/>
    <w:rsid w:val="004A489B"/>
    <w:rsid w:val="004A4C62"/>
    <w:rsid w:val="004A57A9"/>
    <w:rsid w:val="004A65A3"/>
    <w:rsid w:val="004A6856"/>
    <w:rsid w:val="004A7CA0"/>
    <w:rsid w:val="004B0B45"/>
    <w:rsid w:val="004B2387"/>
    <w:rsid w:val="004B2D6A"/>
    <w:rsid w:val="004B2FBC"/>
    <w:rsid w:val="004B3A9E"/>
    <w:rsid w:val="004B3CA4"/>
    <w:rsid w:val="004B4869"/>
    <w:rsid w:val="004B5CB4"/>
    <w:rsid w:val="004B77B4"/>
    <w:rsid w:val="004C02E4"/>
    <w:rsid w:val="004C0BA5"/>
    <w:rsid w:val="004C13B1"/>
    <w:rsid w:val="004C1B41"/>
    <w:rsid w:val="004C2605"/>
    <w:rsid w:val="004C2814"/>
    <w:rsid w:val="004C2890"/>
    <w:rsid w:val="004C3335"/>
    <w:rsid w:val="004C428F"/>
    <w:rsid w:val="004C4BE8"/>
    <w:rsid w:val="004C6983"/>
    <w:rsid w:val="004C7471"/>
    <w:rsid w:val="004D1BC1"/>
    <w:rsid w:val="004D2E0E"/>
    <w:rsid w:val="004D3861"/>
    <w:rsid w:val="004D4C22"/>
    <w:rsid w:val="004D6782"/>
    <w:rsid w:val="004D70D1"/>
    <w:rsid w:val="004E2201"/>
    <w:rsid w:val="004E39E0"/>
    <w:rsid w:val="004E53DD"/>
    <w:rsid w:val="004E584F"/>
    <w:rsid w:val="004E6D0C"/>
    <w:rsid w:val="004E717D"/>
    <w:rsid w:val="004E7489"/>
    <w:rsid w:val="004F12AF"/>
    <w:rsid w:val="004F16C9"/>
    <w:rsid w:val="004F1A3B"/>
    <w:rsid w:val="004F206D"/>
    <w:rsid w:val="004F2642"/>
    <w:rsid w:val="004F341C"/>
    <w:rsid w:val="004F47E5"/>
    <w:rsid w:val="004F4E36"/>
    <w:rsid w:val="004F52C6"/>
    <w:rsid w:val="004F65D6"/>
    <w:rsid w:val="004F79C7"/>
    <w:rsid w:val="00500743"/>
    <w:rsid w:val="00502E27"/>
    <w:rsid w:val="00504840"/>
    <w:rsid w:val="00505D5D"/>
    <w:rsid w:val="00506F40"/>
    <w:rsid w:val="00507567"/>
    <w:rsid w:val="00510DEA"/>
    <w:rsid w:val="00511113"/>
    <w:rsid w:val="005130DC"/>
    <w:rsid w:val="00514EAA"/>
    <w:rsid w:val="00515D25"/>
    <w:rsid w:val="00520991"/>
    <w:rsid w:val="0052140E"/>
    <w:rsid w:val="0052192C"/>
    <w:rsid w:val="00521A6F"/>
    <w:rsid w:val="00521C32"/>
    <w:rsid w:val="00521DF9"/>
    <w:rsid w:val="00523285"/>
    <w:rsid w:val="005238D2"/>
    <w:rsid w:val="005247F2"/>
    <w:rsid w:val="00524A97"/>
    <w:rsid w:val="00525A7F"/>
    <w:rsid w:val="00527416"/>
    <w:rsid w:val="00527D06"/>
    <w:rsid w:val="0053044E"/>
    <w:rsid w:val="00530DFE"/>
    <w:rsid w:val="00533DB4"/>
    <w:rsid w:val="00534219"/>
    <w:rsid w:val="00535363"/>
    <w:rsid w:val="00536F51"/>
    <w:rsid w:val="0053712D"/>
    <w:rsid w:val="005371E5"/>
    <w:rsid w:val="005408F2"/>
    <w:rsid w:val="005411E2"/>
    <w:rsid w:val="00541E41"/>
    <w:rsid w:val="0054311F"/>
    <w:rsid w:val="005451E0"/>
    <w:rsid w:val="00545DAB"/>
    <w:rsid w:val="0054761D"/>
    <w:rsid w:val="00547CAA"/>
    <w:rsid w:val="00550E6F"/>
    <w:rsid w:val="00550EF5"/>
    <w:rsid w:val="00551267"/>
    <w:rsid w:val="005518F1"/>
    <w:rsid w:val="00551B92"/>
    <w:rsid w:val="00551D09"/>
    <w:rsid w:val="005539E3"/>
    <w:rsid w:val="00555335"/>
    <w:rsid w:val="00555437"/>
    <w:rsid w:val="00555748"/>
    <w:rsid w:val="00556526"/>
    <w:rsid w:val="00560549"/>
    <w:rsid w:val="00561506"/>
    <w:rsid w:val="00561F70"/>
    <w:rsid w:val="00562EF1"/>
    <w:rsid w:val="00564675"/>
    <w:rsid w:val="005654FE"/>
    <w:rsid w:val="0056747C"/>
    <w:rsid w:val="00567706"/>
    <w:rsid w:val="0057011E"/>
    <w:rsid w:val="0057046E"/>
    <w:rsid w:val="00572D73"/>
    <w:rsid w:val="00574232"/>
    <w:rsid w:val="0057587E"/>
    <w:rsid w:val="00576D8D"/>
    <w:rsid w:val="00580C96"/>
    <w:rsid w:val="00581794"/>
    <w:rsid w:val="00582E27"/>
    <w:rsid w:val="00583A2F"/>
    <w:rsid w:val="00584B4E"/>
    <w:rsid w:val="00584C52"/>
    <w:rsid w:val="0058688C"/>
    <w:rsid w:val="0058691B"/>
    <w:rsid w:val="0059077C"/>
    <w:rsid w:val="00590D21"/>
    <w:rsid w:val="005921C9"/>
    <w:rsid w:val="005943D4"/>
    <w:rsid w:val="0059471D"/>
    <w:rsid w:val="005A1B9B"/>
    <w:rsid w:val="005A371A"/>
    <w:rsid w:val="005A38D4"/>
    <w:rsid w:val="005A5DCE"/>
    <w:rsid w:val="005A5DE1"/>
    <w:rsid w:val="005A5E1E"/>
    <w:rsid w:val="005A61D3"/>
    <w:rsid w:val="005A6A4F"/>
    <w:rsid w:val="005B4782"/>
    <w:rsid w:val="005B4959"/>
    <w:rsid w:val="005B56C4"/>
    <w:rsid w:val="005C02E7"/>
    <w:rsid w:val="005C0552"/>
    <w:rsid w:val="005C34AE"/>
    <w:rsid w:val="005C3887"/>
    <w:rsid w:val="005D14CB"/>
    <w:rsid w:val="005D153E"/>
    <w:rsid w:val="005D30E8"/>
    <w:rsid w:val="005D3786"/>
    <w:rsid w:val="005D3895"/>
    <w:rsid w:val="005D51A1"/>
    <w:rsid w:val="005D5ABF"/>
    <w:rsid w:val="005D6A85"/>
    <w:rsid w:val="005E0405"/>
    <w:rsid w:val="005E11D1"/>
    <w:rsid w:val="005E21D9"/>
    <w:rsid w:val="005E4454"/>
    <w:rsid w:val="005E52B5"/>
    <w:rsid w:val="005E59F4"/>
    <w:rsid w:val="005E64BF"/>
    <w:rsid w:val="005F2C68"/>
    <w:rsid w:val="005F4B95"/>
    <w:rsid w:val="005F57A0"/>
    <w:rsid w:val="00600E56"/>
    <w:rsid w:val="00601C4A"/>
    <w:rsid w:val="0060466C"/>
    <w:rsid w:val="00610692"/>
    <w:rsid w:val="006122FC"/>
    <w:rsid w:val="00612709"/>
    <w:rsid w:val="00614AC9"/>
    <w:rsid w:val="00615BBB"/>
    <w:rsid w:val="00620408"/>
    <w:rsid w:val="0062505C"/>
    <w:rsid w:val="0062605A"/>
    <w:rsid w:val="006265AE"/>
    <w:rsid w:val="00630BAB"/>
    <w:rsid w:val="00630D92"/>
    <w:rsid w:val="00632E77"/>
    <w:rsid w:val="006371FF"/>
    <w:rsid w:val="006406D2"/>
    <w:rsid w:val="006408DE"/>
    <w:rsid w:val="00643B81"/>
    <w:rsid w:val="00643F10"/>
    <w:rsid w:val="006441D8"/>
    <w:rsid w:val="00644D8D"/>
    <w:rsid w:val="00646675"/>
    <w:rsid w:val="00651A40"/>
    <w:rsid w:val="00652137"/>
    <w:rsid w:val="00653553"/>
    <w:rsid w:val="00653DAA"/>
    <w:rsid w:val="00654977"/>
    <w:rsid w:val="00655225"/>
    <w:rsid w:val="006557BF"/>
    <w:rsid w:val="00655BF6"/>
    <w:rsid w:val="006578C1"/>
    <w:rsid w:val="0066061D"/>
    <w:rsid w:val="00660D55"/>
    <w:rsid w:val="00661406"/>
    <w:rsid w:val="0066437D"/>
    <w:rsid w:val="00664CF7"/>
    <w:rsid w:val="00665AAF"/>
    <w:rsid w:val="006704A0"/>
    <w:rsid w:val="0067261D"/>
    <w:rsid w:val="00673794"/>
    <w:rsid w:val="006738FA"/>
    <w:rsid w:val="006746E2"/>
    <w:rsid w:val="00675363"/>
    <w:rsid w:val="006758A3"/>
    <w:rsid w:val="00676632"/>
    <w:rsid w:val="006766B9"/>
    <w:rsid w:val="00677682"/>
    <w:rsid w:val="0068110A"/>
    <w:rsid w:val="00681744"/>
    <w:rsid w:val="00681D36"/>
    <w:rsid w:val="00682663"/>
    <w:rsid w:val="00682977"/>
    <w:rsid w:val="0068315D"/>
    <w:rsid w:val="00683673"/>
    <w:rsid w:val="00686FBE"/>
    <w:rsid w:val="00687CFB"/>
    <w:rsid w:val="0069004F"/>
    <w:rsid w:val="006918AA"/>
    <w:rsid w:val="00691BF7"/>
    <w:rsid w:val="00692A25"/>
    <w:rsid w:val="00694C76"/>
    <w:rsid w:val="00694D92"/>
    <w:rsid w:val="006958AD"/>
    <w:rsid w:val="0069647A"/>
    <w:rsid w:val="00696B3C"/>
    <w:rsid w:val="00697002"/>
    <w:rsid w:val="00697D86"/>
    <w:rsid w:val="006A1B4F"/>
    <w:rsid w:val="006A23F6"/>
    <w:rsid w:val="006A4686"/>
    <w:rsid w:val="006A4E27"/>
    <w:rsid w:val="006B1824"/>
    <w:rsid w:val="006B1884"/>
    <w:rsid w:val="006B2544"/>
    <w:rsid w:val="006B2CB2"/>
    <w:rsid w:val="006B47C2"/>
    <w:rsid w:val="006B5BEC"/>
    <w:rsid w:val="006B761D"/>
    <w:rsid w:val="006C0935"/>
    <w:rsid w:val="006C0984"/>
    <w:rsid w:val="006C0E35"/>
    <w:rsid w:val="006C11B4"/>
    <w:rsid w:val="006C53E9"/>
    <w:rsid w:val="006C5E88"/>
    <w:rsid w:val="006C7055"/>
    <w:rsid w:val="006C71A7"/>
    <w:rsid w:val="006C7873"/>
    <w:rsid w:val="006D03F4"/>
    <w:rsid w:val="006D0AF4"/>
    <w:rsid w:val="006D1781"/>
    <w:rsid w:val="006D2011"/>
    <w:rsid w:val="006D408C"/>
    <w:rsid w:val="006D4C12"/>
    <w:rsid w:val="006D4FA6"/>
    <w:rsid w:val="006D73DE"/>
    <w:rsid w:val="006E004B"/>
    <w:rsid w:val="006E0DCB"/>
    <w:rsid w:val="006E1419"/>
    <w:rsid w:val="006E32FF"/>
    <w:rsid w:val="006E58B5"/>
    <w:rsid w:val="006E6EC9"/>
    <w:rsid w:val="006E77E0"/>
    <w:rsid w:val="006F09A7"/>
    <w:rsid w:val="006F18EB"/>
    <w:rsid w:val="006F3A16"/>
    <w:rsid w:val="006F3CA1"/>
    <w:rsid w:val="006F4AE8"/>
    <w:rsid w:val="006F4EEC"/>
    <w:rsid w:val="006F52C4"/>
    <w:rsid w:val="006F5471"/>
    <w:rsid w:val="006F5CAD"/>
    <w:rsid w:val="006F76C6"/>
    <w:rsid w:val="00700A97"/>
    <w:rsid w:val="00700B03"/>
    <w:rsid w:val="00700DD7"/>
    <w:rsid w:val="00700E96"/>
    <w:rsid w:val="00700F30"/>
    <w:rsid w:val="00701102"/>
    <w:rsid w:val="007014EF"/>
    <w:rsid w:val="0070191A"/>
    <w:rsid w:val="00703B47"/>
    <w:rsid w:val="007047E4"/>
    <w:rsid w:val="00704888"/>
    <w:rsid w:val="00704E6F"/>
    <w:rsid w:val="00705D58"/>
    <w:rsid w:val="00705F68"/>
    <w:rsid w:val="00706B59"/>
    <w:rsid w:val="0070727A"/>
    <w:rsid w:val="00710737"/>
    <w:rsid w:val="00710AF8"/>
    <w:rsid w:val="00710F3E"/>
    <w:rsid w:val="00711ED0"/>
    <w:rsid w:val="00712684"/>
    <w:rsid w:val="007126A1"/>
    <w:rsid w:val="00712B27"/>
    <w:rsid w:val="00713CE2"/>
    <w:rsid w:val="0071648B"/>
    <w:rsid w:val="00716868"/>
    <w:rsid w:val="0071776D"/>
    <w:rsid w:val="00720576"/>
    <w:rsid w:val="007225FA"/>
    <w:rsid w:val="00722F33"/>
    <w:rsid w:val="007248B7"/>
    <w:rsid w:val="007255A3"/>
    <w:rsid w:val="007304DE"/>
    <w:rsid w:val="00734755"/>
    <w:rsid w:val="00734ACA"/>
    <w:rsid w:val="00735C1E"/>
    <w:rsid w:val="00737370"/>
    <w:rsid w:val="007401DF"/>
    <w:rsid w:val="007408EB"/>
    <w:rsid w:val="00745286"/>
    <w:rsid w:val="007461CF"/>
    <w:rsid w:val="00747D05"/>
    <w:rsid w:val="00750563"/>
    <w:rsid w:val="00750EF3"/>
    <w:rsid w:val="00754565"/>
    <w:rsid w:val="00755DE8"/>
    <w:rsid w:val="0075627F"/>
    <w:rsid w:val="00756DB4"/>
    <w:rsid w:val="00757D7B"/>
    <w:rsid w:val="00760D40"/>
    <w:rsid w:val="00762F38"/>
    <w:rsid w:val="0076509D"/>
    <w:rsid w:val="007670AA"/>
    <w:rsid w:val="00767EEF"/>
    <w:rsid w:val="007707D6"/>
    <w:rsid w:val="00770D60"/>
    <w:rsid w:val="007714E5"/>
    <w:rsid w:val="00773E77"/>
    <w:rsid w:val="00774854"/>
    <w:rsid w:val="007749C3"/>
    <w:rsid w:val="00775F8B"/>
    <w:rsid w:val="00776306"/>
    <w:rsid w:val="007764E3"/>
    <w:rsid w:val="00777491"/>
    <w:rsid w:val="00780B14"/>
    <w:rsid w:val="00781D2F"/>
    <w:rsid w:val="00782592"/>
    <w:rsid w:val="007825B8"/>
    <w:rsid w:val="0078261C"/>
    <w:rsid w:val="00782844"/>
    <w:rsid w:val="00784BE0"/>
    <w:rsid w:val="00785166"/>
    <w:rsid w:val="007853FF"/>
    <w:rsid w:val="00785A3C"/>
    <w:rsid w:val="00785C83"/>
    <w:rsid w:val="007860CB"/>
    <w:rsid w:val="0078757D"/>
    <w:rsid w:val="00787D95"/>
    <w:rsid w:val="00790121"/>
    <w:rsid w:val="00791416"/>
    <w:rsid w:val="007916BE"/>
    <w:rsid w:val="00791867"/>
    <w:rsid w:val="00792CAC"/>
    <w:rsid w:val="00793B93"/>
    <w:rsid w:val="00793CE2"/>
    <w:rsid w:val="007944D9"/>
    <w:rsid w:val="007A0509"/>
    <w:rsid w:val="007A17D2"/>
    <w:rsid w:val="007A3A57"/>
    <w:rsid w:val="007A5F4E"/>
    <w:rsid w:val="007A6CDD"/>
    <w:rsid w:val="007A6E85"/>
    <w:rsid w:val="007A7B8B"/>
    <w:rsid w:val="007A7EC8"/>
    <w:rsid w:val="007B1A90"/>
    <w:rsid w:val="007B67D6"/>
    <w:rsid w:val="007C08A8"/>
    <w:rsid w:val="007C1835"/>
    <w:rsid w:val="007C1D95"/>
    <w:rsid w:val="007C1ED6"/>
    <w:rsid w:val="007C2429"/>
    <w:rsid w:val="007C2E1A"/>
    <w:rsid w:val="007C3C9B"/>
    <w:rsid w:val="007C5008"/>
    <w:rsid w:val="007C5E65"/>
    <w:rsid w:val="007D00A7"/>
    <w:rsid w:val="007D06DD"/>
    <w:rsid w:val="007D184D"/>
    <w:rsid w:val="007D459C"/>
    <w:rsid w:val="007D5410"/>
    <w:rsid w:val="007D75E9"/>
    <w:rsid w:val="007E04F0"/>
    <w:rsid w:val="007E06CC"/>
    <w:rsid w:val="007E1963"/>
    <w:rsid w:val="007E2E69"/>
    <w:rsid w:val="007E3611"/>
    <w:rsid w:val="007E5571"/>
    <w:rsid w:val="007E7F6E"/>
    <w:rsid w:val="007F0A94"/>
    <w:rsid w:val="007F204B"/>
    <w:rsid w:val="007F2056"/>
    <w:rsid w:val="007F23A5"/>
    <w:rsid w:val="007F4C3F"/>
    <w:rsid w:val="007F6AC0"/>
    <w:rsid w:val="008004B4"/>
    <w:rsid w:val="00801E86"/>
    <w:rsid w:val="0080241E"/>
    <w:rsid w:val="008029AC"/>
    <w:rsid w:val="00802C90"/>
    <w:rsid w:val="008043B7"/>
    <w:rsid w:val="00807474"/>
    <w:rsid w:val="0080754D"/>
    <w:rsid w:val="00810B11"/>
    <w:rsid w:val="00811D9C"/>
    <w:rsid w:val="00813401"/>
    <w:rsid w:val="00815E16"/>
    <w:rsid w:val="00816CB2"/>
    <w:rsid w:val="008179A2"/>
    <w:rsid w:val="008201D2"/>
    <w:rsid w:val="008209CA"/>
    <w:rsid w:val="00821414"/>
    <w:rsid w:val="00821452"/>
    <w:rsid w:val="00823BBC"/>
    <w:rsid w:val="008242C0"/>
    <w:rsid w:val="008251C5"/>
    <w:rsid w:val="008258F4"/>
    <w:rsid w:val="00827997"/>
    <w:rsid w:val="00830362"/>
    <w:rsid w:val="00831412"/>
    <w:rsid w:val="00832C12"/>
    <w:rsid w:val="00832D87"/>
    <w:rsid w:val="008334A9"/>
    <w:rsid w:val="00834293"/>
    <w:rsid w:val="00835AEC"/>
    <w:rsid w:val="00835BA7"/>
    <w:rsid w:val="00835D9E"/>
    <w:rsid w:val="008363D4"/>
    <w:rsid w:val="00837303"/>
    <w:rsid w:val="0084090F"/>
    <w:rsid w:val="0084107F"/>
    <w:rsid w:val="008411ED"/>
    <w:rsid w:val="00843B5B"/>
    <w:rsid w:val="008443F8"/>
    <w:rsid w:val="00846015"/>
    <w:rsid w:val="008467E1"/>
    <w:rsid w:val="00847252"/>
    <w:rsid w:val="00850066"/>
    <w:rsid w:val="00850258"/>
    <w:rsid w:val="008510A1"/>
    <w:rsid w:val="00852A12"/>
    <w:rsid w:val="00852E63"/>
    <w:rsid w:val="008537D3"/>
    <w:rsid w:val="00855296"/>
    <w:rsid w:val="008565DA"/>
    <w:rsid w:val="00856DCC"/>
    <w:rsid w:val="00865455"/>
    <w:rsid w:val="0086660E"/>
    <w:rsid w:val="00866DBE"/>
    <w:rsid w:val="008718AA"/>
    <w:rsid w:val="00871E1F"/>
    <w:rsid w:val="00872AED"/>
    <w:rsid w:val="00873812"/>
    <w:rsid w:val="00875A3A"/>
    <w:rsid w:val="00875C5D"/>
    <w:rsid w:val="0087787F"/>
    <w:rsid w:val="008779D7"/>
    <w:rsid w:val="00880B0A"/>
    <w:rsid w:val="008873DD"/>
    <w:rsid w:val="00887CEE"/>
    <w:rsid w:val="008919A0"/>
    <w:rsid w:val="008946DD"/>
    <w:rsid w:val="00895CFC"/>
    <w:rsid w:val="0089685C"/>
    <w:rsid w:val="008A2ABC"/>
    <w:rsid w:val="008A2FE0"/>
    <w:rsid w:val="008A33AB"/>
    <w:rsid w:val="008A34E4"/>
    <w:rsid w:val="008A3AA3"/>
    <w:rsid w:val="008A5EEB"/>
    <w:rsid w:val="008A6192"/>
    <w:rsid w:val="008A692E"/>
    <w:rsid w:val="008B629A"/>
    <w:rsid w:val="008C0B2E"/>
    <w:rsid w:val="008C0F88"/>
    <w:rsid w:val="008C181E"/>
    <w:rsid w:val="008C1F40"/>
    <w:rsid w:val="008C223D"/>
    <w:rsid w:val="008C2252"/>
    <w:rsid w:val="008C2688"/>
    <w:rsid w:val="008C2B91"/>
    <w:rsid w:val="008C42B4"/>
    <w:rsid w:val="008C6391"/>
    <w:rsid w:val="008C6CAA"/>
    <w:rsid w:val="008D053C"/>
    <w:rsid w:val="008D0DB8"/>
    <w:rsid w:val="008D1B59"/>
    <w:rsid w:val="008D3391"/>
    <w:rsid w:val="008D3CAA"/>
    <w:rsid w:val="008D54AC"/>
    <w:rsid w:val="008D5AE4"/>
    <w:rsid w:val="008D6DAE"/>
    <w:rsid w:val="008D7887"/>
    <w:rsid w:val="008E0697"/>
    <w:rsid w:val="008E081F"/>
    <w:rsid w:val="008E09E6"/>
    <w:rsid w:val="008E147F"/>
    <w:rsid w:val="008E1D7C"/>
    <w:rsid w:val="008E342C"/>
    <w:rsid w:val="008E3D58"/>
    <w:rsid w:val="008E5439"/>
    <w:rsid w:val="008E62AD"/>
    <w:rsid w:val="008E64B5"/>
    <w:rsid w:val="008E6967"/>
    <w:rsid w:val="008F0706"/>
    <w:rsid w:val="008F0A0B"/>
    <w:rsid w:val="008F21AD"/>
    <w:rsid w:val="008F2AF2"/>
    <w:rsid w:val="008F3230"/>
    <w:rsid w:val="008F4898"/>
    <w:rsid w:val="008F4BB3"/>
    <w:rsid w:val="008F5783"/>
    <w:rsid w:val="009003C6"/>
    <w:rsid w:val="00904228"/>
    <w:rsid w:val="009046B6"/>
    <w:rsid w:val="00906244"/>
    <w:rsid w:val="00906985"/>
    <w:rsid w:val="00906F20"/>
    <w:rsid w:val="009077F1"/>
    <w:rsid w:val="00907897"/>
    <w:rsid w:val="00907915"/>
    <w:rsid w:val="00910C45"/>
    <w:rsid w:val="0091123B"/>
    <w:rsid w:val="00912B25"/>
    <w:rsid w:val="0091381B"/>
    <w:rsid w:val="00914F54"/>
    <w:rsid w:val="00915ADF"/>
    <w:rsid w:val="00917A46"/>
    <w:rsid w:val="00922473"/>
    <w:rsid w:val="00923B6B"/>
    <w:rsid w:val="00923FEE"/>
    <w:rsid w:val="0092407F"/>
    <w:rsid w:val="009248D9"/>
    <w:rsid w:val="0092688E"/>
    <w:rsid w:val="00926C0F"/>
    <w:rsid w:val="009270FD"/>
    <w:rsid w:val="00927599"/>
    <w:rsid w:val="00930EEC"/>
    <w:rsid w:val="00931A30"/>
    <w:rsid w:val="00933594"/>
    <w:rsid w:val="009339B6"/>
    <w:rsid w:val="009343C0"/>
    <w:rsid w:val="00940141"/>
    <w:rsid w:val="00940BE1"/>
    <w:rsid w:val="0094100E"/>
    <w:rsid w:val="00944216"/>
    <w:rsid w:val="00944AA6"/>
    <w:rsid w:val="00945F31"/>
    <w:rsid w:val="00950065"/>
    <w:rsid w:val="00950141"/>
    <w:rsid w:val="00950A85"/>
    <w:rsid w:val="009516B4"/>
    <w:rsid w:val="00953BBB"/>
    <w:rsid w:val="00953FC2"/>
    <w:rsid w:val="00954413"/>
    <w:rsid w:val="009544CC"/>
    <w:rsid w:val="00954E61"/>
    <w:rsid w:val="0095537E"/>
    <w:rsid w:val="009553E8"/>
    <w:rsid w:val="009559CA"/>
    <w:rsid w:val="00955EFF"/>
    <w:rsid w:val="009573A8"/>
    <w:rsid w:val="00957FCE"/>
    <w:rsid w:val="009610D9"/>
    <w:rsid w:val="009616A8"/>
    <w:rsid w:val="00961EA3"/>
    <w:rsid w:val="00962F6E"/>
    <w:rsid w:val="00964A4A"/>
    <w:rsid w:val="00965CC5"/>
    <w:rsid w:val="00971730"/>
    <w:rsid w:val="00972393"/>
    <w:rsid w:val="00973012"/>
    <w:rsid w:val="00974305"/>
    <w:rsid w:val="00974E41"/>
    <w:rsid w:val="00975B11"/>
    <w:rsid w:val="00976A0F"/>
    <w:rsid w:val="00976FC9"/>
    <w:rsid w:val="009817FF"/>
    <w:rsid w:val="00982971"/>
    <w:rsid w:val="00982BF3"/>
    <w:rsid w:val="00983813"/>
    <w:rsid w:val="009842A1"/>
    <w:rsid w:val="00984AC2"/>
    <w:rsid w:val="00984F5D"/>
    <w:rsid w:val="009874AD"/>
    <w:rsid w:val="0099045F"/>
    <w:rsid w:val="0099148A"/>
    <w:rsid w:val="00993370"/>
    <w:rsid w:val="0099428E"/>
    <w:rsid w:val="00994907"/>
    <w:rsid w:val="009A0549"/>
    <w:rsid w:val="009A210D"/>
    <w:rsid w:val="009A2464"/>
    <w:rsid w:val="009A24C1"/>
    <w:rsid w:val="009A337D"/>
    <w:rsid w:val="009A426F"/>
    <w:rsid w:val="009A4769"/>
    <w:rsid w:val="009A58ED"/>
    <w:rsid w:val="009A5C75"/>
    <w:rsid w:val="009A63C0"/>
    <w:rsid w:val="009A77F0"/>
    <w:rsid w:val="009A7F9A"/>
    <w:rsid w:val="009B3182"/>
    <w:rsid w:val="009B5286"/>
    <w:rsid w:val="009B6F99"/>
    <w:rsid w:val="009B7618"/>
    <w:rsid w:val="009B7DDD"/>
    <w:rsid w:val="009C0545"/>
    <w:rsid w:val="009C41F1"/>
    <w:rsid w:val="009C54C6"/>
    <w:rsid w:val="009C6912"/>
    <w:rsid w:val="009D06A2"/>
    <w:rsid w:val="009D1E9C"/>
    <w:rsid w:val="009D3AC1"/>
    <w:rsid w:val="009D5BEC"/>
    <w:rsid w:val="009D6E3E"/>
    <w:rsid w:val="009D7571"/>
    <w:rsid w:val="009E02B3"/>
    <w:rsid w:val="009E1483"/>
    <w:rsid w:val="009E2A3D"/>
    <w:rsid w:val="009E2D44"/>
    <w:rsid w:val="009E31C9"/>
    <w:rsid w:val="009E398F"/>
    <w:rsid w:val="009E43ED"/>
    <w:rsid w:val="009E5C5C"/>
    <w:rsid w:val="009E65E3"/>
    <w:rsid w:val="009E6E7F"/>
    <w:rsid w:val="009E793B"/>
    <w:rsid w:val="009E7F89"/>
    <w:rsid w:val="009F28E7"/>
    <w:rsid w:val="009F3739"/>
    <w:rsid w:val="009F3A16"/>
    <w:rsid w:val="009F44C0"/>
    <w:rsid w:val="009F46DA"/>
    <w:rsid w:val="00A00C46"/>
    <w:rsid w:val="00A0369F"/>
    <w:rsid w:val="00A04BD0"/>
    <w:rsid w:val="00A07B4F"/>
    <w:rsid w:val="00A104FF"/>
    <w:rsid w:val="00A10DE4"/>
    <w:rsid w:val="00A10F59"/>
    <w:rsid w:val="00A129DC"/>
    <w:rsid w:val="00A129EF"/>
    <w:rsid w:val="00A130F8"/>
    <w:rsid w:val="00A134E1"/>
    <w:rsid w:val="00A15BF8"/>
    <w:rsid w:val="00A166BB"/>
    <w:rsid w:val="00A167FC"/>
    <w:rsid w:val="00A177A0"/>
    <w:rsid w:val="00A17DA2"/>
    <w:rsid w:val="00A2150F"/>
    <w:rsid w:val="00A21CB6"/>
    <w:rsid w:val="00A220D0"/>
    <w:rsid w:val="00A22ABD"/>
    <w:rsid w:val="00A24BEC"/>
    <w:rsid w:val="00A252DB"/>
    <w:rsid w:val="00A25E78"/>
    <w:rsid w:val="00A26950"/>
    <w:rsid w:val="00A27741"/>
    <w:rsid w:val="00A30A02"/>
    <w:rsid w:val="00A31190"/>
    <w:rsid w:val="00A32B27"/>
    <w:rsid w:val="00A3386E"/>
    <w:rsid w:val="00A34A7E"/>
    <w:rsid w:val="00A34DDD"/>
    <w:rsid w:val="00A36B59"/>
    <w:rsid w:val="00A3790A"/>
    <w:rsid w:val="00A40737"/>
    <w:rsid w:val="00A40A7D"/>
    <w:rsid w:val="00A41876"/>
    <w:rsid w:val="00A42D39"/>
    <w:rsid w:val="00A4308D"/>
    <w:rsid w:val="00A431C3"/>
    <w:rsid w:val="00A4502A"/>
    <w:rsid w:val="00A46F0B"/>
    <w:rsid w:val="00A47FBC"/>
    <w:rsid w:val="00A50827"/>
    <w:rsid w:val="00A50BC0"/>
    <w:rsid w:val="00A51534"/>
    <w:rsid w:val="00A51D70"/>
    <w:rsid w:val="00A520AE"/>
    <w:rsid w:val="00A54EB4"/>
    <w:rsid w:val="00A54FFB"/>
    <w:rsid w:val="00A57BD8"/>
    <w:rsid w:val="00A6240D"/>
    <w:rsid w:val="00A6281C"/>
    <w:rsid w:val="00A63635"/>
    <w:rsid w:val="00A64BA5"/>
    <w:rsid w:val="00A64C27"/>
    <w:rsid w:val="00A66CA8"/>
    <w:rsid w:val="00A66FF5"/>
    <w:rsid w:val="00A7236E"/>
    <w:rsid w:val="00A72C7F"/>
    <w:rsid w:val="00A73EC4"/>
    <w:rsid w:val="00A74305"/>
    <w:rsid w:val="00A764D6"/>
    <w:rsid w:val="00A81791"/>
    <w:rsid w:val="00A82E64"/>
    <w:rsid w:val="00A8458D"/>
    <w:rsid w:val="00A84E1D"/>
    <w:rsid w:val="00A8556C"/>
    <w:rsid w:val="00A86C0E"/>
    <w:rsid w:val="00A86CED"/>
    <w:rsid w:val="00A87FD8"/>
    <w:rsid w:val="00A9117E"/>
    <w:rsid w:val="00A91299"/>
    <w:rsid w:val="00A91E6E"/>
    <w:rsid w:val="00A925A1"/>
    <w:rsid w:val="00A9609F"/>
    <w:rsid w:val="00A973F1"/>
    <w:rsid w:val="00A97610"/>
    <w:rsid w:val="00AA05DC"/>
    <w:rsid w:val="00AA1B5F"/>
    <w:rsid w:val="00AA2A4D"/>
    <w:rsid w:val="00AA2F14"/>
    <w:rsid w:val="00AA4EE9"/>
    <w:rsid w:val="00AA4FB1"/>
    <w:rsid w:val="00AB1340"/>
    <w:rsid w:val="00AB3967"/>
    <w:rsid w:val="00AB5594"/>
    <w:rsid w:val="00AB6653"/>
    <w:rsid w:val="00AB7BA8"/>
    <w:rsid w:val="00AB7FC2"/>
    <w:rsid w:val="00AC0166"/>
    <w:rsid w:val="00AC0650"/>
    <w:rsid w:val="00AC23BB"/>
    <w:rsid w:val="00AC25B9"/>
    <w:rsid w:val="00AC3261"/>
    <w:rsid w:val="00AC3456"/>
    <w:rsid w:val="00AC3B0D"/>
    <w:rsid w:val="00AC40E3"/>
    <w:rsid w:val="00AC48AD"/>
    <w:rsid w:val="00AC4E90"/>
    <w:rsid w:val="00AC7154"/>
    <w:rsid w:val="00AC7301"/>
    <w:rsid w:val="00AD073C"/>
    <w:rsid w:val="00AD0B01"/>
    <w:rsid w:val="00AD2049"/>
    <w:rsid w:val="00AD2762"/>
    <w:rsid w:val="00AD3CDC"/>
    <w:rsid w:val="00AD3D99"/>
    <w:rsid w:val="00AD4592"/>
    <w:rsid w:val="00AE0827"/>
    <w:rsid w:val="00AE0EE5"/>
    <w:rsid w:val="00AE1098"/>
    <w:rsid w:val="00AE1EAA"/>
    <w:rsid w:val="00AE2F02"/>
    <w:rsid w:val="00AE43B9"/>
    <w:rsid w:val="00AE484E"/>
    <w:rsid w:val="00AE614B"/>
    <w:rsid w:val="00AE6417"/>
    <w:rsid w:val="00AF46E7"/>
    <w:rsid w:val="00AF47E2"/>
    <w:rsid w:val="00AF52C7"/>
    <w:rsid w:val="00B00AB1"/>
    <w:rsid w:val="00B020FD"/>
    <w:rsid w:val="00B02294"/>
    <w:rsid w:val="00B0234A"/>
    <w:rsid w:val="00B04151"/>
    <w:rsid w:val="00B04FB9"/>
    <w:rsid w:val="00B05D93"/>
    <w:rsid w:val="00B07202"/>
    <w:rsid w:val="00B07472"/>
    <w:rsid w:val="00B104FA"/>
    <w:rsid w:val="00B10754"/>
    <w:rsid w:val="00B115D4"/>
    <w:rsid w:val="00B11A14"/>
    <w:rsid w:val="00B12A8F"/>
    <w:rsid w:val="00B12E2C"/>
    <w:rsid w:val="00B13865"/>
    <w:rsid w:val="00B13C9D"/>
    <w:rsid w:val="00B14328"/>
    <w:rsid w:val="00B152BB"/>
    <w:rsid w:val="00B15C44"/>
    <w:rsid w:val="00B171E9"/>
    <w:rsid w:val="00B175FA"/>
    <w:rsid w:val="00B17944"/>
    <w:rsid w:val="00B20480"/>
    <w:rsid w:val="00B22210"/>
    <w:rsid w:val="00B22B21"/>
    <w:rsid w:val="00B24359"/>
    <w:rsid w:val="00B25247"/>
    <w:rsid w:val="00B25473"/>
    <w:rsid w:val="00B30544"/>
    <w:rsid w:val="00B30960"/>
    <w:rsid w:val="00B31648"/>
    <w:rsid w:val="00B32341"/>
    <w:rsid w:val="00B32742"/>
    <w:rsid w:val="00B33E74"/>
    <w:rsid w:val="00B34815"/>
    <w:rsid w:val="00B34CE0"/>
    <w:rsid w:val="00B36EFD"/>
    <w:rsid w:val="00B376AB"/>
    <w:rsid w:val="00B37A48"/>
    <w:rsid w:val="00B418A7"/>
    <w:rsid w:val="00B4321F"/>
    <w:rsid w:val="00B4396B"/>
    <w:rsid w:val="00B439B2"/>
    <w:rsid w:val="00B457FD"/>
    <w:rsid w:val="00B47168"/>
    <w:rsid w:val="00B47FAB"/>
    <w:rsid w:val="00B50080"/>
    <w:rsid w:val="00B51AB9"/>
    <w:rsid w:val="00B52D41"/>
    <w:rsid w:val="00B53F16"/>
    <w:rsid w:val="00B54100"/>
    <w:rsid w:val="00B55727"/>
    <w:rsid w:val="00B55D12"/>
    <w:rsid w:val="00B5751C"/>
    <w:rsid w:val="00B617EA"/>
    <w:rsid w:val="00B6190B"/>
    <w:rsid w:val="00B62D2C"/>
    <w:rsid w:val="00B63D27"/>
    <w:rsid w:val="00B63D2F"/>
    <w:rsid w:val="00B64038"/>
    <w:rsid w:val="00B6474C"/>
    <w:rsid w:val="00B649D7"/>
    <w:rsid w:val="00B653AE"/>
    <w:rsid w:val="00B65EAD"/>
    <w:rsid w:val="00B73AEB"/>
    <w:rsid w:val="00B741F5"/>
    <w:rsid w:val="00B75095"/>
    <w:rsid w:val="00B75118"/>
    <w:rsid w:val="00B80E6F"/>
    <w:rsid w:val="00B81E0B"/>
    <w:rsid w:val="00B81E3B"/>
    <w:rsid w:val="00B82461"/>
    <w:rsid w:val="00B86FE4"/>
    <w:rsid w:val="00B87B85"/>
    <w:rsid w:val="00B91BB5"/>
    <w:rsid w:val="00B92BD5"/>
    <w:rsid w:val="00B93DEA"/>
    <w:rsid w:val="00B946C2"/>
    <w:rsid w:val="00B97D71"/>
    <w:rsid w:val="00BA0128"/>
    <w:rsid w:val="00BA0677"/>
    <w:rsid w:val="00BA125E"/>
    <w:rsid w:val="00BA1F45"/>
    <w:rsid w:val="00BA2718"/>
    <w:rsid w:val="00BA34B2"/>
    <w:rsid w:val="00BA36C9"/>
    <w:rsid w:val="00BA5CD3"/>
    <w:rsid w:val="00BA6891"/>
    <w:rsid w:val="00BA7580"/>
    <w:rsid w:val="00BA7AF6"/>
    <w:rsid w:val="00BB021D"/>
    <w:rsid w:val="00BB0637"/>
    <w:rsid w:val="00BB119C"/>
    <w:rsid w:val="00BB205F"/>
    <w:rsid w:val="00BB266C"/>
    <w:rsid w:val="00BB2FF8"/>
    <w:rsid w:val="00BB372F"/>
    <w:rsid w:val="00BB3CE1"/>
    <w:rsid w:val="00BB5F54"/>
    <w:rsid w:val="00BC0BE4"/>
    <w:rsid w:val="00BC15C3"/>
    <w:rsid w:val="00BC23FB"/>
    <w:rsid w:val="00BC3482"/>
    <w:rsid w:val="00BD2442"/>
    <w:rsid w:val="00BD3DDF"/>
    <w:rsid w:val="00BD4D86"/>
    <w:rsid w:val="00BD4F72"/>
    <w:rsid w:val="00BD6D4F"/>
    <w:rsid w:val="00BD7589"/>
    <w:rsid w:val="00BE0537"/>
    <w:rsid w:val="00BE05D8"/>
    <w:rsid w:val="00BE1E5F"/>
    <w:rsid w:val="00BE2D03"/>
    <w:rsid w:val="00BE48F4"/>
    <w:rsid w:val="00BE495E"/>
    <w:rsid w:val="00BE4B16"/>
    <w:rsid w:val="00BE635A"/>
    <w:rsid w:val="00BE6759"/>
    <w:rsid w:val="00BE79A2"/>
    <w:rsid w:val="00BF0A28"/>
    <w:rsid w:val="00BF283D"/>
    <w:rsid w:val="00BF2B0F"/>
    <w:rsid w:val="00BF2C4E"/>
    <w:rsid w:val="00BF4CFD"/>
    <w:rsid w:val="00BF4F98"/>
    <w:rsid w:val="00BF54D8"/>
    <w:rsid w:val="00BF6E5C"/>
    <w:rsid w:val="00BF7563"/>
    <w:rsid w:val="00C006CF"/>
    <w:rsid w:val="00C019C6"/>
    <w:rsid w:val="00C02521"/>
    <w:rsid w:val="00C034D4"/>
    <w:rsid w:val="00C05052"/>
    <w:rsid w:val="00C124F2"/>
    <w:rsid w:val="00C13F22"/>
    <w:rsid w:val="00C14C04"/>
    <w:rsid w:val="00C15628"/>
    <w:rsid w:val="00C15D22"/>
    <w:rsid w:val="00C165E8"/>
    <w:rsid w:val="00C168E7"/>
    <w:rsid w:val="00C17D6E"/>
    <w:rsid w:val="00C2019E"/>
    <w:rsid w:val="00C217A3"/>
    <w:rsid w:val="00C21E54"/>
    <w:rsid w:val="00C22275"/>
    <w:rsid w:val="00C22371"/>
    <w:rsid w:val="00C223E8"/>
    <w:rsid w:val="00C226D1"/>
    <w:rsid w:val="00C23D51"/>
    <w:rsid w:val="00C26312"/>
    <w:rsid w:val="00C30560"/>
    <w:rsid w:val="00C30B52"/>
    <w:rsid w:val="00C3181E"/>
    <w:rsid w:val="00C348AC"/>
    <w:rsid w:val="00C350F0"/>
    <w:rsid w:val="00C35516"/>
    <w:rsid w:val="00C365FB"/>
    <w:rsid w:val="00C37F8E"/>
    <w:rsid w:val="00C4084E"/>
    <w:rsid w:val="00C411D1"/>
    <w:rsid w:val="00C41E66"/>
    <w:rsid w:val="00C43697"/>
    <w:rsid w:val="00C443D0"/>
    <w:rsid w:val="00C44C46"/>
    <w:rsid w:val="00C45078"/>
    <w:rsid w:val="00C45B6B"/>
    <w:rsid w:val="00C45E02"/>
    <w:rsid w:val="00C46165"/>
    <w:rsid w:val="00C47FEB"/>
    <w:rsid w:val="00C50396"/>
    <w:rsid w:val="00C509F4"/>
    <w:rsid w:val="00C578CA"/>
    <w:rsid w:val="00C6253E"/>
    <w:rsid w:val="00C63AF9"/>
    <w:rsid w:val="00C65648"/>
    <w:rsid w:val="00C71253"/>
    <w:rsid w:val="00C71A12"/>
    <w:rsid w:val="00C72240"/>
    <w:rsid w:val="00C72D22"/>
    <w:rsid w:val="00C72FE7"/>
    <w:rsid w:val="00C73B64"/>
    <w:rsid w:val="00C760DA"/>
    <w:rsid w:val="00C808FE"/>
    <w:rsid w:val="00C809D7"/>
    <w:rsid w:val="00C80C36"/>
    <w:rsid w:val="00C80D5A"/>
    <w:rsid w:val="00C82BBE"/>
    <w:rsid w:val="00C83178"/>
    <w:rsid w:val="00C86631"/>
    <w:rsid w:val="00C86846"/>
    <w:rsid w:val="00C86CF9"/>
    <w:rsid w:val="00C86FB4"/>
    <w:rsid w:val="00C87C01"/>
    <w:rsid w:val="00C90B3B"/>
    <w:rsid w:val="00C92334"/>
    <w:rsid w:val="00C92E8F"/>
    <w:rsid w:val="00C94310"/>
    <w:rsid w:val="00C94C84"/>
    <w:rsid w:val="00C96177"/>
    <w:rsid w:val="00CA0D38"/>
    <w:rsid w:val="00CA1A86"/>
    <w:rsid w:val="00CA390C"/>
    <w:rsid w:val="00CA5893"/>
    <w:rsid w:val="00CA5DCD"/>
    <w:rsid w:val="00CA6991"/>
    <w:rsid w:val="00CB5BF4"/>
    <w:rsid w:val="00CB5F5E"/>
    <w:rsid w:val="00CB6180"/>
    <w:rsid w:val="00CB65C6"/>
    <w:rsid w:val="00CC1233"/>
    <w:rsid w:val="00CC254E"/>
    <w:rsid w:val="00CC2944"/>
    <w:rsid w:val="00CC303C"/>
    <w:rsid w:val="00CC39D9"/>
    <w:rsid w:val="00CC5647"/>
    <w:rsid w:val="00CC5C3D"/>
    <w:rsid w:val="00CC5FB6"/>
    <w:rsid w:val="00CC7016"/>
    <w:rsid w:val="00CD1F14"/>
    <w:rsid w:val="00CD341E"/>
    <w:rsid w:val="00CD4820"/>
    <w:rsid w:val="00CD48FD"/>
    <w:rsid w:val="00CD6638"/>
    <w:rsid w:val="00CD7CC2"/>
    <w:rsid w:val="00CE0A9D"/>
    <w:rsid w:val="00CE3231"/>
    <w:rsid w:val="00CE3991"/>
    <w:rsid w:val="00CE3A70"/>
    <w:rsid w:val="00CE4378"/>
    <w:rsid w:val="00CE5872"/>
    <w:rsid w:val="00CE5D3B"/>
    <w:rsid w:val="00CE6B43"/>
    <w:rsid w:val="00CE7665"/>
    <w:rsid w:val="00CE7D18"/>
    <w:rsid w:val="00CF1023"/>
    <w:rsid w:val="00CF2525"/>
    <w:rsid w:val="00CF2B1C"/>
    <w:rsid w:val="00CF5628"/>
    <w:rsid w:val="00CF5CE3"/>
    <w:rsid w:val="00CF7189"/>
    <w:rsid w:val="00D00460"/>
    <w:rsid w:val="00D00D8C"/>
    <w:rsid w:val="00D012CC"/>
    <w:rsid w:val="00D018FB"/>
    <w:rsid w:val="00D03641"/>
    <w:rsid w:val="00D03E30"/>
    <w:rsid w:val="00D05F67"/>
    <w:rsid w:val="00D11E1D"/>
    <w:rsid w:val="00D1238A"/>
    <w:rsid w:val="00D134DB"/>
    <w:rsid w:val="00D13EA6"/>
    <w:rsid w:val="00D15144"/>
    <w:rsid w:val="00D17183"/>
    <w:rsid w:val="00D207E7"/>
    <w:rsid w:val="00D22558"/>
    <w:rsid w:val="00D22DBD"/>
    <w:rsid w:val="00D23C1E"/>
    <w:rsid w:val="00D26166"/>
    <w:rsid w:val="00D269C6"/>
    <w:rsid w:val="00D27366"/>
    <w:rsid w:val="00D27BE1"/>
    <w:rsid w:val="00D3122D"/>
    <w:rsid w:val="00D3126C"/>
    <w:rsid w:val="00D3126F"/>
    <w:rsid w:val="00D32F74"/>
    <w:rsid w:val="00D33B1F"/>
    <w:rsid w:val="00D36821"/>
    <w:rsid w:val="00D4009D"/>
    <w:rsid w:val="00D40FE3"/>
    <w:rsid w:val="00D416B4"/>
    <w:rsid w:val="00D4263F"/>
    <w:rsid w:val="00D42D51"/>
    <w:rsid w:val="00D43664"/>
    <w:rsid w:val="00D43BB7"/>
    <w:rsid w:val="00D44409"/>
    <w:rsid w:val="00D444F3"/>
    <w:rsid w:val="00D45ADD"/>
    <w:rsid w:val="00D460E3"/>
    <w:rsid w:val="00D473A5"/>
    <w:rsid w:val="00D50149"/>
    <w:rsid w:val="00D520B3"/>
    <w:rsid w:val="00D5433D"/>
    <w:rsid w:val="00D54703"/>
    <w:rsid w:val="00D55455"/>
    <w:rsid w:val="00D56117"/>
    <w:rsid w:val="00D56844"/>
    <w:rsid w:val="00D57A41"/>
    <w:rsid w:val="00D61241"/>
    <w:rsid w:val="00D61461"/>
    <w:rsid w:val="00D62696"/>
    <w:rsid w:val="00D62B80"/>
    <w:rsid w:val="00D635CB"/>
    <w:rsid w:val="00D6464E"/>
    <w:rsid w:val="00D65BB9"/>
    <w:rsid w:val="00D70CCA"/>
    <w:rsid w:val="00D719C0"/>
    <w:rsid w:val="00D7259A"/>
    <w:rsid w:val="00D732E1"/>
    <w:rsid w:val="00D7350C"/>
    <w:rsid w:val="00D75EF0"/>
    <w:rsid w:val="00D77DDA"/>
    <w:rsid w:val="00D8272E"/>
    <w:rsid w:val="00D82895"/>
    <w:rsid w:val="00D83EAA"/>
    <w:rsid w:val="00D84153"/>
    <w:rsid w:val="00D8794E"/>
    <w:rsid w:val="00D87B21"/>
    <w:rsid w:val="00D87F70"/>
    <w:rsid w:val="00D90F18"/>
    <w:rsid w:val="00D9141B"/>
    <w:rsid w:val="00D916A7"/>
    <w:rsid w:val="00D92108"/>
    <w:rsid w:val="00D93947"/>
    <w:rsid w:val="00D957F3"/>
    <w:rsid w:val="00D96079"/>
    <w:rsid w:val="00D97793"/>
    <w:rsid w:val="00D979EC"/>
    <w:rsid w:val="00D97DF0"/>
    <w:rsid w:val="00DA1342"/>
    <w:rsid w:val="00DA2433"/>
    <w:rsid w:val="00DA3F50"/>
    <w:rsid w:val="00DA414F"/>
    <w:rsid w:val="00DA6776"/>
    <w:rsid w:val="00DA707C"/>
    <w:rsid w:val="00DB08C8"/>
    <w:rsid w:val="00DB0BC9"/>
    <w:rsid w:val="00DB1655"/>
    <w:rsid w:val="00DB27F9"/>
    <w:rsid w:val="00DB396D"/>
    <w:rsid w:val="00DB3C7D"/>
    <w:rsid w:val="00DB6B23"/>
    <w:rsid w:val="00DB6E97"/>
    <w:rsid w:val="00DB76E0"/>
    <w:rsid w:val="00DC0ACC"/>
    <w:rsid w:val="00DC1F64"/>
    <w:rsid w:val="00DC379B"/>
    <w:rsid w:val="00DC5019"/>
    <w:rsid w:val="00DC760C"/>
    <w:rsid w:val="00DD0F5A"/>
    <w:rsid w:val="00DD1E80"/>
    <w:rsid w:val="00DD286E"/>
    <w:rsid w:val="00DD28DD"/>
    <w:rsid w:val="00DD2F4D"/>
    <w:rsid w:val="00DD3D92"/>
    <w:rsid w:val="00DD407C"/>
    <w:rsid w:val="00DD483D"/>
    <w:rsid w:val="00DD4C80"/>
    <w:rsid w:val="00DD4DFB"/>
    <w:rsid w:val="00DD7E2E"/>
    <w:rsid w:val="00DE01F7"/>
    <w:rsid w:val="00DE0446"/>
    <w:rsid w:val="00DE04AC"/>
    <w:rsid w:val="00DE17EF"/>
    <w:rsid w:val="00DE2291"/>
    <w:rsid w:val="00DE2E3F"/>
    <w:rsid w:val="00DE329C"/>
    <w:rsid w:val="00DE3338"/>
    <w:rsid w:val="00DE521E"/>
    <w:rsid w:val="00DE5AA2"/>
    <w:rsid w:val="00DE5BED"/>
    <w:rsid w:val="00DE60C9"/>
    <w:rsid w:val="00DE76E0"/>
    <w:rsid w:val="00DF17AB"/>
    <w:rsid w:val="00DF293B"/>
    <w:rsid w:val="00DF3C62"/>
    <w:rsid w:val="00DF4927"/>
    <w:rsid w:val="00E00BC3"/>
    <w:rsid w:val="00E00C5E"/>
    <w:rsid w:val="00E0227D"/>
    <w:rsid w:val="00E02BB4"/>
    <w:rsid w:val="00E044FC"/>
    <w:rsid w:val="00E05A1E"/>
    <w:rsid w:val="00E06BAB"/>
    <w:rsid w:val="00E06EA9"/>
    <w:rsid w:val="00E10468"/>
    <w:rsid w:val="00E11175"/>
    <w:rsid w:val="00E11E4B"/>
    <w:rsid w:val="00E11F1A"/>
    <w:rsid w:val="00E12B8A"/>
    <w:rsid w:val="00E1518D"/>
    <w:rsid w:val="00E16264"/>
    <w:rsid w:val="00E169EF"/>
    <w:rsid w:val="00E16CDC"/>
    <w:rsid w:val="00E16E09"/>
    <w:rsid w:val="00E171E2"/>
    <w:rsid w:val="00E2065D"/>
    <w:rsid w:val="00E20970"/>
    <w:rsid w:val="00E20ABF"/>
    <w:rsid w:val="00E2270A"/>
    <w:rsid w:val="00E23670"/>
    <w:rsid w:val="00E23B90"/>
    <w:rsid w:val="00E24633"/>
    <w:rsid w:val="00E255A2"/>
    <w:rsid w:val="00E259A7"/>
    <w:rsid w:val="00E3121D"/>
    <w:rsid w:val="00E31CD8"/>
    <w:rsid w:val="00E31D5C"/>
    <w:rsid w:val="00E32614"/>
    <w:rsid w:val="00E32677"/>
    <w:rsid w:val="00E33746"/>
    <w:rsid w:val="00E34324"/>
    <w:rsid w:val="00E36B76"/>
    <w:rsid w:val="00E36F2A"/>
    <w:rsid w:val="00E37BB2"/>
    <w:rsid w:val="00E41011"/>
    <w:rsid w:val="00E41A1A"/>
    <w:rsid w:val="00E424FD"/>
    <w:rsid w:val="00E431EF"/>
    <w:rsid w:val="00E44A4C"/>
    <w:rsid w:val="00E4643D"/>
    <w:rsid w:val="00E4652B"/>
    <w:rsid w:val="00E479A9"/>
    <w:rsid w:val="00E53201"/>
    <w:rsid w:val="00E53C35"/>
    <w:rsid w:val="00E54154"/>
    <w:rsid w:val="00E60265"/>
    <w:rsid w:val="00E62C60"/>
    <w:rsid w:val="00E62C81"/>
    <w:rsid w:val="00E64295"/>
    <w:rsid w:val="00E66918"/>
    <w:rsid w:val="00E66BFD"/>
    <w:rsid w:val="00E66FA2"/>
    <w:rsid w:val="00E6747F"/>
    <w:rsid w:val="00E67833"/>
    <w:rsid w:val="00E70392"/>
    <w:rsid w:val="00E723D8"/>
    <w:rsid w:val="00E728A2"/>
    <w:rsid w:val="00E72B35"/>
    <w:rsid w:val="00E72E50"/>
    <w:rsid w:val="00E754F1"/>
    <w:rsid w:val="00E75DAD"/>
    <w:rsid w:val="00E76E18"/>
    <w:rsid w:val="00E80ACE"/>
    <w:rsid w:val="00E810A0"/>
    <w:rsid w:val="00E81710"/>
    <w:rsid w:val="00E84737"/>
    <w:rsid w:val="00E8530D"/>
    <w:rsid w:val="00E87A97"/>
    <w:rsid w:val="00E87E79"/>
    <w:rsid w:val="00E91DB7"/>
    <w:rsid w:val="00E93C5E"/>
    <w:rsid w:val="00E958C6"/>
    <w:rsid w:val="00E95BBD"/>
    <w:rsid w:val="00E9692D"/>
    <w:rsid w:val="00E96CE5"/>
    <w:rsid w:val="00E97316"/>
    <w:rsid w:val="00EA11A5"/>
    <w:rsid w:val="00EA2D65"/>
    <w:rsid w:val="00EA3525"/>
    <w:rsid w:val="00EB1D46"/>
    <w:rsid w:val="00EB3161"/>
    <w:rsid w:val="00EB4A75"/>
    <w:rsid w:val="00EB691A"/>
    <w:rsid w:val="00EC04D1"/>
    <w:rsid w:val="00EC1877"/>
    <w:rsid w:val="00EC1DF4"/>
    <w:rsid w:val="00EC2D3E"/>
    <w:rsid w:val="00EC5BFF"/>
    <w:rsid w:val="00EC61C2"/>
    <w:rsid w:val="00EC731B"/>
    <w:rsid w:val="00EC7662"/>
    <w:rsid w:val="00EC7BBE"/>
    <w:rsid w:val="00ED166C"/>
    <w:rsid w:val="00ED1ED3"/>
    <w:rsid w:val="00ED3DB9"/>
    <w:rsid w:val="00ED4166"/>
    <w:rsid w:val="00ED5072"/>
    <w:rsid w:val="00ED60A2"/>
    <w:rsid w:val="00ED7505"/>
    <w:rsid w:val="00ED79FA"/>
    <w:rsid w:val="00ED7BAC"/>
    <w:rsid w:val="00EE2324"/>
    <w:rsid w:val="00EE3263"/>
    <w:rsid w:val="00EE58CF"/>
    <w:rsid w:val="00EE5FA8"/>
    <w:rsid w:val="00EE62CE"/>
    <w:rsid w:val="00EE66B5"/>
    <w:rsid w:val="00EF0731"/>
    <w:rsid w:val="00EF0A7B"/>
    <w:rsid w:val="00EF0CC7"/>
    <w:rsid w:val="00EF17D4"/>
    <w:rsid w:val="00EF2177"/>
    <w:rsid w:val="00EF229B"/>
    <w:rsid w:val="00EF4483"/>
    <w:rsid w:val="00EF4C1E"/>
    <w:rsid w:val="00EF6F5D"/>
    <w:rsid w:val="00EF75BD"/>
    <w:rsid w:val="00EF793A"/>
    <w:rsid w:val="00F001B0"/>
    <w:rsid w:val="00F001D3"/>
    <w:rsid w:val="00F013A8"/>
    <w:rsid w:val="00F020C6"/>
    <w:rsid w:val="00F03D99"/>
    <w:rsid w:val="00F04212"/>
    <w:rsid w:val="00F04290"/>
    <w:rsid w:val="00F06D59"/>
    <w:rsid w:val="00F07266"/>
    <w:rsid w:val="00F07FBD"/>
    <w:rsid w:val="00F108C7"/>
    <w:rsid w:val="00F1121A"/>
    <w:rsid w:val="00F12BE1"/>
    <w:rsid w:val="00F1433A"/>
    <w:rsid w:val="00F1463B"/>
    <w:rsid w:val="00F1553E"/>
    <w:rsid w:val="00F15A0B"/>
    <w:rsid w:val="00F16E08"/>
    <w:rsid w:val="00F17B7B"/>
    <w:rsid w:val="00F17CBB"/>
    <w:rsid w:val="00F2130E"/>
    <w:rsid w:val="00F21E11"/>
    <w:rsid w:val="00F240A8"/>
    <w:rsid w:val="00F2470D"/>
    <w:rsid w:val="00F254CF"/>
    <w:rsid w:val="00F25B1A"/>
    <w:rsid w:val="00F265DD"/>
    <w:rsid w:val="00F27355"/>
    <w:rsid w:val="00F31015"/>
    <w:rsid w:val="00F31109"/>
    <w:rsid w:val="00F31D1E"/>
    <w:rsid w:val="00F32B9F"/>
    <w:rsid w:val="00F33D27"/>
    <w:rsid w:val="00F33D76"/>
    <w:rsid w:val="00F347D4"/>
    <w:rsid w:val="00F34FF3"/>
    <w:rsid w:val="00F3616C"/>
    <w:rsid w:val="00F36D32"/>
    <w:rsid w:val="00F36D81"/>
    <w:rsid w:val="00F37BE1"/>
    <w:rsid w:val="00F37F1B"/>
    <w:rsid w:val="00F40841"/>
    <w:rsid w:val="00F40B44"/>
    <w:rsid w:val="00F43727"/>
    <w:rsid w:val="00F43869"/>
    <w:rsid w:val="00F43B6F"/>
    <w:rsid w:val="00F44424"/>
    <w:rsid w:val="00F44AE1"/>
    <w:rsid w:val="00F4653F"/>
    <w:rsid w:val="00F50460"/>
    <w:rsid w:val="00F5166B"/>
    <w:rsid w:val="00F516FB"/>
    <w:rsid w:val="00F51E5A"/>
    <w:rsid w:val="00F54534"/>
    <w:rsid w:val="00F5588C"/>
    <w:rsid w:val="00F56433"/>
    <w:rsid w:val="00F57D71"/>
    <w:rsid w:val="00F6083F"/>
    <w:rsid w:val="00F613E1"/>
    <w:rsid w:val="00F6176E"/>
    <w:rsid w:val="00F61B7F"/>
    <w:rsid w:val="00F61BEC"/>
    <w:rsid w:val="00F645FE"/>
    <w:rsid w:val="00F64C83"/>
    <w:rsid w:val="00F66AC3"/>
    <w:rsid w:val="00F67CB9"/>
    <w:rsid w:val="00F706FE"/>
    <w:rsid w:val="00F72763"/>
    <w:rsid w:val="00F72FF5"/>
    <w:rsid w:val="00F734AA"/>
    <w:rsid w:val="00F75D1D"/>
    <w:rsid w:val="00F76D18"/>
    <w:rsid w:val="00F801AB"/>
    <w:rsid w:val="00F8092C"/>
    <w:rsid w:val="00F80ABA"/>
    <w:rsid w:val="00F8302A"/>
    <w:rsid w:val="00F8481A"/>
    <w:rsid w:val="00F86814"/>
    <w:rsid w:val="00F87BB0"/>
    <w:rsid w:val="00F9003E"/>
    <w:rsid w:val="00F90BD9"/>
    <w:rsid w:val="00F90FCC"/>
    <w:rsid w:val="00F957AB"/>
    <w:rsid w:val="00F95E7A"/>
    <w:rsid w:val="00FA3193"/>
    <w:rsid w:val="00FA4A78"/>
    <w:rsid w:val="00FA4A95"/>
    <w:rsid w:val="00FA63A9"/>
    <w:rsid w:val="00FB04BB"/>
    <w:rsid w:val="00FB0B35"/>
    <w:rsid w:val="00FB0F64"/>
    <w:rsid w:val="00FB1E6C"/>
    <w:rsid w:val="00FB416A"/>
    <w:rsid w:val="00FB6AE6"/>
    <w:rsid w:val="00FB75DE"/>
    <w:rsid w:val="00FB7615"/>
    <w:rsid w:val="00FC1BBD"/>
    <w:rsid w:val="00FC2B2F"/>
    <w:rsid w:val="00FC342B"/>
    <w:rsid w:val="00FC4A6E"/>
    <w:rsid w:val="00FC5A4A"/>
    <w:rsid w:val="00FD13B0"/>
    <w:rsid w:val="00FD182C"/>
    <w:rsid w:val="00FD2805"/>
    <w:rsid w:val="00FD3796"/>
    <w:rsid w:val="00FD4557"/>
    <w:rsid w:val="00FD5571"/>
    <w:rsid w:val="00FD589B"/>
    <w:rsid w:val="00FD59F8"/>
    <w:rsid w:val="00FD5CD5"/>
    <w:rsid w:val="00FD64CD"/>
    <w:rsid w:val="00FD7FC7"/>
    <w:rsid w:val="00FE08C7"/>
    <w:rsid w:val="00FE1A51"/>
    <w:rsid w:val="00FE2BAF"/>
    <w:rsid w:val="00FE2EB3"/>
    <w:rsid w:val="00FE2FB7"/>
    <w:rsid w:val="00FE3C00"/>
    <w:rsid w:val="00FE4225"/>
    <w:rsid w:val="00FE4B39"/>
    <w:rsid w:val="00FE711D"/>
    <w:rsid w:val="00FF0114"/>
    <w:rsid w:val="00FF0886"/>
    <w:rsid w:val="00FF2C3E"/>
    <w:rsid w:val="00FF2EE6"/>
    <w:rsid w:val="00FF6189"/>
    <w:rsid w:val="00FF6AC4"/>
    <w:rsid w:val="00FF6EE3"/>
    <w:rsid w:val="00FF7A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2EB0377"/>
  <w15:chartTrackingRefBased/>
  <w15:docId w15:val="{1A632729-B642-4AA1-83B4-0BF3ACED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05"/>
    <w:rPr>
      <w:rFonts w:asciiTheme="majorBidi" w:hAnsiTheme="majorBidi" w:cstheme="majorBidi"/>
      <w:sz w:val="24"/>
      <w:szCs w:val="24"/>
    </w:rPr>
  </w:style>
  <w:style w:type="paragraph" w:styleId="Heading1">
    <w:name w:val="heading 1"/>
    <w:aliases w:val="Char3, Char3,h:1,h1,H1"/>
    <w:basedOn w:val="Normal"/>
    <w:next w:val="Normal"/>
    <w:link w:val="Heading1Char"/>
    <w:qFormat/>
    <w:rsid w:val="00B34CE0"/>
    <w:pPr>
      <w:keepNext/>
      <w:keepLines/>
      <w:numPr>
        <w:numId w:val="19"/>
      </w:numPr>
      <w:spacing w:before="240" w:after="0"/>
      <w:outlineLvl w:val="0"/>
    </w:pPr>
    <w:rPr>
      <w:rFonts w:eastAsiaTheme="majorEastAsia"/>
      <w:b/>
      <w:bCs/>
      <w:color w:val="000000" w:themeColor="text1"/>
      <w:sz w:val="32"/>
      <w:szCs w:val="32"/>
    </w:rPr>
  </w:style>
  <w:style w:type="paragraph" w:styleId="Heading2">
    <w:name w:val="heading 2"/>
    <w:basedOn w:val="Heading1"/>
    <w:next w:val="Normal"/>
    <w:link w:val="Heading2Char"/>
    <w:unhideWhenUsed/>
    <w:qFormat/>
    <w:rsid w:val="00B34CE0"/>
    <w:pPr>
      <w:numPr>
        <w:ilvl w:val="1"/>
      </w:numPr>
      <w:outlineLvl w:val="1"/>
    </w:pPr>
    <w:rPr>
      <w:sz w:val="24"/>
      <w:szCs w:val="24"/>
    </w:rPr>
  </w:style>
  <w:style w:type="paragraph" w:styleId="Heading3">
    <w:name w:val="heading 3"/>
    <w:aliases w:val="Heading 3 Char1,Heading 3 Char Char,h3 Char Char, Char Char,hed3,hed 3,h3,H3"/>
    <w:basedOn w:val="Heading2"/>
    <w:next w:val="Normal"/>
    <w:link w:val="Heading3Char"/>
    <w:qFormat/>
    <w:rsid w:val="006F4EEC"/>
    <w:pPr>
      <w:numPr>
        <w:ilvl w:val="2"/>
      </w:numPr>
      <w:outlineLvl w:val="2"/>
    </w:pPr>
  </w:style>
  <w:style w:type="paragraph" w:styleId="Heading4">
    <w:name w:val="heading 4"/>
    <w:basedOn w:val="Heading3"/>
    <w:next w:val="Normal"/>
    <w:link w:val="Heading4Char"/>
    <w:qFormat/>
    <w:rsid w:val="00756DB4"/>
    <w:pPr>
      <w:numPr>
        <w:ilvl w:val="3"/>
      </w:numPr>
      <w:outlineLvl w:val="3"/>
    </w:pPr>
    <w:rPr>
      <w:sz w:val="22"/>
      <w:szCs w:val="22"/>
    </w:rPr>
  </w:style>
  <w:style w:type="paragraph" w:styleId="Heading5">
    <w:name w:val="heading 5"/>
    <w:basedOn w:val="Normal"/>
    <w:next w:val="Normal"/>
    <w:link w:val="Heading5Char"/>
    <w:unhideWhenUsed/>
    <w:rsid w:val="00A10DE4"/>
    <w:pPr>
      <w:keepNext/>
      <w:keepLines/>
      <w:spacing w:before="240" w:after="0" w:line="240" w:lineRule="auto"/>
      <w:ind w:left="1009" w:hanging="1009"/>
      <w:outlineLvl w:val="4"/>
    </w:pPr>
    <w:rPr>
      <w:rFonts w:ascii="Arial" w:eastAsiaTheme="majorEastAsia" w:hAnsi="Arial"/>
      <w:color w:val="595959" w:themeColor="text1" w:themeTint="A6"/>
      <w:kern w:val="0"/>
      <w:sz w:val="20"/>
      <w:lang w:bidi="ar-SA"/>
      <w14:ligatures w14:val="none"/>
    </w:rPr>
  </w:style>
  <w:style w:type="paragraph" w:styleId="Heading6">
    <w:name w:val="heading 6"/>
    <w:basedOn w:val="Normal"/>
    <w:next w:val="Normal"/>
    <w:link w:val="Heading6Char"/>
    <w:autoRedefine/>
    <w:qFormat/>
    <w:rsid w:val="00B4321F"/>
    <w:pPr>
      <w:spacing w:before="240" w:after="60" w:line="360" w:lineRule="auto"/>
      <w:ind w:left="1152" w:hanging="1152"/>
      <w:jc w:val="both"/>
      <w:outlineLvl w:val="5"/>
    </w:pPr>
    <w:rPr>
      <w:rFonts w:ascii="Times New Roman" w:eastAsia="Times New Roman" w:hAnsi="Times New Roman" w:cs="Times New Roman"/>
      <w:b/>
      <w:bCs/>
      <w:kern w:val="0"/>
      <w14:ligatures w14:val="none"/>
    </w:rPr>
  </w:style>
  <w:style w:type="paragraph" w:styleId="Heading7">
    <w:name w:val="heading 7"/>
    <w:basedOn w:val="Normal"/>
    <w:next w:val="Normal"/>
    <w:link w:val="Heading7Char"/>
    <w:qFormat/>
    <w:rsid w:val="00B4321F"/>
    <w:pPr>
      <w:spacing w:before="240" w:after="60" w:line="360" w:lineRule="auto"/>
      <w:ind w:left="1296" w:hanging="1296"/>
      <w:jc w:val="both"/>
      <w:outlineLvl w:val="6"/>
    </w:pPr>
    <w:rPr>
      <w:rFonts w:ascii="Arial" w:eastAsia="Times New Roman" w:hAnsi="Times New Roman" w:cs="Arial"/>
      <w:kern w:val="0"/>
      <w14:ligatures w14:val="none"/>
    </w:rPr>
  </w:style>
  <w:style w:type="paragraph" w:styleId="Heading8">
    <w:name w:val="heading 8"/>
    <w:basedOn w:val="Normal"/>
    <w:next w:val="Normal"/>
    <w:link w:val="Heading8Char"/>
    <w:qFormat/>
    <w:rsid w:val="00B4321F"/>
    <w:pPr>
      <w:spacing w:before="240" w:after="60" w:line="360" w:lineRule="auto"/>
      <w:ind w:left="1440" w:hanging="1440"/>
      <w:jc w:val="both"/>
      <w:outlineLvl w:val="7"/>
    </w:pPr>
    <w:rPr>
      <w:rFonts w:ascii="Arial" w:eastAsia="Times New Roman" w:hAnsi="Times New Roman" w:cs="Arial"/>
      <w:i/>
      <w:iCs/>
      <w:kern w:val="0"/>
      <w14:ligatures w14:val="none"/>
    </w:rPr>
  </w:style>
  <w:style w:type="paragraph" w:styleId="Heading9">
    <w:name w:val="heading 9"/>
    <w:basedOn w:val="Normal"/>
    <w:next w:val="Normal"/>
    <w:link w:val="Heading9Char"/>
    <w:qFormat/>
    <w:rsid w:val="00B4321F"/>
    <w:pPr>
      <w:spacing w:before="240" w:after="60" w:line="360" w:lineRule="auto"/>
      <w:ind w:left="1584" w:hanging="1584"/>
      <w:jc w:val="both"/>
      <w:outlineLvl w:val="8"/>
    </w:pPr>
    <w:rPr>
      <w:rFonts w:ascii="Arial" w:eastAsia="Times New Roman" w:hAnsi="Times New Roman" w:cs="Arial"/>
      <w:i/>
      <w:iCs/>
      <w:kern w:val="0"/>
      <w:sz w:val="18"/>
      <w:szCs w:val="1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6061D"/>
    <w:pPr>
      <w:tabs>
        <w:tab w:val="center" w:pos="4513"/>
        <w:tab w:val="right" w:pos="9026"/>
      </w:tabs>
      <w:spacing w:after="0" w:line="240" w:lineRule="auto"/>
    </w:pPr>
  </w:style>
  <w:style w:type="character" w:customStyle="1" w:styleId="HeaderChar">
    <w:name w:val="Header Char"/>
    <w:basedOn w:val="DefaultParagraphFont"/>
    <w:link w:val="Header"/>
    <w:rsid w:val="0066061D"/>
  </w:style>
  <w:style w:type="paragraph" w:styleId="Footer">
    <w:name w:val="footer"/>
    <w:basedOn w:val="Normal"/>
    <w:link w:val="FooterChar"/>
    <w:unhideWhenUsed/>
    <w:rsid w:val="0066061D"/>
    <w:pPr>
      <w:tabs>
        <w:tab w:val="center" w:pos="4513"/>
        <w:tab w:val="right" w:pos="9026"/>
      </w:tabs>
      <w:spacing w:after="0" w:line="240" w:lineRule="auto"/>
    </w:pPr>
  </w:style>
  <w:style w:type="character" w:customStyle="1" w:styleId="FooterChar">
    <w:name w:val="Footer Char"/>
    <w:basedOn w:val="DefaultParagraphFont"/>
    <w:link w:val="Footer"/>
    <w:rsid w:val="0066061D"/>
  </w:style>
  <w:style w:type="paragraph" w:styleId="ListParagraph">
    <w:name w:val="List Paragraph"/>
    <w:basedOn w:val="Normal"/>
    <w:uiPriority w:val="34"/>
    <w:qFormat/>
    <w:rsid w:val="00850258"/>
    <w:pPr>
      <w:spacing w:after="0" w:line="240" w:lineRule="auto"/>
      <w:ind w:left="720"/>
      <w:contextualSpacing/>
    </w:pPr>
    <w:rPr>
      <w:rFonts w:ascii="Times New Roman" w:eastAsia="Times New Roman" w:hAnsi="Times New Roman" w:cs="Times New Roman"/>
      <w:kern w:val="0"/>
      <w14:ligatures w14:val="none"/>
    </w:rPr>
  </w:style>
  <w:style w:type="paragraph" w:styleId="NoSpacing">
    <w:name w:val="No Spacing"/>
    <w:link w:val="NoSpacingChar"/>
    <w:uiPriority w:val="1"/>
    <w:qFormat/>
    <w:rsid w:val="001533B8"/>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1533B8"/>
    <w:rPr>
      <w:rFonts w:eastAsiaTheme="minorEastAsia"/>
      <w:kern w:val="0"/>
      <w:lang w:val="en-US" w:bidi="ar-SA"/>
      <w14:ligatures w14:val="none"/>
    </w:rPr>
  </w:style>
  <w:style w:type="character" w:styleId="Hyperlink">
    <w:name w:val="Hyperlink"/>
    <w:basedOn w:val="DefaultParagraphFont"/>
    <w:uiPriority w:val="99"/>
    <w:unhideWhenUsed/>
    <w:rsid w:val="000A2F10"/>
    <w:rPr>
      <w:color w:val="0563C1" w:themeColor="hyperlink"/>
      <w:u w:val="single"/>
    </w:rPr>
  </w:style>
  <w:style w:type="character" w:styleId="UnresolvedMention">
    <w:name w:val="Unresolved Mention"/>
    <w:basedOn w:val="DefaultParagraphFont"/>
    <w:uiPriority w:val="99"/>
    <w:semiHidden/>
    <w:unhideWhenUsed/>
    <w:rsid w:val="000A2F10"/>
    <w:rPr>
      <w:color w:val="605E5C"/>
      <w:shd w:val="clear" w:color="auto" w:fill="E1DFDD"/>
    </w:rPr>
  </w:style>
  <w:style w:type="character" w:customStyle="1" w:styleId="Heading1Char">
    <w:name w:val="Heading 1 Char"/>
    <w:aliases w:val="Char3 Char, Char3 Char,h:1 Char,h1 Char,H1 Char"/>
    <w:basedOn w:val="DefaultParagraphFont"/>
    <w:link w:val="Heading1"/>
    <w:rsid w:val="00B34CE0"/>
    <w:rPr>
      <w:rFonts w:asciiTheme="majorBidi" w:eastAsiaTheme="majorEastAsia" w:hAnsiTheme="majorBidi" w:cstheme="majorBidi"/>
      <w:b/>
      <w:bCs/>
      <w:color w:val="000000" w:themeColor="text1"/>
      <w:sz w:val="32"/>
      <w:szCs w:val="32"/>
    </w:rPr>
  </w:style>
  <w:style w:type="character" w:styleId="FollowedHyperlink">
    <w:name w:val="FollowedHyperlink"/>
    <w:basedOn w:val="DefaultParagraphFont"/>
    <w:semiHidden/>
    <w:unhideWhenUsed/>
    <w:rsid w:val="000A2F10"/>
    <w:rPr>
      <w:color w:val="954F72" w:themeColor="followedHyperlink"/>
      <w:u w:val="single"/>
    </w:rPr>
  </w:style>
  <w:style w:type="paragraph" w:styleId="TOCHeading">
    <w:name w:val="TOC Heading"/>
    <w:basedOn w:val="Heading1"/>
    <w:next w:val="Normal"/>
    <w:uiPriority w:val="39"/>
    <w:unhideWhenUsed/>
    <w:qFormat/>
    <w:rsid w:val="00BE0537"/>
    <w:pPr>
      <w:outlineLvl w:val="9"/>
    </w:pPr>
    <w:rPr>
      <w:kern w:val="0"/>
      <w:lang w:bidi="ar-SA"/>
      <w14:ligatures w14:val="none"/>
    </w:rPr>
  </w:style>
  <w:style w:type="paragraph" w:styleId="TOC1">
    <w:name w:val="toc 1"/>
    <w:basedOn w:val="Normal"/>
    <w:next w:val="Normal"/>
    <w:autoRedefine/>
    <w:uiPriority w:val="39"/>
    <w:unhideWhenUsed/>
    <w:rsid w:val="00403A59"/>
    <w:pPr>
      <w:tabs>
        <w:tab w:val="left" w:pos="440"/>
        <w:tab w:val="right" w:leader="dot" w:pos="9016"/>
      </w:tabs>
      <w:spacing w:after="100"/>
    </w:pPr>
  </w:style>
  <w:style w:type="character" w:customStyle="1" w:styleId="Heading2Char">
    <w:name w:val="Heading 2 Char"/>
    <w:basedOn w:val="DefaultParagraphFont"/>
    <w:link w:val="Heading2"/>
    <w:rsid w:val="00B34CE0"/>
    <w:rPr>
      <w:rFonts w:asciiTheme="majorBidi" w:eastAsiaTheme="majorEastAsia" w:hAnsiTheme="majorBidi" w:cstheme="majorBidi"/>
      <w:b/>
      <w:bCs/>
      <w:color w:val="000000" w:themeColor="text1"/>
      <w:sz w:val="24"/>
      <w:szCs w:val="24"/>
    </w:rPr>
  </w:style>
  <w:style w:type="character" w:customStyle="1" w:styleId="Heading3Char">
    <w:name w:val="Heading 3 Char"/>
    <w:aliases w:val="Heading 3 Char1 Char,Heading 3 Char Char Char,h3 Char Char Char, Char Char Char,hed3 Char,hed 3 Char,h3 Char,H3 Char"/>
    <w:basedOn w:val="DefaultParagraphFont"/>
    <w:link w:val="Heading3"/>
    <w:rsid w:val="006F4EEC"/>
    <w:rPr>
      <w:rFonts w:asciiTheme="majorBidi" w:eastAsiaTheme="majorEastAsia" w:hAnsiTheme="majorBidi" w:cstheme="majorBidi"/>
      <w:b/>
      <w:bCs/>
      <w:color w:val="000000" w:themeColor="text1"/>
      <w:sz w:val="24"/>
      <w:szCs w:val="24"/>
    </w:rPr>
  </w:style>
  <w:style w:type="character" w:customStyle="1" w:styleId="Heading4Char">
    <w:name w:val="Heading 4 Char"/>
    <w:basedOn w:val="DefaultParagraphFont"/>
    <w:link w:val="Heading4"/>
    <w:rsid w:val="00756DB4"/>
    <w:rPr>
      <w:rFonts w:asciiTheme="majorBidi" w:eastAsiaTheme="majorEastAsia" w:hAnsiTheme="majorBidi" w:cstheme="majorBidi"/>
      <w:b/>
      <w:bCs/>
      <w:color w:val="000000" w:themeColor="text1"/>
    </w:rPr>
  </w:style>
  <w:style w:type="character" w:customStyle="1" w:styleId="Heading6Char">
    <w:name w:val="Heading 6 Char"/>
    <w:basedOn w:val="DefaultParagraphFont"/>
    <w:link w:val="Heading6"/>
    <w:rsid w:val="00B4321F"/>
    <w:rPr>
      <w:rFonts w:ascii="Times New Roman" w:eastAsia="Times New Roman" w:hAnsi="Times New Roman" w:cs="Times New Roman"/>
      <w:b/>
      <w:bCs/>
      <w:kern w:val="0"/>
      <w:sz w:val="24"/>
      <w:szCs w:val="24"/>
      <w:lang w:val="en-US"/>
      <w14:ligatures w14:val="none"/>
    </w:rPr>
  </w:style>
  <w:style w:type="character" w:customStyle="1" w:styleId="Heading7Char">
    <w:name w:val="Heading 7 Char"/>
    <w:basedOn w:val="DefaultParagraphFont"/>
    <w:link w:val="Heading7"/>
    <w:rsid w:val="00B4321F"/>
    <w:rPr>
      <w:rFonts w:ascii="Arial" w:eastAsia="Times New Roman" w:hAnsi="Times New Roman" w:cs="Arial"/>
      <w:kern w:val="0"/>
      <w:sz w:val="24"/>
      <w:szCs w:val="24"/>
      <w:lang w:val="en-US"/>
      <w14:ligatures w14:val="none"/>
    </w:rPr>
  </w:style>
  <w:style w:type="character" w:customStyle="1" w:styleId="Heading8Char">
    <w:name w:val="Heading 8 Char"/>
    <w:basedOn w:val="DefaultParagraphFont"/>
    <w:link w:val="Heading8"/>
    <w:rsid w:val="00B4321F"/>
    <w:rPr>
      <w:rFonts w:ascii="Arial" w:eastAsia="Times New Roman" w:hAnsi="Times New Roman" w:cs="Arial"/>
      <w:i/>
      <w:iCs/>
      <w:kern w:val="0"/>
      <w:sz w:val="24"/>
      <w:szCs w:val="24"/>
      <w:lang w:val="en-US"/>
      <w14:ligatures w14:val="none"/>
    </w:rPr>
  </w:style>
  <w:style w:type="character" w:customStyle="1" w:styleId="Heading9Char">
    <w:name w:val="Heading 9 Char"/>
    <w:basedOn w:val="DefaultParagraphFont"/>
    <w:link w:val="Heading9"/>
    <w:rsid w:val="00B4321F"/>
    <w:rPr>
      <w:rFonts w:ascii="Arial" w:eastAsia="Times New Roman" w:hAnsi="Times New Roman" w:cs="Arial"/>
      <w:i/>
      <w:iCs/>
      <w:kern w:val="0"/>
      <w:sz w:val="18"/>
      <w:szCs w:val="18"/>
      <w:lang w:val="en-US"/>
      <w14:ligatures w14:val="none"/>
    </w:rPr>
  </w:style>
  <w:style w:type="paragraph" w:customStyle="1" w:styleId="StyleHeading3Heading3Char1Heading3CharCharh3CharChar">
    <w:name w:val="Style Heading 3Heading 3 Char1Heading 3 Char Charh3 Char Char + ..."/>
    <w:basedOn w:val="Heading3"/>
    <w:rsid w:val="00B4321F"/>
    <w:pPr>
      <w:ind w:left="720"/>
    </w:pPr>
    <w:rPr>
      <w:i/>
      <w:iCs/>
      <w:color w:val="0000FF"/>
    </w:rPr>
  </w:style>
  <w:style w:type="paragraph" w:styleId="TOC2">
    <w:name w:val="toc 2"/>
    <w:basedOn w:val="Normal"/>
    <w:next w:val="Normal"/>
    <w:autoRedefine/>
    <w:uiPriority w:val="39"/>
    <w:unhideWhenUsed/>
    <w:rsid w:val="00D92108"/>
    <w:pPr>
      <w:tabs>
        <w:tab w:val="right" w:leader="dot" w:pos="9016"/>
      </w:tabs>
      <w:spacing w:after="100"/>
    </w:pPr>
    <w:rPr>
      <w:rFonts w:cstheme="minorHAnsi"/>
      <w:noProof/>
    </w:rPr>
  </w:style>
  <w:style w:type="character" w:styleId="IntenseEmphasis">
    <w:name w:val="Intense Emphasis"/>
    <w:basedOn w:val="DefaultParagraphFont"/>
    <w:qFormat/>
    <w:rsid w:val="00015A95"/>
    <w:rPr>
      <w:i/>
      <w:iCs/>
      <w:color w:val="4472C4" w:themeColor="accent1"/>
    </w:rPr>
  </w:style>
  <w:style w:type="table" w:styleId="TableGrid">
    <w:name w:val="Table Grid"/>
    <w:basedOn w:val="TableNormal"/>
    <w:uiPriority w:val="39"/>
    <w:rsid w:val="00B97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E6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F5643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6A1B4F"/>
    <w:pPr>
      <w:tabs>
        <w:tab w:val="right" w:leader="dot" w:pos="9016"/>
      </w:tabs>
      <w:spacing w:after="100"/>
      <w:ind w:left="440"/>
    </w:pPr>
  </w:style>
  <w:style w:type="table" w:customStyle="1" w:styleId="ScrollTableNormal">
    <w:name w:val="Scroll Table Normal"/>
    <w:basedOn w:val="TableNormal"/>
    <w:uiPriority w:val="99"/>
    <w:qFormat/>
    <w:rsid w:val="006A23F6"/>
    <w:pPr>
      <w:spacing w:after="12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character" w:customStyle="1" w:styleId="Heading5Char">
    <w:name w:val="Heading 5 Char"/>
    <w:basedOn w:val="DefaultParagraphFont"/>
    <w:link w:val="Heading5"/>
    <w:rsid w:val="00A10DE4"/>
    <w:rPr>
      <w:rFonts w:ascii="Arial" w:eastAsiaTheme="majorEastAsia" w:hAnsi="Arial" w:cstheme="majorBidi"/>
      <w:color w:val="595959" w:themeColor="text1" w:themeTint="A6"/>
      <w:kern w:val="0"/>
      <w:sz w:val="20"/>
      <w:szCs w:val="24"/>
      <w:lang w:bidi="ar-SA"/>
      <w14:ligatures w14:val="none"/>
    </w:rPr>
  </w:style>
  <w:style w:type="paragraph" w:styleId="Title">
    <w:name w:val="Title"/>
    <w:basedOn w:val="Normal"/>
    <w:link w:val="TitleChar"/>
    <w:qFormat/>
    <w:rsid w:val="00A10DE4"/>
    <w:pPr>
      <w:spacing w:before="120" w:after="120" w:line="240" w:lineRule="auto"/>
      <w:jc w:val="center"/>
      <w:outlineLvl w:val="0"/>
    </w:pPr>
    <w:rPr>
      <w:rFonts w:ascii="Arial" w:eastAsia="Times New Roman" w:hAnsi="Arial" w:cs="Arial"/>
      <w:b/>
      <w:bCs/>
      <w:color w:val="404040" w:themeColor="text1" w:themeTint="BF"/>
      <w:kern w:val="28"/>
      <w:sz w:val="48"/>
      <w:szCs w:val="32"/>
      <w:lang w:bidi="ar-SA"/>
      <w14:ligatures w14:val="none"/>
    </w:rPr>
  </w:style>
  <w:style w:type="character" w:customStyle="1" w:styleId="TitleChar">
    <w:name w:val="Title Char"/>
    <w:basedOn w:val="DefaultParagraphFont"/>
    <w:link w:val="Title"/>
    <w:rsid w:val="00A10DE4"/>
    <w:rPr>
      <w:rFonts w:ascii="Arial" w:eastAsia="Times New Roman" w:hAnsi="Arial" w:cs="Arial"/>
      <w:b/>
      <w:bCs/>
      <w:color w:val="404040" w:themeColor="text1" w:themeTint="BF"/>
      <w:kern w:val="28"/>
      <w:sz w:val="48"/>
      <w:szCs w:val="32"/>
      <w:lang w:bidi="ar-SA"/>
      <w14:ligatures w14:val="none"/>
    </w:rPr>
  </w:style>
  <w:style w:type="paragraph" w:styleId="Caption">
    <w:name w:val="caption"/>
    <w:aliases w:val="Caption Char,Caption Char1 Char,Caption Char Char Char,Caption Char1 Char Char Char1 Char,Caption Char Char Char Char Char1 Char,Caption Char1 Char Char Char1 Char Char Char,Caption Char Char Char Char Char1 Char Char Char,Caption Char1"/>
    <w:basedOn w:val="Normal"/>
    <w:next w:val="Normal"/>
    <w:qFormat/>
    <w:rsid w:val="00A10DE4"/>
    <w:pPr>
      <w:spacing w:after="120" w:line="240" w:lineRule="auto"/>
    </w:pPr>
    <w:rPr>
      <w:rFonts w:ascii="Arial" w:eastAsia="Times New Roman" w:hAnsi="Arial" w:cs="Times New Roman"/>
      <w:b/>
      <w:bCs/>
      <w:kern w:val="0"/>
      <w:sz w:val="20"/>
      <w:szCs w:val="20"/>
      <w:lang w:bidi="ar-SA"/>
      <w14:ligatures w14:val="none"/>
    </w:rPr>
  </w:style>
  <w:style w:type="character" w:styleId="PageNumber">
    <w:name w:val="page number"/>
    <w:basedOn w:val="DefaultParagraphFont"/>
    <w:rsid w:val="00A10DE4"/>
    <w:rPr>
      <w:rFonts w:ascii="Arial" w:hAnsi="Arial"/>
      <w:sz w:val="20"/>
    </w:rPr>
  </w:style>
  <w:style w:type="paragraph" w:styleId="TOC4">
    <w:name w:val="toc 4"/>
    <w:basedOn w:val="Normal"/>
    <w:next w:val="Normal"/>
    <w:autoRedefine/>
    <w:uiPriority w:val="39"/>
    <w:rsid w:val="00A10DE4"/>
    <w:pPr>
      <w:pBdr>
        <w:between w:val="double" w:sz="6" w:space="0" w:color="auto"/>
      </w:pBdr>
      <w:spacing w:after="0" w:line="240" w:lineRule="auto"/>
      <w:ind w:left="400"/>
    </w:pPr>
    <w:rPr>
      <w:rFonts w:ascii="Arial" w:eastAsia="Times New Roman" w:hAnsi="Arial" w:cs="Times New Roman"/>
      <w:kern w:val="0"/>
      <w:sz w:val="18"/>
      <w:szCs w:val="20"/>
      <w:lang w:bidi="ar-SA"/>
      <w14:ligatures w14:val="none"/>
    </w:rPr>
  </w:style>
  <w:style w:type="paragraph" w:styleId="TOC5">
    <w:name w:val="toc 5"/>
    <w:basedOn w:val="Normal"/>
    <w:next w:val="Normal"/>
    <w:autoRedefine/>
    <w:uiPriority w:val="39"/>
    <w:rsid w:val="00A10DE4"/>
    <w:pPr>
      <w:pBdr>
        <w:between w:val="double" w:sz="6" w:space="0" w:color="auto"/>
      </w:pBdr>
      <w:spacing w:after="0" w:line="240" w:lineRule="auto"/>
      <w:ind w:left="600"/>
    </w:pPr>
    <w:rPr>
      <w:rFonts w:ascii="Arial" w:eastAsia="Times New Roman" w:hAnsi="Arial" w:cs="Times New Roman"/>
      <w:kern w:val="0"/>
      <w:sz w:val="18"/>
      <w:szCs w:val="20"/>
      <w:lang w:bidi="ar-SA"/>
      <w14:ligatures w14:val="none"/>
    </w:rPr>
  </w:style>
  <w:style w:type="paragraph" w:styleId="TOC6">
    <w:name w:val="toc 6"/>
    <w:basedOn w:val="Normal"/>
    <w:next w:val="Normal"/>
    <w:autoRedefine/>
    <w:uiPriority w:val="39"/>
    <w:rsid w:val="00A10DE4"/>
    <w:pPr>
      <w:pBdr>
        <w:between w:val="double" w:sz="6" w:space="0" w:color="auto"/>
      </w:pBdr>
      <w:spacing w:after="0" w:line="240" w:lineRule="auto"/>
      <w:ind w:left="800"/>
    </w:pPr>
    <w:rPr>
      <w:rFonts w:ascii="Arial" w:eastAsia="Times New Roman" w:hAnsi="Arial" w:cs="Times New Roman"/>
      <w:kern w:val="0"/>
      <w:sz w:val="20"/>
      <w:szCs w:val="20"/>
      <w:lang w:bidi="ar-SA"/>
      <w14:ligatures w14:val="none"/>
    </w:rPr>
  </w:style>
  <w:style w:type="paragraph" w:styleId="TOC7">
    <w:name w:val="toc 7"/>
    <w:basedOn w:val="Normal"/>
    <w:next w:val="Normal"/>
    <w:autoRedefine/>
    <w:uiPriority w:val="39"/>
    <w:rsid w:val="00A10DE4"/>
    <w:pPr>
      <w:pBdr>
        <w:between w:val="double" w:sz="6" w:space="0" w:color="auto"/>
      </w:pBdr>
      <w:spacing w:after="0" w:line="240" w:lineRule="auto"/>
      <w:ind w:left="1000"/>
    </w:pPr>
    <w:rPr>
      <w:rFonts w:ascii="Arial" w:eastAsia="Times New Roman" w:hAnsi="Arial" w:cs="Times New Roman"/>
      <w:kern w:val="0"/>
      <w:sz w:val="20"/>
      <w:szCs w:val="20"/>
      <w:lang w:bidi="ar-SA"/>
      <w14:ligatures w14:val="none"/>
    </w:rPr>
  </w:style>
  <w:style w:type="paragraph" w:styleId="TOC8">
    <w:name w:val="toc 8"/>
    <w:basedOn w:val="Normal"/>
    <w:next w:val="Normal"/>
    <w:autoRedefine/>
    <w:uiPriority w:val="39"/>
    <w:rsid w:val="00A10DE4"/>
    <w:pPr>
      <w:pBdr>
        <w:between w:val="double" w:sz="6" w:space="0" w:color="auto"/>
      </w:pBdr>
      <w:spacing w:after="0" w:line="240" w:lineRule="auto"/>
      <w:ind w:left="1200"/>
    </w:pPr>
    <w:rPr>
      <w:rFonts w:ascii="Arial" w:eastAsia="Times New Roman" w:hAnsi="Arial" w:cs="Times New Roman"/>
      <w:kern w:val="0"/>
      <w:sz w:val="20"/>
      <w:szCs w:val="20"/>
      <w:lang w:bidi="ar-SA"/>
      <w14:ligatures w14:val="none"/>
    </w:rPr>
  </w:style>
  <w:style w:type="paragraph" w:styleId="TOC9">
    <w:name w:val="toc 9"/>
    <w:basedOn w:val="Normal"/>
    <w:next w:val="Normal"/>
    <w:autoRedefine/>
    <w:uiPriority w:val="39"/>
    <w:rsid w:val="00A10DE4"/>
    <w:pPr>
      <w:pBdr>
        <w:between w:val="double" w:sz="6" w:space="0" w:color="auto"/>
      </w:pBdr>
      <w:spacing w:after="0" w:line="240" w:lineRule="auto"/>
      <w:ind w:left="1400"/>
    </w:pPr>
    <w:rPr>
      <w:rFonts w:ascii="Arial" w:eastAsia="Times New Roman" w:hAnsi="Arial" w:cs="Times New Roman"/>
      <w:kern w:val="0"/>
      <w:sz w:val="18"/>
      <w:szCs w:val="20"/>
      <w:lang w:bidi="ar-SA"/>
      <w14:ligatures w14:val="none"/>
    </w:rPr>
  </w:style>
  <w:style w:type="numbering" w:styleId="111111">
    <w:name w:val="Outline List 2"/>
    <w:rsid w:val="00A10DE4"/>
    <w:pPr>
      <w:numPr>
        <w:numId w:val="7"/>
      </w:numPr>
    </w:pPr>
  </w:style>
  <w:style w:type="paragraph" w:styleId="DocumentMap">
    <w:name w:val="Document Map"/>
    <w:basedOn w:val="Normal"/>
    <w:link w:val="DocumentMapChar"/>
    <w:rsid w:val="00A10DE4"/>
    <w:pPr>
      <w:spacing w:after="0" w:line="240" w:lineRule="auto"/>
    </w:pPr>
    <w:rPr>
      <w:rFonts w:ascii="Lucida Grande" w:eastAsia="Times New Roman" w:hAnsi="Lucida Grande" w:cs="Times New Roman"/>
      <w:kern w:val="0"/>
      <w:sz w:val="20"/>
      <w:lang w:bidi="ar-SA"/>
      <w14:ligatures w14:val="none"/>
    </w:rPr>
  </w:style>
  <w:style w:type="character" w:customStyle="1" w:styleId="DocumentMapChar">
    <w:name w:val="Document Map Char"/>
    <w:basedOn w:val="DefaultParagraphFont"/>
    <w:link w:val="DocumentMap"/>
    <w:rsid w:val="00A10DE4"/>
    <w:rPr>
      <w:rFonts w:ascii="Lucida Grande" w:eastAsia="Times New Roman" w:hAnsi="Lucida Grande" w:cs="Times New Roman"/>
      <w:kern w:val="0"/>
      <w:sz w:val="20"/>
      <w:szCs w:val="24"/>
      <w:lang w:bidi="ar-SA"/>
      <w14:ligatures w14:val="none"/>
    </w:rPr>
  </w:style>
  <w:style w:type="table" w:customStyle="1" w:styleId="ScrollSectionColumn">
    <w:name w:val="Scroll Section Column"/>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table" w:customStyle="1" w:styleId="ScrollTip">
    <w:name w:val="Scroll Tip"/>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10DE4"/>
    <w:pPr>
      <w:spacing w:after="0" w:line="240" w:lineRule="auto"/>
      <w:ind w:left="173" w:right="259"/>
    </w:pPr>
    <w:rPr>
      <w:rFonts w:ascii="Courier New" w:eastAsia="Times New Roman" w:hAnsi="Courier New" w:cs="Times New Roman"/>
      <w:kern w:val="0"/>
      <w:sz w:val="18"/>
      <w:szCs w:val="24"/>
      <w:lang w:bidi="ar-SA"/>
      <w14:ligatures w14:val="none"/>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Panel">
    <w:name w:val="Scroll Panel"/>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A10DE4"/>
    <w:pPr>
      <w:spacing w:after="0" w:line="240" w:lineRule="auto"/>
      <w:ind w:left="173" w:right="259"/>
    </w:pPr>
    <w:rPr>
      <w:rFonts w:ascii="Arial" w:eastAsia="Times New Roman" w:hAnsi="Arial" w:cs="Times New Roman"/>
      <w:kern w:val="0"/>
      <w:sz w:val="20"/>
      <w:szCs w:val="24"/>
      <w:lang w:bidi="ar-SA"/>
      <w14:ligatures w14:val="none"/>
    </w:r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A10DE4"/>
    <w:pPr>
      <w:spacing w:after="0" w:line="240" w:lineRule="auto"/>
      <w:ind w:left="173" w:right="259"/>
    </w:pPr>
    <w:rPr>
      <w:rFonts w:ascii="Arial" w:eastAsia="Times New Roman" w:hAnsi="Arial" w:cs="Times New Roman"/>
      <w:i/>
      <w:kern w:val="0"/>
      <w:sz w:val="20"/>
      <w:szCs w:val="24"/>
      <w:lang w:bidi="ar-SA"/>
      <w14:ligatures w14:val="none"/>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A10DE4"/>
    <w:pPr>
      <w:spacing w:after="120" w:line="240" w:lineRule="auto"/>
    </w:pPr>
    <w:rPr>
      <w:rFonts w:ascii="Courier New" w:eastAsia="Times New Roman" w:hAnsi="Courier New" w:cs="Courier New"/>
      <w:kern w:val="0"/>
      <w:sz w:val="20"/>
      <w:szCs w:val="20"/>
      <w:lang w:bidi="ar-SA"/>
      <w14:ligatures w14:val="none"/>
    </w:rPr>
  </w:style>
  <w:style w:type="character" w:customStyle="1" w:styleId="PlainTextChar">
    <w:name w:val="Plain Text Char"/>
    <w:basedOn w:val="DefaultParagraphFont"/>
    <w:link w:val="PlainText"/>
    <w:rsid w:val="00A10DE4"/>
    <w:rPr>
      <w:rFonts w:ascii="Courier New" w:eastAsia="Times New Roman" w:hAnsi="Courier New" w:cs="Courier New"/>
      <w:kern w:val="0"/>
      <w:sz w:val="20"/>
      <w:szCs w:val="20"/>
      <w:lang w:bidi="ar-SA"/>
      <w14:ligatures w14:val="none"/>
    </w:rPr>
  </w:style>
  <w:style w:type="paragraph" w:customStyle="1" w:styleId="SublineHeader">
    <w:name w:val="Subline Header"/>
    <w:basedOn w:val="Title"/>
    <w:qFormat/>
    <w:rsid w:val="00A10DE4"/>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A10DE4"/>
    <w:rPr>
      <w:sz w:val="24"/>
      <w:szCs w:val="24"/>
    </w:rPr>
  </w:style>
  <w:style w:type="paragraph" w:styleId="IntenseQuote">
    <w:name w:val="Intense Quote"/>
    <w:basedOn w:val="Normal"/>
    <w:next w:val="Normal"/>
    <w:link w:val="IntenseQuoteChar"/>
    <w:rsid w:val="00A10DE4"/>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7F7F7F" w:themeColor="text1" w:themeTint="80"/>
      <w:kern w:val="0"/>
      <w:sz w:val="20"/>
      <w:lang w:bidi="ar-SA"/>
      <w14:ligatures w14:val="none"/>
    </w:rPr>
  </w:style>
  <w:style w:type="character" w:customStyle="1" w:styleId="IntenseQuoteChar">
    <w:name w:val="Intense Quote Char"/>
    <w:basedOn w:val="DefaultParagraphFont"/>
    <w:link w:val="IntenseQuote"/>
    <w:rsid w:val="00A10DE4"/>
    <w:rPr>
      <w:rFonts w:ascii="Arial" w:eastAsia="Times New Roman" w:hAnsi="Arial" w:cs="Times New Roman"/>
      <w:i/>
      <w:iCs/>
      <w:color w:val="7F7F7F" w:themeColor="text1" w:themeTint="80"/>
      <w:kern w:val="0"/>
      <w:sz w:val="20"/>
      <w:szCs w:val="24"/>
      <w:lang w:bidi="ar-SA"/>
      <w14:ligatures w14:val="none"/>
    </w:rPr>
  </w:style>
  <w:style w:type="character" w:styleId="IntenseReference">
    <w:name w:val="Intense Reference"/>
    <w:basedOn w:val="DefaultParagraphFont"/>
    <w:rsid w:val="00A10DE4"/>
    <w:rPr>
      <w:b/>
      <w:bCs/>
      <w:smallCaps/>
      <w:color w:val="7F7F7F" w:themeColor="text1" w:themeTint="80"/>
      <w:spacing w:val="5"/>
    </w:rPr>
  </w:style>
  <w:style w:type="table" w:styleId="PlainTable1">
    <w:name w:val="Plain Table 1"/>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A10DE4"/>
    <w:pPr>
      <w:spacing w:after="0" w:line="240" w:lineRule="auto"/>
    </w:pPr>
    <w:rPr>
      <w:rFonts w:ascii="Arial" w:eastAsia="Times New Roman" w:hAnsi="Arial" w:cs="Times New Roman"/>
      <w:kern w:val="0"/>
      <w:sz w:val="20"/>
      <w:szCs w:val="24"/>
      <w:lang w:bidi="ar-SA"/>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A10DE4"/>
    <w:pPr>
      <w:spacing w:after="0" w:line="240" w:lineRule="auto"/>
    </w:pPr>
    <w:rPr>
      <w:rFonts w:ascii="Arial" w:eastAsia="Times New Roman" w:hAnsi="Arial" w:cs="Times New Roman"/>
      <w:kern w:val="0"/>
      <w:sz w:val="20"/>
      <w:szCs w:val="24"/>
      <w:lang w:bidi="ar-SA"/>
      <w14:ligatures w14:val="none"/>
    </w:rPr>
    <w:tblPr/>
  </w:style>
  <w:style w:type="character" w:styleId="Strong">
    <w:name w:val="Strong"/>
    <w:basedOn w:val="DefaultParagraphFont"/>
    <w:uiPriority w:val="22"/>
    <w:qFormat/>
    <w:rsid w:val="00A10DE4"/>
    <w:rPr>
      <w:b/>
      <w:bCs/>
    </w:rPr>
  </w:style>
  <w:style w:type="paragraph" w:styleId="Revision">
    <w:name w:val="Revision"/>
    <w:hidden/>
    <w:semiHidden/>
    <w:rsid w:val="00A10DE4"/>
    <w:pPr>
      <w:spacing w:after="0" w:line="240" w:lineRule="auto"/>
    </w:pPr>
    <w:rPr>
      <w:rFonts w:ascii="Arial" w:eastAsia="Times New Roman" w:hAnsi="Arial" w:cs="Times New Roman"/>
      <w:kern w:val="0"/>
      <w:sz w:val="20"/>
      <w:szCs w:val="24"/>
      <w:lang w:bidi="ar-SA"/>
      <w14:ligatures w14:val="none"/>
    </w:rPr>
  </w:style>
  <w:style w:type="paragraph" w:styleId="BalloonText">
    <w:name w:val="Balloon Text"/>
    <w:basedOn w:val="Normal"/>
    <w:link w:val="BalloonTextChar"/>
    <w:semiHidden/>
    <w:unhideWhenUsed/>
    <w:rsid w:val="00A10DE4"/>
    <w:pPr>
      <w:spacing w:after="0" w:line="240" w:lineRule="auto"/>
    </w:pPr>
    <w:rPr>
      <w:rFonts w:ascii="Segoe UI" w:eastAsia="Times New Roman" w:hAnsi="Segoe UI" w:cs="Segoe UI"/>
      <w:kern w:val="0"/>
      <w:sz w:val="18"/>
      <w:szCs w:val="18"/>
      <w:lang w:bidi="ar-SA"/>
      <w14:ligatures w14:val="none"/>
    </w:rPr>
  </w:style>
  <w:style w:type="character" w:customStyle="1" w:styleId="BalloonTextChar">
    <w:name w:val="Balloon Text Char"/>
    <w:basedOn w:val="DefaultParagraphFont"/>
    <w:link w:val="BalloonText"/>
    <w:semiHidden/>
    <w:rsid w:val="00A10DE4"/>
    <w:rPr>
      <w:rFonts w:ascii="Segoe UI" w:eastAsia="Times New Roman" w:hAnsi="Segoe UI" w:cs="Segoe UI"/>
      <w:kern w:val="0"/>
      <w:sz w:val="18"/>
      <w:szCs w:val="18"/>
      <w:lang w:bidi="ar-SA"/>
      <w14:ligatures w14:val="none"/>
    </w:rPr>
  </w:style>
  <w:style w:type="character" w:styleId="CommentReference">
    <w:name w:val="annotation reference"/>
    <w:basedOn w:val="DefaultParagraphFont"/>
    <w:unhideWhenUsed/>
    <w:rsid w:val="00A10DE4"/>
    <w:rPr>
      <w:sz w:val="16"/>
      <w:szCs w:val="16"/>
    </w:rPr>
  </w:style>
  <w:style w:type="paragraph" w:styleId="CommentText">
    <w:name w:val="annotation text"/>
    <w:basedOn w:val="Normal"/>
    <w:link w:val="CommentTextChar"/>
    <w:unhideWhenUsed/>
    <w:rsid w:val="00A10DE4"/>
    <w:pPr>
      <w:spacing w:after="120" w:line="240" w:lineRule="auto"/>
    </w:pPr>
    <w:rPr>
      <w:rFonts w:ascii="Arial" w:eastAsia="Times New Roman" w:hAnsi="Arial" w:cs="Times New Roman"/>
      <w:kern w:val="0"/>
      <w:sz w:val="20"/>
      <w:szCs w:val="20"/>
      <w:lang w:bidi="ar-SA"/>
      <w14:ligatures w14:val="none"/>
    </w:rPr>
  </w:style>
  <w:style w:type="character" w:customStyle="1" w:styleId="CommentTextChar">
    <w:name w:val="Comment Text Char"/>
    <w:basedOn w:val="DefaultParagraphFont"/>
    <w:link w:val="CommentText"/>
    <w:rsid w:val="00A10DE4"/>
    <w:rPr>
      <w:rFonts w:ascii="Arial" w:eastAsia="Times New Roman" w:hAnsi="Arial" w:cs="Times New Roman"/>
      <w:kern w:val="0"/>
      <w:sz w:val="20"/>
      <w:szCs w:val="20"/>
      <w:lang w:bidi="ar-SA"/>
      <w14:ligatures w14:val="none"/>
    </w:rPr>
  </w:style>
  <w:style w:type="paragraph" w:styleId="CommentSubject">
    <w:name w:val="annotation subject"/>
    <w:basedOn w:val="CommentText"/>
    <w:next w:val="CommentText"/>
    <w:link w:val="CommentSubjectChar"/>
    <w:semiHidden/>
    <w:unhideWhenUsed/>
    <w:rsid w:val="00A10DE4"/>
    <w:rPr>
      <w:b/>
      <w:bCs/>
    </w:rPr>
  </w:style>
  <w:style w:type="character" w:customStyle="1" w:styleId="CommentSubjectChar">
    <w:name w:val="Comment Subject Char"/>
    <w:basedOn w:val="CommentTextChar"/>
    <w:link w:val="CommentSubject"/>
    <w:semiHidden/>
    <w:rsid w:val="00A10DE4"/>
    <w:rPr>
      <w:rFonts w:ascii="Arial" w:eastAsia="Times New Roman" w:hAnsi="Arial" w:cs="Times New Roman"/>
      <w:b/>
      <w:bCs/>
      <w:kern w:val="0"/>
      <w:sz w:val="20"/>
      <w:szCs w:val="20"/>
      <w:lang w:bidi="ar-SA"/>
      <w14:ligatures w14:val="none"/>
    </w:rPr>
  </w:style>
  <w:style w:type="character" w:customStyle="1" w:styleId="cf01">
    <w:name w:val="cf01"/>
    <w:basedOn w:val="DefaultParagraphFont"/>
    <w:rsid w:val="00F51E5A"/>
    <w:rPr>
      <w:rFonts w:ascii="Segoe UI" w:hAnsi="Segoe UI" w:cs="Segoe UI" w:hint="default"/>
      <w:sz w:val="18"/>
      <w:szCs w:val="18"/>
    </w:rPr>
  </w:style>
  <w:style w:type="paragraph" w:customStyle="1" w:styleId="ExplanationCharChar">
    <w:name w:val="Explanation Char Char"/>
    <w:basedOn w:val="Normal"/>
    <w:link w:val="ExplanationCharCharChar"/>
    <w:rsid w:val="00521DF9"/>
    <w:pPr>
      <w:spacing w:after="0" w:line="240" w:lineRule="auto"/>
      <w:jc w:val="both"/>
    </w:pPr>
    <w:rPr>
      <w:rFonts w:ascii="Arial" w:eastAsia="Times New Roman" w:hAnsi="Arial" w:cs="Arial"/>
      <w:color w:val="FF0000"/>
      <w:kern w:val="0"/>
      <w:sz w:val="20"/>
      <w:szCs w:val="20"/>
      <w14:ligatures w14:val="none"/>
    </w:rPr>
  </w:style>
  <w:style w:type="character" w:customStyle="1" w:styleId="ExplanationCharCharChar">
    <w:name w:val="Explanation Char Char Char"/>
    <w:basedOn w:val="DefaultParagraphFont"/>
    <w:link w:val="ExplanationCharChar"/>
    <w:rsid w:val="00521DF9"/>
    <w:rPr>
      <w:rFonts w:ascii="Arial" w:eastAsia="Times New Roman" w:hAnsi="Arial" w:cs="Arial"/>
      <w:color w:val="FF0000"/>
      <w:kern w:val="0"/>
      <w:sz w:val="20"/>
      <w:szCs w:val="20"/>
      <w14:ligatures w14:val="none"/>
    </w:rPr>
  </w:style>
  <w:style w:type="paragraph" w:customStyle="1" w:styleId="pf0">
    <w:name w:val="pf0"/>
    <w:basedOn w:val="Normal"/>
    <w:rsid w:val="00815E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tandard">
    <w:name w:val="Standard"/>
    <w:link w:val="Standard0"/>
    <w:rsid w:val="003A4130"/>
    <w:pPr>
      <w:suppressAutoHyphens/>
      <w:autoSpaceDN w:val="0"/>
      <w:spacing w:after="0" w:line="240" w:lineRule="auto"/>
      <w:textAlignment w:val="baseline"/>
    </w:pPr>
    <w:rPr>
      <w:rFonts w:ascii="Times New Roman" w:eastAsia="Times New Roman" w:hAnsi="Times New Roman" w:cs="Times New Roman"/>
      <w:kern w:val="3"/>
      <w:sz w:val="24"/>
      <w:szCs w:val="24"/>
      <w:lang w:bidi="ar-SA"/>
      <w14:ligatures w14:val="none"/>
    </w:rPr>
  </w:style>
  <w:style w:type="character" w:customStyle="1" w:styleId="Standard0">
    <w:name w:val="Standard תו"/>
    <w:basedOn w:val="DefaultParagraphFont"/>
    <w:link w:val="Standard"/>
    <w:rsid w:val="003A4130"/>
    <w:rPr>
      <w:rFonts w:ascii="Times New Roman" w:eastAsia="Times New Roman" w:hAnsi="Times New Roman" w:cs="Times New Roman"/>
      <w:kern w:val="3"/>
      <w:sz w:val="24"/>
      <w:szCs w:val="24"/>
      <w:lang w:bidi="ar-SA"/>
      <w14:ligatures w14:val="none"/>
    </w:rPr>
  </w:style>
  <w:style w:type="table" w:styleId="GridTable4-Accent2">
    <w:name w:val="Grid Table 4 Accent 2"/>
    <w:basedOn w:val="TableNormal"/>
    <w:uiPriority w:val="49"/>
    <w:rsid w:val="00AC3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6F5CAD"/>
    <w:pPr>
      <w:spacing w:after="0" w:line="240" w:lineRule="auto"/>
    </w:pPr>
    <w:rPr>
      <w:sz w:val="20"/>
      <w:szCs w:val="20"/>
      <w:lang w:val="en-IL"/>
    </w:rPr>
  </w:style>
  <w:style w:type="character" w:customStyle="1" w:styleId="FootnoteTextChar">
    <w:name w:val="Footnote Text Char"/>
    <w:basedOn w:val="DefaultParagraphFont"/>
    <w:link w:val="FootnoteText"/>
    <w:uiPriority w:val="99"/>
    <w:semiHidden/>
    <w:rsid w:val="006F5CAD"/>
    <w:rPr>
      <w:sz w:val="20"/>
      <w:szCs w:val="20"/>
      <w:lang w:val="en-IL"/>
    </w:rPr>
  </w:style>
  <w:style w:type="character" w:styleId="FootnoteReference">
    <w:name w:val="footnote reference"/>
    <w:basedOn w:val="DefaultParagraphFont"/>
    <w:uiPriority w:val="99"/>
    <w:semiHidden/>
    <w:unhideWhenUsed/>
    <w:rsid w:val="006F5CAD"/>
    <w:rPr>
      <w:vertAlign w:val="superscript"/>
    </w:rPr>
  </w:style>
  <w:style w:type="character" w:styleId="PlaceholderText">
    <w:name w:val="Placeholder Text"/>
    <w:basedOn w:val="DefaultParagraphFont"/>
    <w:uiPriority w:val="99"/>
    <w:semiHidden/>
    <w:rsid w:val="00A25E7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218">
      <w:bodyDiv w:val="1"/>
      <w:marLeft w:val="0"/>
      <w:marRight w:val="0"/>
      <w:marTop w:val="0"/>
      <w:marBottom w:val="0"/>
      <w:divBdr>
        <w:top w:val="none" w:sz="0" w:space="0" w:color="auto"/>
        <w:left w:val="none" w:sz="0" w:space="0" w:color="auto"/>
        <w:bottom w:val="none" w:sz="0" w:space="0" w:color="auto"/>
        <w:right w:val="none" w:sz="0" w:space="0" w:color="auto"/>
      </w:divBdr>
    </w:div>
    <w:div w:id="73287600">
      <w:bodyDiv w:val="1"/>
      <w:marLeft w:val="0"/>
      <w:marRight w:val="0"/>
      <w:marTop w:val="0"/>
      <w:marBottom w:val="0"/>
      <w:divBdr>
        <w:top w:val="none" w:sz="0" w:space="0" w:color="auto"/>
        <w:left w:val="none" w:sz="0" w:space="0" w:color="auto"/>
        <w:bottom w:val="none" w:sz="0" w:space="0" w:color="auto"/>
        <w:right w:val="none" w:sz="0" w:space="0" w:color="auto"/>
      </w:divBdr>
      <w:divsChild>
        <w:div w:id="533730679">
          <w:marLeft w:val="547"/>
          <w:marRight w:val="0"/>
          <w:marTop w:val="0"/>
          <w:marBottom w:val="0"/>
          <w:divBdr>
            <w:top w:val="none" w:sz="0" w:space="0" w:color="auto"/>
            <w:left w:val="none" w:sz="0" w:space="0" w:color="auto"/>
            <w:bottom w:val="none" w:sz="0" w:space="0" w:color="auto"/>
            <w:right w:val="none" w:sz="0" w:space="0" w:color="auto"/>
          </w:divBdr>
        </w:div>
      </w:divsChild>
    </w:div>
    <w:div w:id="93942185">
      <w:bodyDiv w:val="1"/>
      <w:marLeft w:val="0"/>
      <w:marRight w:val="0"/>
      <w:marTop w:val="0"/>
      <w:marBottom w:val="0"/>
      <w:divBdr>
        <w:top w:val="none" w:sz="0" w:space="0" w:color="auto"/>
        <w:left w:val="none" w:sz="0" w:space="0" w:color="auto"/>
        <w:bottom w:val="none" w:sz="0" w:space="0" w:color="auto"/>
        <w:right w:val="none" w:sz="0" w:space="0" w:color="auto"/>
      </w:divBdr>
    </w:div>
    <w:div w:id="286084465">
      <w:bodyDiv w:val="1"/>
      <w:marLeft w:val="0"/>
      <w:marRight w:val="0"/>
      <w:marTop w:val="0"/>
      <w:marBottom w:val="0"/>
      <w:divBdr>
        <w:top w:val="none" w:sz="0" w:space="0" w:color="auto"/>
        <w:left w:val="none" w:sz="0" w:space="0" w:color="auto"/>
        <w:bottom w:val="none" w:sz="0" w:space="0" w:color="auto"/>
        <w:right w:val="none" w:sz="0" w:space="0" w:color="auto"/>
      </w:divBdr>
    </w:div>
    <w:div w:id="290064616">
      <w:bodyDiv w:val="1"/>
      <w:marLeft w:val="0"/>
      <w:marRight w:val="0"/>
      <w:marTop w:val="0"/>
      <w:marBottom w:val="0"/>
      <w:divBdr>
        <w:top w:val="none" w:sz="0" w:space="0" w:color="auto"/>
        <w:left w:val="none" w:sz="0" w:space="0" w:color="auto"/>
        <w:bottom w:val="none" w:sz="0" w:space="0" w:color="auto"/>
        <w:right w:val="none" w:sz="0" w:space="0" w:color="auto"/>
      </w:divBdr>
    </w:div>
    <w:div w:id="297958609">
      <w:bodyDiv w:val="1"/>
      <w:marLeft w:val="0"/>
      <w:marRight w:val="0"/>
      <w:marTop w:val="0"/>
      <w:marBottom w:val="0"/>
      <w:divBdr>
        <w:top w:val="none" w:sz="0" w:space="0" w:color="auto"/>
        <w:left w:val="none" w:sz="0" w:space="0" w:color="auto"/>
        <w:bottom w:val="none" w:sz="0" w:space="0" w:color="auto"/>
        <w:right w:val="none" w:sz="0" w:space="0" w:color="auto"/>
      </w:divBdr>
    </w:div>
    <w:div w:id="300497903">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43693300">
      <w:bodyDiv w:val="1"/>
      <w:marLeft w:val="0"/>
      <w:marRight w:val="0"/>
      <w:marTop w:val="0"/>
      <w:marBottom w:val="0"/>
      <w:divBdr>
        <w:top w:val="none" w:sz="0" w:space="0" w:color="auto"/>
        <w:left w:val="none" w:sz="0" w:space="0" w:color="auto"/>
        <w:bottom w:val="none" w:sz="0" w:space="0" w:color="auto"/>
        <w:right w:val="none" w:sz="0" w:space="0" w:color="auto"/>
      </w:divBdr>
    </w:div>
    <w:div w:id="464935273">
      <w:bodyDiv w:val="1"/>
      <w:marLeft w:val="0"/>
      <w:marRight w:val="0"/>
      <w:marTop w:val="0"/>
      <w:marBottom w:val="0"/>
      <w:divBdr>
        <w:top w:val="none" w:sz="0" w:space="0" w:color="auto"/>
        <w:left w:val="none" w:sz="0" w:space="0" w:color="auto"/>
        <w:bottom w:val="none" w:sz="0" w:space="0" w:color="auto"/>
        <w:right w:val="none" w:sz="0" w:space="0" w:color="auto"/>
      </w:divBdr>
    </w:div>
    <w:div w:id="493230626">
      <w:bodyDiv w:val="1"/>
      <w:marLeft w:val="0"/>
      <w:marRight w:val="0"/>
      <w:marTop w:val="0"/>
      <w:marBottom w:val="0"/>
      <w:divBdr>
        <w:top w:val="none" w:sz="0" w:space="0" w:color="auto"/>
        <w:left w:val="none" w:sz="0" w:space="0" w:color="auto"/>
        <w:bottom w:val="none" w:sz="0" w:space="0" w:color="auto"/>
        <w:right w:val="none" w:sz="0" w:space="0" w:color="auto"/>
      </w:divBdr>
    </w:div>
    <w:div w:id="519516997">
      <w:bodyDiv w:val="1"/>
      <w:marLeft w:val="0"/>
      <w:marRight w:val="0"/>
      <w:marTop w:val="0"/>
      <w:marBottom w:val="0"/>
      <w:divBdr>
        <w:top w:val="none" w:sz="0" w:space="0" w:color="auto"/>
        <w:left w:val="none" w:sz="0" w:space="0" w:color="auto"/>
        <w:bottom w:val="none" w:sz="0" w:space="0" w:color="auto"/>
        <w:right w:val="none" w:sz="0" w:space="0" w:color="auto"/>
      </w:divBdr>
    </w:div>
    <w:div w:id="527331135">
      <w:bodyDiv w:val="1"/>
      <w:marLeft w:val="0"/>
      <w:marRight w:val="0"/>
      <w:marTop w:val="0"/>
      <w:marBottom w:val="0"/>
      <w:divBdr>
        <w:top w:val="none" w:sz="0" w:space="0" w:color="auto"/>
        <w:left w:val="none" w:sz="0" w:space="0" w:color="auto"/>
        <w:bottom w:val="none" w:sz="0" w:space="0" w:color="auto"/>
        <w:right w:val="none" w:sz="0" w:space="0" w:color="auto"/>
      </w:divBdr>
      <w:divsChild>
        <w:div w:id="918054633">
          <w:marLeft w:val="547"/>
          <w:marRight w:val="0"/>
          <w:marTop w:val="0"/>
          <w:marBottom w:val="0"/>
          <w:divBdr>
            <w:top w:val="none" w:sz="0" w:space="0" w:color="auto"/>
            <w:left w:val="none" w:sz="0" w:space="0" w:color="auto"/>
            <w:bottom w:val="none" w:sz="0" w:space="0" w:color="auto"/>
            <w:right w:val="none" w:sz="0" w:space="0" w:color="auto"/>
          </w:divBdr>
        </w:div>
        <w:div w:id="1045906504">
          <w:marLeft w:val="547"/>
          <w:marRight w:val="0"/>
          <w:marTop w:val="0"/>
          <w:marBottom w:val="0"/>
          <w:divBdr>
            <w:top w:val="none" w:sz="0" w:space="0" w:color="auto"/>
            <w:left w:val="none" w:sz="0" w:space="0" w:color="auto"/>
            <w:bottom w:val="none" w:sz="0" w:space="0" w:color="auto"/>
            <w:right w:val="none" w:sz="0" w:space="0" w:color="auto"/>
          </w:divBdr>
        </w:div>
      </w:divsChild>
    </w:div>
    <w:div w:id="532545553">
      <w:bodyDiv w:val="1"/>
      <w:marLeft w:val="0"/>
      <w:marRight w:val="0"/>
      <w:marTop w:val="0"/>
      <w:marBottom w:val="0"/>
      <w:divBdr>
        <w:top w:val="none" w:sz="0" w:space="0" w:color="auto"/>
        <w:left w:val="none" w:sz="0" w:space="0" w:color="auto"/>
        <w:bottom w:val="none" w:sz="0" w:space="0" w:color="auto"/>
        <w:right w:val="none" w:sz="0" w:space="0" w:color="auto"/>
      </w:divBdr>
    </w:div>
    <w:div w:id="538783294">
      <w:bodyDiv w:val="1"/>
      <w:marLeft w:val="0"/>
      <w:marRight w:val="0"/>
      <w:marTop w:val="0"/>
      <w:marBottom w:val="0"/>
      <w:divBdr>
        <w:top w:val="none" w:sz="0" w:space="0" w:color="auto"/>
        <w:left w:val="none" w:sz="0" w:space="0" w:color="auto"/>
        <w:bottom w:val="none" w:sz="0" w:space="0" w:color="auto"/>
        <w:right w:val="none" w:sz="0" w:space="0" w:color="auto"/>
      </w:divBdr>
    </w:div>
    <w:div w:id="586841953">
      <w:bodyDiv w:val="1"/>
      <w:marLeft w:val="0"/>
      <w:marRight w:val="0"/>
      <w:marTop w:val="0"/>
      <w:marBottom w:val="0"/>
      <w:divBdr>
        <w:top w:val="none" w:sz="0" w:space="0" w:color="auto"/>
        <w:left w:val="none" w:sz="0" w:space="0" w:color="auto"/>
        <w:bottom w:val="none" w:sz="0" w:space="0" w:color="auto"/>
        <w:right w:val="none" w:sz="0" w:space="0" w:color="auto"/>
      </w:divBdr>
    </w:div>
    <w:div w:id="592322554">
      <w:bodyDiv w:val="1"/>
      <w:marLeft w:val="0"/>
      <w:marRight w:val="0"/>
      <w:marTop w:val="0"/>
      <w:marBottom w:val="0"/>
      <w:divBdr>
        <w:top w:val="none" w:sz="0" w:space="0" w:color="auto"/>
        <w:left w:val="none" w:sz="0" w:space="0" w:color="auto"/>
        <w:bottom w:val="none" w:sz="0" w:space="0" w:color="auto"/>
        <w:right w:val="none" w:sz="0" w:space="0" w:color="auto"/>
      </w:divBdr>
    </w:div>
    <w:div w:id="597559967">
      <w:bodyDiv w:val="1"/>
      <w:marLeft w:val="0"/>
      <w:marRight w:val="0"/>
      <w:marTop w:val="0"/>
      <w:marBottom w:val="0"/>
      <w:divBdr>
        <w:top w:val="none" w:sz="0" w:space="0" w:color="auto"/>
        <w:left w:val="none" w:sz="0" w:space="0" w:color="auto"/>
        <w:bottom w:val="none" w:sz="0" w:space="0" w:color="auto"/>
        <w:right w:val="none" w:sz="0" w:space="0" w:color="auto"/>
      </w:divBdr>
    </w:div>
    <w:div w:id="634917524">
      <w:bodyDiv w:val="1"/>
      <w:marLeft w:val="0"/>
      <w:marRight w:val="0"/>
      <w:marTop w:val="0"/>
      <w:marBottom w:val="0"/>
      <w:divBdr>
        <w:top w:val="none" w:sz="0" w:space="0" w:color="auto"/>
        <w:left w:val="none" w:sz="0" w:space="0" w:color="auto"/>
        <w:bottom w:val="none" w:sz="0" w:space="0" w:color="auto"/>
        <w:right w:val="none" w:sz="0" w:space="0" w:color="auto"/>
      </w:divBdr>
    </w:div>
    <w:div w:id="944460982">
      <w:bodyDiv w:val="1"/>
      <w:marLeft w:val="0"/>
      <w:marRight w:val="0"/>
      <w:marTop w:val="0"/>
      <w:marBottom w:val="0"/>
      <w:divBdr>
        <w:top w:val="none" w:sz="0" w:space="0" w:color="auto"/>
        <w:left w:val="none" w:sz="0" w:space="0" w:color="auto"/>
        <w:bottom w:val="none" w:sz="0" w:space="0" w:color="auto"/>
        <w:right w:val="none" w:sz="0" w:space="0" w:color="auto"/>
      </w:divBdr>
    </w:div>
    <w:div w:id="958416814">
      <w:bodyDiv w:val="1"/>
      <w:marLeft w:val="0"/>
      <w:marRight w:val="0"/>
      <w:marTop w:val="0"/>
      <w:marBottom w:val="0"/>
      <w:divBdr>
        <w:top w:val="none" w:sz="0" w:space="0" w:color="auto"/>
        <w:left w:val="none" w:sz="0" w:space="0" w:color="auto"/>
        <w:bottom w:val="none" w:sz="0" w:space="0" w:color="auto"/>
        <w:right w:val="none" w:sz="0" w:space="0" w:color="auto"/>
      </w:divBdr>
    </w:div>
    <w:div w:id="978724347">
      <w:bodyDiv w:val="1"/>
      <w:marLeft w:val="0"/>
      <w:marRight w:val="0"/>
      <w:marTop w:val="0"/>
      <w:marBottom w:val="0"/>
      <w:divBdr>
        <w:top w:val="none" w:sz="0" w:space="0" w:color="auto"/>
        <w:left w:val="none" w:sz="0" w:space="0" w:color="auto"/>
        <w:bottom w:val="none" w:sz="0" w:space="0" w:color="auto"/>
        <w:right w:val="none" w:sz="0" w:space="0" w:color="auto"/>
      </w:divBdr>
      <w:divsChild>
        <w:div w:id="2146509109">
          <w:marLeft w:val="547"/>
          <w:marRight w:val="0"/>
          <w:marTop w:val="0"/>
          <w:marBottom w:val="0"/>
          <w:divBdr>
            <w:top w:val="none" w:sz="0" w:space="0" w:color="auto"/>
            <w:left w:val="none" w:sz="0" w:space="0" w:color="auto"/>
            <w:bottom w:val="none" w:sz="0" w:space="0" w:color="auto"/>
            <w:right w:val="none" w:sz="0" w:space="0" w:color="auto"/>
          </w:divBdr>
        </w:div>
        <w:div w:id="43676485">
          <w:marLeft w:val="547"/>
          <w:marRight w:val="0"/>
          <w:marTop w:val="0"/>
          <w:marBottom w:val="0"/>
          <w:divBdr>
            <w:top w:val="none" w:sz="0" w:space="0" w:color="auto"/>
            <w:left w:val="none" w:sz="0" w:space="0" w:color="auto"/>
            <w:bottom w:val="none" w:sz="0" w:space="0" w:color="auto"/>
            <w:right w:val="none" w:sz="0" w:space="0" w:color="auto"/>
          </w:divBdr>
        </w:div>
      </w:divsChild>
    </w:div>
    <w:div w:id="1020426777">
      <w:bodyDiv w:val="1"/>
      <w:marLeft w:val="0"/>
      <w:marRight w:val="0"/>
      <w:marTop w:val="0"/>
      <w:marBottom w:val="0"/>
      <w:divBdr>
        <w:top w:val="none" w:sz="0" w:space="0" w:color="auto"/>
        <w:left w:val="none" w:sz="0" w:space="0" w:color="auto"/>
        <w:bottom w:val="none" w:sz="0" w:space="0" w:color="auto"/>
        <w:right w:val="none" w:sz="0" w:space="0" w:color="auto"/>
      </w:divBdr>
    </w:div>
    <w:div w:id="106410988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29">
          <w:marLeft w:val="547"/>
          <w:marRight w:val="0"/>
          <w:marTop w:val="0"/>
          <w:marBottom w:val="0"/>
          <w:divBdr>
            <w:top w:val="none" w:sz="0" w:space="0" w:color="auto"/>
            <w:left w:val="none" w:sz="0" w:space="0" w:color="auto"/>
            <w:bottom w:val="none" w:sz="0" w:space="0" w:color="auto"/>
            <w:right w:val="none" w:sz="0" w:space="0" w:color="auto"/>
          </w:divBdr>
        </w:div>
        <w:div w:id="130367210">
          <w:marLeft w:val="547"/>
          <w:marRight w:val="0"/>
          <w:marTop w:val="0"/>
          <w:marBottom w:val="0"/>
          <w:divBdr>
            <w:top w:val="none" w:sz="0" w:space="0" w:color="auto"/>
            <w:left w:val="none" w:sz="0" w:space="0" w:color="auto"/>
            <w:bottom w:val="none" w:sz="0" w:space="0" w:color="auto"/>
            <w:right w:val="none" w:sz="0" w:space="0" w:color="auto"/>
          </w:divBdr>
        </w:div>
      </w:divsChild>
    </w:div>
    <w:div w:id="1110586411">
      <w:bodyDiv w:val="1"/>
      <w:marLeft w:val="0"/>
      <w:marRight w:val="0"/>
      <w:marTop w:val="0"/>
      <w:marBottom w:val="0"/>
      <w:divBdr>
        <w:top w:val="none" w:sz="0" w:space="0" w:color="auto"/>
        <w:left w:val="none" w:sz="0" w:space="0" w:color="auto"/>
        <w:bottom w:val="none" w:sz="0" w:space="0" w:color="auto"/>
        <w:right w:val="none" w:sz="0" w:space="0" w:color="auto"/>
      </w:divBdr>
    </w:div>
    <w:div w:id="1127434083">
      <w:bodyDiv w:val="1"/>
      <w:marLeft w:val="0"/>
      <w:marRight w:val="0"/>
      <w:marTop w:val="0"/>
      <w:marBottom w:val="0"/>
      <w:divBdr>
        <w:top w:val="none" w:sz="0" w:space="0" w:color="auto"/>
        <w:left w:val="none" w:sz="0" w:space="0" w:color="auto"/>
        <w:bottom w:val="none" w:sz="0" w:space="0" w:color="auto"/>
        <w:right w:val="none" w:sz="0" w:space="0" w:color="auto"/>
      </w:divBdr>
    </w:div>
    <w:div w:id="1141271371">
      <w:bodyDiv w:val="1"/>
      <w:marLeft w:val="0"/>
      <w:marRight w:val="0"/>
      <w:marTop w:val="0"/>
      <w:marBottom w:val="0"/>
      <w:divBdr>
        <w:top w:val="none" w:sz="0" w:space="0" w:color="auto"/>
        <w:left w:val="none" w:sz="0" w:space="0" w:color="auto"/>
        <w:bottom w:val="none" w:sz="0" w:space="0" w:color="auto"/>
        <w:right w:val="none" w:sz="0" w:space="0" w:color="auto"/>
      </w:divBdr>
    </w:div>
    <w:div w:id="1226379360">
      <w:bodyDiv w:val="1"/>
      <w:marLeft w:val="0"/>
      <w:marRight w:val="0"/>
      <w:marTop w:val="0"/>
      <w:marBottom w:val="0"/>
      <w:divBdr>
        <w:top w:val="none" w:sz="0" w:space="0" w:color="auto"/>
        <w:left w:val="none" w:sz="0" w:space="0" w:color="auto"/>
        <w:bottom w:val="none" w:sz="0" w:space="0" w:color="auto"/>
        <w:right w:val="none" w:sz="0" w:space="0" w:color="auto"/>
      </w:divBdr>
    </w:div>
    <w:div w:id="1319770850">
      <w:bodyDiv w:val="1"/>
      <w:marLeft w:val="0"/>
      <w:marRight w:val="0"/>
      <w:marTop w:val="0"/>
      <w:marBottom w:val="0"/>
      <w:divBdr>
        <w:top w:val="none" w:sz="0" w:space="0" w:color="auto"/>
        <w:left w:val="none" w:sz="0" w:space="0" w:color="auto"/>
        <w:bottom w:val="none" w:sz="0" w:space="0" w:color="auto"/>
        <w:right w:val="none" w:sz="0" w:space="0" w:color="auto"/>
      </w:divBdr>
      <w:divsChild>
        <w:div w:id="1934892392">
          <w:marLeft w:val="547"/>
          <w:marRight w:val="0"/>
          <w:marTop w:val="0"/>
          <w:marBottom w:val="0"/>
          <w:divBdr>
            <w:top w:val="none" w:sz="0" w:space="0" w:color="auto"/>
            <w:left w:val="none" w:sz="0" w:space="0" w:color="auto"/>
            <w:bottom w:val="none" w:sz="0" w:space="0" w:color="auto"/>
            <w:right w:val="none" w:sz="0" w:space="0" w:color="auto"/>
          </w:divBdr>
        </w:div>
        <w:div w:id="806775674">
          <w:marLeft w:val="547"/>
          <w:marRight w:val="0"/>
          <w:marTop w:val="0"/>
          <w:marBottom w:val="0"/>
          <w:divBdr>
            <w:top w:val="none" w:sz="0" w:space="0" w:color="auto"/>
            <w:left w:val="none" w:sz="0" w:space="0" w:color="auto"/>
            <w:bottom w:val="none" w:sz="0" w:space="0" w:color="auto"/>
            <w:right w:val="none" w:sz="0" w:space="0" w:color="auto"/>
          </w:divBdr>
        </w:div>
      </w:divsChild>
    </w:div>
    <w:div w:id="1388914780">
      <w:bodyDiv w:val="1"/>
      <w:marLeft w:val="0"/>
      <w:marRight w:val="0"/>
      <w:marTop w:val="0"/>
      <w:marBottom w:val="0"/>
      <w:divBdr>
        <w:top w:val="none" w:sz="0" w:space="0" w:color="auto"/>
        <w:left w:val="none" w:sz="0" w:space="0" w:color="auto"/>
        <w:bottom w:val="none" w:sz="0" w:space="0" w:color="auto"/>
        <w:right w:val="none" w:sz="0" w:space="0" w:color="auto"/>
      </w:divBdr>
    </w:div>
    <w:div w:id="1443844925">
      <w:bodyDiv w:val="1"/>
      <w:marLeft w:val="0"/>
      <w:marRight w:val="0"/>
      <w:marTop w:val="0"/>
      <w:marBottom w:val="0"/>
      <w:divBdr>
        <w:top w:val="none" w:sz="0" w:space="0" w:color="auto"/>
        <w:left w:val="none" w:sz="0" w:space="0" w:color="auto"/>
        <w:bottom w:val="none" w:sz="0" w:space="0" w:color="auto"/>
        <w:right w:val="none" w:sz="0" w:space="0" w:color="auto"/>
      </w:divBdr>
    </w:div>
    <w:div w:id="1539853334">
      <w:bodyDiv w:val="1"/>
      <w:marLeft w:val="0"/>
      <w:marRight w:val="0"/>
      <w:marTop w:val="0"/>
      <w:marBottom w:val="0"/>
      <w:divBdr>
        <w:top w:val="none" w:sz="0" w:space="0" w:color="auto"/>
        <w:left w:val="none" w:sz="0" w:space="0" w:color="auto"/>
        <w:bottom w:val="none" w:sz="0" w:space="0" w:color="auto"/>
        <w:right w:val="none" w:sz="0" w:space="0" w:color="auto"/>
      </w:divBdr>
    </w:div>
    <w:div w:id="1556159689">
      <w:bodyDiv w:val="1"/>
      <w:marLeft w:val="0"/>
      <w:marRight w:val="0"/>
      <w:marTop w:val="0"/>
      <w:marBottom w:val="0"/>
      <w:divBdr>
        <w:top w:val="none" w:sz="0" w:space="0" w:color="auto"/>
        <w:left w:val="none" w:sz="0" w:space="0" w:color="auto"/>
        <w:bottom w:val="none" w:sz="0" w:space="0" w:color="auto"/>
        <w:right w:val="none" w:sz="0" w:space="0" w:color="auto"/>
      </w:divBdr>
    </w:div>
    <w:div w:id="1561403197">
      <w:bodyDiv w:val="1"/>
      <w:marLeft w:val="0"/>
      <w:marRight w:val="0"/>
      <w:marTop w:val="0"/>
      <w:marBottom w:val="0"/>
      <w:divBdr>
        <w:top w:val="none" w:sz="0" w:space="0" w:color="auto"/>
        <w:left w:val="none" w:sz="0" w:space="0" w:color="auto"/>
        <w:bottom w:val="none" w:sz="0" w:space="0" w:color="auto"/>
        <w:right w:val="none" w:sz="0" w:space="0" w:color="auto"/>
      </w:divBdr>
    </w:div>
    <w:div w:id="1568145760">
      <w:bodyDiv w:val="1"/>
      <w:marLeft w:val="0"/>
      <w:marRight w:val="0"/>
      <w:marTop w:val="0"/>
      <w:marBottom w:val="0"/>
      <w:divBdr>
        <w:top w:val="none" w:sz="0" w:space="0" w:color="auto"/>
        <w:left w:val="none" w:sz="0" w:space="0" w:color="auto"/>
        <w:bottom w:val="none" w:sz="0" w:space="0" w:color="auto"/>
        <w:right w:val="none" w:sz="0" w:space="0" w:color="auto"/>
      </w:divBdr>
    </w:div>
    <w:div w:id="164974282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92">
          <w:marLeft w:val="547"/>
          <w:marRight w:val="0"/>
          <w:marTop w:val="0"/>
          <w:marBottom w:val="0"/>
          <w:divBdr>
            <w:top w:val="none" w:sz="0" w:space="0" w:color="auto"/>
            <w:left w:val="none" w:sz="0" w:space="0" w:color="auto"/>
            <w:bottom w:val="none" w:sz="0" w:space="0" w:color="auto"/>
            <w:right w:val="none" w:sz="0" w:space="0" w:color="auto"/>
          </w:divBdr>
        </w:div>
      </w:divsChild>
    </w:div>
    <w:div w:id="1733775136">
      <w:bodyDiv w:val="1"/>
      <w:marLeft w:val="0"/>
      <w:marRight w:val="0"/>
      <w:marTop w:val="0"/>
      <w:marBottom w:val="0"/>
      <w:divBdr>
        <w:top w:val="none" w:sz="0" w:space="0" w:color="auto"/>
        <w:left w:val="none" w:sz="0" w:space="0" w:color="auto"/>
        <w:bottom w:val="none" w:sz="0" w:space="0" w:color="auto"/>
        <w:right w:val="none" w:sz="0" w:space="0" w:color="auto"/>
      </w:divBdr>
    </w:div>
    <w:div w:id="1749766377">
      <w:bodyDiv w:val="1"/>
      <w:marLeft w:val="0"/>
      <w:marRight w:val="0"/>
      <w:marTop w:val="0"/>
      <w:marBottom w:val="0"/>
      <w:divBdr>
        <w:top w:val="none" w:sz="0" w:space="0" w:color="auto"/>
        <w:left w:val="none" w:sz="0" w:space="0" w:color="auto"/>
        <w:bottom w:val="none" w:sz="0" w:space="0" w:color="auto"/>
        <w:right w:val="none" w:sz="0" w:space="0" w:color="auto"/>
      </w:divBdr>
    </w:div>
    <w:div w:id="1761101020">
      <w:bodyDiv w:val="1"/>
      <w:marLeft w:val="0"/>
      <w:marRight w:val="0"/>
      <w:marTop w:val="0"/>
      <w:marBottom w:val="0"/>
      <w:divBdr>
        <w:top w:val="none" w:sz="0" w:space="0" w:color="auto"/>
        <w:left w:val="none" w:sz="0" w:space="0" w:color="auto"/>
        <w:bottom w:val="none" w:sz="0" w:space="0" w:color="auto"/>
        <w:right w:val="none" w:sz="0" w:space="0" w:color="auto"/>
      </w:divBdr>
    </w:div>
    <w:div w:id="1785925404">
      <w:bodyDiv w:val="1"/>
      <w:marLeft w:val="0"/>
      <w:marRight w:val="0"/>
      <w:marTop w:val="0"/>
      <w:marBottom w:val="0"/>
      <w:divBdr>
        <w:top w:val="none" w:sz="0" w:space="0" w:color="auto"/>
        <w:left w:val="none" w:sz="0" w:space="0" w:color="auto"/>
        <w:bottom w:val="none" w:sz="0" w:space="0" w:color="auto"/>
        <w:right w:val="none" w:sz="0" w:space="0" w:color="auto"/>
      </w:divBdr>
    </w:div>
    <w:div w:id="1794716393">
      <w:bodyDiv w:val="1"/>
      <w:marLeft w:val="0"/>
      <w:marRight w:val="0"/>
      <w:marTop w:val="0"/>
      <w:marBottom w:val="0"/>
      <w:divBdr>
        <w:top w:val="none" w:sz="0" w:space="0" w:color="auto"/>
        <w:left w:val="none" w:sz="0" w:space="0" w:color="auto"/>
        <w:bottom w:val="none" w:sz="0" w:space="0" w:color="auto"/>
        <w:right w:val="none" w:sz="0" w:space="0" w:color="auto"/>
      </w:divBdr>
    </w:div>
    <w:div w:id="1796826135">
      <w:bodyDiv w:val="1"/>
      <w:marLeft w:val="0"/>
      <w:marRight w:val="0"/>
      <w:marTop w:val="0"/>
      <w:marBottom w:val="0"/>
      <w:divBdr>
        <w:top w:val="none" w:sz="0" w:space="0" w:color="auto"/>
        <w:left w:val="none" w:sz="0" w:space="0" w:color="auto"/>
        <w:bottom w:val="none" w:sz="0" w:space="0" w:color="auto"/>
        <w:right w:val="none" w:sz="0" w:space="0" w:color="auto"/>
      </w:divBdr>
      <w:divsChild>
        <w:div w:id="591623029">
          <w:marLeft w:val="547"/>
          <w:marRight w:val="0"/>
          <w:marTop w:val="0"/>
          <w:marBottom w:val="0"/>
          <w:divBdr>
            <w:top w:val="none" w:sz="0" w:space="0" w:color="auto"/>
            <w:left w:val="none" w:sz="0" w:space="0" w:color="auto"/>
            <w:bottom w:val="none" w:sz="0" w:space="0" w:color="auto"/>
            <w:right w:val="none" w:sz="0" w:space="0" w:color="auto"/>
          </w:divBdr>
        </w:div>
        <w:div w:id="1678120015">
          <w:marLeft w:val="547"/>
          <w:marRight w:val="0"/>
          <w:marTop w:val="0"/>
          <w:marBottom w:val="0"/>
          <w:divBdr>
            <w:top w:val="none" w:sz="0" w:space="0" w:color="auto"/>
            <w:left w:val="none" w:sz="0" w:space="0" w:color="auto"/>
            <w:bottom w:val="none" w:sz="0" w:space="0" w:color="auto"/>
            <w:right w:val="none" w:sz="0" w:space="0" w:color="auto"/>
          </w:divBdr>
        </w:div>
        <w:div w:id="1324703273">
          <w:marLeft w:val="547"/>
          <w:marRight w:val="0"/>
          <w:marTop w:val="0"/>
          <w:marBottom w:val="0"/>
          <w:divBdr>
            <w:top w:val="none" w:sz="0" w:space="0" w:color="auto"/>
            <w:left w:val="none" w:sz="0" w:space="0" w:color="auto"/>
            <w:bottom w:val="none" w:sz="0" w:space="0" w:color="auto"/>
            <w:right w:val="none" w:sz="0" w:space="0" w:color="auto"/>
          </w:divBdr>
        </w:div>
      </w:divsChild>
    </w:div>
    <w:div w:id="1798139529">
      <w:bodyDiv w:val="1"/>
      <w:marLeft w:val="0"/>
      <w:marRight w:val="0"/>
      <w:marTop w:val="0"/>
      <w:marBottom w:val="0"/>
      <w:divBdr>
        <w:top w:val="none" w:sz="0" w:space="0" w:color="auto"/>
        <w:left w:val="none" w:sz="0" w:space="0" w:color="auto"/>
        <w:bottom w:val="none" w:sz="0" w:space="0" w:color="auto"/>
        <w:right w:val="none" w:sz="0" w:space="0" w:color="auto"/>
      </w:divBdr>
    </w:div>
    <w:div w:id="1855067682">
      <w:bodyDiv w:val="1"/>
      <w:marLeft w:val="0"/>
      <w:marRight w:val="0"/>
      <w:marTop w:val="0"/>
      <w:marBottom w:val="0"/>
      <w:divBdr>
        <w:top w:val="none" w:sz="0" w:space="0" w:color="auto"/>
        <w:left w:val="none" w:sz="0" w:space="0" w:color="auto"/>
        <w:bottom w:val="none" w:sz="0" w:space="0" w:color="auto"/>
        <w:right w:val="none" w:sz="0" w:space="0" w:color="auto"/>
      </w:divBdr>
    </w:div>
    <w:div w:id="186269679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6">
          <w:marLeft w:val="547"/>
          <w:marRight w:val="0"/>
          <w:marTop w:val="0"/>
          <w:marBottom w:val="0"/>
          <w:divBdr>
            <w:top w:val="none" w:sz="0" w:space="0" w:color="auto"/>
            <w:left w:val="none" w:sz="0" w:space="0" w:color="auto"/>
            <w:bottom w:val="none" w:sz="0" w:space="0" w:color="auto"/>
            <w:right w:val="none" w:sz="0" w:space="0" w:color="auto"/>
          </w:divBdr>
        </w:div>
      </w:divsChild>
    </w:div>
    <w:div w:id="1875381403">
      <w:bodyDiv w:val="1"/>
      <w:marLeft w:val="0"/>
      <w:marRight w:val="0"/>
      <w:marTop w:val="0"/>
      <w:marBottom w:val="0"/>
      <w:divBdr>
        <w:top w:val="none" w:sz="0" w:space="0" w:color="auto"/>
        <w:left w:val="none" w:sz="0" w:space="0" w:color="auto"/>
        <w:bottom w:val="none" w:sz="0" w:space="0" w:color="auto"/>
        <w:right w:val="none" w:sz="0" w:space="0" w:color="auto"/>
      </w:divBdr>
    </w:div>
    <w:div w:id="1925601940">
      <w:bodyDiv w:val="1"/>
      <w:marLeft w:val="0"/>
      <w:marRight w:val="0"/>
      <w:marTop w:val="0"/>
      <w:marBottom w:val="0"/>
      <w:divBdr>
        <w:top w:val="none" w:sz="0" w:space="0" w:color="auto"/>
        <w:left w:val="none" w:sz="0" w:space="0" w:color="auto"/>
        <w:bottom w:val="none" w:sz="0" w:space="0" w:color="auto"/>
        <w:right w:val="none" w:sz="0" w:space="0" w:color="auto"/>
      </w:divBdr>
    </w:div>
    <w:div w:id="199756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c1\R&amp;D\Team\Lior\zero%20crossing%20detection.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Sheet1!$D$3:$D$723</c:f>
              <c:numCache>
                <c:formatCode>General</c:formatCode>
                <c:ptCount val="721"/>
                <c:pt idx="0">
                  <c:v>3.360827517773407E-2</c:v>
                </c:pt>
                <c:pt idx="1">
                  <c:v>3.8678060737489486E-2</c:v>
                </c:pt>
                <c:pt idx="2">
                  <c:v>2.7915976479933862E-2</c:v>
                </c:pt>
                <c:pt idx="3">
                  <c:v>3.6171045002606324E-2</c:v>
                </c:pt>
                <c:pt idx="4">
                  <c:v>6.5408385627573853E-2</c:v>
                </c:pt>
                <c:pt idx="5">
                  <c:v>8.9432088588820943E-2</c:v>
                </c:pt>
                <c:pt idx="6">
                  <c:v>6.4697954741989E-2</c:v>
                </c:pt>
                <c:pt idx="7">
                  <c:v>9.7372768916593633E-2</c:v>
                </c:pt>
                <c:pt idx="8">
                  <c:v>0.14724812639720727</c:v>
                </c:pt>
                <c:pt idx="9">
                  <c:v>0.19159265287490343</c:v>
                </c:pt>
                <c:pt idx="10">
                  <c:v>0.13769029400529328</c:v>
                </c:pt>
                <c:pt idx="11">
                  <c:v>0.18630816666999458</c:v>
                </c:pt>
                <c:pt idx="12">
                  <c:v>0.1816806828634116</c:v>
                </c:pt>
                <c:pt idx="13">
                  <c:v>0.23061055243826953</c:v>
                </c:pt>
                <c:pt idx="14">
                  <c:v>0.22730818498351957</c:v>
                </c:pt>
                <c:pt idx="15">
                  <c:v>0.29034479263905982</c:v>
                </c:pt>
                <c:pt idx="16">
                  <c:v>0.2748015013138409</c:v>
                </c:pt>
                <c:pt idx="17">
                  <c:v>0.29947900326884891</c:v>
                </c:pt>
                <c:pt idx="18">
                  <c:v>0.33700179290871618</c:v>
                </c:pt>
                <c:pt idx="19">
                  <c:v>0.30895418846079536</c:v>
                </c:pt>
                <c:pt idx="20">
                  <c:v>0.38189729357024971</c:v>
                </c:pt>
                <c:pt idx="21">
                  <c:v>0.38133086475987682</c:v>
                </c:pt>
                <c:pt idx="22">
                  <c:v>0.36326547294376987</c:v>
                </c:pt>
                <c:pt idx="23">
                  <c:v>0.39590157517854341</c:v>
                </c:pt>
                <c:pt idx="24">
                  <c:v>0.4200637609404077</c:v>
                </c:pt>
                <c:pt idx="25">
                  <c:v>0.41555498642077038</c:v>
                </c:pt>
                <c:pt idx="26">
                  <c:v>0.4313990616942055</c:v>
                </c:pt>
                <c:pt idx="27">
                  <c:v>0.48699993515898776</c:v>
                </c:pt>
                <c:pt idx="28">
                  <c:v>0.43284918628972402</c:v>
                </c:pt>
                <c:pt idx="29">
                  <c:v>0.4461129837774539</c:v>
                </c:pt>
                <c:pt idx="30">
                  <c:v>0.480453507888496</c:v>
                </c:pt>
                <c:pt idx="31">
                  <c:v>0.50092486355507693</c:v>
                </c:pt>
                <c:pt idx="32">
                  <c:v>0.57227808193582164</c:v>
                </c:pt>
                <c:pt idx="33">
                  <c:v>0.5500915923920503</c:v>
                </c:pt>
                <c:pt idx="34">
                  <c:v>0.5553765743762259</c:v>
                </c:pt>
                <c:pt idx="35">
                  <c:v>0.58586791856016096</c:v>
                </c:pt>
                <c:pt idx="36">
                  <c:v>0.55614000204162928</c:v>
                </c:pt>
                <c:pt idx="37">
                  <c:v>0.59151934933351269</c:v>
                </c:pt>
                <c:pt idx="38">
                  <c:v>0.619586168813689</c:v>
                </c:pt>
                <c:pt idx="39">
                  <c:v>0.63599608866493929</c:v>
                </c:pt>
                <c:pt idx="40">
                  <c:v>0.6699252938691328</c:v>
                </c:pt>
                <c:pt idx="41">
                  <c:v>0.68999327146507172</c:v>
                </c:pt>
                <c:pt idx="42">
                  <c:v>0.62236251141574628</c:v>
                </c:pt>
                <c:pt idx="43">
                  <c:v>0.64180719712276912</c:v>
                </c:pt>
                <c:pt idx="44">
                  <c:v>0.71531450258736418</c:v>
                </c:pt>
                <c:pt idx="45">
                  <c:v>0.72371417623608347</c:v>
                </c:pt>
                <c:pt idx="46">
                  <c:v>0.7250105109291517</c:v>
                </c:pt>
                <c:pt idx="47">
                  <c:v>0.68318043774487547</c:v>
                </c:pt>
                <c:pt idx="48">
                  <c:v>0.6976721229193672</c:v>
                </c:pt>
                <c:pt idx="49">
                  <c:v>0.7915410348628984</c:v>
                </c:pt>
                <c:pt idx="50">
                  <c:v>0.77277196537008286</c:v>
                </c:pt>
                <c:pt idx="51">
                  <c:v>0.73365714377263092</c:v>
                </c:pt>
                <c:pt idx="52">
                  <c:v>0.76856940904806959</c:v>
                </c:pt>
                <c:pt idx="53">
                  <c:v>0.7902198733416379</c:v>
                </c:pt>
                <c:pt idx="54">
                  <c:v>0.83611817734767502</c:v>
                </c:pt>
                <c:pt idx="55">
                  <c:v>0.78246154508947774</c:v>
                </c:pt>
                <c:pt idx="56">
                  <c:v>0.86298610883359073</c:v>
                </c:pt>
                <c:pt idx="57">
                  <c:v>0.86275541512349863</c:v>
                </c:pt>
                <c:pt idx="58">
                  <c:v>0.87494123751066022</c:v>
                </c:pt>
                <c:pt idx="59">
                  <c:v>0.84536763555544114</c:v>
                </c:pt>
                <c:pt idx="60">
                  <c:v>0.82171125218176466</c:v>
                </c:pt>
                <c:pt idx="61">
                  <c:v>0.86111110856437323</c:v>
                </c:pt>
                <c:pt idx="62">
                  <c:v>0.91826223229954462</c:v>
                </c:pt>
                <c:pt idx="63">
                  <c:v>0.93058945611518273</c:v>
                </c:pt>
                <c:pt idx="64">
                  <c:v>0.88063463256639829</c:v>
                </c:pt>
                <c:pt idx="65">
                  <c:v>0.90211888905310456</c:v>
                </c:pt>
                <c:pt idx="66">
                  <c:v>0.96099383478660705</c:v>
                </c:pt>
                <c:pt idx="67">
                  <c:v>0.92190591768517827</c:v>
                </c:pt>
                <c:pt idx="68">
                  <c:v>0.94451337881820385</c:v>
                </c:pt>
                <c:pt idx="69">
                  <c:v>0.94393404656284652</c:v>
                </c:pt>
                <c:pt idx="70">
                  <c:v>0.90794661673534061</c:v>
                </c:pt>
                <c:pt idx="71">
                  <c:v>0.94450834987676047</c:v>
                </c:pt>
                <c:pt idx="72">
                  <c:v>0.95576760347199496</c:v>
                </c:pt>
                <c:pt idx="73">
                  <c:v>0.95955843229412396</c:v>
                </c:pt>
                <c:pt idx="74">
                  <c:v>0.94118392500407511</c:v>
                </c:pt>
                <c:pt idx="75">
                  <c:v>1.0097129149956596</c:v>
                </c:pt>
                <c:pt idx="76">
                  <c:v>1.009233079664033</c:v>
                </c:pt>
                <c:pt idx="77">
                  <c:v>1.0115442319210084</c:v>
                </c:pt>
                <c:pt idx="78">
                  <c:v>1.0116941970488307</c:v>
                </c:pt>
                <c:pt idx="79">
                  <c:v>0.96676167164226789</c:v>
                </c:pt>
                <c:pt idx="80">
                  <c:v>0.97341516935264494</c:v>
                </c:pt>
                <c:pt idx="81">
                  <c:v>1.0225089951014812</c:v>
                </c:pt>
                <c:pt idx="82">
                  <c:v>1.0266124841725897</c:v>
                </c:pt>
                <c:pt idx="83">
                  <c:v>1.0171107256278378</c:v>
                </c:pt>
                <c:pt idx="84">
                  <c:v>0.97781933127549814</c:v>
                </c:pt>
                <c:pt idx="85">
                  <c:v>0.98350814218671001</c:v>
                </c:pt>
                <c:pt idx="86">
                  <c:v>1.0269274305695548</c:v>
                </c:pt>
                <c:pt idx="87">
                  <c:v>0.99199667834393801</c:v>
                </c:pt>
                <c:pt idx="88">
                  <c:v>0.96712366346301093</c:v>
                </c:pt>
                <c:pt idx="89">
                  <c:v>0.95493700051158281</c:v>
                </c:pt>
                <c:pt idx="90">
                  <c:v>0.95777032791490224</c:v>
                </c:pt>
                <c:pt idx="91">
                  <c:v>0.95906379826406218</c:v>
                </c:pt>
                <c:pt idx="92">
                  <c:v>0.95793681291496491</c:v>
                </c:pt>
                <c:pt idx="93">
                  <c:v>1.0193556085002149</c:v>
                </c:pt>
                <c:pt idx="94">
                  <c:v>1.0337791006955255</c:v>
                </c:pt>
                <c:pt idx="95">
                  <c:v>1.0324109798986181</c:v>
                </c:pt>
                <c:pt idx="96">
                  <c:v>0.95568536699681828</c:v>
                </c:pt>
                <c:pt idx="97">
                  <c:v>1.0357786729911427</c:v>
                </c:pt>
                <c:pt idx="98">
                  <c:v>1.0351275738004779</c:v>
                </c:pt>
                <c:pt idx="99">
                  <c:v>1.0177157523803377</c:v>
                </c:pt>
                <c:pt idx="100">
                  <c:v>0.98165124856483033</c:v>
                </c:pt>
                <c:pt idx="101">
                  <c:v>0.94592976883287194</c:v>
                </c:pt>
                <c:pt idx="102">
                  <c:v>0.98706287716337338</c:v>
                </c:pt>
                <c:pt idx="103">
                  <c:v>0.95716410234344884</c:v>
                </c:pt>
                <c:pt idx="104">
                  <c:v>1.0046292312741594</c:v>
                </c:pt>
                <c:pt idx="105">
                  <c:v>0.97851477141888354</c:v>
                </c:pt>
                <c:pt idx="106">
                  <c:v>0.99178741350267363</c:v>
                </c:pt>
                <c:pt idx="107">
                  <c:v>0.91780333545475867</c:v>
                </c:pt>
                <c:pt idx="108">
                  <c:v>0.9984335300865993</c:v>
                </c:pt>
                <c:pt idx="109">
                  <c:v>0.97156966833968961</c:v>
                </c:pt>
                <c:pt idx="110">
                  <c:v>0.98445834304392332</c:v>
                </c:pt>
                <c:pt idx="111">
                  <c:v>0.89927604405789596</c:v>
                </c:pt>
                <c:pt idx="112">
                  <c:v>0.92574051808103763</c:v>
                </c:pt>
                <c:pt idx="113">
                  <c:v>0.90464295144392959</c:v>
                </c:pt>
                <c:pt idx="114">
                  <c:v>0.89872177571700362</c:v>
                </c:pt>
                <c:pt idx="115">
                  <c:v>0.90441844970295704</c:v>
                </c:pt>
                <c:pt idx="116">
                  <c:v>0.86009678382200472</c:v>
                </c:pt>
                <c:pt idx="117">
                  <c:v>0.87646668305411524</c:v>
                </c:pt>
                <c:pt idx="118">
                  <c:v>0.89087154557878445</c:v>
                </c:pt>
                <c:pt idx="119">
                  <c:v>0.83034906418699139</c:v>
                </c:pt>
                <c:pt idx="120">
                  <c:v>0.87891567295897066</c:v>
                </c:pt>
                <c:pt idx="121">
                  <c:v>0.86547120211970074</c:v>
                </c:pt>
                <c:pt idx="122">
                  <c:v>0.8219810256654364</c:v>
                </c:pt>
                <c:pt idx="123">
                  <c:v>0.81678634191978483</c:v>
                </c:pt>
                <c:pt idx="124">
                  <c:v>0.84129829158770608</c:v>
                </c:pt>
                <c:pt idx="125">
                  <c:v>0.8096966611848353</c:v>
                </c:pt>
                <c:pt idx="126">
                  <c:v>0.81802133293495327</c:v>
                </c:pt>
                <c:pt idx="127">
                  <c:v>0.78074435725677205</c:v>
                </c:pt>
                <c:pt idx="128">
                  <c:v>0.82756679673861899</c:v>
                </c:pt>
                <c:pt idx="129">
                  <c:v>0.77931196541552217</c:v>
                </c:pt>
                <c:pt idx="130">
                  <c:v>0.80458167823172988</c:v>
                </c:pt>
                <c:pt idx="131">
                  <c:v>0.7175786752666492</c:v>
                </c:pt>
                <c:pt idx="132">
                  <c:v>0.70978045241020649</c:v>
                </c:pt>
                <c:pt idx="133">
                  <c:v>0.73818340200768673</c:v>
                </c:pt>
                <c:pt idx="134">
                  <c:v>0.74315984043222327</c:v>
                </c:pt>
                <c:pt idx="135">
                  <c:v>0.65916044471746749</c:v>
                </c:pt>
                <c:pt idx="136">
                  <c:v>0.67540213674595606</c:v>
                </c:pt>
                <c:pt idx="137">
                  <c:v>0.71056926512583862</c:v>
                </c:pt>
                <c:pt idx="138">
                  <c:v>0.70978942804929568</c:v>
                </c:pt>
                <c:pt idx="139">
                  <c:v>0.66310930111114252</c:v>
                </c:pt>
                <c:pt idx="140">
                  <c:v>0.59583439818561212</c:v>
                </c:pt>
                <c:pt idx="141">
                  <c:v>0.63099383683134469</c:v>
                </c:pt>
                <c:pt idx="142">
                  <c:v>0.59790518146807159</c:v>
                </c:pt>
                <c:pt idx="143">
                  <c:v>0.5695230259928058</c:v>
                </c:pt>
                <c:pt idx="144">
                  <c:v>0.62443205083307807</c:v>
                </c:pt>
                <c:pt idx="145">
                  <c:v>0.58773490796323768</c:v>
                </c:pt>
                <c:pt idx="146">
                  <c:v>0.56420572681509706</c:v>
                </c:pt>
                <c:pt idx="147">
                  <c:v>0.57491950221087762</c:v>
                </c:pt>
                <c:pt idx="148">
                  <c:v>0.51908719095246547</c:v>
                </c:pt>
                <c:pt idx="149">
                  <c:v>0.54378467996641189</c:v>
                </c:pt>
                <c:pt idx="150">
                  <c:v>0.47203157737500073</c:v>
                </c:pt>
                <c:pt idx="151">
                  <c:v>0.46006802739145131</c:v>
                </c:pt>
                <c:pt idx="152">
                  <c:v>0.43077211438071172</c:v>
                </c:pt>
                <c:pt idx="153">
                  <c:v>0.48439988036198578</c:v>
                </c:pt>
                <c:pt idx="154">
                  <c:v>0.45193809160821091</c:v>
                </c:pt>
                <c:pt idx="155">
                  <c:v>0.43420524808996902</c:v>
                </c:pt>
                <c:pt idx="156">
                  <c:v>0.43304698749039894</c:v>
                </c:pt>
                <c:pt idx="157">
                  <c:v>0.38768255735322926</c:v>
                </c:pt>
                <c:pt idx="158">
                  <c:v>0.40379949112454339</c:v>
                </c:pt>
                <c:pt idx="159">
                  <c:v>0.4055640231360344</c:v>
                </c:pt>
                <c:pt idx="160">
                  <c:v>0.33026050053271605</c:v>
                </c:pt>
                <c:pt idx="161">
                  <c:v>0.28567934252858596</c:v>
                </c:pt>
                <c:pt idx="162">
                  <c:v>0.30172037349665631</c:v>
                </c:pt>
                <c:pt idx="163">
                  <c:v>0.28804287549697327</c:v>
                </c:pt>
                <c:pt idx="164">
                  <c:v>0.26655793604439432</c:v>
                </c:pt>
                <c:pt idx="165">
                  <c:v>0.30877325070506578</c:v>
                </c:pt>
                <c:pt idx="166">
                  <c:v>0.2356061726247439</c:v>
                </c:pt>
                <c:pt idx="167">
                  <c:v>0.2330175362438639</c:v>
                </c:pt>
                <c:pt idx="168">
                  <c:v>0.2502288699657958</c:v>
                </c:pt>
                <c:pt idx="169">
                  <c:v>0.19262615984222686</c:v>
                </c:pt>
                <c:pt idx="170">
                  <c:v>0.19214634266938577</c:v>
                </c:pt>
                <c:pt idx="171">
                  <c:v>0.17408545121463362</c:v>
                </c:pt>
                <c:pt idx="172">
                  <c:v>0.17088451361311907</c:v>
                </c:pt>
                <c:pt idx="173">
                  <c:v>0.13171967044632762</c:v>
                </c:pt>
                <c:pt idx="174">
                  <c:v>0.1028965119906612</c:v>
                </c:pt>
                <c:pt idx="175">
                  <c:v>0.13396376103336174</c:v>
                </c:pt>
                <c:pt idx="176">
                  <c:v>7.803229746513432E-2</c:v>
                </c:pt>
                <c:pt idx="177">
                  <c:v>1.7569369097329555E-2</c:v>
                </c:pt>
                <c:pt idx="178">
                  <c:v>7.5259315216515688E-2</c:v>
                </c:pt>
                <c:pt idx="179">
                  <c:v>6.1045135939569672E-2</c:v>
                </c:pt>
                <c:pt idx="180">
                  <c:v>4.0162855419815409E-2</c:v>
                </c:pt>
                <c:pt idx="181">
                  <c:v>-3.6749153584025057E-2</c:v>
                </c:pt>
                <c:pt idx="182">
                  <c:v>-6.7743465995537946E-2</c:v>
                </c:pt>
                <c:pt idx="183">
                  <c:v>-2.7213602936673492E-2</c:v>
                </c:pt>
                <c:pt idx="184">
                  <c:v>-3.3983092099971149E-2</c:v>
                </c:pt>
                <c:pt idx="185">
                  <c:v>-5.9096949658059436E-2</c:v>
                </c:pt>
                <c:pt idx="186">
                  <c:v>-9.1957971842210703E-2</c:v>
                </c:pt>
                <c:pt idx="187">
                  <c:v>-0.1196486581112929</c:v>
                </c:pt>
                <c:pt idx="188">
                  <c:v>-0.18218946904867228</c:v>
                </c:pt>
                <c:pt idx="189">
                  <c:v>-0.11968372612179738</c:v>
                </c:pt>
                <c:pt idx="190">
                  <c:v>-0.14913332210803315</c:v>
                </c:pt>
                <c:pt idx="191">
                  <c:v>-0.16248335795657942</c:v>
                </c:pt>
                <c:pt idx="192">
                  <c:v>-0.22300808820871484</c:v>
                </c:pt>
                <c:pt idx="193">
                  <c:v>-0.26789294448892209</c:v>
                </c:pt>
                <c:pt idx="194">
                  <c:v>-0.23234249591871609</c:v>
                </c:pt>
                <c:pt idx="195">
                  <c:v>-0.21705989725348132</c:v>
                </c:pt>
                <c:pt idx="196">
                  <c:v>-0.23898398076076985</c:v>
                </c:pt>
                <c:pt idx="197">
                  <c:v>-0.29612848029002792</c:v>
                </c:pt>
                <c:pt idx="198">
                  <c:v>-0.2798742993338274</c:v>
                </c:pt>
                <c:pt idx="199">
                  <c:v>-0.32475576129178335</c:v>
                </c:pt>
                <c:pt idx="200">
                  <c:v>-0.39081172490914934</c:v>
                </c:pt>
                <c:pt idx="201">
                  <c:v>-0.36834562898515122</c:v>
                </c:pt>
                <c:pt idx="202">
                  <c:v>-0.39316898681096996</c:v>
                </c:pt>
                <c:pt idx="203">
                  <c:v>-0.40419433717716668</c:v>
                </c:pt>
                <c:pt idx="204">
                  <c:v>-0.4502345298527568</c:v>
                </c:pt>
                <c:pt idx="205">
                  <c:v>-0.38033124066767282</c:v>
                </c:pt>
                <c:pt idx="206">
                  <c:v>-0.41536628844199935</c:v>
                </c:pt>
                <c:pt idx="207">
                  <c:v>-0.46409308967455115</c:v>
                </c:pt>
                <c:pt idx="208">
                  <c:v>-0.50663299293394914</c:v>
                </c:pt>
                <c:pt idx="209">
                  <c:v>-0.49230968225278843</c:v>
                </c:pt>
                <c:pt idx="210">
                  <c:v>-0.45220543159673848</c:v>
                </c:pt>
                <c:pt idx="211">
                  <c:v>-0.533645842808809</c:v>
                </c:pt>
                <c:pt idx="212">
                  <c:v>-0.54166795305204518</c:v>
                </c:pt>
                <c:pt idx="213">
                  <c:v>-0.56845498000824302</c:v>
                </c:pt>
                <c:pt idx="214">
                  <c:v>-0.58058130104631189</c:v>
                </c:pt>
                <c:pt idx="215">
                  <c:v>-0.56474601399247715</c:v>
                </c:pt>
                <c:pt idx="216">
                  <c:v>-0.57707968153783396</c:v>
                </c:pt>
                <c:pt idx="217">
                  <c:v>-0.61691526302042177</c:v>
                </c:pt>
                <c:pt idx="218">
                  <c:v>-0.62221869472836799</c:v>
                </c:pt>
                <c:pt idx="219">
                  <c:v>-0.66375210878215263</c:v>
                </c:pt>
                <c:pt idx="220">
                  <c:v>-0.68192720212925129</c:v>
                </c:pt>
                <c:pt idx="221">
                  <c:v>-0.61776372583615569</c:v>
                </c:pt>
                <c:pt idx="222">
                  <c:v>-0.70919535406901879</c:v>
                </c:pt>
                <c:pt idx="223">
                  <c:v>-0.6633152416500554</c:v>
                </c:pt>
                <c:pt idx="224">
                  <c:v>-0.71818933748565306</c:v>
                </c:pt>
                <c:pt idx="225">
                  <c:v>-0.69792647289758047</c:v>
                </c:pt>
                <c:pt idx="226">
                  <c:v>-0.67956529855220138</c:v>
                </c:pt>
                <c:pt idx="227">
                  <c:v>-0.76155598928879809</c:v>
                </c:pt>
                <c:pt idx="228">
                  <c:v>-0.70964760405523586</c:v>
                </c:pt>
                <c:pt idx="229">
                  <c:v>-0.74256479004884146</c:v>
                </c:pt>
                <c:pt idx="230">
                  <c:v>-0.79401693429734554</c:v>
                </c:pt>
                <c:pt idx="231">
                  <c:v>-0.7633396598594947</c:v>
                </c:pt>
                <c:pt idx="232">
                  <c:v>-0.76587068276738024</c:v>
                </c:pt>
                <c:pt idx="233">
                  <c:v>-0.79044354134180828</c:v>
                </c:pt>
                <c:pt idx="234">
                  <c:v>-0.84066259373846108</c:v>
                </c:pt>
                <c:pt idx="235">
                  <c:v>-0.81064534445036229</c:v>
                </c:pt>
                <c:pt idx="236">
                  <c:v>-0.79118233408019156</c:v>
                </c:pt>
                <c:pt idx="237">
                  <c:v>-0.82019486425616117</c:v>
                </c:pt>
                <c:pt idx="238">
                  <c:v>-0.8218735392226616</c:v>
                </c:pt>
                <c:pt idx="239">
                  <c:v>-0.88562072926676871</c:v>
                </c:pt>
                <c:pt idx="240">
                  <c:v>-0.84823085529858522</c:v>
                </c:pt>
                <c:pt idx="241">
                  <c:v>-0.85991008471127994</c:v>
                </c:pt>
                <c:pt idx="242">
                  <c:v>-0.87571656603930403</c:v>
                </c:pt>
                <c:pt idx="243">
                  <c:v>-0.84650376283375761</c:v>
                </c:pt>
                <c:pt idx="244">
                  <c:v>-0.88613507677306469</c:v>
                </c:pt>
                <c:pt idx="245">
                  <c:v>-0.92416510133864782</c:v>
                </c:pt>
                <c:pt idx="246">
                  <c:v>-0.94036557722145209</c:v>
                </c:pt>
                <c:pt idx="247">
                  <c:v>-0.89181977358407416</c:v>
                </c:pt>
                <c:pt idx="248">
                  <c:v>-0.9470862893403974</c:v>
                </c:pt>
                <c:pt idx="249">
                  <c:v>-0.89457948182027347</c:v>
                </c:pt>
                <c:pt idx="250">
                  <c:v>-0.95109091234738918</c:v>
                </c:pt>
                <c:pt idx="251">
                  <c:v>-0.97364425238955055</c:v>
                </c:pt>
                <c:pt idx="252">
                  <c:v>-0.9705461437202989</c:v>
                </c:pt>
                <c:pt idx="253">
                  <c:v>-1.0040332549966657</c:v>
                </c:pt>
                <c:pt idx="254">
                  <c:v>-0.97881917125124951</c:v>
                </c:pt>
                <c:pt idx="255">
                  <c:v>-0.97979724963508807</c:v>
                </c:pt>
                <c:pt idx="256">
                  <c:v>-0.93790589268277225</c:v>
                </c:pt>
                <c:pt idx="257">
                  <c:v>-0.9551159716567712</c:v>
                </c:pt>
                <c:pt idx="258">
                  <c:v>-0.95066015118129166</c:v>
                </c:pt>
                <c:pt idx="259">
                  <c:v>-1.0048588708163826</c:v>
                </c:pt>
                <c:pt idx="260">
                  <c:v>-0.94054376648402027</c:v>
                </c:pt>
                <c:pt idx="261">
                  <c:v>-0.94578695206795049</c:v>
                </c:pt>
                <c:pt idx="262">
                  <c:v>-0.98023068739786212</c:v>
                </c:pt>
                <c:pt idx="263">
                  <c:v>-0.9873098026556526</c:v>
                </c:pt>
                <c:pt idx="264">
                  <c:v>-0.9602880895502599</c:v>
                </c:pt>
                <c:pt idx="265">
                  <c:v>-1.0380538099167627</c:v>
                </c:pt>
                <c:pt idx="266">
                  <c:v>-1.0189829839523565</c:v>
                </c:pt>
                <c:pt idx="267">
                  <c:v>-1.0120363078923182</c:v>
                </c:pt>
                <c:pt idx="268">
                  <c:v>-1.0214758200236203</c:v>
                </c:pt>
                <c:pt idx="269">
                  <c:v>-0.95711430012728049</c:v>
                </c:pt>
                <c:pt idx="270">
                  <c:v>-1.0293552251694815</c:v>
                </c:pt>
                <c:pt idx="271">
                  <c:v>-0.97139766453553011</c:v>
                </c:pt>
                <c:pt idx="272">
                  <c:v>-0.95322148827433262</c:v>
                </c:pt>
                <c:pt idx="273">
                  <c:v>-0.97752843036011172</c:v>
                </c:pt>
                <c:pt idx="274">
                  <c:v>-1.0105235515476823</c:v>
                </c:pt>
                <c:pt idx="275">
                  <c:v>-0.97185089636941724</c:v>
                </c:pt>
                <c:pt idx="276">
                  <c:v>-0.94827850690175552</c:v>
                </c:pt>
                <c:pt idx="277">
                  <c:v>-0.95740422547402426</c:v>
                </c:pt>
                <c:pt idx="278">
                  <c:v>-0.96845564282090568</c:v>
                </c:pt>
                <c:pt idx="279">
                  <c:v>-0.9632905785746444</c:v>
                </c:pt>
                <c:pt idx="280">
                  <c:v>-1.0021247068037982</c:v>
                </c:pt>
                <c:pt idx="281">
                  <c:v>-1.0134846431283679</c:v>
                </c:pt>
                <c:pt idx="282">
                  <c:v>-0.98865646522638495</c:v>
                </c:pt>
                <c:pt idx="283">
                  <c:v>-0.96994337109440276</c:v>
                </c:pt>
                <c:pt idx="284">
                  <c:v>-0.93472325205511986</c:v>
                </c:pt>
                <c:pt idx="285">
                  <c:v>-0.96065931795663528</c:v>
                </c:pt>
                <c:pt idx="286">
                  <c:v>-0.98745228511394234</c:v>
                </c:pt>
                <c:pt idx="287">
                  <c:v>-0.95799388329759594</c:v>
                </c:pt>
                <c:pt idx="288">
                  <c:v>-0.91098238967900369</c:v>
                </c:pt>
                <c:pt idx="289">
                  <c:v>-0.96108007070313195</c:v>
                </c:pt>
                <c:pt idx="290">
                  <c:v>-0.96024918829535844</c:v>
                </c:pt>
                <c:pt idx="291">
                  <c:v>-0.92692279521009746</c:v>
                </c:pt>
                <c:pt idx="292">
                  <c:v>-0.89274451740994831</c:v>
                </c:pt>
                <c:pt idx="293">
                  <c:v>-0.93624986179809289</c:v>
                </c:pt>
                <c:pt idx="294">
                  <c:v>-0.93184728630541358</c:v>
                </c:pt>
                <c:pt idx="295">
                  <c:v>-0.94072154083838788</c:v>
                </c:pt>
                <c:pt idx="296">
                  <c:v>-0.9191142602454937</c:v>
                </c:pt>
                <c:pt idx="297">
                  <c:v>-0.8451755644306197</c:v>
                </c:pt>
                <c:pt idx="298">
                  <c:v>-0.93227157670068872</c:v>
                </c:pt>
                <c:pt idx="299">
                  <c:v>-0.88065254782674829</c:v>
                </c:pt>
                <c:pt idx="300">
                  <c:v>-0.91592683179121559</c:v>
                </c:pt>
                <c:pt idx="301">
                  <c:v>-0.82164617529141581</c:v>
                </c:pt>
                <c:pt idx="302">
                  <c:v>-0.88453925205528161</c:v>
                </c:pt>
                <c:pt idx="303">
                  <c:v>-0.81158938420455207</c:v>
                </c:pt>
                <c:pt idx="304">
                  <c:v>-0.78125795971591117</c:v>
                </c:pt>
                <c:pt idx="305">
                  <c:v>-0.78472148832980415</c:v>
                </c:pt>
                <c:pt idx="306">
                  <c:v>-0.76686871055917949</c:v>
                </c:pt>
                <c:pt idx="307">
                  <c:v>-0.77613988511454479</c:v>
                </c:pt>
                <c:pt idx="308">
                  <c:v>-0.80197347121132712</c:v>
                </c:pt>
                <c:pt idx="309">
                  <c:v>-0.81673197052323832</c:v>
                </c:pt>
                <c:pt idx="310">
                  <c:v>-0.76744325158598659</c:v>
                </c:pt>
                <c:pt idx="311">
                  <c:v>-0.79218595913569134</c:v>
                </c:pt>
                <c:pt idx="312">
                  <c:v>-0.69446321162621316</c:v>
                </c:pt>
                <c:pt idx="313">
                  <c:v>-0.71328872998328818</c:v>
                </c:pt>
                <c:pt idx="314">
                  <c:v>-0.69839530587239163</c:v>
                </c:pt>
                <c:pt idx="315">
                  <c:v>-0.74156326323493404</c:v>
                </c:pt>
                <c:pt idx="316">
                  <c:v>-0.64705717588507872</c:v>
                </c:pt>
                <c:pt idx="317">
                  <c:v>-0.68226603455101376</c:v>
                </c:pt>
                <c:pt idx="318">
                  <c:v>-0.70960379686918196</c:v>
                </c:pt>
                <c:pt idx="319">
                  <c:v>-0.66901105210571798</c:v>
                </c:pt>
                <c:pt idx="320">
                  <c:v>-0.61177546451555154</c:v>
                </c:pt>
                <c:pt idx="321">
                  <c:v>-0.62306734775848815</c:v>
                </c:pt>
                <c:pt idx="322">
                  <c:v>-0.65285866074107357</c:v>
                </c:pt>
                <c:pt idx="323">
                  <c:v>-0.64033953419647938</c:v>
                </c:pt>
                <c:pt idx="324">
                  <c:v>-0.62736520107940563</c:v>
                </c:pt>
                <c:pt idx="325">
                  <c:v>-0.61940794899536067</c:v>
                </c:pt>
                <c:pt idx="326">
                  <c:v>-0.57679965421431512</c:v>
                </c:pt>
                <c:pt idx="327">
                  <c:v>-0.57943438722115403</c:v>
                </c:pt>
                <c:pt idx="328">
                  <c:v>-0.56223020042549632</c:v>
                </c:pt>
                <c:pt idx="329">
                  <c:v>-0.4878198317044023</c:v>
                </c:pt>
                <c:pt idx="330">
                  <c:v>-0.52686147648469395</c:v>
                </c:pt>
                <c:pt idx="331">
                  <c:v>-0.50591547438037843</c:v>
                </c:pt>
                <c:pt idx="332">
                  <c:v>-0.47634620682545431</c:v>
                </c:pt>
                <c:pt idx="333">
                  <c:v>-0.41095858327581808</c:v>
                </c:pt>
                <c:pt idx="334">
                  <c:v>-0.43090367847388522</c:v>
                </c:pt>
                <c:pt idx="335">
                  <c:v>-0.38624678322862049</c:v>
                </c:pt>
                <c:pt idx="336">
                  <c:v>-0.37803847956314773</c:v>
                </c:pt>
                <c:pt idx="337">
                  <c:v>-0.38133087904195767</c:v>
                </c:pt>
                <c:pt idx="338">
                  <c:v>-0.38312116983145783</c:v>
                </c:pt>
                <c:pt idx="339">
                  <c:v>-0.3515665267392642</c:v>
                </c:pt>
                <c:pt idx="340">
                  <c:v>-0.31848392255698127</c:v>
                </c:pt>
                <c:pt idx="341">
                  <c:v>-0.28450562860108441</c:v>
                </c:pt>
                <c:pt idx="342">
                  <c:v>-0.2922258057805236</c:v>
                </c:pt>
                <c:pt idx="343">
                  <c:v>-0.26951505965932654</c:v>
                </c:pt>
                <c:pt idx="344">
                  <c:v>-0.30017564494225052</c:v>
                </c:pt>
                <c:pt idx="345">
                  <c:v>-0.23944538681454267</c:v>
                </c:pt>
                <c:pt idx="346">
                  <c:v>-0.2855209944207503</c:v>
                </c:pt>
                <c:pt idx="347">
                  <c:v>-0.18795357138480684</c:v>
                </c:pt>
                <c:pt idx="348">
                  <c:v>-0.23749195925794114</c:v>
                </c:pt>
                <c:pt idx="349">
                  <c:v>-0.14555786053908176</c:v>
                </c:pt>
                <c:pt idx="350">
                  <c:v>-0.20297116725949141</c:v>
                </c:pt>
                <c:pt idx="351">
                  <c:v>-0.12631356124969306</c:v>
                </c:pt>
                <c:pt idx="352">
                  <c:v>-0.14502120263312748</c:v>
                </c:pt>
                <c:pt idx="353">
                  <c:v>-0.14930003952889367</c:v>
                </c:pt>
                <c:pt idx="354">
                  <c:v>-0.15421720143413031</c:v>
                </c:pt>
                <c:pt idx="355">
                  <c:v>-0.1308555294925654</c:v>
                </c:pt>
                <c:pt idx="356">
                  <c:v>-7.5337165038469822E-2</c:v>
                </c:pt>
                <c:pt idx="357">
                  <c:v>-3.5331687023788513E-2</c:v>
                </c:pt>
                <c:pt idx="358">
                  <c:v>-7.8550822369698958E-2</c:v>
                </c:pt>
                <c:pt idx="359">
                  <c:v>-2.1232181184774733E-2</c:v>
                </c:pt>
                <c:pt idx="360">
                  <c:v>-1.1893527906544023E-2</c:v>
                </c:pt>
                <c:pt idx="361">
                  <c:v>3.952501565687036E-2</c:v>
                </c:pt>
                <c:pt idx="362">
                  <c:v>6.2296200389556286E-2</c:v>
                </c:pt>
                <c:pt idx="363">
                  <c:v>1.644832636694897E-2</c:v>
                </c:pt>
                <c:pt idx="364">
                  <c:v>6.1769686120132672E-2</c:v>
                </c:pt>
                <c:pt idx="365">
                  <c:v>0.1218001533519516</c:v>
                </c:pt>
                <c:pt idx="366">
                  <c:v>0.15239214601945056</c:v>
                </c:pt>
                <c:pt idx="367">
                  <c:v>0.1130325647095019</c:v>
                </c:pt>
                <c:pt idx="368">
                  <c:v>0.13593176376537119</c:v>
                </c:pt>
                <c:pt idx="369">
                  <c:v>0.17469414926824006</c:v>
                </c:pt>
                <c:pt idx="370">
                  <c:v>0.17125009422189133</c:v>
                </c:pt>
                <c:pt idx="371">
                  <c:v>0.21715014703589347</c:v>
                </c:pt>
                <c:pt idx="372">
                  <c:v>0.16540408584104119</c:v>
                </c:pt>
                <c:pt idx="373">
                  <c:v>0.18166382486148139</c:v>
                </c:pt>
                <c:pt idx="374">
                  <c:v>0.29062540939996956</c:v>
                </c:pt>
                <c:pt idx="375">
                  <c:v>0.22609924893702535</c:v>
                </c:pt>
                <c:pt idx="376">
                  <c:v>0.26985524956589674</c:v>
                </c:pt>
                <c:pt idx="377">
                  <c:v>0.3102580519209921</c:v>
                </c:pt>
                <c:pt idx="378">
                  <c:v>0.33334342225367392</c:v>
                </c:pt>
                <c:pt idx="379">
                  <c:v>0.32398250445311921</c:v>
                </c:pt>
                <c:pt idx="380">
                  <c:v>0.29714236460279281</c:v>
                </c:pt>
                <c:pt idx="381">
                  <c:v>0.36570504469670739</c:v>
                </c:pt>
                <c:pt idx="382">
                  <c:v>0.35105687774362165</c:v>
                </c:pt>
                <c:pt idx="383">
                  <c:v>0.37064014292959102</c:v>
                </c:pt>
                <c:pt idx="384">
                  <c:v>0.36626105223372024</c:v>
                </c:pt>
                <c:pt idx="385">
                  <c:v>0.42101307791322329</c:v>
                </c:pt>
                <c:pt idx="386">
                  <c:v>0.46128029128909465</c:v>
                </c:pt>
                <c:pt idx="387">
                  <c:v>0.41258931892337902</c:v>
                </c:pt>
                <c:pt idx="388">
                  <c:v>0.43559134637263835</c:v>
                </c:pt>
                <c:pt idx="389">
                  <c:v>0.51986393706105738</c:v>
                </c:pt>
                <c:pt idx="390">
                  <c:v>0.52813832464027832</c:v>
                </c:pt>
                <c:pt idx="391">
                  <c:v>0.54331514776380285</c:v>
                </c:pt>
                <c:pt idx="392">
                  <c:v>0.54125255265732131</c:v>
                </c:pt>
                <c:pt idx="393">
                  <c:v>0.57918740437053218</c:v>
                </c:pt>
                <c:pt idx="394">
                  <c:v>0.53905915368974966</c:v>
                </c:pt>
                <c:pt idx="395">
                  <c:v>0.60765754596431432</c:v>
                </c:pt>
                <c:pt idx="396">
                  <c:v>0.59647758037695731</c:v>
                </c:pt>
                <c:pt idx="397">
                  <c:v>0.62338049072241353</c:v>
                </c:pt>
                <c:pt idx="398">
                  <c:v>0.57174442730513775</c:v>
                </c:pt>
                <c:pt idx="399">
                  <c:v>0.61151085615067524</c:v>
                </c:pt>
                <c:pt idx="400">
                  <c:v>0.63682386072294284</c:v>
                </c:pt>
                <c:pt idx="401">
                  <c:v>0.66581278345746342</c:v>
                </c:pt>
                <c:pt idx="402">
                  <c:v>0.70673481551859407</c:v>
                </c:pt>
                <c:pt idx="403">
                  <c:v>0.65410247489670081</c:v>
                </c:pt>
                <c:pt idx="404">
                  <c:v>0.6804438540066613</c:v>
                </c:pt>
                <c:pt idx="405">
                  <c:v>0.70816361611764467</c:v>
                </c:pt>
                <c:pt idx="406">
                  <c:v>0.74973915200683594</c:v>
                </c:pt>
                <c:pt idx="407">
                  <c:v>0.75188581294141055</c:v>
                </c:pt>
                <c:pt idx="408">
                  <c:v>0.72547882201371894</c:v>
                </c:pt>
                <c:pt idx="409">
                  <c:v>0.75184807558571332</c:v>
                </c:pt>
                <c:pt idx="410">
                  <c:v>0.7308121745632562</c:v>
                </c:pt>
                <c:pt idx="411">
                  <c:v>0.79529829209848524</c:v>
                </c:pt>
                <c:pt idx="412">
                  <c:v>0.83715944532329756</c:v>
                </c:pt>
                <c:pt idx="413">
                  <c:v>0.80475448684633677</c:v>
                </c:pt>
                <c:pt idx="414">
                  <c:v>0.79882855069396752</c:v>
                </c:pt>
                <c:pt idx="415">
                  <c:v>0.78222988219471268</c:v>
                </c:pt>
                <c:pt idx="416">
                  <c:v>0.83968977036553671</c:v>
                </c:pt>
                <c:pt idx="417">
                  <c:v>0.82070945748221791</c:v>
                </c:pt>
                <c:pt idx="418">
                  <c:v>0.85807023815617456</c:v>
                </c:pt>
                <c:pt idx="419">
                  <c:v>0.88619276755539889</c:v>
                </c:pt>
                <c:pt idx="420">
                  <c:v>0.86006343025590259</c:v>
                </c:pt>
                <c:pt idx="421">
                  <c:v>0.91396913754831399</c:v>
                </c:pt>
                <c:pt idx="422">
                  <c:v>0.90637112794855124</c:v>
                </c:pt>
                <c:pt idx="423">
                  <c:v>0.89275265128018855</c:v>
                </c:pt>
                <c:pt idx="424">
                  <c:v>0.8789299962002024</c:v>
                </c:pt>
                <c:pt idx="425">
                  <c:v>0.9121953491673036</c:v>
                </c:pt>
                <c:pt idx="426">
                  <c:v>0.91482650336345306</c:v>
                </c:pt>
                <c:pt idx="427">
                  <c:v>0.92906819647452621</c:v>
                </c:pt>
                <c:pt idx="428">
                  <c:v>0.95040934027371904</c:v>
                </c:pt>
                <c:pt idx="429">
                  <c:v>0.97829016288283788</c:v>
                </c:pt>
                <c:pt idx="430">
                  <c:v>0.91022515055651487</c:v>
                </c:pt>
                <c:pt idx="431">
                  <c:v>0.95153367957533874</c:v>
                </c:pt>
                <c:pt idx="432">
                  <c:v>0.91088980005337294</c:v>
                </c:pt>
                <c:pt idx="433">
                  <c:v>0.93984219719089246</c:v>
                </c:pt>
                <c:pt idx="434">
                  <c:v>0.96470694872797391</c:v>
                </c:pt>
                <c:pt idx="435">
                  <c:v>1.013708450458388</c:v>
                </c:pt>
                <c:pt idx="436">
                  <c:v>0.99975730976283816</c:v>
                </c:pt>
                <c:pt idx="437">
                  <c:v>0.92919684334681218</c:v>
                </c:pt>
                <c:pt idx="438">
                  <c:v>0.94123610844207528</c:v>
                </c:pt>
                <c:pt idx="439">
                  <c:v>1.0112113748082137</c:v>
                </c:pt>
                <c:pt idx="440">
                  <c:v>0.98407230895083786</c:v>
                </c:pt>
                <c:pt idx="441">
                  <c:v>0.95135833793423363</c:v>
                </c:pt>
                <c:pt idx="442">
                  <c:v>0.95577757620038883</c:v>
                </c:pt>
                <c:pt idx="443">
                  <c:v>0.98785852209507596</c:v>
                </c:pt>
                <c:pt idx="444">
                  <c:v>0.98406479118189205</c:v>
                </c:pt>
                <c:pt idx="445">
                  <c:v>1.0042289965456823</c:v>
                </c:pt>
                <c:pt idx="446">
                  <c:v>1.0408930551759279</c:v>
                </c:pt>
                <c:pt idx="447">
                  <c:v>0.96583498439731008</c:v>
                </c:pt>
                <c:pt idx="448">
                  <c:v>1.0028031559705051</c:v>
                </c:pt>
                <c:pt idx="449">
                  <c:v>1.0117868226100402</c:v>
                </c:pt>
                <c:pt idx="450">
                  <c:v>1.0178750473370135</c:v>
                </c:pt>
                <c:pt idx="451">
                  <c:v>1.0138609565874683</c:v>
                </c:pt>
                <c:pt idx="452">
                  <c:v>0.95755720170426672</c:v>
                </c:pt>
                <c:pt idx="453">
                  <c:v>0.96808689539232118</c:v>
                </c:pt>
                <c:pt idx="454">
                  <c:v>0.99937897070275428</c:v>
                </c:pt>
                <c:pt idx="455">
                  <c:v>1.0222807700273671</c:v>
                </c:pt>
                <c:pt idx="456">
                  <c:v>0.99467311858048157</c:v>
                </c:pt>
                <c:pt idx="457">
                  <c:v>0.94932960846463399</c:v>
                </c:pt>
                <c:pt idx="458">
                  <c:v>0.98607278744745452</c:v>
                </c:pt>
                <c:pt idx="459">
                  <c:v>0.93972858769039347</c:v>
                </c:pt>
                <c:pt idx="460">
                  <c:v>0.979841293933566</c:v>
                </c:pt>
                <c:pt idx="461">
                  <c:v>1.0262704372503644</c:v>
                </c:pt>
                <c:pt idx="462">
                  <c:v>0.97745531491828019</c:v>
                </c:pt>
                <c:pt idx="463">
                  <c:v>0.98689223544684468</c:v>
                </c:pt>
                <c:pt idx="464">
                  <c:v>0.92220441388233287</c:v>
                </c:pt>
                <c:pt idx="465">
                  <c:v>0.94571193311135371</c:v>
                </c:pt>
                <c:pt idx="466">
                  <c:v>0.99252393518782256</c:v>
                </c:pt>
                <c:pt idx="467">
                  <c:v>0.92750833028608937</c:v>
                </c:pt>
                <c:pt idx="468">
                  <c:v>0.98396510884267241</c:v>
                </c:pt>
                <c:pt idx="469">
                  <c:v>0.93400746020053094</c:v>
                </c:pt>
                <c:pt idx="470">
                  <c:v>0.91741062859090161</c:v>
                </c:pt>
                <c:pt idx="471">
                  <c:v>0.93298331784693078</c:v>
                </c:pt>
                <c:pt idx="472">
                  <c:v>0.89481999979911631</c:v>
                </c:pt>
                <c:pt idx="473">
                  <c:v>0.88041628622415213</c:v>
                </c:pt>
                <c:pt idx="474">
                  <c:v>0.92344209708930203</c:v>
                </c:pt>
                <c:pt idx="475">
                  <c:v>0.89864851401825929</c:v>
                </c:pt>
                <c:pt idx="476">
                  <c:v>0.86714869705489972</c:v>
                </c:pt>
                <c:pt idx="477">
                  <c:v>0.91530341964395723</c:v>
                </c:pt>
                <c:pt idx="478">
                  <c:v>0.92151108081924982</c:v>
                </c:pt>
                <c:pt idx="479">
                  <c:v>0.92193332465321221</c:v>
                </c:pt>
                <c:pt idx="480">
                  <c:v>0.90892799586093198</c:v>
                </c:pt>
                <c:pt idx="481">
                  <c:v>0.88022635718144759</c:v>
                </c:pt>
                <c:pt idx="482">
                  <c:v>0.89572968423151933</c:v>
                </c:pt>
                <c:pt idx="483">
                  <c:v>0.82855650761710564</c:v>
                </c:pt>
                <c:pt idx="484">
                  <c:v>0.8267300586359001</c:v>
                </c:pt>
                <c:pt idx="485">
                  <c:v>0.85698974884196488</c:v>
                </c:pt>
                <c:pt idx="486">
                  <c:v>0.80777956644581972</c:v>
                </c:pt>
                <c:pt idx="487">
                  <c:v>0.7935062786446101</c:v>
                </c:pt>
                <c:pt idx="488">
                  <c:v>0.74322985277933318</c:v>
                </c:pt>
                <c:pt idx="489">
                  <c:v>0.73559728724583884</c:v>
                </c:pt>
                <c:pt idx="490">
                  <c:v>0.79986712192287202</c:v>
                </c:pt>
                <c:pt idx="491">
                  <c:v>0.75428727542820051</c:v>
                </c:pt>
                <c:pt idx="492">
                  <c:v>0.69365148212751493</c:v>
                </c:pt>
                <c:pt idx="493">
                  <c:v>0.68165070598469024</c:v>
                </c:pt>
                <c:pt idx="494">
                  <c:v>0.67890579450390987</c:v>
                </c:pt>
                <c:pt idx="495">
                  <c:v>0.67709375209174816</c:v>
                </c:pt>
                <c:pt idx="496">
                  <c:v>0.66996459290616062</c:v>
                </c:pt>
                <c:pt idx="497">
                  <c:v>0.70942989648321642</c:v>
                </c:pt>
                <c:pt idx="498">
                  <c:v>0.64228900675802236</c:v>
                </c:pt>
                <c:pt idx="499">
                  <c:v>0.68028799246107563</c:v>
                </c:pt>
                <c:pt idx="500">
                  <c:v>0.62969549188762619</c:v>
                </c:pt>
                <c:pt idx="501">
                  <c:v>0.67369336769558541</c:v>
                </c:pt>
                <c:pt idx="502">
                  <c:v>0.66172143636756786</c:v>
                </c:pt>
                <c:pt idx="503">
                  <c:v>0.60578102144655777</c:v>
                </c:pt>
                <c:pt idx="504">
                  <c:v>0.63433068898747247</c:v>
                </c:pt>
                <c:pt idx="505">
                  <c:v>0.53899807294216229</c:v>
                </c:pt>
                <c:pt idx="506">
                  <c:v>0.53675966911344997</c:v>
                </c:pt>
                <c:pt idx="507">
                  <c:v>0.59180505247764004</c:v>
                </c:pt>
                <c:pt idx="508">
                  <c:v>0.48268728704267605</c:v>
                </c:pt>
                <c:pt idx="509">
                  <c:v>0.51589991144227187</c:v>
                </c:pt>
                <c:pt idx="510">
                  <c:v>0.46440403258366303</c:v>
                </c:pt>
                <c:pt idx="511">
                  <c:v>0.48870135211170523</c:v>
                </c:pt>
                <c:pt idx="512">
                  <c:v>0.48373586950547676</c:v>
                </c:pt>
                <c:pt idx="513">
                  <c:v>0.44378706162357179</c:v>
                </c:pt>
                <c:pt idx="514">
                  <c:v>0.45684662755921857</c:v>
                </c:pt>
                <c:pt idx="515">
                  <c:v>0.44673458272813016</c:v>
                </c:pt>
                <c:pt idx="516">
                  <c:v>0.36333577272113698</c:v>
                </c:pt>
                <c:pt idx="517">
                  <c:v>0.39980471161211095</c:v>
                </c:pt>
                <c:pt idx="518">
                  <c:v>0.33918684473440036</c:v>
                </c:pt>
                <c:pt idx="519">
                  <c:v>0.37907533334681609</c:v>
                </c:pt>
                <c:pt idx="520">
                  <c:v>0.36199611253345565</c:v>
                </c:pt>
                <c:pt idx="521">
                  <c:v>0.32083710148472949</c:v>
                </c:pt>
                <c:pt idx="522">
                  <c:v>0.32304840020415376</c:v>
                </c:pt>
                <c:pt idx="523">
                  <c:v>0.28332701157794371</c:v>
                </c:pt>
                <c:pt idx="524">
                  <c:v>0.26564813355223704</c:v>
                </c:pt>
                <c:pt idx="525">
                  <c:v>0.25737226905405486</c:v>
                </c:pt>
                <c:pt idx="526">
                  <c:v>0.20458460694298167</c:v>
                </c:pt>
                <c:pt idx="527">
                  <c:v>0.22852211525544788</c:v>
                </c:pt>
                <c:pt idx="528">
                  <c:v>0.1745418354944393</c:v>
                </c:pt>
                <c:pt idx="529">
                  <c:v>0.18145908176514455</c:v>
                </c:pt>
                <c:pt idx="530">
                  <c:v>0.1762452835741414</c:v>
                </c:pt>
                <c:pt idx="531">
                  <c:v>0.1177825013171343</c:v>
                </c:pt>
                <c:pt idx="532">
                  <c:v>0.13290341946420717</c:v>
                </c:pt>
                <c:pt idx="533">
                  <c:v>9.620934767423947E-2</c:v>
                </c:pt>
                <c:pt idx="534">
                  <c:v>8.9220701256065377E-2</c:v>
                </c:pt>
                <c:pt idx="535">
                  <c:v>9.2551057319872898E-2</c:v>
                </c:pt>
                <c:pt idx="536">
                  <c:v>5.2533619991004907E-2</c:v>
                </c:pt>
                <c:pt idx="537">
                  <c:v>2.6144737539199957E-2</c:v>
                </c:pt>
                <c:pt idx="538">
                  <c:v>6.2011023290137635E-2</c:v>
                </c:pt>
                <c:pt idx="539">
                  <c:v>-5.5376060479378417E-3</c:v>
                </c:pt>
                <c:pt idx="540">
                  <c:v>3.659774927706862E-3</c:v>
                </c:pt>
                <c:pt idx="541">
                  <c:v>-4.9153634669700075E-2</c:v>
                </c:pt>
                <c:pt idx="542">
                  <c:v>-5.5914067610140228E-3</c:v>
                </c:pt>
                <c:pt idx="543">
                  <c:v>-6.2632277721373267E-2</c:v>
                </c:pt>
                <c:pt idx="544">
                  <c:v>-8.3456975317091509E-2</c:v>
                </c:pt>
                <c:pt idx="545">
                  <c:v>-5.8138448670462153E-2</c:v>
                </c:pt>
                <c:pt idx="546">
                  <c:v>-0.11254309471377695</c:v>
                </c:pt>
                <c:pt idx="547">
                  <c:v>-0.16252955599513835</c:v>
                </c:pt>
                <c:pt idx="548">
                  <c:v>-0.12798563023794332</c:v>
                </c:pt>
                <c:pt idx="549">
                  <c:v>-0.20263738233577105</c:v>
                </c:pt>
                <c:pt idx="550">
                  <c:v>-0.18619656362960499</c:v>
                </c:pt>
                <c:pt idx="551">
                  <c:v>-0.21541253889145409</c:v>
                </c:pt>
                <c:pt idx="552">
                  <c:v>-0.23502236030601634</c:v>
                </c:pt>
                <c:pt idx="553">
                  <c:v>-0.27044551271591671</c:v>
                </c:pt>
                <c:pt idx="554">
                  <c:v>-0.2156084613120583</c:v>
                </c:pt>
                <c:pt idx="555">
                  <c:v>-0.22566341701614448</c:v>
                </c:pt>
                <c:pt idx="556">
                  <c:v>-0.2570595524208098</c:v>
                </c:pt>
                <c:pt idx="557">
                  <c:v>-0.30759758205173332</c:v>
                </c:pt>
                <c:pt idx="558">
                  <c:v>-0.34565343941896792</c:v>
                </c:pt>
                <c:pt idx="559">
                  <c:v>-0.37130847703502301</c:v>
                </c:pt>
                <c:pt idx="560">
                  <c:v>-0.33725619447918193</c:v>
                </c:pt>
                <c:pt idx="561">
                  <c:v>-0.40691195541274716</c:v>
                </c:pt>
                <c:pt idx="562">
                  <c:v>-0.39833233860938705</c:v>
                </c:pt>
                <c:pt idx="563">
                  <c:v>-0.3630824128691521</c:v>
                </c:pt>
                <c:pt idx="564">
                  <c:v>-0.41968519949499866</c:v>
                </c:pt>
                <c:pt idx="565">
                  <c:v>-0.41210589214986804</c:v>
                </c:pt>
                <c:pt idx="566">
                  <c:v>-0.47293667330809508</c:v>
                </c:pt>
                <c:pt idx="567">
                  <c:v>-0.43831061365687196</c:v>
                </c:pt>
                <c:pt idx="568">
                  <c:v>-0.43497480395504623</c:v>
                </c:pt>
                <c:pt idx="569">
                  <c:v>-0.50583264871602029</c:v>
                </c:pt>
                <c:pt idx="570">
                  <c:v>-0.46255875152601761</c:v>
                </c:pt>
                <c:pt idx="571">
                  <c:v>-0.47302713578618871</c:v>
                </c:pt>
                <c:pt idx="572">
                  <c:v>-0.54553726293877203</c:v>
                </c:pt>
                <c:pt idx="573">
                  <c:v>-0.51031339745878401</c:v>
                </c:pt>
                <c:pt idx="574">
                  <c:v>-0.55091892468438608</c:v>
                </c:pt>
                <c:pt idx="575">
                  <c:v>-0.59484820071817834</c:v>
                </c:pt>
                <c:pt idx="576">
                  <c:v>-0.54319236314274333</c:v>
                </c:pt>
                <c:pt idx="577">
                  <c:v>-0.6071216710113414</c:v>
                </c:pt>
                <c:pt idx="578">
                  <c:v>-0.65104867991140836</c:v>
                </c:pt>
                <c:pt idx="579">
                  <c:v>-0.63140035110208537</c:v>
                </c:pt>
                <c:pt idx="580">
                  <c:v>-0.68527948027650021</c:v>
                </c:pt>
                <c:pt idx="581">
                  <c:v>-0.67035054708500885</c:v>
                </c:pt>
                <c:pt idx="582">
                  <c:v>-0.68341339980883886</c:v>
                </c:pt>
                <c:pt idx="583">
                  <c:v>-0.72260727251140233</c:v>
                </c:pt>
                <c:pt idx="584">
                  <c:v>-0.65917188250661951</c:v>
                </c:pt>
                <c:pt idx="585">
                  <c:v>-0.70619621062075033</c:v>
                </c:pt>
                <c:pt idx="586">
                  <c:v>-0.68813710488093482</c:v>
                </c:pt>
                <c:pt idx="587">
                  <c:v>-0.68877641480777474</c:v>
                </c:pt>
                <c:pt idx="588">
                  <c:v>-0.73105788947900041</c:v>
                </c:pt>
                <c:pt idx="589">
                  <c:v>-0.74403609073930788</c:v>
                </c:pt>
                <c:pt idx="590">
                  <c:v>-0.76386687116307328</c:v>
                </c:pt>
                <c:pt idx="591">
                  <c:v>-0.74866642038851661</c:v>
                </c:pt>
                <c:pt idx="592">
                  <c:v>-0.80533218738017542</c:v>
                </c:pt>
                <c:pt idx="593">
                  <c:v>-0.82256784247480697</c:v>
                </c:pt>
                <c:pt idx="594">
                  <c:v>-0.80975748044794349</c:v>
                </c:pt>
                <c:pt idx="595">
                  <c:v>-0.78447669000061038</c:v>
                </c:pt>
                <c:pt idx="596">
                  <c:v>-0.86917810000629514</c:v>
                </c:pt>
                <c:pt idx="597">
                  <c:v>-0.80042354672264293</c:v>
                </c:pt>
                <c:pt idx="598">
                  <c:v>-0.86102274703261306</c:v>
                </c:pt>
                <c:pt idx="599">
                  <c:v>-0.8097560773493595</c:v>
                </c:pt>
                <c:pt idx="600">
                  <c:v>-0.90583548576518169</c:v>
                </c:pt>
                <c:pt idx="601">
                  <c:v>-0.91650513337380379</c:v>
                </c:pt>
                <c:pt idx="602">
                  <c:v>-0.9313534993474869</c:v>
                </c:pt>
                <c:pt idx="603">
                  <c:v>-0.86880733170615554</c:v>
                </c:pt>
                <c:pt idx="604">
                  <c:v>-0.87025176581993657</c:v>
                </c:pt>
                <c:pt idx="605">
                  <c:v>-0.91310678100076081</c:v>
                </c:pt>
                <c:pt idx="606">
                  <c:v>-0.88009844155520578</c:v>
                </c:pt>
                <c:pt idx="607">
                  <c:v>-0.92279523433863619</c:v>
                </c:pt>
                <c:pt idx="608">
                  <c:v>-0.94175897362302274</c:v>
                </c:pt>
                <c:pt idx="609">
                  <c:v>-0.97221927421590826</c:v>
                </c:pt>
                <c:pt idx="610">
                  <c:v>-0.98916185665815437</c:v>
                </c:pt>
                <c:pt idx="611">
                  <c:v>-0.97891552553773464</c:v>
                </c:pt>
                <c:pt idx="612">
                  <c:v>-0.92715377413420086</c:v>
                </c:pt>
                <c:pt idx="613">
                  <c:v>-0.95584183077846041</c:v>
                </c:pt>
                <c:pt idx="614">
                  <c:v>-0.96181944858262025</c:v>
                </c:pt>
                <c:pt idx="615">
                  <c:v>-0.92768908264513306</c:v>
                </c:pt>
                <c:pt idx="616">
                  <c:v>-0.99701816573945634</c:v>
                </c:pt>
                <c:pt idx="617">
                  <c:v>-0.99445424638079272</c:v>
                </c:pt>
                <c:pt idx="618">
                  <c:v>-1.0092901406780108</c:v>
                </c:pt>
                <c:pt idx="619">
                  <c:v>-0.93391463889358706</c:v>
                </c:pt>
                <c:pt idx="620">
                  <c:v>-0.99391765400143395</c:v>
                </c:pt>
                <c:pt idx="621">
                  <c:v>-0.94311113394890522</c:v>
                </c:pt>
                <c:pt idx="622">
                  <c:v>-0.96615298598859978</c:v>
                </c:pt>
                <c:pt idx="623">
                  <c:v>-1.0202674060624866</c:v>
                </c:pt>
                <c:pt idx="624">
                  <c:v>-0.96448433274920586</c:v>
                </c:pt>
                <c:pt idx="625">
                  <c:v>-0.97965983156213066</c:v>
                </c:pt>
                <c:pt idx="626">
                  <c:v>-0.97756239894725372</c:v>
                </c:pt>
                <c:pt idx="627">
                  <c:v>-0.96251924481876772</c:v>
                </c:pt>
                <c:pt idx="628">
                  <c:v>-0.95056564740847238</c:v>
                </c:pt>
                <c:pt idx="629">
                  <c:v>-1.0193381565713486</c:v>
                </c:pt>
                <c:pt idx="630">
                  <c:v>-0.96826567811498232</c:v>
                </c:pt>
                <c:pt idx="631">
                  <c:v>-0.98541168375189325</c:v>
                </c:pt>
                <c:pt idx="632">
                  <c:v>-0.9670732780957989</c:v>
                </c:pt>
                <c:pt idx="633">
                  <c:v>-0.9851148790179266</c:v>
                </c:pt>
                <c:pt idx="634">
                  <c:v>-1.0225564670153648</c:v>
                </c:pt>
                <c:pt idx="635">
                  <c:v>-1.0193045131084155</c:v>
                </c:pt>
                <c:pt idx="636">
                  <c:v>-0.99100499840186251</c:v>
                </c:pt>
                <c:pt idx="637">
                  <c:v>-1.0086410030617068</c:v>
                </c:pt>
                <c:pt idx="638">
                  <c:v>-1.001234881404091</c:v>
                </c:pt>
                <c:pt idx="639">
                  <c:v>-1.0371622215713046</c:v>
                </c:pt>
                <c:pt idx="640">
                  <c:v>-1.0243829604506969</c:v>
                </c:pt>
                <c:pt idx="641">
                  <c:v>-0.934439633048746</c:v>
                </c:pt>
                <c:pt idx="642">
                  <c:v>-0.92838584364826393</c:v>
                </c:pt>
                <c:pt idx="643">
                  <c:v>-1.0189454996386467</c:v>
                </c:pt>
                <c:pt idx="644">
                  <c:v>-0.99076521828206232</c:v>
                </c:pt>
                <c:pt idx="645">
                  <c:v>-0.9773114911378662</c:v>
                </c:pt>
                <c:pt idx="646">
                  <c:v>-0.97441078212627263</c:v>
                </c:pt>
                <c:pt idx="647">
                  <c:v>-0.95956464168845768</c:v>
                </c:pt>
                <c:pt idx="648">
                  <c:v>-0.98477331540185442</c:v>
                </c:pt>
                <c:pt idx="649">
                  <c:v>-0.92034148925341519</c:v>
                </c:pt>
                <c:pt idx="650">
                  <c:v>-0.95756641534298137</c:v>
                </c:pt>
                <c:pt idx="651">
                  <c:v>-0.94016838598616337</c:v>
                </c:pt>
                <c:pt idx="652">
                  <c:v>-0.96730245520925084</c:v>
                </c:pt>
                <c:pt idx="653">
                  <c:v>-0.96798020104028637</c:v>
                </c:pt>
                <c:pt idx="654">
                  <c:v>-0.95771364059287034</c:v>
                </c:pt>
                <c:pt idx="655">
                  <c:v>-0.86809910575286742</c:v>
                </c:pt>
                <c:pt idx="656">
                  <c:v>-0.90819211840500891</c:v>
                </c:pt>
                <c:pt idx="657">
                  <c:v>-0.89203905224144975</c:v>
                </c:pt>
                <c:pt idx="658">
                  <c:v>-0.86500324487352576</c:v>
                </c:pt>
                <c:pt idx="659">
                  <c:v>-0.88246128041171013</c:v>
                </c:pt>
                <c:pt idx="660">
                  <c:v>-0.893390124090504</c:v>
                </c:pt>
                <c:pt idx="661">
                  <c:v>-0.90405730900049008</c:v>
                </c:pt>
                <c:pt idx="662">
                  <c:v>-0.88853448287842429</c:v>
                </c:pt>
                <c:pt idx="663">
                  <c:v>-0.83772314281858717</c:v>
                </c:pt>
                <c:pt idx="664">
                  <c:v>-0.83000512117892544</c:v>
                </c:pt>
                <c:pt idx="665">
                  <c:v>-0.84534092228649593</c:v>
                </c:pt>
                <c:pt idx="666">
                  <c:v>-0.83568557153844047</c:v>
                </c:pt>
                <c:pt idx="667">
                  <c:v>-0.75750349508633219</c:v>
                </c:pt>
                <c:pt idx="668">
                  <c:v>-0.8024046423721829</c:v>
                </c:pt>
                <c:pt idx="669">
                  <c:v>-0.7669083679551163</c:v>
                </c:pt>
                <c:pt idx="670">
                  <c:v>-0.71655438126310056</c:v>
                </c:pt>
                <c:pt idx="671">
                  <c:v>-0.77606080535785349</c:v>
                </c:pt>
                <c:pt idx="672">
                  <c:v>-0.78488233339225844</c:v>
                </c:pt>
                <c:pt idx="673">
                  <c:v>-0.69784531971151165</c:v>
                </c:pt>
                <c:pt idx="674">
                  <c:v>-0.75418454733181872</c:v>
                </c:pt>
                <c:pt idx="675">
                  <c:v>-0.66920055234120712</c:v>
                </c:pt>
                <c:pt idx="676">
                  <c:v>-0.67299932920791727</c:v>
                </c:pt>
                <c:pt idx="677">
                  <c:v>-0.65076337876319823</c:v>
                </c:pt>
                <c:pt idx="678">
                  <c:v>-0.69626988093506614</c:v>
                </c:pt>
                <c:pt idx="679">
                  <c:v>-0.69996787426720719</c:v>
                </c:pt>
                <c:pt idx="680">
                  <c:v>-0.64232667171974522</c:v>
                </c:pt>
                <c:pt idx="681">
                  <c:v>-0.65925511057527353</c:v>
                </c:pt>
                <c:pt idx="682">
                  <c:v>-0.66283251644502639</c:v>
                </c:pt>
                <c:pt idx="683">
                  <c:v>-0.65057909532499669</c:v>
                </c:pt>
                <c:pt idx="684">
                  <c:v>-0.57101844506379085</c:v>
                </c:pt>
                <c:pt idx="685">
                  <c:v>-0.56607932130048133</c:v>
                </c:pt>
                <c:pt idx="686">
                  <c:v>-0.54606629147423436</c:v>
                </c:pt>
                <c:pt idx="687">
                  <c:v>-0.51809732994787994</c:v>
                </c:pt>
                <c:pt idx="688">
                  <c:v>-0.56565117304769053</c:v>
                </c:pt>
                <c:pt idx="689">
                  <c:v>-0.52605335671762832</c:v>
                </c:pt>
                <c:pt idx="690">
                  <c:v>-0.48175327517935607</c:v>
                </c:pt>
                <c:pt idx="691">
                  <c:v>-0.45334480502698082</c:v>
                </c:pt>
                <c:pt idx="692">
                  <c:v>-0.43103715455333691</c:v>
                </c:pt>
                <c:pt idx="693">
                  <c:v>-0.42169805865432858</c:v>
                </c:pt>
                <c:pt idx="694">
                  <c:v>-0.46796944492343562</c:v>
                </c:pt>
                <c:pt idx="695">
                  <c:v>-0.41133270303798497</c:v>
                </c:pt>
                <c:pt idx="696">
                  <c:v>-0.41577389837898976</c:v>
                </c:pt>
                <c:pt idx="697">
                  <c:v>-0.38049290828630866</c:v>
                </c:pt>
                <c:pt idx="698">
                  <c:v>-0.33388404565533136</c:v>
                </c:pt>
                <c:pt idx="699">
                  <c:v>-0.33994840320128561</c:v>
                </c:pt>
                <c:pt idx="700">
                  <c:v>-0.37701391581378402</c:v>
                </c:pt>
                <c:pt idx="701">
                  <c:v>-0.34134374942669865</c:v>
                </c:pt>
                <c:pt idx="702">
                  <c:v>-0.3408729315140886</c:v>
                </c:pt>
                <c:pt idx="703">
                  <c:v>-0.27169131376443062</c:v>
                </c:pt>
                <c:pt idx="704">
                  <c:v>-0.24878307658775559</c:v>
                </c:pt>
                <c:pt idx="705">
                  <c:v>-0.25843752471555792</c:v>
                </c:pt>
                <c:pt idx="706">
                  <c:v>-0.2304398940628466</c:v>
                </c:pt>
                <c:pt idx="707">
                  <c:v>-0.22821719291317416</c:v>
                </c:pt>
                <c:pt idx="708">
                  <c:v>-0.24740112484135807</c:v>
                </c:pt>
                <c:pt idx="709">
                  <c:v>-0.2025843377673763</c:v>
                </c:pt>
                <c:pt idx="710">
                  <c:v>-0.1474196817367214</c:v>
                </c:pt>
                <c:pt idx="711">
                  <c:v>-0.16126498533313091</c:v>
                </c:pt>
                <c:pt idx="712">
                  <c:v>-0.16424997205277089</c:v>
                </c:pt>
                <c:pt idx="713">
                  <c:v>-7.3403073438422894E-2</c:v>
                </c:pt>
                <c:pt idx="714">
                  <c:v>-0.14282651970151436</c:v>
                </c:pt>
                <c:pt idx="715">
                  <c:v>-3.830379821640395E-2</c:v>
                </c:pt>
                <c:pt idx="716">
                  <c:v>-0.10681030096320426</c:v>
                </c:pt>
                <c:pt idx="717">
                  <c:v>-2.0169579216021007E-2</c:v>
                </c:pt>
                <c:pt idx="718">
                  <c:v>-7.6426456601409898E-2</c:v>
                </c:pt>
                <c:pt idx="719">
                  <c:v>-1.0272739705562705E-2</c:v>
                </c:pt>
                <c:pt idx="720">
                  <c:v>-9.4138731995020777E-3</c:v>
                </c:pt>
              </c:numCache>
            </c:numRef>
          </c:yVal>
          <c:smooth val="1"/>
          <c:extLst>
            <c:ext xmlns:c16="http://schemas.microsoft.com/office/drawing/2014/chart" uri="{C3380CC4-5D6E-409C-BE32-E72D297353CC}">
              <c16:uniqueId val="{00000000-A17D-41BE-98CC-DCEB6D64C360}"/>
            </c:ext>
          </c:extLst>
        </c:ser>
        <c:ser>
          <c:idx val="1"/>
          <c:order val="1"/>
          <c:spPr>
            <a:ln w="19050" cap="rnd">
              <a:solidFill>
                <a:schemeClr val="accent2"/>
              </a:solidFill>
              <a:round/>
            </a:ln>
            <a:effectLst/>
          </c:spPr>
          <c:marker>
            <c:symbol val="none"/>
          </c:marker>
          <c:xVal>
            <c:strRef>
              <c:f>Sheet1!$A:$A</c:f>
              <c:strCache>
                <c:ptCount val="723"/>
                <c:pt idx="0">
                  <c:v>x</c:v>
                </c:pt>
                <c:pt idx="1">
                  <c:v>-3</c:v>
                </c:pt>
                <c:pt idx="2">
                  <c:v>0</c:v>
                </c:pt>
                <c:pt idx="3">
                  <c:v>1</c:v>
                </c:pt>
                <c:pt idx="4">
                  <c:v>2</c:v>
                </c:pt>
                <c:pt idx="5">
                  <c:v>3</c:v>
                </c:pt>
                <c:pt idx="6">
                  <c:v>4</c:v>
                </c:pt>
                <c:pt idx="7">
                  <c:v>5</c:v>
                </c:pt>
                <c:pt idx="8">
                  <c:v>6</c:v>
                </c:pt>
                <c:pt idx="9">
                  <c:v>7</c:v>
                </c:pt>
                <c:pt idx="10">
                  <c:v>8</c:v>
                </c:pt>
                <c:pt idx="11">
                  <c:v>9</c:v>
                </c:pt>
                <c:pt idx="12">
                  <c:v>10</c:v>
                </c:pt>
                <c:pt idx="13">
                  <c:v>11</c:v>
                </c:pt>
                <c:pt idx="14">
                  <c:v>12</c:v>
                </c:pt>
                <c:pt idx="15">
                  <c:v>13</c:v>
                </c:pt>
                <c:pt idx="16">
                  <c:v>14</c:v>
                </c:pt>
                <c:pt idx="17">
                  <c:v>15</c:v>
                </c:pt>
                <c:pt idx="18">
                  <c:v>16</c:v>
                </c:pt>
                <c:pt idx="19">
                  <c:v>17</c:v>
                </c:pt>
                <c:pt idx="20">
                  <c:v>18</c:v>
                </c:pt>
                <c:pt idx="21">
                  <c:v>19</c:v>
                </c:pt>
                <c:pt idx="22">
                  <c:v>20</c:v>
                </c:pt>
                <c:pt idx="23">
                  <c:v>21</c:v>
                </c:pt>
                <c:pt idx="24">
                  <c:v>22</c:v>
                </c:pt>
                <c:pt idx="25">
                  <c:v>23</c:v>
                </c:pt>
                <c:pt idx="26">
                  <c:v>24</c:v>
                </c:pt>
                <c:pt idx="27">
                  <c:v>25</c:v>
                </c:pt>
                <c:pt idx="28">
                  <c:v>26</c:v>
                </c:pt>
                <c:pt idx="29">
                  <c:v>27</c:v>
                </c:pt>
                <c:pt idx="30">
                  <c:v>28</c:v>
                </c:pt>
                <c:pt idx="31">
                  <c:v>29</c:v>
                </c:pt>
                <c:pt idx="32">
                  <c:v>30</c:v>
                </c:pt>
                <c:pt idx="33">
                  <c:v>31</c:v>
                </c:pt>
                <c:pt idx="34">
                  <c:v>32</c:v>
                </c:pt>
                <c:pt idx="35">
                  <c:v>33</c:v>
                </c:pt>
                <c:pt idx="36">
                  <c:v>34</c:v>
                </c:pt>
                <c:pt idx="37">
                  <c:v>35</c:v>
                </c:pt>
                <c:pt idx="38">
                  <c:v>36</c:v>
                </c:pt>
                <c:pt idx="39">
                  <c:v>37</c:v>
                </c:pt>
                <c:pt idx="40">
                  <c:v>38</c:v>
                </c:pt>
                <c:pt idx="41">
                  <c:v>39</c:v>
                </c:pt>
                <c:pt idx="42">
                  <c:v>40</c:v>
                </c:pt>
                <c:pt idx="43">
                  <c:v>41</c:v>
                </c:pt>
                <c:pt idx="44">
                  <c:v>42</c:v>
                </c:pt>
                <c:pt idx="45">
                  <c:v>43</c:v>
                </c:pt>
                <c:pt idx="46">
                  <c:v>44</c:v>
                </c:pt>
                <c:pt idx="47">
                  <c:v>45</c:v>
                </c:pt>
                <c:pt idx="48">
                  <c:v>46</c:v>
                </c:pt>
                <c:pt idx="49">
                  <c:v>47</c:v>
                </c:pt>
                <c:pt idx="50">
                  <c:v>48</c:v>
                </c:pt>
                <c:pt idx="51">
                  <c:v>49</c:v>
                </c:pt>
                <c:pt idx="52">
                  <c:v>50</c:v>
                </c:pt>
                <c:pt idx="53">
                  <c:v>51</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77</c:v>
                </c:pt>
                <c:pt idx="80">
                  <c:v>78</c:v>
                </c:pt>
                <c:pt idx="81">
                  <c:v>79</c:v>
                </c:pt>
                <c:pt idx="82">
                  <c:v>80</c:v>
                </c:pt>
                <c:pt idx="83">
                  <c:v>81</c:v>
                </c:pt>
                <c:pt idx="84">
                  <c:v>82</c:v>
                </c:pt>
                <c:pt idx="85">
                  <c:v>83</c:v>
                </c:pt>
                <c:pt idx="86">
                  <c:v>84</c:v>
                </c:pt>
                <c:pt idx="87">
                  <c:v>85</c:v>
                </c:pt>
                <c:pt idx="88">
                  <c:v>86</c:v>
                </c:pt>
                <c:pt idx="89">
                  <c:v>87</c:v>
                </c:pt>
                <c:pt idx="90">
                  <c:v>88</c:v>
                </c:pt>
                <c:pt idx="91">
                  <c:v>89</c:v>
                </c:pt>
                <c:pt idx="92">
                  <c:v>90</c:v>
                </c:pt>
                <c:pt idx="93">
                  <c:v>91</c:v>
                </c:pt>
                <c:pt idx="94">
                  <c:v>92</c:v>
                </c:pt>
                <c:pt idx="95">
                  <c:v>93</c:v>
                </c:pt>
                <c:pt idx="96">
                  <c:v>94</c:v>
                </c:pt>
                <c:pt idx="97">
                  <c:v>95</c:v>
                </c:pt>
                <c:pt idx="98">
                  <c:v>96</c:v>
                </c:pt>
                <c:pt idx="99">
                  <c:v>97</c:v>
                </c:pt>
                <c:pt idx="100">
                  <c:v>98</c:v>
                </c:pt>
                <c:pt idx="101">
                  <c:v>99</c:v>
                </c:pt>
                <c:pt idx="102">
                  <c:v>100</c:v>
                </c:pt>
                <c:pt idx="103">
                  <c:v>101</c:v>
                </c:pt>
                <c:pt idx="104">
                  <c:v>102</c:v>
                </c:pt>
                <c:pt idx="105">
                  <c:v>103</c:v>
                </c:pt>
                <c:pt idx="106">
                  <c:v>104</c:v>
                </c:pt>
                <c:pt idx="107">
                  <c:v>105</c:v>
                </c:pt>
                <c:pt idx="108">
                  <c:v>106</c:v>
                </c:pt>
                <c:pt idx="109">
                  <c:v>107</c:v>
                </c:pt>
                <c:pt idx="110">
                  <c:v>108</c:v>
                </c:pt>
                <c:pt idx="111">
                  <c:v>109</c:v>
                </c:pt>
                <c:pt idx="112">
                  <c:v>110</c:v>
                </c:pt>
                <c:pt idx="113">
                  <c:v>111</c:v>
                </c:pt>
                <c:pt idx="114">
                  <c:v>112</c:v>
                </c:pt>
                <c:pt idx="115">
                  <c:v>113</c:v>
                </c:pt>
                <c:pt idx="116">
                  <c:v>114</c:v>
                </c:pt>
                <c:pt idx="117">
                  <c:v>115</c:v>
                </c:pt>
                <c:pt idx="118">
                  <c:v>116</c:v>
                </c:pt>
                <c:pt idx="119">
                  <c:v>117</c:v>
                </c:pt>
                <c:pt idx="120">
                  <c:v>118</c:v>
                </c:pt>
                <c:pt idx="121">
                  <c:v>119</c:v>
                </c:pt>
                <c:pt idx="122">
                  <c:v>120</c:v>
                </c:pt>
                <c:pt idx="123">
                  <c:v>121</c:v>
                </c:pt>
                <c:pt idx="124">
                  <c:v>122</c:v>
                </c:pt>
                <c:pt idx="125">
                  <c:v>123</c:v>
                </c:pt>
                <c:pt idx="126">
                  <c:v>124</c:v>
                </c:pt>
                <c:pt idx="127">
                  <c:v>125</c:v>
                </c:pt>
                <c:pt idx="128">
                  <c:v>126</c:v>
                </c:pt>
                <c:pt idx="129">
                  <c:v>127</c:v>
                </c:pt>
                <c:pt idx="130">
                  <c:v>128</c:v>
                </c:pt>
                <c:pt idx="131">
                  <c:v>129</c:v>
                </c:pt>
                <c:pt idx="132">
                  <c:v>130</c:v>
                </c:pt>
                <c:pt idx="133">
                  <c:v>131</c:v>
                </c:pt>
                <c:pt idx="134">
                  <c:v>132</c:v>
                </c:pt>
                <c:pt idx="135">
                  <c:v>133</c:v>
                </c:pt>
                <c:pt idx="136">
                  <c:v>134</c:v>
                </c:pt>
                <c:pt idx="137">
                  <c:v>135</c:v>
                </c:pt>
                <c:pt idx="138">
                  <c:v>136</c:v>
                </c:pt>
                <c:pt idx="139">
                  <c:v>137</c:v>
                </c:pt>
                <c:pt idx="140">
                  <c:v>138</c:v>
                </c:pt>
                <c:pt idx="141">
                  <c:v>139</c:v>
                </c:pt>
                <c:pt idx="142">
                  <c:v>140</c:v>
                </c:pt>
                <c:pt idx="143">
                  <c:v>141</c:v>
                </c:pt>
                <c:pt idx="144">
                  <c:v>142</c:v>
                </c:pt>
                <c:pt idx="145">
                  <c:v>143</c:v>
                </c:pt>
                <c:pt idx="146">
                  <c:v>144</c:v>
                </c:pt>
                <c:pt idx="147">
                  <c:v>145</c:v>
                </c:pt>
                <c:pt idx="148">
                  <c:v>146</c:v>
                </c:pt>
                <c:pt idx="149">
                  <c:v>147</c:v>
                </c:pt>
                <c:pt idx="150">
                  <c:v>148</c:v>
                </c:pt>
                <c:pt idx="151">
                  <c:v>149</c:v>
                </c:pt>
                <c:pt idx="152">
                  <c:v>150</c:v>
                </c:pt>
                <c:pt idx="153">
                  <c:v>151</c:v>
                </c:pt>
                <c:pt idx="154">
                  <c:v>152</c:v>
                </c:pt>
                <c:pt idx="155">
                  <c:v>153</c:v>
                </c:pt>
                <c:pt idx="156">
                  <c:v>154</c:v>
                </c:pt>
                <c:pt idx="157">
                  <c:v>155</c:v>
                </c:pt>
                <c:pt idx="158">
                  <c:v>156</c:v>
                </c:pt>
                <c:pt idx="159">
                  <c:v>157</c:v>
                </c:pt>
                <c:pt idx="160">
                  <c:v>158</c:v>
                </c:pt>
                <c:pt idx="161">
                  <c:v>159</c:v>
                </c:pt>
                <c:pt idx="162">
                  <c:v>160</c:v>
                </c:pt>
                <c:pt idx="163">
                  <c:v>161</c:v>
                </c:pt>
                <c:pt idx="164">
                  <c:v>162</c:v>
                </c:pt>
                <c:pt idx="165">
                  <c:v>163</c:v>
                </c:pt>
                <c:pt idx="166">
                  <c:v>164</c:v>
                </c:pt>
                <c:pt idx="167">
                  <c:v>165</c:v>
                </c:pt>
                <c:pt idx="168">
                  <c:v>166</c:v>
                </c:pt>
                <c:pt idx="169">
                  <c:v>167</c:v>
                </c:pt>
                <c:pt idx="170">
                  <c:v>168</c:v>
                </c:pt>
                <c:pt idx="171">
                  <c:v>169</c:v>
                </c:pt>
                <c:pt idx="172">
                  <c:v>170</c:v>
                </c:pt>
                <c:pt idx="173">
                  <c:v>171</c:v>
                </c:pt>
                <c:pt idx="174">
                  <c:v>172</c:v>
                </c:pt>
                <c:pt idx="175">
                  <c:v>173</c:v>
                </c:pt>
                <c:pt idx="176">
                  <c:v>174</c:v>
                </c:pt>
                <c:pt idx="177">
                  <c:v>175</c:v>
                </c:pt>
                <c:pt idx="178">
                  <c:v>176</c:v>
                </c:pt>
                <c:pt idx="179">
                  <c:v>177</c:v>
                </c:pt>
                <c:pt idx="180">
                  <c:v>178</c:v>
                </c:pt>
                <c:pt idx="181">
                  <c:v>179</c:v>
                </c:pt>
                <c:pt idx="182">
                  <c:v>180</c:v>
                </c:pt>
                <c:pt idx="183">
                  <c:v>181</c:v>
                </c:pt>
                <c:pt idx="184">
                  <c:v>182</c:v>
                </c:pt>
                <c:pt idx="185">
                  <c:v>183</c:v>
                </c:pt>
                <c:pt idx="186">
                  <c:v>184</c:v>
                </c:pt>
                <c:pt idx="187">
                  <c:v>185</c:v>
                </c:pt>
                <c:pt idx="188">
                  <c:v>186</c:v>
                </c:pt>
                <c:pt idx="189">
                  <c:v>187</c:v>
                </c:pt>
                <c:pt idx="190">
                  <c:v>188</c:v>
                </c:pt>
                <c:pt idx="191">
                  <c:v>189</c:v>
                </c:pt>
                <c:pt idx="192">
                  <c:v>190</c:v>
                </c:pt>
                <c:pt idx="193">
                  <c:v>191</c:v>
                </c:pt>
                <c:pt idx="194">
                  <c:v>192</c:v>
                </c:pt>
                <c:pt idx="195">
                  <c:v>193</c:v>
                </c:pt>
                <c:pt idx="196">
                  <c:v>194</c:v>
                </c:pt>
                <c:pt idx="197">
                  <c:v>195</c:v>
                </c:pt>
                <c:pt idx="198">
                  <c:v>196</c:v>
                </c:pt>
                <c:pt idx="199">
                  <c:v>197</c:v>
                </c:pt>
                <c:pt idx="200">
                  <c:v>198</c:v>
                </c:pt>
                <c:pt idx="201">
                  <c:v>199</c:v>
                </c:pt>
                <c:pt idx="202">
                  <c:v>200</c:v>
                </c:pt>
                <c:pt idx="203">
                  <c:v>201</c:v>
                </c:pt>
                <c:pt idx="204">
                  <c:v>202</c:v>
                </c:pt>
                <c:pt idx="205">
                  <c:v>203</c:v>
                </c:pt>
                <c:pt idx="206">
                  <c:v>204</c:v>
                </c:pt>
                <c:pt idx="207">
                  <c:v>205</c:v>
                </c:pt>
                <c:pt idx="208">
                  <c:v>206</c:v>
                </c:pt>
                <c:pt idx="209">
                  <c:v>207</c:v>
                </c:pt>
                <c:pt idx="210">
                  <c:v>208</c:v>
                </c:pt>
                <c:pt idx="211">
                  <c:v>209</c:v>
                </c:pt>
                <c:pt idx="212">
                  <c:v>210</c:v>
                </c:pt>
                <c:pt idx="213">
                  <c:v>211</c:v>
                </c:pt>
                <c:pt idx="214">
                  <c:v>212</c:v>
                </c:pt>
                <c:pt idx="215">
                  <c:v>213</c:v>
                </c:pt>
                <c:pt idx="216">
                  <c:v>214</c:v>
                </c:pt>
                <c:pt idx="217">
                  <c:v>215</c:v>
                </c:pt>
                <c:pt idx="218">
                  <c:v>216</c:v>
                </c:pt>
                <c:pt idx="219">
                  <c:v>217</c:v>
                </c:pt>
                <c:pt idx="220">
                  <c:v>218</c:v>
                </c:pt>
                <c:pt idx="221">
                  <c:v>219</c:v>
                </c:pt>
                <c:pt idx="222">
                  <c:v>220</c:v>
                </c:pt>
                <c:pt idx="223">
                  <c:v>221</c:v>
                </c:pt>
                <c:pt idx="224">
                  <c:v>222</c:v>
                </c:pt>
                <c:pt idx="225">
                  <c:v>223</c:v>
                </c:pt>
                <c:pt idx="226">
                  <c:v>224</c:v>
                </c:pt>
                <c:pt idx="227">
                  <c:v>225</c:v>
                </c:pt>
                <c:pt idx="228">
                  <c:v>226</c:v>
                </c:pt>
                <c:pt idx="229">
                  <c:v>227</c:v>
                </c:pt>
                <c:pt idx="230">
                  <c:v>228</c:v>
                </c:pt>
                <c:pt idx="231">
                  <c:v>229</c:v>
                </c:pt>
                <c:pt idx="232">
                  <c:v>230</c:v>
                </c:pt>
                <c:pt idx="233">
                  <c:v>231</c:v>
                </c:pt>
                <c:pt idx="234">
                  <c:v>232</c:v>
                </c:pt>
                <c:pt idx="235">
                  <c:v>233</c:v>
                </c:pt>
                <c:pt idx="236">
                  <c:v>234</c:v>
                </c:pt>
                <c:pt idx="237">
                  <c:v>235</c:v>
                </c:pt>
                <c:pt idx="238">
                  <c:v>236</c:v>
                </c:pt>
                <c:pt idx="239">
                  <c:v>237</c:v>
                </c:pt>
                <c:pt idx="240">
                  <c:v>238</c:v>
                </c:pt>
                <c:pt idx="241">
                  <c:v>239</c:v>
                </c:pt>
                <c:pt idx="242">
                  <c:v>240</c:v>
                </c:pt>
                <c:pt idx="243">
                  <c:v>241</c:v>
                </c:pt>
                <c:pt idx="244">
                  <c:v>242</c:v>
                </c:pt>
                <c:pt idx="245">
                  <c:v>243</c:v>
                </c:pt>
                <c:pt idx="246">
                  <c:v>244</c:v>
                </c:pt>
                <c:pt idx="247">
                  <c:v>245</c:v>
                </c:pt>
                <c:pt idx="248">
                  <c:v>246</c:v>
                </c:pt>
                <c:pt idx="249">
                  <c:v>247</c:v>
                </c:pt>
                <c:pt idx="250">
                  <c:v>248</c:v>
                </c:pt>
                <c:pt idx="251">
                  <c:v>249</c:v>
                </c:pt>
                <c:pt idx="252">
                  <c:v>250</c:v>
                </c:pt>
                <c:pt idx="253">
                  <c:v>251</c:v>
                </c:pt>
                <c:pt idx="254">
                  <c:v>252</c:v>
                </c:pt>
                <c:pt idx="255">
                  <c:v>253</c:v>
                </c:pt>
                <c:pt idx="256">
                  <c:v>254</c:v>
                </c:pt>
                <c:pt idx="257">
                  <c:v>255</c:v>
                </c:pt>
                <c:pt idx="258">
                  <c:v>256</c:v>
                </c:pt>
                <c:pt idx="259">
                  <c:v>257</c:v>
                </c:pt>
                <c:pt idx="260">
                  <c:v>258</c:v>
                </c:pt>
                <c:pt idx="261">
                  <c:v>259</c:v>
                </c:pt>
                <c:pt idx="262">
                  <c:v>260</c:v>
                </c:pt>
                <c:pt idx="263">
                  <c:v>261</c:v>
                </c:pt>
                <c:pt idx="264">
                  <c:v>262</c:v>
                </c:pt>
                <c:pt idx="265">
                  <c:v>263</c:v>
                </c:pt>
                <c:pt idx="266">
                  <c:v>264</c:v>
                </c:pt>
                <c:pt idx="267">
                  <c:v>265</c:v>
                </c:pt>
                <c:pt idx="268">
                  <c:v>266</c:v>
                </c:pt>
                <c:pt idx="269">
                  <c:v>267</c:v>
                </c:pt>
                <c:pt idx="270">
                  <c:v>268</c:v>
                </c:pt>
                <c:pt idx="271">
                  <c:v>269</c:v>
                </c:pt>
                <c:pt idx="272">
                  <c:v>270</c:v>
                </c:pt>
                <c:pt idx="273">
                  <c:v>271</c:v>
                </c:pt>
                <c:pt idx="274">
                  <c:v>272</c:v>
                </c:pt>
                <c:pt idx="275">
                  <c:v>273</c:v>
                </c:pt>
                <c:pt idx="276">
                  <c:v>274</c:v>
                </c:pt>
                <c:pt idx="277">
                  <c:v>275</c:v>
                </c:pt>
                <c:pt idx="278">
                  <c:v>276</c:v>
                </c:pt>
                <c:pt idx="279">
                  <c:v>277</c:v>
                </c:pt>
                <c:pt idx="280">
                  <c:v>278</c:v>
                </c:pt>
                <c:pt idx="281">
                  <c:v>279</c:v>
                </c:pt>
                <c:pt idx="282">
                  <c:v>280</c:v>
                </c:pt>
                <c:pt idx="283">
                  <c:v>281</c:v>
                </c:pt>
                <c:pt idx="284">
                  <c:v>282</c:v>
                </c:pt>
                <c:pt idx="285">
                  <c:v>283</c:v>
                </c:pt>
                <c:pt idx="286">
                  <c:v>284</c:v>
                </c:pt>
                <c:pt idx="287">
                  <c:v>285</c:v>
                </c:pt>
                <c:pt idx="288">
                  <c:v>286</c:v>
                </c:pt>
                <c:pt idx="289">
                  <c:v>287</c:v>
                </c:pt>
                <c:pt idx="290">
                  <c:v>288</c:v>
                </c:pt>
                <c:pt idx="291">
                  <c:v>289</c:v>
                </c:pt>
                <c:pt idx="292">
                  <c:v>290</c:v>
                </c:pt>
                <c:pt idx="293">
                  <c:v>291</c:v>
                </c:pt>
                <c:pt idx="294">
                  <c:v>292</c:v>
                </c:pt>
                <c:pt idx="295">
                  <c:v>293</c:v>
                </c:pt>
                <c:pt idx="296">
                  <c:v>294</c:v>
                </c:pt>
                <c:pt idx="297">
                  <c:v>295</c:v>
                </c:pt>
                <c:pt idx="298">
                  <c:v>296</c:v>
                </c:pt>
                <c:pt idx="299">
                  <c:v>297</c:v>
                </c:pt>
                <c:pt idx="300">
                  <c:v>298</c:v>
                </c:pt>
                <c:pt idx="301">
                  <c:v>299</c:v>
                </c:pt>
                <c:pt idx="302">
                  <c:v>300</c:v>
                </c:pt>
                <c:pt idx="303">
                  <c:v>301</c:v>
                </c:pt>
                <c:pt idx="304">
                  <c:v>302</c:v>
                </c:pt>
                <c:pt idx="305">
                  <c:v>303</c:v>
                </c:pt>
                <c:pt idx="306">
                  <c:v>304</c:v>
                </c:pt>
                <c:pt idx="307">
                  <c:v>305</c:v>
                </c:pt>
                <c:pt idx="308">
                  <c:v>306</c:v>
                </c:pt>
                <c:pt idx="309">
                  <c:v>307</c:v>
                </c:pt>
                <c:pt idx="310">
                  <c:v>308</c:v>
                </c:pt>
                <c:pt idx="311">
                  <c:v>309</c:v>
                </c:pt>
                <c:pt idx="312">
                  <c:v>310</c:v>
                </c:pt>
                <c:pt idx="313">
                  <c:v>311</c:v>
                </c:pt>
                <c:pt idx="314">
                  <c:v>312</c:v>
                </c:pt>
                <c:pt idx="315">
                  <c:v>313</c:v>
                </c:pt>
                <c:pt idx="316">
                  <c:v>314</c:v>
                </c:pt>
                <c:pt idx="317">
                  <c:v>315</c:v>
                </c:pt>
                <c:pt idx="318">
                  <c:v>316</c:v>
                </c:pt>
                <c:pt idx="319">
                  <c:v>317</c:v>
                </c:pt>
                <c:pt idx="320">
                  <c:v>318</c:v>
                </c:pt>
                <c:pt idx="321">
                  <c:v>319</c:v>
                </c:pt>
                <c:pt idx="322">
                  <c:v>320</c:v>
                </c:pt>
                <c:pt idx="323">
                  <c:v>321</c:v>
                </c:pt>
                <c:pt idx="324">
                  <c:v>322</c:v>
                </c:pt>
                <c:pt idx="325">
                  <c:v>323</c:v>
                </c:pt>
                <c:pt idx="326">
                  <c:v>324</c:v>
                </c:pt>
                <c:pt idx="327">
                  <c:v>325</c:v>
                </c:pt>
                <c:pt idx="328">
                  <c:v>326</c:v>
                </c:pt>
                <c:pt idx="329">
                  <c:v>327</c:v>
                </c:pt>
                <c:pt idx="330">
                  <c:v>328</c:v>
                </c:pt>
                <c:pt idx="331">
                  <c:v>329</c:v>
                </c:pt>
                <c:pt idx="332">
                  <c:v>330</c:v>
                </c:pt>
                <c:pt idx="333">
                  <c:v>331</c:v>
                </c:pt>
                <c:pt idx="334">
                  <c:v>332</c:v>
                </c:pt>
                <c:pt idx="335">
                  <c:v>333</c:v>
                </c:pt>
                <c:pt idx="336">
                  <c:v>334</c:v>
                </c:pt>
                <c:pt idx="337">
                  <c:v>335</c:v>
                </c:pt>
                <c:pt idx="338">
                  <c:v>336</c:v>
                </c:pt>
                <c:pt idx="339">
                  <c:v>337</c:v>
                </c:pt>
                <c:pt idx="340">
                  <c:v>338</c:v>
                </c:pt>
                <c:pt idx="341">
                  <c:v>339</c:v>
                </c:pt>
                <c:pt idx="342">
                  <c:v>340</c:v>
                </c:pt>
                <c:pt idx="343">
                  <c:v>341</c:v>
                </c:pt>
                <c:pt idx="344">
                  <c:v>342</c:v>
                </c:pt>
                <c:pt idx="345">
                  <c:v>343</c:v>
                </c:pt>
                <c:pt idx="346">
                  <c:v>344</c:v>
                </c:pt>
                <c:pt idx="347">
                  <c:v>345</c:v>
                </c:pt>
                <c:pt idx="348">
                  <c:v>346</c:v>
                </c:pt>
                <c:pt idx="349">
                  <c:v>347</c:v>
                </c:pt>
                <c:pt idx="350">
                  <c:v>348</c:v>
                </c:pt>
                <c:pt idx="351">
                  <c:v>349</c:v>
                </c:pt>
                <c:pt idx="352">
                  <c:v>350</c:v>
                </c:pt>
                <c:pt idx="353">
                  <c:v>351</c:v>
                </c:pt>
                <c:pt idx="354">
                  <c:v>352</c:v>
                </c:pt>
                <c:pt idx="355">
                  <c:v>353</c:v>
                </c:pt>
                <c:pt idx="356">
                  <c:v>354</c:v>
                </c:pt>
                <c:pt idx="357">
                  <c:v>355</c:v>
                </c:pt>
                <c:pt idx="358">
                  <c:v>356</c:v>
                </c:pt>
                <c:pt idx="359">
                  <c:v>357</c:v>
                </c:pt>
                <c:pt idx="360">
                  <c:v>358</c:v>
                </c:pt>
                <c:pt idx="361">
                  <c:v>359</c:v>
                </c:pt>
                <c:pt idx="362">
                  <c:v>360</c:v>
                </c:pt>
                <c:pt idx="363">
                  <c:v>361</c:v>
                </c:pt>
                <c:pt idx="364">
                  <c:v>362</c:v>
                </c:pt>
                <c:pt idx="365">
                  <c:v>363</c:v>
                </c:pt>
                <c:pt idx="366">
                  <c:v>364</c:v>
                </c:pt>
                <c:pt idx="367">
                  <c:v>365</c:v>
                </c:pt>
                <c:pt idx="368">
                  <c:v>366</c:v>
                </c:pt>
                <c:pt idx="369">
                  <c:v>367</c:v>
                </c:pt>
                <c:pt idx="370">
                  <c:v>368</c:v>
                </c:pt>
                <c:pt idx="371">
                  <c:v>369</c:v>
                </c:pt>
                <c:pt idx="372">
                  <c:v>370</c:v>
                </c:pt>
                <c:pt idx="373">
                  <c:v>371</c:v>
                </c:pt>
                <c:pt idx="374">
                  <c:v>372</c:v>
                </c:pt>
                <c:pt idx="375">
                  <c:v>373</c:v>
                </c:pt>
                <c:pt idx="376">
                  <c:v>374</c:v>
                </c:pt>
                <c:pt idx="377">
                  <c:v>375</c:v>
                </c:pt>
                <c:pt idx="378">
                  <c:v>376</c:v>
                </c:pt>
                <c:pt idx="379">
                  <c:v>377</c:v>
                </c:pt>
                <c:pt idx="380">
                  <c:v>378</c:v>
                </c:pt>
                <c:pt idx="381">
                  <c:v>379</c:v>
                </c:pt>
                <c:pt idx="382">
                  <c:v>380</c:v>
                </c:pt>
                <c:pt idx="383">
                  <c:v>381</c:v>
                </c:pt>
                <c:pt idx="384">
                  <c:v>382</c:v>
                </c:pt>
                <c:pt idx="385">
                  <c:v>383</c:v>
                </c:pt>
                <c:pt idx="386">
                  <c:v>384</c:v>
                </c:pt>
                <c:pt idx="387">
                  <c:v>385</c:v>
                </c:pt>
                <c:pt idx="388">
                  <c:v>386</c:v>
                </c:pt>
                <c:pt idx="389">
                  <c:v>387</c:v>
                </c:pt>
                <c:pt idx="390">
                  <c:v>388</c:v>
                </c:pt>
                <c:pt idx="391">
                  <c:v>389</c:v>
                </c:pt>
                <c:pt idx="392">
                  <c:v>390</c:v>
                </c:pt>
                <c:pt idx="393">
                  <c:v>391</c:v>
                </c:pt>
                <c:pt idx="394">
                  <c:v>392</c:v>
                </c:pt>
                <c:pt idx="395">
                  <c:v>393</c:v>
                </c:pt>
                <c:pt idx="396">
                  <c:v>394</c:v>
                </c:pt>
                <c:pt idx="397">
                  <c:v>395</c:v>
                </c:pt>
                <c:pt idx="398">
                  <c:v>396</c:v>
                </c:pt>
                <c:pt idx="399">
                  <c:v>397</c:v>
                </c:pt>
                <c:pt idx="400">
                  <c:v>398</c:v>
                </c:pt>
                <c:pt idx="401">
                  <c:v>399</c:v>
                </c:pt>
                <c:pt idx="402">
                  <c:v>400</c:v>
                </c:pt>
                <c:pt idx="403">
                  <c:v>401</c:v>
                </c:pt>
                <c:pt idx="404">
                  <c:v>402</c:v>
                </c:pt>
                <c:pt idx="405">
                  <c:v>403</c:v>
                </c:pt>
                <c:pt idx="406">
                  <c:v>404</c:v>
                </c:pt>
                <c:pt idx="407">
                  <c:v>405</c:v>
                </c:pt>
                <c:pt idx="408">
                  <c:v>406</c:v>
                </c:pt>
                <c:pt idx="409">
                  <c:v>407</c:v>
                </c:pt>
                <c:pt idx="410">
                  <c:v>408</c:v>
                </c:pt>
                <c:pt idx="411">
                  <c:v>409</c:v>
                </c:pt>
                <c:pt idx="412">
                  <c:v>410</c:v>
                </c:pt>
                <c:pt idx="413">
                  <c:v>411</c:v>
                </c:pt>
                <c:pt idx="414">
                  <c:v>412</c:v>
                </c:pt>
                <c:pt idx="415">
                  <c:v>413</c:v>
                </c:pt>
                <c:pt idx="416">
                  <c:v>414</c:v>
                </c:pt>
                <c:pt idx="417">
                  <c:v>415</c:v>
                </c:pt>
                <c:pt idx="418">
                  <c:v>416</c:v>
                </c:pt>
                <c:pt idx="419">
                  <c:v>417</c:v>
                </c:pt>
                <c:pt idx="420">
                  <c:v>418</c:v>
                </c:pt>
                <c:pt idx="421">
                  <c:v>419</c:v>
                </c:pt>
                <c:pt idx="422">
                  <c:v>420</c:v>
                </c:pt>
                <c:pt idx="423">
                  <c:v>421</c:v>
                </c:pt>
                <c:pt idx="424">
                  <c:v>422</c:v>
                </c:pt>
                <c:pt idx="425">
                  <c:v>423</c:v>
                </c:pt>
                <c:pt idx="426">
                  <c:v>424</c:v>
                </c:pt>
                <c:pt idx="427">
                  <c:v>425</c:v>
                </c:pt>
                <c:pt idx="428">
                  <c:v>426</c:v>
                </c:pt>
                <c:pt idx="429">
                  <c:v>427</c:v>
                </c:pt>
                <c:pt idx="430">
                  <c:v>428</c:v>
                </c:pt>
                <c:pt idx="431">
                  <c:v>429</c:v>
                </c:pt>
                <c:pt idx="432">
                  <c:v>430</c:v>
                </c:pt>
                <c:pt idx="433">
                  <c:v>431</c:v>
                </c:pt>
                <c:pt idx="434">
                  <c:v>432</c:v>
                </c:pt>
                <c:pt idx="435">
                  <c:v>433</c:v>
                </c:pt>
                <c:pt idx="436">
                  <c:v>434</c:v>
                </c:pt>
                <c:pt idx="437">
                  <c:v>435</c:v>
                </c:pt>
                <c:pt idx="438">
                  <c:v>436</c:v>
                </c:pt>
                <c:pt idx="439">
                  <c:v>437</c:v>
                </c:pt>
                <c:pt idx="440">
                  <c:v>438</c:v>
                </c:pt>
                <c:pt idx="441">
                  <c:v>439</c:v>
                </c:pt>
                <c:pt idx="442">
                  <c:v>440</c:v>
                </c:pt>
                <c:pt idx="443">
                  <c:v>441</c:v>
                </c:pt>
                <c:pt idx="444">
                  <c:v>442</c:v>
                </c:pt>
                <c:pt idx="445">
                  <c:v>443</c:v>
                </c:pt>
                <c:pt idx="446">
                  <c:v>444</c:v>
                </c:pt>
                <c:pt idx="447">
                  <c:v>445</c:v>
                </c:pt>
                <c:pt idx="448">
                  <c:v>446</c:v>
                </c:pt>
                <c:pt idx="449">
                  <c:v>447</c:v>
                </c:pt>
                <c:pt idx="450">
                  <c:v>448</c:v>
                </c:pt>
                <c:pt idx="451">
                  <c:v>449</c:v>
                </c:pt>
                <c:pt idx="452">
                  <c:v>450</c:v>
                </c:pt>
                <c:pt idx="453">
                  <c:v>451</c:v>
                </c:pt>
                <c:pt idx="454">
                  <c:v>452</c:v>
                </c:pt>
                <c:pt idx="455">
                  <c:v>453</c:v>
                </c:pt>
                <c:pt idx="456">
                  <c:v>454</c:v>
                </c:pt>
                <c:pt idx="457">
                  <c:v>455</c:v>
                </c:pt>
                <c:pt idx="458">
                  <c:v>456</c:v>
                </c:pt>
                <c:pt idx="459">
                  <c:v>457</c:v>
                </c:pt>
                <c:pt idx="460">
                  <c:v>458</c:v>
                </c:pt>
                <c:pt idx="461">
                  <c:v>459</c:v>
                </c:pt>
                <c:pt idx="462">
                  <c:v>460</c:v>
                </c:pt>
                <c:pt idx="463">
                  <c:v>461</c:v>
                </c:pt>
                <c:pt idx="464">
                  <c:v>462</c:v>
                </c:pt>
                <c:pt idx="465">
                  <c:v>463</c:v>
                </c:pt>
                <c:pt idx="466">
                  <c:v>464</c:v>
                </c:pt>
                <c:pt idx="467">
                  <c:v>465</c:v>
                </c:pt>
                <c:pt idx="468">
                  <c:v>466</c:v>
                </c:pt>
                <c:pt idx="469">
                  <c:v>467</c:v>
                </c:pt>
                <c:pt idx="470">
                  <c:v>468</c:v>
                </c:pt>
                <c:pt idx="471">
                  <c:v>469</c:v>
                </c:pt>
                <c:pt idx="472">
                  <c:v>470</c:v>
                </c:pt>
                <c:pt idx="473">
                  <c:v>471</c:v>
                </c:pt>
                <c:pt idx="474">
                  <c:v>472</c:v>
                </c:pt>
                <c:pt idx="475">
                  <c:v>473</c:v>
                </c:pt>
                <c:pt idx="476">
                  <c:v>474</c:v>
                </c:pt>
                <c:pt idx="477">
                  <c:v>475</c:v>
                </c:pt>
                <c:pt idx="478">
                  <c:v>476</c:v>
                </c:pt>
                <c:pt idx="479">
                  <c:v>477</c:v>
                </c:pt>
                <c:pt idx="480">
                  <c:v>478</c:v>
                </c:pt>
                <c:pt idx="481">
                  <c:v>479</c:v>
                </c:pt>
                <c:pt idx="482">
                  <c:v>480</c:v>
                </c:pt>
                <c:pt idx="483">
                  <c:v>481</c:v>
                </c:pt>
                <c:pt idx="484">
                  <c:v>482</c:v>
                </c:pt>
                <c:pt idx="485">
                  <c:v>483</c:v>
                </c:pt>
                <c:pt idx="486">
                  <c:v>484</c:v>
                </c:pt>
                <c:pt idx="487">
                  <c:v>485</c:v>
                </c:pt>
                <c:pt idx="488">
                  <c:v>486</c:v>
                </c:pt>
                <c:pt idx="489">
                  <c:v>487</c:v>
                </c:pt>
                <c:pt idx="490">
                  <c:v>488</c:v>
                </c:pt>
                <c:pt idx="491">
                  <c:v>489</c:v>
                </c:pt>
                <c:pt idx="492">
                  <c:v>490</c:v>
                </c:pt>
                <c:pt idx="493">
                  <c:v>491</c:v>
                </c:pt>
                <c:pt idx="494">
                  <c:v>492</c:v>
                </c:pt>
                <c:pt idx="495">
                  <c:v>493</c:v>
                </c:pt>
                <c:pt idx="496">
                  <c:v>494</c:v>
                </c:pt>
                <c:pt idx="497">
                  <c:v>495</c:v>
                </c:pt>
                <c:pt idx="498">
                  <c:v>496</c:v>
                </c:pt>
                <c:pt idx="499">
                  <c:v>497</c:v>
                </c:pt>
                <c:pt idx="500">
                  <c:v>498</c:v>
                </c:pt>
                <c:pt idx="501">
                  <c:v>499</c:v>
                </c:pt>
                <c:pt idx="502">
                  <c:v>500</c:v>
                </c:pt>
                <c:pt idx="503">
                  <c:v>501</c:v>
                </c:pt>
                <c:pt idx="504">
                  <c:v>502</c:v>
                </c:pt>
                <c:pt idx="505">
                  <c:v>503</c:v>
                </c:pt>
                <c:pt idx="506">
                  <c:v>504</c:v>
                </c:pt>
                <c:pt idx="507">
                  <c:v>505</c:v>
                </c:pt>
                <c:pt idx="508">
                  <c:v>506</c:v>
                </c:pt>
                <c:pt idx="509">
                  <c:v>507</c:v>
                </c:pt>
                <c:pt idx="510">
                  <c:v>508</c:v>
                </c:pt>
                <c:pt idx="511">
                  <c:v>509</c:v>
                </c:pt>
                <c:pt idx="512">
                  <c:v>510</c:v>
                </c:pt>
                <c:pt idx="513">
                  <c:v>511</c:v>
                </c:pt>
                <c:pt idx="514">
                  <c:v>512</c:v>
                </c:pt>
                <c:pt idx="515">
                  <c:v>513</c:v>
                </c:pt>
                <c:pt idx="516">
                  <c:v>514</c:v>
                </c:pt>
                <c:pt idx="517">
                  <c:v>515</c:v>
                </c:pt>
                <c:pt idx="518">
                  <c:v>516</c:v>
                </c:pt>
                <c:pt idx="519">
                  <c:v>517</c:v>
                </c:pt>
                <c:pt idx="520">
                  <c:v>518</c:v>
                </c:pt>
                <c:pt idx="521">
                  <c:v>519</c:v>
                </c:pt>
                <c:pt idx="522">
                  <c:v>520</c:v>
                </c:pt>
                <c:pt idx="523">
                  <c:v>521</c:v>
                </c:pt>
                <c:pt idx="524">
                  <c:v>522</c:v>
                </c:pt>
                <c:pt idx="525">
                  <c:v>523</c:v>
                </c:pt>
                <c:pt idx="526">
                  <c:v>524</c:v>
                </c:pt>
                <c:pt idx="527">
                  <c:v>525</c:v>
                </c:pt>
                <c:pt idx="528">
                  <c:v>526</c:v>
                </c:pt>
                <c:pt idx="529">
                  <c:v>527</c:v>
                </c:pt>
                <c:pt idx="530">
                  <c:v>528</c:v>
                </c:pt>
                <c:pt idx="531">
                  <c:v>529</c:v>
                </c:pt>
                <c:pt idx="532">
                  <c:v>530</c:v>
                </c:pt>
                <c:pt idx="533">
                  <c:v>531</c:v>
                </c:pt>
                <c:pt idx="534">
                  <c:v>532</c:v>
                </c:pt>
                <c:pt idx="535">
                  <c:v>533</c:v>
                </c:pt>
                <c:pt idx="536">
                  <c:v>534</c:v>
                </c:pt>
                <c:pt idx="537">
                  <c:v>535</c:v>
                </c:pt>
                <c:pt idx="538">
                  <c:v>536</c:v>
                </c:pt>
                <c:pt idx="539">
                  <c:v>537</c:v>
                </c:pt>
                <c:pt idx="540">
                  <c:v>538</c:v>
                </c:pt>
                <c:pt idx="541">
                  <c:v>539</c:v>
                </c:pt>
                <c:pt idx="542">
                  <c:v>540</c:v>
                </c:pt>
                <c:pt idx="543">
                  <c:v>541</c:v>
                </c:pt>
                <c:pt idx="544">
                  <c:v>542</c:v>
                </c:pt>
                <c:pt idx="545">
                  <c:v>543</c:v>
                </c:pt>
                <c:pt idx="546">
                  <c:v>544</c:v>
                </c:pt>
                <c:pt idx="547">
                  <c:v>545</c:v>
                </c:pt>
                <c:pt idx="548">
                  <c:v>546</c:v>
                </c:pt>
                <c:pt idx="549">
                  <c:v>547</c:v>
                </c:pt>
                <c:pt idx="550">
                  <c:v>548</c:v>
                </c:pt>
                <c:pt idx="551">
                  <c:v>549</c:v>
                </c:pt>
                <c:pt idx="552">
                  <c:v>550</c:v>
                </c:pt>
                <c:pt idx="553">
                  <c:v>551</c:v>
                </c:pt>
                <c:pt idx="554">
                  <c:v>552</c:v>
                </c:pt>
                <c:pt idx="555">
                  <c:v>553</c:v>
                </c:pt>
                <c:pt idx="556">
                  <c:v>554</c:v>
                </c:pt>
                <c:pt idx="557">
                  <c:v>555</c:v>
                </c:pt>
                <c:pt idx="558">
                  <c:v>556</c:v>
                </c:pt>
                <c:pt idx="559">
                  <c:v>557</c:v>
                </c:pt>
                <c:pt idx="560">
                  <c:v>558</c:v>
                </c:pt>
                <c:pt idx="561">
                  <c:v>559</c:v>
                </c:pt>
                <c:pt idx="562">
                  <c:v>560</c:v>
                </c:pt>
                <c:pt idx="563">
                  <c:v>561</c:v>
                </c:pt>
                <c:pt idx="564">
                  <c:v>562</c:v>
                </c:pt>
                <c:pt idx="565">
                  <c:v>563</c:v>
                </c:pt>
                <c:pt idx="566">
                  <c:v>564</c:v>
                </c:pt>
                <c:pt idx="567">
                  <c:v>565</c:v>
                </c:pt>
                <c:pt idx="568">
                  <c:v>566</c:v>
                </c:pt>
                <c:pt idx="569">
                  <c:v>567</c:v>
                </c:pt>
                <c:pt idx="570">
                  <c:v>568</c:v>
                </c:pt>
                <c:pt idx="571">
                  <c:v>569</c:v>
                </c:pt>
                <c:pt idx="572">
                  <c:v>570</c:v>
                </c:pt>
                <c:pt idx="573">
                  <c:v>571</c:v>
                </c:pt>
                <c:pt idx="574">
                  <c:v>572</c:v>
                </c:pt>
                <c:pt idx="575">
                  <c:v>573</c:v>
                </c:pt>
                <c:pt idx="576">
                  <c:v>574</c:v>
                </c:pt>
                <c:pt idx="577">
                  <c:v>575</c:v>
                </c:pt>
                <c:pt idx="578">
                  <c:v>576</c:v>
                </c:pt>
                <c:pt idx="579">
                  <c:v>577</c:v>
                </c:pt>
                <c:pt idx="580">
                  <c:v>578</c:v>
                </c:pt>
                <c:pt idx="581">
                  <c:v>579</c:v>
                </c:pt>
                <c:pt idx="582">
                  <c:v>580</c:v>
                </c:pt>
                <c:pt idx="583">
                  <c:v>581</c:v>
                </c:pt>
                <c:pt idx="584">
                  <c:v>582</c:v>
                </c:pt>
                <c:pt idx="585">
                  <c:v>583</c:v>
                </c:pt>
                <c:pt idx="586">
                  <c:v>584</c:v>
                </c:pt>
                <c:pt idx="587">
                  <c:v>585</c:v>
                </c:pt>
                <c:pt idx="588">
                  <c:v>586</c:v>
                </c:pt>
                <c:pt idx="589">
                  <c:v>587</c:v>
                </c:pt>
                <c:pt idx="590">
                  <c:v>588</c:v>
                </c:pt>
                <c:pt idx="591">
                  <c:v>589</c:v>
                </c:pt>
                <c:pt idx="592">
                  <c:v>590</c:v>
                </c:pt>
                <c:pt idx="593">
                  <c:v>591</c:v>
                </c:pt>
                <c:pt idx="594">
                  <c:v>592</c:v>
                </c:pt>
                <c:pt idx="595">
                  <c:v>593</c:v>
                </c:pt>
                <c:pt idx="596">
                  <c:v>594</c:v>
                </c:pt>
                <c:pt idx="597">
                  <c:v>595</c:v>
                </c:pt>
                <c:pt idx="598">
                  <c:v>596</c:v>
                </c:pt>
                <c:pt idx="599">
                  <c:v>597</c:v>
                </c:pt>
                <c:pt idx="600">
                  <c:v>598</c:v>
                </c:pt>
                <c:pt idx="601">
                  <c:v>599</c:v>
                </c:pt>
                <c:pt idx="602">
                  <c:v>600</c:v>
                </c:pt>
                <c:pt idx="603">
                  <c:v>601</c:v>
                </c:pt>
                <c:pt idx="604">
                  <c:v>602</c:v>
                </c:pt>
                <c:pt idx="605">
                  <c:v>603</c:v>
                </c:pt>
                <c:pt idx="606">
                  <c:v>604</c:v>
                </c:pt>
                <c:pt idx="607">
                  <c:v>605</c:v>
                </c:pt>
                <c:pt idx="608">
                  <c:v>606</c:v>
                </c:pt>
                <c:pt idx="609">
                  <c:v>607</c:v>
                </c:pt>
                <c:pt idx="610">
                  <c:v>608</c:v>
                </c:pt>
                <c:pt idx="611">
                  <c:v>609</c:v>
                </c:pt>
                <c:pt idx="612">
                  <c:v>610</c:v>
                </c:pt>
                <c:pt idx="613">
                  <c:v>611</c:v>
                </c:pt>
                <c:pt idx="614">
                  <c:v>612</c:v>
                </c:pt>
                <c:pt idx="615">
                  <c:v>613</c:v>
                </c:pt>
                <c:pt idx="616">
                  <c:v>614</c:v>
                </c:pt>
                <c:pt idx="617">
                  <c:v>615</c:v>
                </c:pt>
                <c:pt idx="618">
                  <c:v>616</c:v>
                </c:pt>
                <c:pt idx="619">
                  <c:v>617</c:v>
                </c:pt>
                <c:pt idx="620">
                  <c:v>618</c:v>
                </c:pt>
                <c:pt idx="621">
                  <c:v>619</c:v>
                </c:pt>
                <c:pt idx="622">
                  <c:v>620</c:v>
                </c:pt>
                <c:pt idx="623">
                  <c:v>621</c:v>
                </c:pt>
                <c:pt idx="624">
                  <c:v>622</c:v>
                </c:pt>
                <c:pt idx="625">
                  <c:v>623</c:v>
                </c:pt>
                <c:pt idx="626">
                  <c:v>624</c:v>
                </c:pt>
                <c:pt idx="627">
                  <c:v>625</c:v>
                </c:pt>
                <c:pt idx="628">
                  <c:v>626</c:v>
                </c:pt>
                <c:pt idx="629">
                  <c:v>627</c:v>
                </c:pt>
                <c:pt idx="630">
                  <c:v>628</c:v>
                </c:pt>
                <c:pt idx="631">
                  <c:v>629</c:v>
                </c:pt>
                <c:pt idx="632">
                  <c:v>630</c:v>
                </c:pt>
                <c:pt idx="633">
                  <c:v>631</c:v>
                </c:pt>
                <c:pt idx="634">
                  <c:v>632</c:v>
                </c:pt>
                <c:pt idx="635">
                  <c:v>633</c:v>
                </c:pt>
                <c:pt idx="636">
                  <c:v>634</c:v>
                </c:pt>
                <c:pt idx="637">
                  <c:v>635</c:v>
                </c:pt>
                <c:pt idx="638">
                  <c:v>636</c:v>
                </c:pt>
                <c:pt idx="639">
                  <c:v>637</c:v>
                </c:pt>
                <c:pt idx="640">
                  <c:v>638</c:v>
                </c:pt>
                <c:pt idx="641">
                  <c:v>639</c:v>
                </c:pt>
                <c:pt idx="642">
                  <c:v>640</c:v>
                </c:pt>
                <c:pt idx="643">
                  <c:v>641</c:v>
                </c:pt>
                <c:pt idx="644">
                  <c:v>642</c:v>
                </c:pt>
                <c:pt idx="645">
                  <c:v>643</c:v>
                </c:pt>
                <c:pt idx="646">
                  <c:v>644</c:v>
                </c:pt>
                <c:pt idx="647">
                  <c:v>645</c:v>
                </c:pt>
                <c:pt idx="648">
                  <c:v>646</c:v>
                </c:pt>
                <c:pt idx="649">
                  <c:v>647</c:v>
                </c:pt>
                <c:pt idx="650">
                  <c:v>648</c:v>
                </c:pt>
                <c:pt idx="651">
                  <c:v>649</c:v>
                </c:pt>
                <c:pt idx="652">
                  <c:v>650</c:v>
                </c:pt>
                <c:pt idx="653">
                  <c:v>651</c:v>
                </c:pt>
                <c:pt idx="654">
                  <c:v>652</c:v>
                </c:pt>
                <c:pt idx="655">
                  <c:v>653</c:v>
                </c:pt>
                <c:pt idx="656">
                  <c:v>654</c:v>
                </c:pt>
                <c:pt idx="657">
                  <c:v>655</c:v>
                </c:pt>
                <c:pt idx="658">
                  <c:v>656</c:v>
                </c:pt>
                <c:pt idx="659">
                  <c:v>657</c:v>
                </c:pt>
                <c:pt idx="660">
                  <c:v>658</c:v>
                </c:pt>
                <c:pt idx="661">
                  <c:v>659</c:v>
                </c:pt>
                <c:pt idx="662">
                  <c:v>660</c:v>
                </c:pt>
                <c:pt idx="663">
                  <c:v>661</c:v>
                </c:pt>
                <c:pt idx="664">
                  <c:v>662</c:v>
                </c:pt>
                <c:pt idx="665">
                  <c:v>663</c:v>
                </c:pt>
                <c:pt idx="666">
                  <c:v>664</c:v>
                </c:pt>
                <c:pt idx="667">
                  <c:v>665</c:v>
                </c:pt>
                <c:pt idx="668">
                  <c:v>666</c:v>
                </c:pt>
                <c:pt idx="669">
                  <c:v>667</c:v>
                </c:pt>
                <c:pt idx="670">
                  <c:v>668</c:v>
                </c:pt>
                <c:pt idx="671">
                  <c:v>669</c:v>
                </c:pt>
                <c:pt idx="672">
                  <c:v>670</c:v>
                </c:pt>
                <c:pt idx="673">
                  <c:v>671</c:v>
                </c:pt>
                <c:pt idx="674">
                  <c:v>672</c:v>
                </c:pt>
                <c:pt idx="675">
                  <c:v>673</c:v>
                </c:pt>
                <c:pt idx="676">
                  <c:v>674</c:v>
                </c:pt>
                <c:pt idx="677">
                  <c:v>675</c:v>
                </c:pt>
                <c:pt idx="678">
                  <c:v>676</c:v>
                </c:pt>
                <c:pt idx="679">
                  <c:v>677</c:v>
                </c:pt>
                <c:pt idx="680">
                  <c:v>678</c:v>
                </c:pt>
                <c:pt idx="681">
                  <c:v>679</c:v>
                </c:pt>
                <c:pt idx="682">
                  <c:v>680</c:v>
                </c:pt>
                <c:pt idx="683">
                  <c:v>681</c:v>
                </c:pt>
                <c:pt idx="684">
                  <c:v>682</c:v>
                </c:pt>
                <c:pt idx="685">
                  <c:v>683</c:v>
                </c:pt>
                <c:pt idx="686">
                  <c:v>684</c:v>
                </c:pt>
                <c:pt idx="687">
                  <c:v>685</c:v>
                </c:pt>
                <c:pt idx="688">
                  <c:v>686</c:v>
                </c:pt>
                <c:pt idx="689">
                  <c:v>687</c:v>
                </c:pt>
                <c:pt idx="690">
                  <c:v>688</c:v>
                </c:pt>
                <c:pt idx="691">
                  <c:v>689</c:v>
                </c:pt>
                <c:pt idx="692">
                  <c:v>690</c:v>
                </c:pt>
                <c:pt idx="693">
                  <c:v>691</c:v>
                </c:pt>
                <c:pt idx="694">
                  <c:v>692</c:v>
                </c:pt>
                <c:pt idx="695">
                  <c:v>693</c:v>
                </c:pt>
                <c:pt idx="696">
                  <c:v>694</c:v>
                </c:pt>
                <c:pt idx="697">
                  <c:v>695</c:v>
                </c:pt>
                <c:pt idx="698">
                  <c:v>696</c:v>
                </c:pt>
                <c:pt idx="699">
                  <c:v>697</c:v>
                </c:pt>
                <c:pt idx="700">
                  <c:v>698</c:v>
                </c:pt>
                <c:pt idx="701">
                  <c:v>699</c:v>
                </c:pt>
                <c:pt idx="702">
                  <c:v>700</c:v>
                </c:pt>
                <c:pt idx="703">
                  <c:v>701</c:v>
                </c:pt>
                <c:pt idx="704">
                  <c:v>702</c:v>
                </c:pt>
                <c:pt idx="705">
                  <c:v>703</c:v>
                </c:pt>
                <c:pt idx="706">
                  <c:v>704</c:v>
                </c:pt>
                <c:pt idx="707">
                  <c:v>705</c:v>
                </c:pt>
                <c:pt idx="708">
                  <c:v>706</c:v>
                </c:pt>
                <c:pt idx="709">
                  <c:v>707</c:v>
                </c:pt>
                <c:pt idx="710">
                  <c:v>708</c:v>
                </c:pt>
                <c:pt idx="711">
                  <c:v>709</c:v>
                </c:pt>
                <c:pt idx="712">
                  <c:v>710</c:v>
                </c:pt>
                <c:pt idx="713">
                  <c:v>711</c:v>
                </c:pt>
                <c:pt idx="714">
                  <c:v>712</c:v>
                </c:pt>
                <c:pt idx="715">
                  <c:v>713</c:v>
                </c:pt>
                <c:pt idx="716">
                  <c:v>714</c:v>
                </c:pt>
                <c:pt idx="717">
                  <c:v>715</c:v>
                </c:pt>
                <c:pt idx="718">
                  <c:v>716</c:v>
                </c:pt>
                <c:pt idx="719">
                  <c:v>717</c:v>
                </c:pt>
                <c:pt idx="720">
                  <c:v>718</c:v>
                </c:pt>
                <c:pt idx="721">
                  <c:v>719</c:v>
                </c:pt>
                <c:pt idx="722">
                  <c:v>720</c:v>
                </c:pt>
              </c:strCache>
            </c:strRef>
          </c:xVal>
          <c:yVal>
            <c:numRef>
              <c:f>Sheet1!$F:$F</c:f>
              <c:numCache>
                <c:formatCode>General</c:formatCode>
                <c:ptCount val="1048576"/>
                <c:pt idx="0">
                  <c:v>0</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-6</c:v>
                </c:pt>
                <c:pt idx="178">
                  <c:v>-5</c:v>
                </c:pt>
                <c:pt idx="179">
                  <c:v>-6</c:v>
                </c:pt>
                <c:pt idx="180">
                  <c:v>-5</c:v>
                </c:pt>
                <c:pt idx="181">
                  <c:v>-6</c:v>
                </c:pt>
                <c:pt idx="182">
                  <c:v>-5</c:v>
                </c:pt>
                <c:pt idx="183">
                  <c:v>-6</c:v>
                </c:pt>
                <c:pt idx="184">
                  <c:v>-5</c:v>
                </c:pt>
                <c:pt idx="185">
                  <c:v>-6</c:v>
                </c:pt>
                <c:pt idx="186">
                  <c:v>-5</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-6</c:v>
                </c:pt>
                <c:pt idx="295">
                  <c:v>-6</c:v>
                </c:pt>
                <c:pt idx="296">
                  <c:v>-6</c:v>
                </c:pt>
                <c:pt idx="297">
                  <c:v>-6</c:v>
                </c:pt>
                <c:pt idx="298">
                  <c:v>-6</c:v>
                </c:pt>
                <c:pt idx="299">
                  <c:v>-6</c:v>
                </c:pt>
                <c:pt idx="300">
                  <c:v>-6</c:v>
                </c:pt>
                <c:pt idx="301">
                  <c:v>-6</c:v>
                </c:pt>
                <c:pt idx="302">
                  <c:v>-6</c:v>
                </c:pt>
                <c:pt idx="303">
                  <c:v>-6</c:v>
                </c:pt>
                <c:pt idx="304">
                  <c:v>-6</c:v>
                </c:pt>
                <c:pt idx="305">
                  <c:v>-6</c:v>
                </c:pt>
                <c:pt idx="306">
                  <c:v>-6</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-5</c:v>
                </c:pt>
                <c:pt idx="362">
                  <c:v>-6</c:v>
                </c:pt>
                <c:pt idx="363">
                  <c:v>-5</c:v>
                </c:pt>
                <c:pt idx="364">
                  <c:v>-6</c:v>
                </c:pt>
                <c:pt idx="365">
                  <c:v>-5</c:v>
                </c:pt>
                <c:pt idx="366">
                  <c:v>-6</c:v>
                </c:pt>
                <c:pt idx="367">
                  <c:v>-5</c:v>
                </c:pt>
                <c:pt idx="368">
                  <c:v>-5</c:v>
                </c:pt>
                <c:pt idx="369">
                  <c:v>-5</c:v>
                </c:pt>
                <c:pt idx="370">
                  <c:v>-5</c:v>
                </c:pt>
                <c:pt idx="371">
                  <c:v>-5</c:v>
                </c:pt>
                <c:pt idx="372">
                  <c:v>-5</c:v>
                </c:pt>
                <c:pt idx="373">
                  <c:v>-5</c:v>
                </c:pt>
                <c:pt idx="374">
                  <c:v>-5</c:v>
                </c:pt>
                <c:pt idx="375">
                  <c:v>-5</c:v>
                </c:pt>
                <c:pt idx="376">
                  <c:v>-5</c:v>
                </c:pt>
                <c:pt idx="377">
                  <c:v>-5</c:v>
                </c:pt>
                <c:pt idx="378">
                  <c:v>-5</c:v>
                </c:pt>
                <c:pt idx="379">
                  <c:v>-5</c:v>
                </c:pt>
                <c:pt idx="380">
                  <c:v>-5</c:v>
                </c:pt>
                <c:pt idx="381">
                  <c:v>-5</c:v>
                </c:pt>
                <c:pt idx="382">
                  <c:v>-5</c:v>
                </c:pt>
                <c:pt idx="383">
                  <c:v>-5</c:v>
                </c:pt>
                <c:pt idx="384">
                  <c:v>-5</c:v>
                </c:pt>
                <c:pt idx="385">
                  <c:v>-5</c:v>
                </c:pt>
                <c:pt idx="386">
                  <c:v>-5</c:v>
                </c:pt>
                <c:pt idx="387">
                  <c:v>-5</c:v>
                </c:pt>
                <c:pt idx="388">
                  <c:v>-5</c:v>
                </c:pt>
                <c:pt idx="389">
                  <c:v>-5</c:v>
                </c:pt>
                <c:pt idx="390">
                  <c:v>-5</c:v>
                </c:pt>
                <c:pt idx="391">
                  <c:v>-5</c:v>
                </c:pt>
                <c:pt idx="392">
                  <c:v>-5</c:v>
                </c:pt>
                <c:pt idx="393">
                  <c:v>-5</c:v>
                </c:pt>
                <c:pt idx="394">
                  <c:v>-5</c:v>
                </c:pt>
                <c:pt idx="395">
                  <c:v>-5</c:v>
                </c:pt>
                <c:pt idx="396">
                  <c:v>-5</c:v>
                </c:pt>
                <c:pt idx="397">
                  <c:v>-5</c:v>
                </c:pt>
                <c:pt idx="398">
                  <c:v>-5</c:v>
                </c:pt>
                <c:pt idx="399">
                  <c:v>-5</c:v>
                </c:pt>
                <c:pt idx="400">
                  <c:v>-5</c:v>
                </c:pt>
                <c:pt idx="401">
                  <c:v>-5</c:v>
                </c:pt>
                <c:pt idx="402">
                  <c:v>-5</c:v>
                </c:pt>
                <c:pt idx="403">
                  <c:v>-5</c:v>
                </c:pt>
                <c:pt idx="404">
                  <c:v>-5</c:v>
                </c:pt>
                <c:pt idx="405">
                  <c:v>-5</c:v>
                </c:pt>
                <c:pt idx="406">
                  <c:v>-5</c:v>
                </c:pt>
                <c:pt idx="407">
                  <c:v>-5</c:v>
                </c:pt>
                <c:pt idx="408">
                  <c:v>-5</c:v>
                </c:pt>
                <c:pt idx="409">
                  <c:v>-5</c:v>
                </c:pt>
                <c:pt idx="410">
                  <c:v>-5</c:v>
                </c:pt>
                <c:pt idx="411">
                  <c:v>-5</c:v>
                </c:pt>
                <c:pt idx="412">
                  <c:v>-5</c:v>
                </c:pt>
                <c:pt idx="413">
                  <c:v>-5</c:v>
                </c:pt>
                <c:pt idx="414">
                  <c:v>-5</c:v>
                </c:pt>
                <c:pt idx="415">
                  <c:v>-5</c:v>
                </c:pt>
                <c:pt idx="416">
                  <c:v>-5</c:v>
                </c:pt>
                <c:pt idx="417">
                  <c:v>-5</c:v>
                </c:pt>
                <c:pt idx="418">
                  <c:v>-5</c:v>
                </c:pt>
                <c:pt idx="419">
                  <c:v>-5</c:v>
                </c:pt>
                <c:pt idx="420">
                  <c:v>-5</c:v>
                </c:pt>
                <c:pt idx="421">
                  <c:v>-5</c:v>
                </c:pt>
                <c:pt idx="422">
                  <c:v>-5</c:v>
                </c:pt>
                <c:pt idx="423">
                  <c:v>-5</c:v>
                </c:pt>
                <c:pt idx="424">
                  <c:v>-5</c:v>
                </c:pt>
                <c:pt idx="425">
                  <c:v>-5</c:v>
                </c:pt>
                <c:pt idx="426">
                  <c:v>-5</c:v>
                </c:pt>
                <c:pt idx="427">
                  <c:v>-5</c:v>
                </c:pt>
                <c:pt idx="428">
                  <c:v>-5</c:v>
                </c:pt>
                <c:pt idx="429">
                  <c:v>-5</c:v>
                </c:pt>
                <c:pt idx="430">
                  <c:v>-5</c:v>
                </c:pt>
                <c:pt idx="431">
                  <c:v>-5</c:v>
                </c:pt>
                <c:pt idx="432">
                  <c:v>-5</c:v>
                </c:pt>
                <c:pt idx="433">
                  <c:v>-5</c:v>
                </c:pt>
                <c:pt idx="434">
                  <c:v>-5</c:v>
                </c:pt>
                <c:pt idx="435">
                  <c:v>-5</c:v>
                </c:pt>
                <c:pt idx="436">
                  <c:v>-5</c:v>
                </c:pt>
                <c:pt idx="437">
                  <c:v>-5</c:v>
                </c:pt>
                <c:pt idx="438">
                  <c:v>-5</c:v>
                </c:pt>
                <c:pt idx="439">
                  <c:v>-5</c:v>
                </c:pt>
                <c:pt idx="440">
                  <c:v>-5</c:v>
                </c:pt>
                <c:pt idx="441">
                  <c:v>-5</c:v>
                </c:pt>
                <c:pt idx="442">
                  <c:v>-5</c:v>
                </c:pt>
                <c:pt idx="443">
                  <c:v>-5</c:v>
                </c:pt>
                <c:pt idx="444">
                  <c:v>-5</c:v>
                </c:pt>
                <c:pt idx="445">
                  <c:v>-5</c:v>
                </c:pt>
                <c:pt idx="446">
                  <c:v>-5</c:v>
                </c:pt>
                <c:pt idx="447">
                  <c:v>-5</c:v>
                </c:pt>
                <c:pt idx="448">
                  <c:v>-5</c:v>
                </c:pt>
                <c:pt idx="449">
                  <c:v>-5</c:v>
                </c:pt>
                <c:pt idx="450">
                  <c:v>-5</c:v>
                </c:pt>
                <c:pt idx="451">
                  <c:v>-5</c:v>
                </c:pt>
                <c:pt idx="452">
                  <c:v>-5</c:v>
                </c:pt>
                <c:pt idx="453">
                  <c:v>-5</c:v>
                </c:pt>
                <c:pt idx="454">
                  <c:v>-5</c:v>
                </c:pt>
                <c:pt idx="455">
                  <c:v>-5</c:v>
                </c:pt>
                <c:pt idx="456">
                  <c:v>-5</c:v>
                </c:pt>
                <c:pt idx="457">
                  <c:v>-5</c:v>
                </c:pt>
                <c:pt idx="458">
                  <c:v>-5</c:v>
                </c:pt>
                <c:pt idx="459">
                  <c:v>-5</c:v>
                </c:pt>
                <c:pt idx="460">
                  <c:v>-5</c:v>
                </c:pt>
                <c:pt idx="461">
                  <c:v>-5</c:v>
                </c:pt>
                <c:pt idx="462">
                  <c:v>-5</c:v>
                </c:pt>
                <c:pt idx="463">
                  <c:v>-5</c:v>
                </c:pt>
                <c:pt idx="464">
                  <c:v>-5</c:v>
                </c:pt>
                <c:pt idx="465">
                  <c:v>-5</c:v>
                </c:pt>
                <c:pt idx="466">
                  <c:v>-5</c:v>
                </c:pt>
                <c:pt idx="467">
                  <c:v>-5</c:v>
                </c:pt>
                <c:pt idx="468">
                  <c:v>-5</c:v>
                </c:pt>
                <c:pt idx="469">
                  <c:v>-5</c:v>
                </c:pt>
                <c:pt idx="470">
                  <c:v>-5</c:v>
                </c:pt>
                <c:pt idx="471">
                  <c:v>-5</c:v>
                </c:pt>
                <c:pt idx="472">
                  <c:v>-5</c:v>
                </c:pt>
                <c:pt idx="473">
                  <c:v>-5</c:v>
                </c:pt>
                <c:pt idx="474">
                  <c:v>-5</c:v>
                </c:pt>
                <c:pt idx="475">
                  <c:v>-5</c:v>
                </c:pt>
                <c:pt idx="476">
                  <c:v>-5</c:v>
                </c:pt>
                <c:pt idx="477">
                  <c:v>-5</c:v>
                </c:pt>
                <c:pt idx="478">
                  <c:v>-5</c:v>
                </c:pt>
                <c:pt idx="479">
                  <c:v>-5</c:v>
                </c:pt>
                <c:pt idx="480">
                  <c:v>-5</c:v>
                </c:pt>
                <c:pt idx="481">
                  <c:v>-5</c:v>
                </c:pt>
                <c:pt idx="482">
                  <c:v>-5</c:v>
                </c:pt>
                <c:pt idx="483">
                  <c:v>-5</c:v>
                </c:pt>
                <c:pt idx="484">
                  <c:v>-5</c:v>
                </c:pt>
                <c:pt idx="485">
                  <c:v>-5</c:v>
                </c:pt>
                <c:pt idx="486">
                  <c:v>-5</c:v>
                </c:pt>
                <c:pt idx="487">
                  <c:v>-5</c:v>
                </c:pt>
                <c:pt idx="488">
                  <c:v>-5</c:v>
                </c:pt>
                <c:pt idx="489">
                  <c:v>-5</c:v>
                </c:pt>
                <c:pt idx="490">
                  <c:v>-5</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-5</c:v>
                </c:pt>
                <c:pt idx="506">
                  <c:v>-5</c:v>
                </c:pt>
                <c:pt idx="507">
                  <c:v>-5</c:v>
                </c:pt>
                <c:pt idx="508">
                  <c:v>-5</c:v>
                </c:pt>
                <c:pt idx="509">
                  <c:v>-5</c:v>
                </c:pt>
                <c:pt idx="510">
                  <c:v>-5</c:v>
                </c:pt>
                <c:pt idx="511">
                  <c:v>-5</c:v>
                </c:pt>
                <c:pt idx="512">
                  <c:v>-5</c:v>
                </c:pt>
                <c:pt idx="513">
                  <c:v>-5</c:v>
                </c:pt>
                <c:pt idx="514">
                  <c:v>-5</c:v>
                </c:pt>
                <c:pt idx="515">
                  <c:v>-5</c:v>
                </c:pt>
                <c:pt idx="516">
                  <c:v>-5</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-6</c:v>
                </c:pt>
                <c:pt idx="539">
                  <c:v>-5</c:v>
                </c:pt>
                <c:pt idx="540">
                  <c:v>-6</c:v>
                </c:pt>
                <c:pt idx="541">
                  <c:v>-5</c:v>
                </c:pt>
                <c:pt idx="542">
                  <c:v>-6</c:v>
                </c:pt>
                <c:pt idx="543">
                  <c:v>-5</c:v>
                </c:pt>
                <c:pt idx="544">
                  <c:v>-6</c:v>
                </c:pt>
                <c:pt idx="545">
                  <c:v>-5</c:v>
                </c:pt>
                <c:pt idx="546">
                  <c:v>-6</c:v>
                </c:pt>
                <c:pt idx="547">
                  <c:v>-6</c:v>
                </c:pt>
                <c:pt idx="548">
                  <c:v>-6</c:v>
                </c:pt>
                <c:pt idx="549">
                  <c:v>-6</c:v>
                </c:pt>
                <c:pt idx="550">
                  <c:v>-6</c:v>
                </c:pt>
                <c:pt idx="551">
                  <c:v>-6</c:v>
                </c:pt>
                <c:pt idx="552">
                  <c:v>-6</c:v>
                </c:pt>
                <c:pt idx="553">
                  <c:v>-6</c:v>
                </c:pt>
                <c:pt idx="554">
                  <c:v>-6</c:v>
                </c:pt>
                <c:pt idx="555">
                  <c:v>-6</c:v>
                </c:pt>
                <c:pt idx="556">
                  <c:v>-6</c:v>
                </c:pt>
                <c:pt idx="557">
                  <c:v>-6</c:v>
                </c:pt>
                <c:pt idx="558">
                  <c:v>-6</c:v>
                </c:pt>
                <c:pt idx="559">
                  <c:v>-6</c:v>
                </c:pt>
                <c:pt idx="560">
                  <c:v>-6</c:v>
                </c:pt>
                <c:pt idx="561">
                  <c:v>-6</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-6</c:v>
                </c:pt>
                <c:pt idx="587">
                  <c:v>-6</c:v>
                </c:pt>
                <c:pt idx="588">
                  <c:v>-6</c:v>
                </c:pt>
                <c:pt idx="589">
                  <c:v>-6</c:v>
                </c:pt>
                <c:pt idx="590">
                  <c:v>-6</c:v>
                </c:pt>
                <c:pt idx="591">
                  <c:v>-6</c:v>
                </c:pt>
                <c:pt idx="592">
                  <c:v>-6</c:v>
                </c:pt>
                <c:pt idx="593">
                  <c:v>-6</c:v>
                </c:pt>
                <c:pt idx="594">
                  <c:v>-6</c:v>
                </c:pt>
                <c:pt idx="595">
                  <c:v>-6</c:v>
                </c:pt>
                <c:pt idx="596">
                  <c:v>-6</c:v>
                </c:pt>
                <c:pt idx="597">
                  <c:v>-6</c:v>
                </c:pt>
                <c:pt idx="598">
                  <c:v>-6</c:v>
                </c:pt>
                <c:pt idx="599">
                  <c:v>-6</c:v>
                </c:pt>
                <c:pt idx="600">
                  <c:v>-6</c:v>
                </c:pt>
                <c:pt idx="601">
                  <c:v>-6</c:v>
                </c:pt>
                <c:pt idx="602">
                  <c:v>-6</c:v>
                </c:pt>
                <c:pt idx="603">
                  <c:v>-6</c:v>
                </c:pt>
                <c:pt idx="604">
                  <c:v>-6</c:v>
                </c:pt>
                <c:pt idx="605">
                  <c:v>-6</c:v>
                </c:pt>
                <c:pt idx="606">
                  <c:v>-6</c:v>
                </c:pt>
                <c:pt idx="607">
                  <c:v>-6</c:v>
                </c:pt>
                <c:pt idx="608">
                  <c:v>-6</c:v>
                </c:pt>
                <c:pt idx="609">
                  <c:v>-6</c:v>
                </c:pt>
                <c:pt idx="610">
                  <c:v>-6</c:v>
                </c:pt>
                <c:pt idx="611">
                  <c:v>-6</c:v>
                </c:pt>
                <c:pt idx="612">
                  <c:v>-6</c:v>
                </c:pt>
                <c:pt idx="613">
                  <c:v>-6</c:v>
                </c:pt>
                <c:pt idx="614">
                  <c:v>-6</c:v>
                </c:pt>
                <c:pt idx="615">
                  <c:v>-6</c:v>
                </c:pt>
                <c:pt idx="616">
                  <c:v>-6</c:v>
                </c:pt>
                <c:pt idx="617">
                  <c:v>-6</c:v>
                </c:pt>
                <c:pt idx="618">
                  <c:v>-6</c:v>
                </c:pt>
                <c:pt idx="619">
                  <c:v>-6</c:v>
                </c:pt>
                <c:pt idx="620">
                  <c:v>-6</c:v>
                </c:pt>
                <c:pt idx="621">
                  <c:v>-6</c:v>
                </c:pt>
                <c:pt idx="622">
                  <c:v>-6</c:v>
                </c:pt>
                <c:pt idx="623">
                  <c:v>-6</c:v>
                </c:pt>
                <c:pt idx="624">
                  <c:v>-6</c:v>
                </c:pt>
                <c:pt idx="625">
                  <c:v>-6</c:v>
                </c:pt>
                <c:pt idx="626">
                  <c:v>-6</c:v>
                </c:pt>
                <c:pt idx="627">
                  <c:v>-6</c:v>
                </c:pt>
                <c:pt idx="628">
                  <c:v>-6</c:v>
                </c:pt>
                <c:pt idx="629">
                  <c:v>-6</c:v>
                </c:pt>
                <c:pt idx="630">
                  <c:v>-6</c:v>
                </c:pt>
                <c:pt idx="631">
                  <c:v>-6</c:v>
                </c:pt>
                <c:pt idx="632">
                  <c:v>-6</c:v>
                </c:pt>
                <c:pt idx="633">
                  <c:v>-6</c:v>
                </c:pt>
                <c:pt idx="634">
                  <c:v>-6</c:v>
                </c:pt>
                <c:pt idx="635">
                  <c:v>-6</c:v>
                </c:pt>
                <c:pt idx="636">
                  <c:v>-6</c:v>
                </c:pt>
                <c:pt idx="637">
                  <c:v>-6</c:v>
                </c:pt>
                <c:pt idx="638">
                  <c:v>-6</c:v>
                </c:pt>
                <c:pt idx="639">
                  <c:v>-6</c:v>
                </c:pt>
                <c:pt idx="640">
                  <c:v>-6</c:v>
                </c:pt>
                <c:pt idx="641">
                  <c:v>-6</c:v>
                </c:pt>
                <c:pt idx="642">
                  <c:v>-6</c:v>
                </c:pt>
                <c:pt idx="643">
                  <c:v>-6</c:v>
                </c:pt>
                <c:pt idx="644">
                  <c:v>-6</c:v>
                </c:pt>
                <c:pt idx="645">
                  <c:v>-6</c:v>
                </c:pt>
                <c:pt idx="646">
                  <c:v>-6</c:v>
                </c:pt>
                <c:pt idx="647">
                  <c:v>-6</c:v>
                </c:pt>
                <c:pt idx="648">
                  <c:v>-6</c:v>
                </c:pt>
                <c:pt idx="649">
                  <c:v>-6</c:v>
                </c:pt>
                <c:pt idx="650">
                  <c:v>-6</c:v>
                </c:pt>
                <c:pt idx="651">
                  <c:v>-6</c:v>
                </c:pt>
                <c:pt idx="652">
                  <c:v>-6</c:v>
                </c:pt>
                <c:pt idx="653">
                  <c:v>-6</c:v>
                </c:pt>
                <c:pt idx="654">
                  <c:v>-6</c:v>
                </c:pt>
                <c:pt idx="655">
                  <c:v>-6</c:v>
                </c:pt>
                <c:pt idx="656">
                  <c:v>-6</c:v>
                </c:pt>
                <c:pt idx="657">
                  <c:v>-6</c:v>
                </c:pt>
                <c:pt idx="658">
                  <c:v>-6</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-6</c:v>
                </c:pt>
                <c:pt idx="677">
                  <c:v>-6</c:v>
                </c:pt>
                <c:pt idx="678">
                  <c:v>-6</c:v>
                </c:pt>
                <c:pt idx="679">
                  <c:v>-6</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-6</c:v>
                </c:pt>
                <c:pt idx="708">
                  <c:v>-6</c:v>
                </c:pt>
                <c:pt idx="709">
                  <c:v>-6</c:v>
                </c:pt>
                <c:pt idx="710">
                  <c:v>-6</c:v>
                </c:pt>
                <c:pt idx="711">
                  <c:v>-6</c:v>
                </c:pt>
                <c:pt idx="712">
                  <c:v>-6</c:v>
                </c:pt>
                <c:pt idx="713">
                  <c:v>-6</c:v>
                </c:pt>
                <c:pt idx="714">
                  <c:v>-6</c:v>
                </c:pt>
                <c:pt idx="715">
                  <c:v>-6</c:v>
                </c:pt>
                <c:pt idx="716">
                  <c:v>-6</c:v>
                </c:pt>
                <c:pt idx="717">
                  <c:v>-6</c:v>
                </c:pt>
                <c:pt idx="718">
                  <c:v>-6</c:v>
                </c:pt>
                <c:pt idx="719">
                  <c:v>-6</c:v>
                </c:pt>
                <c:pt idx="720">
                  <c:v>-6</c:v>
                </c:pt>
                <c:pt idx="721">
                  <c:v>-6</c:v>
                </c:pt>
                <c:pt idx="722">
                  <c:v>-6</c:v>
                </c:pt>
              </c:numCache>
            </c:numRef>
          </c:yVal>
          <c:smooth val="1"/>
          <c:extLst>
            <c:ext xmlns:c16="http://schemas.microsoft.com/office/drawing/2014/chart" uri="{C3380CC4-5D6E-409C-BE32-E72D297353CC}">
              <c16:uniqueId val="{00000001-A17D-41BE-98CC-DCEB6D64C360}"/>
            </c:ext>
          </c:extLst>
        </c:ser>
        <c:ser>
          <c:idx val="2"/>
          <c:order val="2"/>
          <c:tx>
            <c:v>Series3</c:v>
          </c:tx>
          <c:spPr>
            <a:ln w="19050" cap="rnd">
              <a:solidFill>
                <a:schemeClr val="accent3"/>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Sheet1!$G$3:$G$723</c:f>
              <c:numCache>
                <c:formatCode>General</c:formatCode>
                <c:ptCount val="721"/>
                <c:pt idx="0">
                  <c:v>-7</c:v>
                </c:pt>
                <c:pt idx="1">
                  <c:v>-7</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-7</c:v>
                </c:pt>
                <c:pt idx="38">
                  <c:v>-7</c:v>
                </c:pt>
                <c:pt idx="39">
                  <c:v>-7</c:v>
                </c:pt>
                <c:pt idx="40">
                  <c:v>-7</c:v>
                </c:pt>
                <c:pt idx="41">
                  <c:v>-7</c:v>
                </c:pt>
                <c:pt idx="42">
                  <c:v>-7</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-7</c:v>
                </c:pt>
                <c:pt idx="122">
                  <c:v>-7</c:v>
                </c:pt>
                <c:pt idx="123">
                  <c:v>-7</c:v>
                </c:pt>
                <c:pt idx="124">
                  <c:v>-7</c:v>
                </c:pt>
                <c:pt idx="125">
                  <c:v>-7</c:v>
                </c:pt>
                <c:pt idx="126">
                  <c:v>-7</c:v>
                </c:pt>
                <c:pt idx="127">
                  <c:v>-7</c:v>
                </c:pt>
                <c:pt idx="128">
                  <c:v>-7</c:v>
                </c:pt>
                <c:pt idx="129">
                  <c:v>-7</c:v>
                </c:pt>
                <c:pt idx="130">
                  <c:v>-7</c:v>
                </c:pt>
                <c:pt idx="131">
                  <c:v>-7</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-8</c:v>
                </c:pt>
                <c:pt idx="179">
                  <c:v>-8</c:v>
                </c:pt>
                <c:pt idx="180">
                  <c:v>-8</c:v>
                </c:pt>
                <c:pt idx="181">
                  <c:v>-8</c:v>
                </c:pt>
                <c:pt idx="182">
                  <c:v>-8</c:v>
                </c:pt>
                <c:pt idx="183">
                  <c:v>-8</c:v>
                </c:pt>
                <c:pt idx="184">
                  <c:v>-8</c:v>
                </c:pt>
                <c:pt idx="185">
                  <c:v>-8</c:v>
                </c:pt>
                <c:pt idx="186">
                  <c:v>-8</c:v>
                </c:pt>
                <c:pt idx="187">
                  <c:v>-8</c:v>
                </c:pt>
                <c:pt idx="188">
                  <c:v>-8</c:v>
                </c:pt>
                <c:pt idx="189">
                  <c:v>-8</c:v>
                </c:pt>
                <c:pt idx="190">
                  <c:v>-8</c:v>
                </c:pt>
                <c:pt idx="191">
                  <c:v>-8</c:v>
                </c:pt>
                <c:pt idx="192">
                  <c:v>-8</c:v>
                </c:pt>
                <c:pt idx="193">
                  <c:v>-8</c:v>
                </c:pt>
                <c:pt idx="194">
                  <c:v>-8</c:v>
                </c:pt>
                <c:pt idx="195">
                  <c:v>-8</c:v>
                </c:pt>
                <c:pt idx="196">
                  <c:v>-8</c:v>
                </c:pt>
                <c:pt idx="197">
                  <c:v>-8</c:v>
                </c:pt>
                <c:pt idx="198">
                  <c:v>-8</c:v>
                </c:pt>
                <c:pt idx="199">
                  <c:v>-8</c:v>
                </c:pt>
                <c:pt idx="200">
                  <c:v>-8</c:v>
                </c:pt>
                <c:pt idx="201">
                  <c:v>-8</c:v>
                </c:pt>
                <c:pt idx="202">
                  <c:v>-8</c:v>
                </c:pt>
                <c:pt idx="203">
                  <c:v>-8</c:v>
                </c:pt>
                <c:pt idx="204">
                  <c:v>-8</c:v>
                </c:pt>
                <c:pt idx="205">
                  <c:v>-8</c:v>
                </c:pt>
                <c:pt idx="206">
                  <c:v>-8</c:v>
                </c:pt>
                <c:pt idx="207">
                  <c:v>-8</c:v>
                </c:pt>
                <c:pt idx="208">
                  <c:v>-8</c:v>
                </c:pt>
                <c:pt idx="209">
                  <c:v>-8</c:v>
                </c:pt>
                <c:pt idx="210">
                  <c:v>-8</c:v>
                </c:pt>
                <c:pt idx="211">
                  <c:v>-8</c:v>
                </c:pt>
                <c:pt idx="212">
                  <c:v>-8</c:v>
                </c:pt>
                <c:pt idx="213">
                  <c:v>-8</c:v>
                </c:pt>
                <c:pt idx="214">
                  <c:v>-8</c:v>
                </c:pt>
                <c:pt idx="215">
                  <c:v>-8</c:v>
                </c:pt>
                <c:pt idx="216">
                  <c:v>-8</c:v>
                </c:pt>
                <c:pt idx="217">
                  <c:v>-8</c:v>
                </c:pt>
                <c:pt idx="218">
                  <c:v>-8</c:v>
                </c:pt>
                <c:pt idx="219">
                  <c:v>-8</c:v>
                </c:pt>
                <c:pt idx="220">
                  <c:v>-8</c:v>
                </c:pt>
                <c:pt idx="221">
                  <c:v>-8</c:v>
                </c:pt>
                <c:pt idx="222">
                  <c:v>-8</c:v>
                </c:pt>
                <c:pt idx="223">
                  <c:v>-8</c:v>
                </c:pt>
                <c:pt idx="224">
                  <c:v>-8</c:v>
                </c:pt>
                <c:pt idx="225">
                  <c:v>-8</c:v>
                </c:pt>
                <c:pt idx="226">
                  <c:v>-8</c:v>
                </c:pt>
                <c:pt idx="227">
                  <c:v>-8</c:v>
                </c:pt>
                <c:pt idx="228">
                  <c:v>-8</c:v>
                </c:pt>
                <c:pt idx="229">
                  <c:v>-8</c:v>
                </c:pt>
                <c:pt idx="230">
                  <c:v>-8</c:v>
                </c:pt>
                <c:pt idx="231">
                  <c:v>-8</c:v>
                </c:pt>
                <c:pt idx="232">
                  <c:v>-8</c:v>
                </c:pt>
                <c:pt idx="233">
                  <c:v>-8</c:v>
                </c:pt>
                <c:pt idx="234">
                  <c:v>-8</c:v>
                </c:pt>
                <c:pt idx="235">
                  <c:v>-8</c:v>
                </c:pt>
                <c:pt idx="236">
                  <c:v>-8</c:v>
                </c:pt>
                <c:pt idx="237">
                  <c:v>-8</c:v>
                </c:pt>
                <c:pt idx="238">
                  <c:v>-8</c:v>
                </c:pt>
                <c:pt idx="239">
                  <c:v>-8</c:v>
                </c:pt>
                <c:pt idx="240">
                  <c:v>-8</c:v>
                </c:pt>
                <c:pt idx="241">
                  <c:v>-8</c:v>
                </c:pt>
                <c:pt idx="242">
                  <c:v>-8</c:v>
                </c:pt>
                <c:pt idx="243">
                  <c:v>-8</c:v>
                </c:pt>
                <c:pt idx="244">
                  <c:v>-8</c:v>
                </c:pt>
                <c:pt idx="245">
                  <c:v>-8</c:v>
                </c:pt>
                <c:pt idx="246">
                  <c:v>-8</c:v>
                </c:pt>
                <c:pt idx="247">
                  <c:v>-8</c:v>
                </c:pt>
                <c:pt idx="248">
                  <c:v>-8</c:v>
                </c:pt>
                <c:pt idx="249">
                  <c:v>-8</c:v>
                </c:pt>
                <c:pt idx="250">
                  <c:v>-8</c:v>
                </c:pt>
                <c:pt idx="251">
                  <c:v>-8</c:v>
                </c:pt>
                <c:pt idx="252">
                  <c:v>-8</c:v>
                </c:pt>
                <c:pt idx="253">
                  <c:v>-8</c:v>
                </c:pt>
                <c:pt idx="254">
                  <c:v>-8</c:v>
                </c:pt>
                <c:pt idx="255">
                  <c:v>-8</c:v>
                </c:pt>
                <c:pt idx="256">
                  <c:v>-8</c:v>
                </c:pt>
                <c:pt idx="257">
                  <c:v>-8</c:v>
                </c:pt>
                <c:pt idx="258">
                  <c:v>-8</c:v>
                </c:pt>
                <c:pt idx="259">
                  <c:v>-8</c:v>
                </c:pt>
                <c:pt idx="260">
                  <c:v>-8</c:v>
                </c:pt>
                <c:pt idx="261">
                  <c:v>-8</c:v>
                </c:pt>
                <c:pt idx="262">
                  <c:v>-8</c:v>
                </c:pt>
                <c:pt idx="263">
                  <c:v>-8</c:v>
                </c:pt>
                <c:pt idx="264">
                  <c:v>-8</c:v>
                </c:pt>
                <c:pt idx="265">
                  <c:v>-8</c:v>
                </c:pt>
                <c:pt idx="266">
                  <c:v>-8</c:v>
                </c:pt>
                <c:pt idx="267">
                  <c:v>-8</c:v>
                </c:pt>
                <c:pt idx="268">
                  <c:v>-8</c:v>
                </c:pt>
                <c:pt idx="269">
                  <c:v>-8</c:v>
                </c:pt>
                <c:pt idx="270">
                  <c:v>-8</c:v>
                </c:pt>
                <c:pt idx="271">
                  <c:v>-8</c:v>
                </c:pt>
                <c:pt idx="272">
                  <c:v>-8</c:v>
                </c:pt>
                <c:pt idx="273">
                  <c:v>-8</c:v>
                </c:pt>
                <c:pt idx="274">
                  <c:v>-8</c:v>
                </c:pt>
                <c:pt idx="275">
                  <c:v>-8</c:v>
                </c:pt>
                <c:pt idx="276">
                  <c:v>-8</c:v>
                </c:pt>
                <c:pt idx="277">
                  <c:v>-8</c:v>
                </c:pt>
                <c:pt idx="278">
                  <c:v>-8</c:v>
                </c:pt>
                <c:pt idx="279">
                  <c:v>-8</c:v>
                </c:pt>
                <c:pt idx="280">
                  <c:v>-8</c:v>
                </c:pt>
                <c:pt idx="281">
                  <c:v>-8</c:v>
                </c:pt>
                <c:pt idx="282">
                  <c:v>-8</c:v>
                </c:pt>
                <c:pt idx="283">
                  <c:v>-8</c:v>
                </c:pt>
                <c:pt idx="284">
                  <c:v>-8</c:v>
                </c:pt>
                <c:pt idx="285">
                  <c:v>-8</c:v>
                </c:pt>
                <c:pt idx="286">
                  <c:v>-8</c:v>
                </c:pt>
                <c:pt idx="287">
                  <c:v>-8</c:v>
                </c:pt>
                <c:pt idx="288">
                  <c:v>-8</c:v>
                </c:pt>
                <c:pt idx="289">
                  <c:v>-8</c:v>
                </c:pt>
                <c:pt idx="290">
                  <c:v>-8</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-8</c:v>
                </c:pt>
                <c:pt idx="341">
                  <c:v>-8</c:v>
                </c:pt>
                <c:pt idx="342">
                  <c:v>-8</c:v>
                </c:pt>
                <c:pt idx="343">
                  <c:v>-8</c:v>
                </c:pt>
                <c:pt idx="344">
                  <c:v>-8</c:v>
                </c:pt>
                <c:pt idx="345">
                  <c:v>-8</c:v>
                </c:pt>
                <c:pt idx="346">
                  <c:v>-8</c:v>
                </c:pt>
                <c:pt idx="347">
                  <c:v>-8</c:v>
                </c:pt>
                <c:pt idx="348">
                  <c:v>-8</c:v>
                </c:pt>
                <c:pt idx="349">
                  <c:v>-8</c:v>
                </c:pt>
                <c:pt idx="350">
                  <c:v>-8</c:v>
                </c:pt>
                <c:pt idx="351">
                  <c:v>-8</c:v>
                </c:pt>
                <c:pt idx="352">
                  <c:v>-8</c:v>
                </c:pt>
                <c:pt idx="353">
                  <c:v>-8</c:v>
                </c:pt>
                <c:pt idx="354">
                  <c:v>-8</c:v>
                </c:pt>
                <c:pt idx="355">
                  <c:v>-8</c:v>
                </c:pt>
                <c:pt idx="356">
                  <c:v>-8</c:v>
                </c:pt>
                <c:pt idx="357">
                  <c:v>-8</c:v>
                </c:pt>
                <c:pt idx="358">
                  <c:v>-8</c:v>
                </c:pt>
                <c:pt idx="359">
                  <c:v>-8</c:v>
                </c:pt>
                <c:pt idx="360">
                  <c:v>-8</c:v>
                </c:pt>
                <c:pt idx="361">
                  <c:v>-7</c:v>
                </c:pt>
                <c:pt idx="362">
                  <c:v>-7</c:v>
                </c:pt>
                <c:pt idx="363">
                  <c:v>-7</c:v>
                </c:pt>
                <c:pt idx="364">
                  <c:v>-7</c:v>
                </c:pt>
                <c:pt idx="365">
                  <c:v>-7</c:v>
                </c:pt>
                <c:pt idx="366">
                  <c:v>-7</c:v>
                </c:pt>
                <c:pt idx="367">
                  <c:v>-7</c:v>
                </c:pt>
                <c:pt idx="368">
                  <c:v>-7</c:v>
                </c:pt>
                <c:pt idx="369">
                  <c:v>-7</c:v>
                </c:pt>
                <c:pt idx="370">
                  <c:v>-7</c:v>
                </c:pt>
                <c:pt idx="371">
                  <c:v>-7</c:v>
                </c:pt>
                <c:pt idx="372">
                  <c:v>-7</c:v>
                </c:pt>
                <c:pt idx="373">
                  <c:v>-7</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-7</c:v>
                </c:pt>
                <c:pt idx="423">
                  <c:v>-7</c:v>
                </c:pt>
                <c:pt idx="424">
                  <c:v>-7</c:v>
                </c:pt>
                <c:pt idx="425">
                  <c:v>-7</c:v>
                </c:pt>
                <c:pt idx="426">
                  <c:v>-7</c:v>
                </c:pt>
                <c:pt idx="427">
                  <c:v>-7</c:v>
                </c:pt>
                <c:pt idx="428">
                  <c:v>-7</c:v>
                </c:pt>
                <c:pt idx="429">
                  <c:v>-7</c:v>
                </c:pt>
                <c:pt idx="430">
                  <c:v>-7</c:v>
                </c:pt>
                <c:pt idx="431">
                  <c:v>-7</c:v>
                </c:pt>
                <c:pt idx="432">
                  <c:v>-7</c:v>
                </c:pt>
                <c:pt idx="433">
                  <c:v>-7</c:v>
                </c:pt>
                <c:pt idx="434">
                  <c:v>-7</c:v>
                </c:pt>
                <c:pt idx="435">
                  <c:v>-7</c:v>
                </c:pt>
                <c:pt idx="436">
                  <c:v>-7</c:v>
                </c:pt>
                <c:pt idx="437">
                  <c:v>-7</c:v>
                </c:pt>
                <c:pt idx="438">
                  <c:v>-7</c:v>
                </c:pt>
                <c:pt idx="439">
                  <c:v>-7</c:v>
                </c:pt>
                <c:pt idx="440">
                  <c:v>-7</c:v>
                </c:pt>
                <c:pt idx="441">
                  <c:v>-7</c:v>
                </c:pt>
                <c:pt idx="442">
                  <c:v>-7</c:v>
                </c:pt>
                <c:pt idx="443">
                  <c:v>-7</c:v>
                </c:pt>
                <c:pt idx="444">
                  <c:v>-7</c:v>
                </c:pt>
                <c:pt idx="445">
                  <c:v>-7</c:v>
                </c:pt>
                <c:pt idx="446">
                  <c:v>-7</c:v>
                </c:pt>
                <c:pt idx="447">
                  <c:v>-7</c:v>
                </c:pt>
                <c:pt idx="448">
                  <c:v>-7</c:v>
                </c:pt>
                <c:pt idx="449">
                  <c:v>-7</c:v>
                </c:pt>
                <c:pt idx="450">
                  <c:v>-7</c:v>
                </c:pt>
                <c:pt idx="451">
                  <c:v>-7</c:v>
                </c:pt>
                <c:pt idx="452">
                  <c:v>-7</c:v>
                </c:pt>
                <c:pt idx="453">
                  <c:v>-7</c:v>
                </c:pt>
                <c:pt idx="454">
                  <c:v>-7</c:v>
                </c:pt>
                <c:pt idx="455">
                  <c:v>-7</c:v>
                </c:pt>
                <c:pt idx="456">
                  <c:v>-7</c:v>
                </c:pt>
                <c:pt idx="457">
                  <c:v>-7</c:v>
                </c:pt>
                <c:pt idx="458">
                  <c:v>-7</c:v>
                </c:pt>
                <c:pt idx="459">
                  <c:v>-7</c:v>
                </c:pt>
                <c:pt idx="460">
                  <c:v>-7</c:v>
                </c:pt>
                <c:pt idx="461">
                  <c:v>-7</c:v>
                </c:pt>
                <c:pt idx="462">
                  <c:v>-7</c:v>
                </c:pt>
                <c:pt idx="463">
                  <c:v>-7</c:v>
                </c:pt>
                <c:pt idx="464">
                  <c:v>-7</c:v>
                </c:pt>
                <c:pt idx="465">
                  <c:v>-7</c:v>
                </c:pt>
                <c:pt idx="466">
                  <c:v>-7</c:v>
                </c:pt>
                <c:pt idx="467">
                  <c:v>-7</c:v>
                </c:pt>
                <c:pt idx="468">
                  <c:v>-7</c:v>
                </c:pt>
                <c:pt idx="469">
                  <c:v>-7</c:v>
                </c:pt>
                <c:pt idx="470">
                  <c:v>-7</c:v>
                </c:pt>
                <c:pt idx="471">
                  <c:v>-7</c:v>
                </c:pt>
                <c:pt idx="472">
                  <c:v>-7</c:v>
                </c:pt>
                <c:pt idx="473">
                  <c:v>-7</c:v>
                </c:pt>
                <c:pt idx="474">
                  <c:v>-7</c:v>
                </c:pt>
                <c:pt idx="475">
                  <c:v>-7</c:v>
                </c:pt>
                <c:pt idx="476">
                  <c:v>-7</c:v>
                </c:pt>
                <c:pt idx="477">
                  <c:v>-7</c:v>
                </c:pt>
                <c:pt idx="478">
                  <c:v>-7</c:v>
                </c:pt>
                <c:pt idx="479">
                  <c:v>-7</c:v>
                </c:pt>
                <c:pt idx="480">
                  <c:v>-7</c:v>
                </c:pt>
                <c:pt idx="481">
                  <c:v>-7</c:v>
                </c:pt>
                <c:pt idx="482">
                  <c:v>-7</c:v>
                </c:pt>
                <c:pt idx="483">
                  <c:v>-7</c:v>
                </c:pt>
                <c:pt idx="484">
                  <c:v>-7</c:v>
                </c:pt>
                <c:pt idx="485">
                  <c:v>-7</c:v>
                </c:pt>
                <c:pt idx="486">
                  <c:v>-7</c:v>
                </c:pt>
                <c:pt idx="487">
                  <c:v>-7</c:v>
                </c:pt>
                <c:pt idx="488">
                  <c:v>-7</c:v>
                </c:pt>
                <c:pt idx="489">
                  <c:v>-7</c:v>
                </c:pt>
                <c:pt idx="490">
                  <c:v>-7</c:v>
                </c:pt>
                <c:pt idx="491">
                  <c:v>-7</c:v>
                </c:pt>
                <c:pt idx="492">
                  <c:v>-7</c:v>
                </c:pt>
                <c:pt idx="493">
                  <c:v>-7</c:v>
                </c:pt>
                <c:pt idx="494">
                  <c:v>-7</c:v>
                </c:pt>
                <c:pt idx="495">
                  <c:v>-7</c:v>
                </c:pt>
                <c:pt idx="496">
                  <c:v>-7</c:v>
                </c:pt>
                <c:pt idx="497">
                  <c:v>-7</c:v>
                </c:pt>
                <c:pt idx="498">
                  <c:v>-7</c:v>
                </c:pt>
                <c:pt idx="499">
                  <c:v>-7</c:v>
                </c:pt>
                <c:pt idx="500">
                  <c:v>-7</c:v>
                </c:pt>
                <c:pt idx="501">
                  <c:v>-7</c:v>
                </c:pt>
                <c:pt idx="502">
                  <c:v>-7</c:v>
                </c:pt>
                <c:pt idx="503">
                  <c:v>-7</c:v>
                </c:pt>
                <c:pt idx="504">
                  <c:v>-7</c:v>
                </c:pt>
                <c:pt idx="505">
                  <c:v>-7</c:v>
                </c:pt>
                <c:pt idx="506">
                  <c:v>-7</c:v>
                </c:pt>
                <c:pt idx="507">
                  <c:v>-7</c:v>
                </c:pt>
                <c:pt idx="508">
                  <c:v>-7</c:v>
                </c:pt>
                <c:pt idx="509">
                  <c:v>-7</c:v>
                </c:pt>
                <c:pt idx="510">
                  <c:v>-7</c:v>
                </c:pt>
                <c:pt idx="511">
                  <c:v>-7</c:v>
                </c:pt>
                <c:pt idx="512">
                  <c:v>-7</c:v>
                </c:pt>
                <c:pt idx="513">
                  <c:v>-7</c:v>
                </c:pt>
                <c:pt idx="514">
                  <c:v>-7</c:v>
                </c:pt>
                <c:pt idx="515">
                  <c:v>-7</c:v>
                </c:pt>
                <c:pt idx="516">
                  <c:v>-7</c:v>
                </c:pt>
                <c:pt idx="517">
                  <c:v>-7</c:v>
                </c:pt>
                <c:pt idx="518">
                  <c:v>-7</c:v>
                </c:pt>
                <c:pt idx="519">
                  <c:v>-7</c:v>
                </c:pt>
                <c:pt idx="520">
                  <c:v>-7</c:v>
                </c:pt>
                <c:pt idx="521">
                  <c:v>-7</c:v>
                </c:pt>
                <c:pt idx="522">
                  <c:v>-7</c:v>
                </c:pt>
                <c:pt idx="523">
                  <c:v>-7</c:v>
                </c:pt>
                <c:pt idx="524">
                  <c:v>-7</c:v>
                </c:pt>
                <c:pt idx="525">
                  <c:v>-7</c:v>
                </c:pt>
                <c:pt idx="526">
                  <c:v>-7</c:v>
                </c:pt>
                <c:pt idx="527">
                  <c:v>-7</c:v>
                </c:pt>
                <c:pt idx="528">
                  <c:v>-7</c:v>
                </c:pt>
                <c:pt idx="529">
                  <c:v>-7</c:v>
                </c:pt>
                <c:pt idx="530">
                  <c:v>-7</c:v>
                </c:pt>
                <c:pt idx="531">
                  <c:v>-7</c:v>
                </c:pt>
                <c:pt idx="532">
                  <c:v>-7</c:v>
                </c:pt>
                <c:pt idx="533">
                  <c:v>-7</c:v>
                </c:pt>
                <c:pt idx="534">
                  <c:v>-7</c:v>
                </c:pt>
                <c:pt idx="535">
                  <c:v>-7</c:v>
                </c:pt>
                <c:pt idx="536">
                  <c:v>-7</c:v>
                </c:pt>
                <c:pt idx="537">
                  <c:v>-7</c:v>
                </c:pt>
                <c:pt idx="538">
                  <c:v>-7</c:v>
                </c:pt>
                <c:pt idx="539">
                  <c:v>-8</c:v>
                </c:pt>
                <c:pt idx="540">
                  <c:v>-8</c:v>
                </c:pt>
                <c:pt idx="541">
                  <c:v>-8</c:v>
                </c:pt>
                <c:pt idx="542">
                  <c:v>-8</c:v>
                </c:pt>
                <c:pt idx="543">
                  <c:v>-8</c:v>
                </c:pt>
                <c:pt idx="544">
                  <c:v>-8</c:v>
                </c:pt>
                <c:pt idx="545">
                  <c:v>-8</c:v>
                </c:pt>
                <c:pt idx="546">
                  <c:v>-8</c:v>
                </c:pt>
                <c:pt idx="547">
                  <c:v>-8</c:v>
                </c:pt>
                <c:pt idx="548">
                  <c:v>-8</c:v>
                </c:pt>
                <c:pt idx="549">
                  <c:v>-8</c:v>
                </c:pt>
                <c:pt idx="550">
                  <c:v>-8</c:v>
                </c:pt>
                <c:pt idx="551">
                  <c:v>-8</c:v>
                </c:pt>
                <c:pt idx="552">
                  <c:v>-8</c:v>
                </c:pt>
                <c:pt idx="553">
                  <c:v>-8</c:v>
                </c:pt>
                <c:pt idx="554">
                  <c:v>-8</c:v>
                </c:pt>
                <c:pt idx="555">
                  <c:v>-8</c:v>
                </c:pt>
                <c:pt idx="556">
                  <c:v>-8</c:v>
                </c:pt>
                <c:pt idx="557">
                  <c:v>-8</c:v>
                </c:pt>
                <c:pt idx="558">
                  <c:v>-8</c:v>
                </c:pt>
                <c:pt idx="559">
                  <c:v>-8</c:v>
                </c:pt>
                <c:pt idx="560">
                  <c:v>-8</c:v>
                </c:pt>
                <c:pt idx="561">
                  <c:v>-8</c:v>
                </c:pt>
                <c:pt idx="562">
                  <c:v>-8</c:v>
                </c:pt>
                <c:pt idx="563">
                  <c:v>-8</c:v>
                </c:pt>
                <c:pt idx="564">
                  <c:v>-8</c:v>
                </c:pt>
                <c:pt idx="565">
                  <c:v>-8</c:v>
                </c:pt>
                <c:pt idx="566">
                  <c:v>-8</c:v>
                </c:pt>
                <c:pt idx="567">
                  <c:v>-8</c:v>
                </c:pt>
                <c:pt idx="568">
                  <c:v>-8</c:v>
                </c:pt>
                <c:pt idx="569">
                  <c:v>-8</c:v>
                </c:pt>
                <c:pt idx="570">
                  <c:v>-8</c:v>
                </c:pt>
                <c:pt idx="571">
                  <c:v>-8</c:v>
                </c:pt>
                <c:pt idx="572">
                  <c:v>-8</c:v>
                </c:pt>
                <c:pt idx="573">
                  <c:v>-8</c:v>
                </c:pt>
                <c:pt idx="574">
                  <c:v>-8</c:v>
                </c:pt>
                <c:pt idx="575">
                  <c:v>-8</c:v>
                </c:pt>
                <c:pt idx="576">
                  <c:v>-8</c:v>
                </c:pt>
                <c:pt idx="577">
                  <c:v>-8</c:v>
                </c:pt>
                <c:pt idx="578">
                  <c:v>-8</c:v>
                </c:pt>
                <c:pt idx="579">
                  <c:v>-8</c:v>
                </c:pt>
                <c:pt idx="580">
                  <c:v>-8</c:v>
                </c:pt>
                <c:pt idx="581">
                  <c:v>-8</c:v>
                </c:pt>
                <c:pt idx="582">
                  <c:v>-8</c:v>
                </c:pt>
                <c:pt idx="583">
                  <c:v>-8</c:v>
                </c:pt>
                <c:pt idx="584">
                  <c:v>-8</c:v>
                </c:pt>
                <c:pt idx="585">
                  <c:v>-8</c:v>
                </c:pt>
                <c:pt idx="586">
                  <c:v>-8</c:v>
                </c:pt>
                <c:pt idx="587">
                  <c:v>-8</c:v>
                </c:pt>
                <c:pt idx="588">
                  <c:v>-8</c:v>
                </c:pt>
                <c:pt idx="589">
                  <c:v>-8</c:v>
                </c:pt>
                <c:pt idx="590">
                  <c:v>-8</c:v>
                </c:pt>
                <c:pt idx="591">
                  <c:v>-8</c:v>
                </c:pt>
                <c:pt idx="592">
                  <c:v>-8</c:v>
                </c:pt>
                <c:pt idx="593">
                  <c:v>-8</c:v>
                </c:pt>
                <c:pt idx="594">
                  <c:v>-8</c:v>
                </c:pt>
                <c:pt idx="595">
                  <c:v>-8</c:v>
                </c:pt>
                <c:pt idx="596">
                  <c:v>-8</c:v>
                </c:pt>
                <c:pt idx="597">
                  <c:v>-8</c:v>
                </c:pt>
                <c:pt idx="598">
                  <c:v>-8</c:v>
                </c:pt>
                <c:pt idx="599">
                  <c:v>-8</c:v>
                </c:pt>
                <c:pt idx="600">
                  <c:v>-8</c:v>
                </c:pt>
                <c:pt idx="601">
                  <c:v>-8</c:v>
                </c:pt>
                <c:pt idx="602">
                  <c:v>-8</c:v>
                </c:pt>
                <c:pt idx="603">
                  <c:v>-8</c:v>
                </c:pt>
                <c:pt idx="604">
                  <c:v>-8</c:v>
                </c:pt>
                <c:pt idx="605">
                  <c:v>-8</c:v>
                </c:pt>
                <c:pt idx="606">
                  <c:v>-8</c:v>
                </c:pt>
                <c:pt idx="607">
                  <c:v>-8</c:v>
                </c:pt>
                <c:pt idx="608">
                  <c:v>-8</c:v>
                </c:pt>
                <c:pt idx="609">
                  <c:v>-8</c:v>
                </c:pt>
                <c:pt idx="610">
                  <c:v>-8</c:v>
                </c:pt>
                <c:pt idx="611">
                  <c:v>-8</c:v>
                </c:pt>
                <c:pt idx="612">
                  <c:v>-8</c:v>
                </c:pt>
                <c:pt idx="613">
                  <c:v>-8</c:v>
                </c:pt>
                <c:pt idx="614">
                  <c:v>-8</c:v>
                </c:pt>
                <c:pt idx="615">
                  <c:v>-8</c:v>
                </c:pt>
                <c:pt idx="616">
                  <c:v>-8</c:v>
                </c:pt>
                <c:pt idx="617">
                  <c:v>-8</c:v>
                </c:pt>
                <c:pt idx="618">
                  <c:v>-8</c:v>
                </c:pt>
                <c:pt idx="619">
                  <c:v>-8</c:v>
                </c:pt>
                <c:pt idx="620">
                  <c:v>-8</c:v>
                </c:pt>
                <c:pt idx="621">
                  <c:v>-8</c:v>
                </c:pt>
                <c:pt idx="622">
                  <c:v>-8</c:v>
                </c:pt>
                <c:pt idx="623">
                  <c:v>-8</c:v>
                </c:pt>
                <c:pt idx="624">
                  <c:v>-8</c:v>
                </c:pt>
                <c:pt idx="625">
                  <c:v>-8</c:v>
                </c:pt>
                <c:pt idx="626">
                  <c:v>-8</c:v>
                </c:pt>
                <c:pt idx="627">
                  <c:v>-8</c:v>
                </c:pt>
                <c:pt idx="628">
                  <c:v>-8</c:v>
                </c:pt>
                <c:pt idx="629">
                  <c:v>-8</c:v>
                </c:pt>
                <c:pt idx="630">
                  <c:v>-8</c:v>
                </c:pt>
                <c:pt idx="631">
                  <c:v>-8</c:v>
                </c:pt>
                <c:pt idx="632">
                  <c:v>-8</c:v>
                </c:pt>
                <c:pt idx="633">
                  <c:v>-8</c:v>
                </c:pt>
                <c:pt idx="634">
                  <c:v>-8</c:v>
                </c:pt>
                <c:pt idx="635">
                  <c:v>-8</c:v>
                </c:pt>
                <c:pt idx="636">
                  <c:v>-8</c:v>
                </c:pt>
                <c:pt idx="637">
                  <c:v>-8</c:v>
                </c:pt>
                <c:pt idx="638">
                  <c:v>-8</c:v>
                </c:pt>
                <c:pt idx="639">
                  <c:v>-8</c:v>
                </c:pt>
                <c:pt idx="640">
                  <c:v>-8</c:v>
                </c:pt>
                <c:pt idx="641">
                  <c:v>-8</c:v>
                </c:pt>
                <c:pt idx="642">
                  <c:v>-8</c:v>
                </c:pt>
                <c:pt idx="643">
                  <c:v>-8</c:v>
                </c:pt>
                <c:pt idx="644">
                  <c:v>-8</c:v>
                </c:pt>
                <c:pt idx="645">
                  <c:v>-8</c:v>
                </c:pt>
                <c:pt idx="646">
                  <c:v>-8</c:v>
                </c:pt>
                <c:pt idx="647">
                  <c:v>-8</c:v>
                </c:pt>
                <c:pt idx="648">
                  <c:v>-8</c:v>
                </c:pt>
                <c:pt idx="649">
                  <c:v>-8</c:v>
                </c:pt>
                <c:pt idx="650">
                  <c:v>-8</c:v>
                </c:pt>
                <c:pt idx="651">
                  <c:v>-8</c:v>
                </c:pt>
                <c:pt idx="652">
                  <c:v>-8</c:v>
                </c:pt>
                <c:pt idx="653">
                  <c:v>-8</c:v>
                </c:pt>
                <c:pt idx="654">
                  <c:v>-8</c:v>
                </c:pt>
                <c:pt idx="655">
                  <c:v>-8</c:v>
                </c:pt>
                <c:pt idx="656">
                  <c:v>-8</c:v>
                </c:pt>
                <c:pt idx="657">
                  <c:v>-8</c:v>
                </c:pt>
                <c:pt idx="658">
                  <c:v>-8</c:v>
                </c:pt>
                <c:pt idx="659">
                  <c:v>-8</c:v>
                </c:pt>
                <c:pt idx="660">
                  <c:v>-8</c:v>
                </c:pt>
                <c:pt idx="661">
                  <c:v>-8</c:v>
                </c:pt>
                <c:pt idx="662">
                  <c:v>-8</c:v>
                </c:pt>
                <c:pt idx="663">
                  <c:v>-8</c:v>
                </c:pt>
                <c:pt idx="664">
                  <c:v>-8</c:v>
                </c:pt>
                <c:pt idx="665">
                  <c:v>-8</c:v>
                </c:pt>
                <c:pt idx="666">
                  <c:v>-8</c:v>
                </c:pt>
                <c:pt idx="667">
                  <c:v>-8</c:v>
                </c:pt>
                <c:pt idx="668">
                  <c:v>-8</c:v>
                </c:pt>
                <c:pt idx="669">
                  <c:v>-8</c:v>
                </c:pt>
                <c:pt idx="670">
                  <c:v>-8</c:v>
                </c:pt>
                <c:pt idx="671">
                  <c:v>-8</c:v>
                </c:pt>
                <c:pt idx="672">
                  <c:v>-8</c:v>
                </c:pt>
                <c:pt idx="673">
                  <c:v>-8</c:v>
                </c:pt>
                <c:pt idx="674">
                  <c:v>-8</c:v>
                </c:pt>
                <c:pt idx="675">
                  <c:v>-8</c:v>
                </c:pt>
                <c:pt idx="676">
                  <c:v>-8</c:v>
                </c:pt>
                <c:pt idx="677">
                  <c:v>-8</c:v>
                </c:pt>
                <c:pt idx="678">
                  <c:v>-8</c:v>
                </c:pt>
                <c:pt idx="679">
                  <c:v>-8</c:v>
                </c:pt>
                <c:pt idx="680">
                  <c:v>-8</c:v>
                </c:pt>
                <c:pt idx="681">
                  <c:v>-8</c:v>
                </c:pt>
                <c:pt idx="682">
                  <c:v>-8</c:v>
                </c:pt>
                <c:pt idx="683">
                  <c:v>-8</c:v>
                </c:pt>
                <c:pt idx="684">
                  <c:v>-8</c:v>
                </c:pt>
                <c:pt idx="685">
                  <c:v>-8</c:v>
                </c:pt>
                <c:pt idx="686">
                  <c:v>-8</c:v>
                </c:pt>
                <c:pt idx="687">
                  <c:v>-8</c:v>
                </c:pt>
                <c:pt idx="688">
                  <c:v>-8</c:v>
                </c:pt>
                <c:pt idx="689">
                  <c:v>-8</c:v>
                </c:pt>
                <c:pt idx="690">
                  <c:v>-8</c:v>
                </c:pt>
                <c:pt idx="691">
                  <c:v>-8</c:v>
                </c:pt>
                <c:pt idx="692">
                  <c:v>-8</c:v>
                </c:pt>
                <c:pt idx="693">
                  <c:v>-8</c:v>
                </c:pt>
                <c:pt idx="694">
                  <c:v>-8</c:v>
                </c:pt>
                <c:pt idx="695">
                  <c:v>-8</c:v>
                </c:pt>
                <c:pt idx="696">
                  <c:v>-8</c:v>
                </c:pt>
                <c:pt idx="697">
                  <c:v>-8</c:v>
                </c:pt>
                <c:pt idx="698">
                  <c:v>-8</c:v>
                </c:pt>
                <c:pt idx="699">
                  <c:v>-8</c:v>
                </c:pt>
                <c:pt idx="700">
                  <c:v>-8</c:v>
                </c:pt>
                <c:pt idx="701">
                  <c:v>-8</c:v>
                </c:pt>
                <c:pt idx="702">
                  <c:v>-8</c:v>
                </c:pt>
                <c:pt idx="703">
                  <c:v>-8</c:v>
                </c:pt>
                <c:pt idx="704">
                  <c:v>-8</c:v>
                </c:pt>
                <c:pt idx="705">
                  <c:v>-8</c:v>
                </c:pt>
                <c:pt idx="706">
                  <c:v>-8</c:v>
                </c:pt>
                <c:pt idx="707">
                  <c:v>-8</c:v>
                </c:pt>
                <c:pt idx="708">
                  <c:v>-8</c:v>
                </c:pt>
                <c:pt idx="709">
                  <c:v>-8</c:v>
                </c:pt>
                <c:pt idx="710">
                  <c:v>-8</c:v>
                </c:pt>
                <c:pt idx="711">
                  <c:v>-8</c:v>
                </c:pt>
                <c:pt idx="712">
                  <c:v>-8</c:v>
                </c:pt>
                <c:pt idx="713">
                  <c:v>-8</c:v>
                </c:pt>
                <c:pt idx="714">
                  <c:v>-8</c:v>
                </c:pt>
                <c:pt idx="715">
                  <c:v>-8</c:v>
                </c:pt>
                <c:pt idx="716">
                  <c:v>-8</c:v>
                </c:pt>
                <c:pt idx="717">
                  <c:v>-8</c:v>
                </c:pt>
                <c:pt idx="718">
                  <c:v>-8</c:v>
                </c:pt>
                <c:pt idx="719">
                  <c:v>-8</c:v>
                </c:pt>
                <c:pt idx="720">
                  <c:v>-8</c:v>
                </c:pt>
              </c:numCache>
            </c:numRef>
          </c:yVal>
          <c:smooth val="1"/>
          <c:extLst>
            <c:ext xmlns:c16="http://schemas.microsoft.com/office/drawing/2014/chart" uri="{C3380CC4-5D6E-409C-BE32-E72D297353CC}">
              <c16:uniqueId val="{00000002-A17D-41BE-98CC-DCEB6D64C360}"/>
            </c:ext>
          </c:extLst>
        </c:ser>
        <c:ser>
          <c:idx val="3"/>
          <c:order val="3"/>
          <c:spPr>
            <a:ln w="19050" cap="rnd">
              <a:solidFill>
                <a:schemeClr val="accent4"/>
              </a:solidFill>
              <a:round/>
            </a:ln>
            <a:effectLst/>
          </c:spPr>
          <c:marker>
            <c:symbol val="none"/>
          </c:marker>
          <c:xVal>
            <c:numRef>
              <c:f>Sheet1!$A$3:$A$723</c:f>
              <c:numCache>
                <c:formatCode>General</c:formatCode>
                <c:ptCount val="7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numCache>
            </c:numRef>
          </c:xVal>
          <c:yVal>
            <c:numRef>
              <c:f>Sheet1!$E$3:$E$723</c:f>
              <c:numCache>
                <c:formatCode>General</c:formatCode>
                <c:ptCount val="721"/>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-4</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-4</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numCache>
            </c:numRef>
          </c:yVal>
          <c:smooth val="1"/>
          <c:extLst>
            <c:ext xmlns:c16="http://schemas.microsoft.com/office/drawing/2014/chart" uri="{C3380CC4-5D6E-409C-BE32-E72D297353CC}">
              <c16:uniqueId val="{00000003-A17D-41BE-98CC-DCEB6D64C360}"/>
            </c:ext>
          </c:extLst>
        </c:ser>
        <c:dLbls>
          <c:showLegendKey val="0"/>
          <c:showVal val="0"/>
          <c:showCatName val="0"/>
          <c:showSerName val="0"/>
          <c:showPercent val="0"/>
          <c:showBubbleSize val="0"/>
        </c:dLbls>
        <c:axId val="848708335"/>
        <c:axId val="848687215"/>
      </c:scatterChart>
      <c:valAx>
        <c:axId val="84870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687215"/>
        <c:crosses val="autoZero"/>
        <c:crossBetween val="midCat"/>
      </c:valAx>
      <c:valAx>
        <c:axId val="848687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487083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0.23386</cdr:x>
      <cdr:y>0.46421</cdr:y>
    </cdr:from>
    <cdr:to>
      <cdr:x>0.39185</cdr:x>
      <cdr:y>0.46638</cdr:y>
    </cdr:to>
    <cdr:cxnSp macro="">
      <cdr:nvCxnSpPr>
        <cdr:cNvPr id="3" name="Straight Arrow Connector 2">
          <a:extLst xmlns:a="http://schemas.openxmlformats.org/drawingml/2006/main">
            <a:ext uri="{FF2B5EF4-FFF2-40B4-BE49-F238E27FC236}">
              <a16:creationId xmlns:a16="http://schemas.microsoft.com/office/drawing/2014/main" id="{328624E9-7B8E-B214-6E00-A227D55A5970}"/>
            </a:ext>
          </a:extLst>
        </cdr:cNvPr>
        <cdr:cNvCxnSpPr/>
      </cdr:nvCxnSpPr>
      <cdr:spPr>
        <a:xfrm xmlns:a="http://schemas.openxmlformats.org/drawingml/2006/main" flipV="1">
          <a:off x="1776414" y="2038351"/>
          <a:ext cx="12001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0.65768</cdr:x>
      <cdr:y>0.46204</cdr:y>
    </cdr:from>
    <cdr:to>
      <cdr:x>0.82069</cdr:x>
      <cdr:y>0.46421</cdr:y>
    </cdr:to>
    <cdr:cxnSp macro="">
      <cdr:nvCxnSpPr>
        <cdr:cNvPr id="5" name="Straight Arrow Connector 4">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flipV="1">
          <a:off x="4995864" y="2028826"/>
          <a:ext cx="1238250" cy="9525"/>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0.44828</cdr:x>
      <cdr:y>0.46204</cdr:y>
    </cdr:from>
    <cdr:to>
      <cdr:x>0.60731</cdr:x>
      <cdr:y>0.46276</cdr:y>
    </cdr:to>
    <cdr:cxnSp macro="">
      <cdr:nvCxnSpPr>
        <cdr:cNvPr id="6" name="Straight Arrow Connector 5">
          <a:extLst xmlns:a="http://schemas.openxmlformats.org/drawingml/2006/main">
            <a:ext uri="{FF2B5EF4-FFF2-40B4-BE49-F238E27FC236}">
              <a16:creationId xmlns:a16="http://schemas.microsoft.com/office/drawing/2014/main" id="{7DF6F0EF-F8C1-74FF-6D75-C03385D45D47}"/>
            </a:ext>
          </a:extLst>
        </cdr:cNvPr>
        <cdr:cNvCxnSpPr/>
      </cdr:nvCxnSpPr>
      <cdr:spPr>
        <a:xfrm xmlns:a="http://schemas.openxmlformats.org/drawingml/2006/main">
          <a:off x="3405189" y="2028826"/>
          <a:ext cx="1208086" cy="3174"/>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0.26076</cdr:x>
      <cdr:y>0.33234</cdr:y>
    </cdr:from>
    <cdr:to>
      <cdr:x>0.38452</cdr:x>
      <cdr:y>0.44904</cdr:y>
    </cdr:to>
    <cdr:sp macro="" textlink="">
      <cdr:nvSpPr>
        <cdr:cNvPr id="11" name="TextBox 10">
          <a:extLst xmlns:a="http://schemas.openxmlformats.org/drawingml/2006/main">
            <a:ext uri="{FF2B5EF4-FFF2-40B4-BE49-F238E27FC236}">
              <a16:creationId xmlns:a16="http://schemas.microsoft.com/office/drawing/2014/main" id="{9666CD37-5F1B-3D7F-255A-7FA6CAC75027}"/>
            </a:ext>
          </a:extLst>
        </cdr:cNvPr>
        <cdr:cNvSpPr txBox="1"/>
      </cdr:nvSpPr>
      <cdr:spPr>
        <a:xfrm xmlns:a="http://schemas.openxmlformats.org/drawingml/2006/main">
          <a:off x="1274676" y="836547"/>
          <a:ext cx="604924" cy="2937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1msec</a:t>
          </a:r>
          <a:endParaRPr lang="en-IL" sz="1100"/>
        </a:p>
      </cdr:txBody>
    </cdr:sp>
  </cdr:relSizeAnchor>
  <cdr:relSizeAnchor xmlns:cdr="http://schemas.openxmlformats.org/drawingml/2006/chartDrawing">
    <cdr:from>
      <cdr:x>0.01944</cdr:x>
      <cdr:y>0.02386</cdr:y>
    </cdr:from>
    <cdr:to>
      <cdr:x>0.11072</cdr:x>
      <cdr:y>0.10091</cdr:y>
    </cdr:to>
    <cdr:sp macro="" textlink="">
      <cdr:nvSpPr>
        <cdr:cNvPr id="18" name="TextBox 17">
          <a:extLst xmlns:a="http://schemas.openxmlformats.org/drawingml/2006/main">
            <a:ext uri="{FF2B5EF4-FFF2-40B4-BE49-F238E27FC236}">
              <a16:creationId xmlns:a16="http://schemas.microsoft.com/office/drawing/2014/main" id="{5989D46A-3F65-BA36-2A25-779AC2664867}"/>
            </a:ext>
          </a:extLst>
        </cdr:cNvPr>
        <cdr:cNvSpPr txBox="1"/>
      </cdr:nvSpPr>
      <cdr:spPr>
        <a:xfrm xmlns:a="http://schemas.openxmlformats.org/drawingml/2006/main">
          <a:off x="111421" y="79058"/>
          <a:ext cx="523200" cy="25531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VphA</a:t>
          </a:r>
        </a:p>
        <a:p xmlns:a="http://schemas.openxmlformats.org/drawingml/2006/main">
          <a:endParaRPr lang="en-IL" sz="1100"/>
        </a:p>
      </cdr:txBody>
    </cdr:sp>
  </cdr:relSizeAnchor>
  <cdr:relSizeAnchor xmlns:cdr="http://schemas.openxmlformats.org/drawingml/2006/chartDrawing">
    <cdr:from>
      <cdr:x>0.06212</cdr:x>
      <cdr:y>0.40122</cdr:y>
    </cdr:from>
    <cdr:to>
      <cdr:x>0.18576</cdr:x>
      <cdr:y>0.52977</cdr:y>
    </cdr:to>
    <cdr:sp macro="" textlink="">
      <cdr:nvSpPr>
        <cdr:cNvPr id="2" name="TextBox 1">
          <a:extLst xmlns:a="http://schemas.openxmlformats.org/drawingml/2006/main">
            <a:ext uri="{FF2B5EF4-FFF2-40B4-BE49-F238E27FC236}">
              <a16:creationId xmlns:a16="http://schemas.microsoft.com/office/drawing/2014/main" id="{00000000-0008-0000-0000-000005000000}"/>
            </a:ext>
          </a:extLst>
        </cdr:cNvPr>
        <cdr:cNvSpPr txBox="1"/>
      </cdr:nvSpPr>
      <cdr:spPr>
        <a:xfrm xmlns:a="http://schemas.openxmlformats.org/drawingml/2006/main">
          <a:off x="303662" y="1009928"/>
          <a:ext cx="604387" cy="3235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Ignore</a:t>
          </a:r>
        </a:p>
        <a:p xmlns:a="http://schemas.openxmlformats.org/drawingml/2006/main">
          <a:endParaRPr lang="en-IL" sz="1100"/>
        </a:p>
      </cdr:txBody>
    </cdr:sp>
  </cdr:relSizeAnchor>
  <cdr:relSizeAnchor xmlns:cdr="http://schemas.openxmlformats.org/drawingml/2006/chartDrawing">
    <cdr:from>
      <cdr:x>0.02846</cdr:x>
      <cdr:y>0.55593</cdr:y>
    </cdr:from>
    <cdr:to>
      <cdr:x>0.27676</cdr:x>
      <cdr:y>0.6278</cdr:y>
    </cdr:to>
    <cdr:sp macro="" textlink="">
      <cdr:nvSpPr>
        <cdr:cNvPr id="4" name="TextBox 1">
          <a:extLst xmlns:a="http://schemas.openxmlformats.org/drawingml/2006/main">
            <a:ext uri="{FF2B5EF4-FFF2-40B4-BE49-F238E27FC236}">
              <a16:creationId xmlns:a16="http://schemas.microsoft.com/office/drawing/2014/main" id="{00000000-0008-0000-0000-000006000000}"/>
            </a:ext>
          </a:extLst>
        </cdr:cNvPr>
        <cdr:cNvSpPr txBox="1"/>
      </cdr:nvSpPr>
      <cdr:spPr>
        <a:xfrm xmlns:a="http://schemas.openxmlformats.org/drawingml/2006/main">
          <a:off x="139096" y="1399364"/>
          <a:ext cx="1213747"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Actual polarity</a:t>
          </a:r>
        </a:p>
        <a:p xmlns:a="http://schemas.openxmlformats.org/drawingml/2006/main">
          <a:endParaRPr lang="en-IL" sz="1100"/>
        </a:p>
      </cdr:txBody>
    </cdr:sp>
  </cdr:relSizeAnchor>
  <cdr:relSizeAnchor xmlns:cdr="http://schemas.openxmlformats.org/drawingml/2006/chartDrawing">
    <cdr:from>
      <cdr:x>0.03539</cdr:x>
      <cdr:y>0.70993</cdr:y>
    </cdr:from>
    <cdr:to>
      <cdr:x>0.26306</cdr:x>
      <cdr:y>0.7818</cdr:y>
    </cdr:to>
    <cdr:sp macro="" textlink="">
      <cdr:nvSpPr>
        <cdr:cNvPr id="7" name="TextBox 1">
          <a:extLst xmlns:a="http://schemas.openxmlformats.org/drawingml/2006/main">
            <a:ext uri="{FF2B5EF4-FFF2-40B4-BE49-F238E27FC236}">
              <a16:creationId xmlns:a16="http://schemas.microsoft.com/office/drawing/2014/main" id="{00000000-0008-0000-0000-000007000000}"/>
            </a:ext>
          </a:extLst>
        </cdr:cNvPr>
        <cdr:cNvSpPr txBox="1"/>
      </cdr:nvSpPr>
      <cdr:spPr>
        <a:xfrm xmlns:a="http://schemas.openxmlformats.org/drawingml/2006/main">
          <a:off x="172978" y="1786997"/>
          <a:ext cx="1112903" cy="18090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Debounced polarity</a:t>
          </a:r>
        </a:p>
        <a:p xmlns:a="http://schemas.openxmlformats.org/drawingml/2006/main">
          <a:endParaRPr lang="en-IL" sz="1100"/>
        </a:p>
      </cdr:txBody>
    </cdr:sp>
  </cdr:relSizeAnchor>
  <cdr:relSizeAnchor xmlns:cdr="http://schemas.openxmlformats.org/drawingml/2006/chartDrawing">
    <cdr:from>
      <cdr:x>0.47121</cdr:x>
      <cdr:y>0.33486</cdr:y>
    </cdr:from>
    <cdr:to>
      <cdr:x>0.59496</cdr:x>
      <cdr:y>0.45156</cdr:y>
    </cdr:to>
    <cdr:sp macro="" textlink="">
      <cdr:nvSpPr>
        <cdr:cNvPr id="8" name="TextBox 10"/>
        <cdr:cNvSpPr txBox="1"/>
      </cdr:nvSpPr>
      <cdr:spPr>
        <a:xfrm xmlns:a="http://schemas.openxmlformats.org/drawingml/2006/main">
          <a:off x="2303376" y="84289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dr:relSizeAnchor xmlns:cdr="http://schemas.openxmlformats.org/drawingml/2006/chartDrawing">
    <cdr:from>
      <cdr:x>0.67646</cdr:x>
      <cdr:y>0.33739</cdr:y>
    </cdr:from>
    <cdr:to>
      <cdr:x>0.80021</cdr:x>
      <cdr:y>0.45409</cdr:y>
    </cdr:to>
    <cdr:sp macro="" textlink="">
      <cdr:nvSpPr>
        <cdr:cNvPr id="9" name="TextBox 10"/>
        <cdr:cNvSpPr txBox="1"/>
      </cdr:nvSpPr>
      <cdr:spPr>
        <a:xfrm xmlns:a="http://schemas.openxmlformats.org/drawingml/2006/main">
          <a:off x="3306676" y="849247"/>
          <a:ext cx="604924" cy="2937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1msec</a:t>
          </a:r>
          <a:endParaRPr lang="en-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51DEA-13A1-4E22-9E53-068DB050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63</Pages>
  <Words>9969</Words>
  <Characters>56827</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FPGA SPECIFICATIONS</vt:lpstr>
    </vt:vector>
  </TitlesOfParts>
  <Company/>
  <LinksUpToDate>false</LinksUpToDate>
  <CharactersWithSpaces>66663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SPECIFICATIONS</dc:title>
  <dc:subject/>
  <dc:creator>Lior Yosef</dc:creator>
  <cp:keywords/>
  <dc:description/>
  <cp:lastModifiedBy>Michael khomyakov</cp:lastModifiedBy>
  <cp:revision>43</cp:revision>
  <dcterms:created xsi:type="dcterms:W3CDTF">2024-07-17T06:54:00Z</dcterms:created>
  <dcterms:modified xsi:type="dcterms:W3CDTF">2024-07-24T10:21:00Z</dcterms:modified>
</cp:coreProperties>
</file>