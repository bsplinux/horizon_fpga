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396B" w14:textId="77777777" w:rsidR="00D841F2" w:rsidRDefault="00D841F2" w:rsidP="00236273">
      <w:pPr>
        <w:rPr>
          <w:lang w:bidi="he-IL"/>
        </w:rPr>
      </w:pPr>
      <w:bookmarkStart w:id="0" w:name="1"/>
    </w:p>
    <w:p w14:paraId="6BD2783D" w14:textId="77777777" w:rsidR="00D841F2" w:rsidRDefault="00D841F2" w:rsidP="00CF0B4F"/>
    <w:p w14:paraId="045BA91C" w14:textId="77777777" w:rsidR="00852D83" w:rsidRDefault="00852D83" w:rsidP="00CF0B4F"/>
    <w:p w14:paraId="4B734ED8" w14:textId="77777777" w:rsidR="00852D83" w:rsidRDefault="00852D83" w:rsidP="00CF0B4F"/>
    <w:p w14:paraId="21A48CBD" w14:textId="77777777" w:rsidR="00852D83" w:rsidRDefault="00852D83" w:rsidP="00CF0B4F"/>
    <w:p w14:paraId="40B7E116" w14:textId="77777777" w:rsidR="00CF0B4F" w:rsidRDefault="00CF0B4F" w:rsidP="00CF0B4F"/>
    <w:p w14:paraId="6942EC32" w14:textId="77777777" w:rsidR="00CF0B4F" w:rsidRDefault="00CF0B4F" w:rsidP="00CF0B4F"/>
    <w:p w14:paraId="476C26E3" w14:textId="77777777" w:rsidR="00CF0B4F" w:rsidRDefault="00CF0B4F" w:rsidP="00CF0B4F"/>
    <w:p w14:paraId="1B1C9B73" w14:textId="77777777" w:rsidR="00CF0B4F" w:rsidRDefault="00CF0B4F" w:rsidP="00CF0B4F"/>
    <w:p w14:paraId="33843B1B" w14:textId="77777777" w:rsidR="00CF0B4F" w:rsidRDefault="00CF0B4F" w:rsidP="00CF0B4F"/>
    <w:p w14:paraId="72DC5AB7" w14:textId="77777777" w:rsidR="00CF0B4F" w:rsidRDefault="00CF0B4F" w:rsidP="00CF0B4F"/>
    <w:p w14:paraId="0A910B81" w14:textId="77777777" w:rsidR="00CF0B4F" w:rsidRPr="00506961" w:rsidRDefault="00CF0B4F" w:rsidP="00CF0B4F"/>
    <w:p w14:paraId="7973126D" w14:textId="53D6B7F2" w:rsidR="00AB6BA6" w:rsidRPr="00506961" w:rsidRDefault="00832616" w:rsidP="00506961">
      <w:pPr>
        <w:pStyle w:val="Title"/>
        <w:outlineLvl w:val="9"/>
      </w:pPr>
      <w:r w:rsidRPr="00506961">
        <w:t>MIU-PSU</w:t>
      </w:r>
      <w:bookmarkEnd w:id="0"/>
      <w:r w:rsidR="003E688B">
        <w:t xml:space="preserve"> IRS</w:t>
      </w:r>
    </w:p>
    <w:p w14:paraId="4E96D323" w14:textId="77777777" w:rsidR="00AB6BA6" w:rsidRPr="00AB6BA6" w:rsidRDefault="00832616" w:rsidP="00506961">
      <w:pPr>
        <w:pStyle w:val="SublineHeader"/>
        <w:outlineLvl w:val="9"/>
        <w:rPr>
          <w:rFonts w:ascii="Times New Roman" w:hAnsi="Times New Roman"/>
          <w:sz w:val="24"/>
        </w:rPr>
      </w:pPr>
      <w:r w:rsidRPr="00AB6BA6">
        <w:t>IS.EL.ENG.CondorMS</w:t>
      </w:r>
    </w:p>
    <w:p w14:paraId="0B2EC327" w14:textId="77777777" w:rsidR="00AB6BA6" w:rsidRDefault="00AB6BA6" w:rsidP="00506961">
      <w:pPr>
        <w:jc w:val="center"/>
      </w:pPr>
    </w:p>
    <w:p w14:paraId="1C01760D" w14:textId="77777777" w:rsidR="00940D8A" w:rsidRDefault="00940D8A" w:rsidP="00506961">
      <w:pPr>
        <w:jc w:val="center"/>
      </w:pPr>
    </w:p>
    <w:p w14:paraId="7F1AA41D" w14:textId="77777777" w:rsidR="00940D8A" w:rsidRDefault="00940D8A" w:rsidP="00506961">
      <w:pPr>
        <w:jc w:val="center"/>
      </w:pPr>
    </w:p>
    <w:p w14:paraId="3C16F31B" w14:textId="77777777" w:rsidR="00506961" w:rsidRDefault="00506961" w:rsidP="00506961">
      <w:pPr>
        <w:jc w:val="center"/>
      </w:pPr>
    </w:p>
    <w:p w14:paraId="57793557" w14:textId="77777777" w:rsidR="002B48D8" w:rsidRDefault="002B48D8" w:rsidP="00506961">
      <w:pPr>
        <w:jc w:val="center"/>
      </w:pPr>
    </w:p>
    <w:p w14:paraId="60001EF9" w14:textId="77777777" w:rsidR="002B48D8" w:rsidRDefault="002B48D8" w:rsidP="00506961">
      <w:pPr>
        <w:jc w:val="center"/>
      </w:pPr>
    </w:p>
    <w:p w14:paraId="7FB12486" w14:textId="77777777" w:rsidR="00AE2366" w:rsidRDefault="00AE2366" w:rsidP="00506961">
      <w:pPr>
        <w:jc w:val="center"/>
      </w:pPr>
    </w:p>
    <w:p w14:paraId="49D3225D" w14:textId="77777777" w:rsidR="00AE2366" w:rsidRDefault="00AE2366" w:rsidP="00506961">
      <w:pPr>
        <w:jc w:val="center"/>
      </w:pPr>
    </w:p>
    <w:p w14:paraId="43DA2306" w14:textId="77777777" w:rsidR="00AE2366" w:rsidRDefault="00AE2366" w:rsidP="00506961">
      <w:pPr>
        <w:jc w:val="center"/>
      </w:pPr>
    </w:p>
    <w:p w14:paraId="227E83D5" w14:textId="77777777" w:rsidR="00AE2366" w:rsidRDefault="00AE2366" w:rsidP="00506961">
      <w:pPr>
        <w:jc w:val="center"/>
      </w:pPr>
    </w:p>
    <w:p w14:paraId="6A94565F" w14:textId="77777777" w:rsidR="00AE2366" w:rsidRDefault="00AE2366" w:rsidP="00506961">
      <w:pPr>
        <w:jc w:val="center"/>
      </w:pPr>
    </w:p>
    <w:p w14:paraId="57C26C1A" w14:textId="77777777" w:rsidR="00AE2366" w:rsidRDefault="00AE2366" w:rsidP="00506961">
      <w:pPr>
        <w:jc w:val="center"/>
      </w:pPr>
    </w:p>
    <w:p w14:paraId="58BA095F" w14:textId="77777777" w:rsidR="00AE2366" w:rsidRDefault="00AE2366" w:rsidP="00506961">
      <w:pPr>
        <w:jc w:val="center"/>
      </w:pPr>
    </w:p>
    <w:p w14:paraId="740658E0" w14:textId="77777777" w:rsidR="00AE2366" w:rsidRDefault="00AE2366" w:rsidP="00506961">
      <w:pPr>
        <w:jc w:val="center"/>
      </w:pPr>
    </w:p>
    <w:p w14:paraId="328C81A3" w14:textId="33A40ED7" w:rsidR="00852D83" w:rsidRPr="00852D83" w:rsidRDefault="00BB5F09" w:rsidP="00BB5F09">
      <w:pPr>
        <w:pStyle w:val="SublineHeaderLevel2"/>
        <w:tabs>
          <w:tab w:val="center" w:pos="4248"/>
          <w:tab w:val="right" w:pos="8497"/>
        </w:tabs>
        <w:jc w:val="left"/>
        <w:outlineLvl w:val="9"/>
      </w:pPr>
      <w:r>
        <w:tab/>
      </w:r>
      <w:r w:rsidR="00832616" w:rsidRPr="00852D83">
        <w:t xml:space="preserve">Exported </w:t>
      </w:r>
      <w:r w:rsidR="006B0498" w:rsidRPr="00852D83">
        <w:t>in</w:t>
      </w:r>
      <w:r w:rsidR="00832616" w:rsidRPr="00852D83">
        <w:t xml:space="preserve"> </w:t>
      </w:r>
      <w:r w:rsidR="00417D26">
        <w:t>February</w:t>
      </w:r>
      <w:r w:rsidR="00417D26" w:rsidRPr="00852D83">
        <w:t xml:space="preserve"> </w:t>
      </w:r>
      <w:r w:rsidR="00FA5EF4" w:rsidRPr="00852D83">
        <w:t>202</w:t>
      </w:r>
      <w:r w:rsidR="00FA5EF4">
        <w:t>4</w:t>
      </w:r>
      <w:r>
        <w:tab/>
      </w:r>
    </w:p>
    <w:p w14:paraId="53561238" w14:textId="77777777" w:rsidR="002E0853" w:rsidRDefault="002E0853">
      <w:pPr>
        <w:spacing w:after="0"/>
        <w:rPr>
          <w:rFonts w:ascii="Lucida Grande" w:hAnsi="Lucida Grande"/>
        </w:rPr>
      </w:pPr>
      <w:r>
        <w:br w:type="page"/>
      </w:r>
    </w:p>
    <w:p w14:paraId="2805DD8A" w14:textId="77777777" w:rsidR="002E0853" w:rsidRDefault="002E0853" w:rsidP="002E0853">
      <w:pPr>
        <w:jc w:val="center"/>
      </w:pPr>
    </w:p>
    <w:p w14:paraId="0410BFE4" w14:textId="77777777" w:rsidR="002E0853" w:rsidRDefault="002E0853" w:rsidP="002E0853">
      <w:pPr>
        <w:jc w:val="center"/>
      </w:pPr>
    </w:p>
    <w:p w14:paraId="119E4F9E" w14:textId="77777777" w:rsidR="002E0853" w:rsidRDefault="002E0853" w:rsidP="002E0853">
      <w:pPr>
        <w:jc w:val="center"/>
      </w:pPr>
    </w:p>
    <w:p w14:paraId="01612650" w14:textId="77777777" w:rsidR="002E0853" w:rsidRDefault="002E0853" w:rsidP="002E0853">
      <w:pPr>
        <w:jc w:val="center"/>
      </w:pPr>
    </w:p>
    <w:p w14:paraId="07076A3D" w14:textId="77777777" w:rsidR="002E0853" w:rsidRDefault="002E0853" w:rsidP="002E0853">
      <w:pPr>
        <w:jc w:val="center"/>
      </w:pPr>
    </w:p>
    <w:p w14:paraId="428348DA" w14:textId="6B2A9FCC" w:rsidR="002E0853" w:rsidRDefault="002E0853" w:rsidP="002E0853">
      <w:pPr>
        <w:jc w:val="center"/>
      </w:pPr>
      <w:r>
        <w:t xml:space="preserve">[Rev. </w:t>
      </w:r>
      <w:r>
        <w:rPr>
          <w:b/>
          <w:i/>
        </w:rPr>
        <w:t xml:space="preserve">-- : </w:t>
      </w:r>
      <w:r w:rsidR="00E41732">
        <w:rPr>
          <w:b/>
          <w:i/>
        </w:rPr>
        <w:t>02</w:t>
      </w:r>
      <w:r>
        <w:rPr>
          <w:b/>
          <w:i/>
        </w:rPr>
        <w:t>/</w:t>
      </w:r>
      <w:r w:rsidR="001B7280">
        <w:rPr>
          <w:b/>
          <w:i/>
        </w:rPr>
        <w:t>2024</w:t>
      </w:r>
      <w:r>
        <w:rPr>
          <w:b/>
          <w:i/>
        </w:rPr>
        <w:t>]</w:t>
      </w:r>
    </w:p>
    <w:p w14:paraId="418EBC5B" w14:textId="77777777" w:rsidR="002E0853" w:rsidRDefault="002E0853" w:rsidP="002E0853">
      <w:pPr>
        <w:jc w:val="center"/>
      </w:pPr>
    </w:p>
    <w:p w14:paraId="1BDCD976" w14:textId="77777777" w:rsidR="002E0853" w:rsidRDefault="002E0853" w:rsidP="002E0853">
      <w:pPr>
        <w:jc w:val="center"/>
      </w:pPr>
    </w:p>
    <w:p w14:paraId="028F34A6" w14:textId="77777777" w:rsidR="002E0853" w:rsidRDefault="002E0853" w:rsidP="002E0853">
      <w:pPr>
        <w:jc w:val="center"/>
      </w:pPr>
      <w:r>
        <w:rPr>
          <w:b/>
        </w:rPr>
        <w:t> Interface Requirements Specification (IRS)</w:t>
      </w:r>
    </w:p>
    <w:p w14:paraId="4AE3814C" w14:textId="77777777" w:rsidR="002E0853" w:rsidRDefault="002E0853" w:rsidP="002E0853">
      <w:pPr>
        <w:jc w:val="center"/>
      </w:pPr>
      <w:r>
        <w:rPr>
          <w:b/>
        </w:rPr>
        <w:t> </w:t>
      </w:r>
    </w:p>
    <w:p w14:paraId="14E414E9" w14:textId="77777777" w:rsidR="002E0853" w:rsidRDefault="002E0853" w:rsidP="002E0853">
      <w:pPr>
        <w:jc w:val="center"/>
      </w:pPr>
      <w:r>
        <w:rPr>
          <w:b/>
        </w:rPr>
        <w:t>for the</w:t>
      </w:r>
    </w:p>
    <w:p w14:paraId="0D02E007" w14:textId="77777777" w:rsidR="002E0853" w:rsidRDefault="002E0853" w:rsidP="002E0853">
      <w:pPr>
        <w:jc w:val="center"/>
      </w:pPr>
      <w:r>
        <w:rPr>
          <w:b/>
          <w:i/>
        </w:rPr>
        <w:t>PSU – MIU Communication Interface</w:t>
      </w:r>
    </w:p>
    <w:p w14:paraId="4259148E" w14:textId="77777777" w:rsidR="002E0853" w:rsidRDefault="002E0853" w:rsidP="002E0853">
      <w:pPr>
        <w:jc w:val="center"/>
      </w:pPr>
      <w:r>
        <w:rPr>
          <w:b/>
        </w:rPr>
        <w:t> </w:t>
      </w:r>
    </w:p>
    <w:p w14:paraId="6E766546" w14:textId="77777777" w:rsidR="002E0853" w:rsidRDefault="002E0853" w:rsidP="002E0853">
      <w:pPr>
        <w:jc w:val="center"/>
      </w:pPr>
      <w:r>
        <w:rPr>
          <w:b/>
        </w:rPr>
        <w:t>for the</w:t>
      </w:r>
    </w:p>
    <w:p w14:paraId="4F181887" w14:textId="77777777" w:rsidR="002E0853" w:rsidRDefault="002E0853" w:rsidP="002E0853">
      <w:pPr>
        <w:jc w:val="center"/>
      </w:pPr>
      <w:r>
        <w:rPr>
          <w:b/>
          <w:i/>
        </w:rPr>
        <w:t>Condor-MS System</w:t>
      </w:r>
    </w:p>
    <w:p w14:paraId="6A71D4AC" w14:textId="77777777" w:rsidR="002E0853" w:rsidRDefault="002E0853" w:rsidP="002E0853">
      <w:pPr>
        <w:jc w:val="center"/>
      </w:pPr>
    </w:p>
    <w:p w14:paraId="2BF8BE53" w14:textId="77777777" w:rsidR="002E0853" w:rsidRDefault="002E0853" w:rsidP="002E0853">
      <w:pPr>
        <w:jc w:val="center"/>
      </w:pPr>
      <w:r>
        <w:rPr>
          <w:b/>
        </w:rPr>
        <w:t> </w:t>
      </w:r>
    </w:p>
    <w:p w14:paraId="00AA48F4" w14:textId="77777777" w:rsidR="002E0853" w:rsidRDefault="002E0853" w:rsidP="002E0853">
      <w:pPr>
        <w:jc w:val="center"/>
      </w:pPr>
      <w:r>
        <w:rPr>
          <w:b/>
        </w:rPr>
        <w:t> </w:t>
      </w:r>
    </w:p>
    <w:p w14:paraId="1FBD611B" w14:textId="77777777" w:rsidR="002E0853" w:rsidRDefault="002E0853" w:rsidP="002E0853">
      <w:pPr>
        <w:jc w:val="center"/>
      </w:pPr>
      <w:r>
        <w:rPr>
          <w:b/>
        </w:rPr>
        <w:t xml:space="preserve">Contract Number </w:t>
      </w:r>
      <w:r>
        <w:rPr>
          <w:b/>
          <w:i/>
        </w:rPr>
        <w:t>[8L0028104]</w:t>
      </w:r>
    </w:p>
    <w:p w14:paraId="3F42FF95" w14:textId="77777777" w:rsidR="002E0853" w:rsidRDefault="002E0853" w:rsidP="002E0853">
      <w:pPr>
        <w:jc w:val="center"/>
      </w:pPr>
    </w:p>
    <w:p w14:paraId="0853D402" w14:textId="77777777" w:rsidR="002E0853" w:rsidRDefault="002E0853" w:rsidP="002E0853">
      <w:pPr>
        <w:jc w:val="center"/>
      </w:pPr>
      <w:r>
        <w:rPr>
          <w:b/>
        </w:rPr>
        <w:t xml:space="preserve">CDRL Sequence No. </w:t>
      </w:r>
      <w:r>
        <w:rPr>
          <w:b/>
          <w:i/>
        </w:rPr>
        <w:t>[NA]</w:t>
      </w:r>
    </w:p>
    <w:p w14:paraId="12F8F67E" w14:textId="77777777" w:rsidR="002E0853" w:rsidRDefault="002E0853" w:rsidP="002E0853"/>
    <w:p w14:paraId="7415083A" w14:textId="77777777" w:rsidR="002E0853" w:rsidRDefault="002E0853" w:rsidP="002E0853">
      <w:pPr>
        <w:jc w:val="center"/>
      </w:pPr>
    </w:p>
    <w:p w14:paraId="65E98BB5" w14:textId="77777777" w:rsidR="002E0853" w:rsidRDefault="002E0853" w:rsidP="002E0853">
      <w:pPr>
        <w:jc w:val="center"/>
      </w:pPr>
    </w:p>
    <w:p w14:paraId="4BA19BA9" w14:textId="77777777" w:rsidR="002E0853" w:rsidRDefault="002E0853" w:rsidP="002E0853">
      <w:pPr>
        <w:jc w:val="center"/>
      </w:pPr>
    </w:p>
    <w:p w14:paraId="11DD745F" w14:textId="77777777" w:rsidR="002E0853" w:rsidRDefault="002E0853" w:rsidP="002E0853">
      <w:pPr>
        <w:jc w:val="center"/>
      </w:pPr>
    </w:p>
    <w:p w14:paraId="77C6090B" w14:textId="77777777" w:rsidR="002E0853" w:rsidRDefault="002E0853" w:rsidP="002E0853">
      <w:pPr>
        <w:jc w:val="center"/>
      </w:pPr>
    </w:p>
    <w:p w14:paraId="0355F578" w14:textId="77777777" w:rsidR="002E0853" w:rsidRDefault="002E0853" w:rsidP="002E0853">
      <w:pPr>
        <w:jc w:val="center"/>
      </w:pPr>
      <w:r>
        <w:t>Prepared by :</w:t>
      </w:r>
    </w:p>
    <w:p w14:paraId="13B6A37C" w14:textId="77777777" w:rsidR="002E0853" w:rsidRDefault="002E0853" w:rsidP="002E0853">
      <w:pPr>
        <w:jc w:val="center"/>
      </w:pPr>
    </w:p>
    <w:p w14:paraId="60AA89F0" w14:textId="77777777" w:rsidR="002E0853" w:rsidRDefault="002E0853" w:rsidP="002E0853">
      <w:pPr>
        <w:jc w:val="center"/>
      </w:pPr>
      <w:r>
        <w:rPr>
          <w:i/>
        </w:rPr>
        <w:t>EO-ISTAR Business Unit</w:t>
      </w:r>
    </w:p>
    <w:p w14:paraId="097A9761" w14:textId="77777777" w:rsidR="002E0853" w:rsidRDefault="002E0853" w:rsidP="002E0853">
      <w:pPr>
        <w:jc w:val="center"/>
      </w:pPr>
      <w:r>
        <w:rPr>
          <w:i/>
        </w:rPr>
        <w:t>ELBIT Systems Electro-Optics - Elop, Ltd.</w:t>
      </w:r>
    </w:p>
    <w:p w14:paraId="3F0E19E3" w14:textId="77777777" w:rsidR="002E0853" w:rsidRDefault="002E0853" w:rsidP="002E0853">
      <w:pPr>
        <w:jc w:val="center"/>
      </w:pPr>
      <w:r>
        <w:rPr>
          <w:i/>
        </w:rPr>
        <w:t>PO Box 1165, Rehovot 76111, Israel</w:t>
      </w:r>
    </w:p>
    <w:p w14:paraId="1B03F568" w14:textId="77777777" w:rsidR="002E0853" w:rsidRDefault="002E0853" w:rsidP="002E0853">
      <w:pPr>
        <w:jc w:val="center"/>
      </w:pPr>
      <w:r>
        <w:rPr>
          <w:i/>
        </w:rPr>
        <w:t> </w:t>
      </w:r>
    </w:p>
    <w:p w14:paraId="01EA4564" w14:textId="77777777" w:rsidR="002E0853" w:rsidRDefault="002E0853">
      <w:pPr>
        <w:spacing w:after="0"/>
      </w:pPr>
      <w:r>
        <w:br w:type="page"/>
      </w:r>
    </w:p>
    <w:p w14:paraId="1374C00F" w14:textId="77777777" w:rsidR="002E0853" w:rsidRDefault="002E0853" w:rsidP="002E0853">
      <w:pPr>
        <w:jc w:val="center"/>
      </w:pPr>
    </w:p>
    <w:p w14:paraId="00F8B1CF" w14:textId="77777777" w:rsidR="002E0853" w:rsidRDefault="002E0853" w:rsidP="002E0853">
      <w:pPr>
        <w:jc w:val="center"/>
      </w:pPr>
      <w:r>
        <w:rPr>
          <w:b/>
        </w:rPr>
        <w:t>List of changed from Previous Version</w:t>
      </w:r>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1"/>
        <w:gridCol w:w="3436"/>
        <w:gridCol w:w="3200"/>
      </w:tblGrid>
      <w:tr w:rsidR="002E0853" w14:paraId="1A4B191E" w14:textId="77777777" w:rsidTr="00DC25D3">
        <w:tc>
          <w:tcPr>
            <w:tcW w:w="0" w:type="auto"/>
          </w:tcPr>
          <w:p w14:paraId="5FC9F8B6" w14:textId="77777777" w:rsidR="002E0853" w:rsidRDefault="002E0853" w:rsidP="00DC25D3">
            <w:r>
              <w:rPr>
                <w:b/>
              </w:rPr>
              <w:t>Paragraph</w:t>
            </w:r>
          </w:p>
        </w:tc>
        <w:tc>
          <w:tcPr>
            <w:tcW w:w="0" w:type="auto"/>
          </w:tcPr>
          <w:p w14:paraId="625745E4" w14:textId="77777777" w:rsidR="002E0853" w:rsidRDefault="002E0853" w:rsidP="00DC25D3">
            <w:r>
              <w:rPr>
                <w:b/>
              </w:rPr>
              <w:t>Change Description</w:t>
            </w:r>
          </w:p>
        </w:tc>
        <w:tc>
          <w:tcPr>
            <w:tcW w:w="0" w:type="auto"/>
          </w:tcPr>
          <w:p w14:paraId="49213716" w14:textId="77777777" w:rsidR="002E0853" w:rsidRDefault="002E0853" w:rsidP="00DC25D3">
            <w:r>
              <w:rPr>
                <w:b/>
              </w:rPr>
              <w:t>Reason of Change</w:t>
            </w:r>
          </w:p>
        </w:tc>
      </w:tr>
      <w:tr w:rsidR="002E0853" w14:paraId="24492896" w14:textId="77777777" w:rsidTr="00DC25D3">
        <w:tc>
          <w:tcPr>
            <w:tcW w:w="0" w:type="auto"/>
          </w:tcPr>
          <w:p w14:paraId="4E0F4A5F" w14:textId="77777777" w:rsidR="002E0853" w:rsidRDefault="002E0853" w:rsidP="00DC25D3"/>
        </w:tc>
        <w:tc>
          <w:tcPr>
            <w:tcW w:w="0" w:type="auto"/>
          </w:tcPr>
          <w:p w14:paraId="3BA4FA60" w14:textId="77777777" w:rsidR="002E0853" w:rsidRDefault="002E0853" w:rsidP="00DC25D3">
            <w:r>
              <w:rPr>
                <w:b/>
              </w:rPr>
              <w:t> </w:t>
            </w:r>
          </w:p>
        </w:tc>
        <w:tc>
          <w:tcPr>
            <w:tcW w:w="0" w:type="auto"/>
          </w:tcPr>
          <w:p w14:paraId="432602E0" w14:textId="77777777" w:rsidR="002E0853" w:rsidRDefault="002E0853" w:rsidP="00DC25D3"/>
        </w:tc>
      </w:tr>
      <w:tr w:rsidR="002E0853" w14:paraId="42AAAD35" w14:textId="77777777" w:rsidTr="00DC25D3">
        <w:tc>
          <w:tcPr>
            <w:tcW w:w="0" w:type="auto"/>
          </w:tcPr>
          <w:p w14:paraId="25A6DAD6" w14:textId="77777777" w:rsidR="002E0853" w:rsidRDefault="002E0853" w:rsidP="00DC25D3"/>
        </w:tc>
        <w:tc>
          <w:tcPr>
            <w:tcW w:w="0" w:type="auto"/>
          </w:tcPr>
          <w:p w14:paraId="0D25FD24" w14:textId="77777777" w:rsidR="002E0853" w:rsidRDefault="002E0853" w:rsidP="00DC25D3"/>
        </w:tc>
        <w:tc>
          <w:tcPr>
            <w:tcW w:w="0" w:type="auto"/>
          </w:tcPr>
          <w:p w14:paraId="056D06CE" w14:textId="77777777" w:rsidR="002E0853" w:rsidRDefault="002E0853" w:rsidP="00DC25D3"/>
        </w:tc>
      </w:tr>
    </w:tbl>
    <w:p w14:paraId="28C38FB7" w14:textId="77777777" w:rsidR="002E0853" w:rsidRDefault="002E0853" w:rsidP="002E0853">
      <w:pPr>
        <w:jc w:val="center"/>
      </w:pPr>
    </w:p>
    <w:p w14:paraId="716D2191" w14:textId="77777777" w:rsidR="002E0853" w:rsidRDefault="002E0853" w:rsidP="002E0853">
      <w:pPr>
        <w:jc w:val="center"/>
      </w:pPr>
      <w:r>
        <w:rPr>
          <w:b/>
        </w:rPr>
        <w:t>List of TBDs</w:t>
      </w:r>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98"/>
        <w:gridCol w:w="4489"/>
      </w:tblGrid>
      <w:tr w:rsidR="002E0853" w14:paraId="6330F9CC" w14:textId="77777777" w:rsidTr="008F2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2AD9976" w14:textId="77777777" w:rsidR="002E0853" w:rsidRDefault="002E0853" w:rsidP="008F2DEC">
            <w:pPr>
              <w:jc w:val="center"/>
            </w:pPr>
            <w:r>
              <w:t> Reference</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8E4F8FD" w14:textId="77777777" w:rsidR="002E0853" w:rsidRDefault="002E0853" w:rsidP="008F2DEC">
            <w:pPr>
              <w:jc w:val="center"/>
              <w:cnfStyle w:val="100000000000" w:firstRow="1" w:lastRow="0" w:firstColumn="0" w:lastColumn="0" w:oddVBand="0" w:evenVBand="0" w:oddHBand="0" w:evenHBand="0" w:firstRowFirstColumn="0" w:firstRowLastColumn="0" w:lastRowFirstColumn="0" w:lastRowLastColumn="0"/>
            </w:pPr>
            <w:r>
              <w:t> Description</w:t>
            </w:r>
          </w:p>
        </w:tc>
      </w:tr>
      <w:tr w:rsidR="002E0853" w14:paraId="7A0A2417" w14:textId="77777777" w:rsidTr="002E0853">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8EBE990" w14:textId="77777777" w:rsidR="002E0853" w:rsidRDefault="002E0853" w:rsidP="00DC25D3"/>
        </w:tc>
        <w:tc>
          <w:tcPr>
            <w:tcW w:w="0" w:type="auto"/>
            <w:shd w:val="clear" w:color="auto" w:fill="auto"/>
          </w:tcPr>
          <w:p w14:paraId="3D6C2D14" w14:textId="77777777" w:rsidR="002E0853" w:rsidRDefault="002E0853" w:rsidP="00DC25D3">
            <w:pPr>
              <w:cnfStyle w:val="000000000000" w:firstRow="0" w:lastRow="0" w:firstColumn="0" w:lastColumn="0" w:oddVBand="0" w:evenVBand="0" w:oddHBand="0" w:evenHBand="0" w:firstRowFirstColumn="0" w:firstRowLastColumn="0" w:lastRowFirstColumn="0" w:lastRowLastColumn="0"/>
            </w:pPr>
          </w:p>
        </w:tc>
      </w:tr>
      <w:tr w:rsidR="002E0853" w14:paraId="570A9828" w14:textId="77777777" w:rsidTr="002E0853">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2177FA9" w14:textId="77777777" w:rsidR="002E0853" w:rsidRDefault="002E0853" w:rsidP="00DC25D3"/>
        </w:tc>
        <w:tc>
          <w:tcPr>
            <w:tcW w:w="0" w:type="auto"/>
            <w:shd w:val="clear" w:color="auto" w:fill="auto"/>
          </w:tcPr>
          <w:p w14:paraId="0A897999" w14:textId="77777777" w:rsidR="002E0853" w:rsidRDefault="002E0853" w:rsidP="00DC25D3">
            <w:pPr>
              <w:cnfStyle w:val="000000000000" w:firstRow="0" w:lastRow="0" w:firstColumn="0" w:lastColumn="0" w:oddVBand="0" w:evenVBand="0" w:oddHBand="0" w:evenHBand="0" w:firstRowFirstColumn="0" w:firstRowLastColumn="0" w:lastRowFirstColumn="0" w:lastRowLastColumn="0"/>
            </w:pPr>
          </w:p>
        </w:tc>
      </w:tr>
      <w:tr w:rsidR="002E0853" w14:paraId="0D53A793" w14:textId="77777777" w:rsidTr="002E0853">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C7C0B80" w14:textId="77777777" w:rsidR="002E0853" w:rsidRDefault="002E0853" w:rsidP="00DC25D3"/>
        </w:tc>
        <w:tc>
          <w:tcPr>
            <w:tcW w:w="0" w:type="auto"/>
            <w:shd w:val="clear" w:color="auto" w:fill="auto"/>
          </w:tcPr>
          <w:p w14:paraId="4DD20697" w14:textId="77777777" w:rsidR="002E0853" w:rsidRDefault="002E0853" w:rsidP="00DC25D3">
            <w:pPr>
              <w:cnfStyle w:val="000000000000" w:firstRow="0" w:lastRow="0" w:firstColumn="0" w:lastColumn="0" w:oddVBand="0" w:evenVBand="0" w:oddHBand="0" w:evenHBand="0" w:firstRowFirstColumn="0" w:firstRowLastColumn="0" w:lastRowFirstColumn="0" w:lastRowLastColumn="0"/>
            </w:pPr>
          </w:p>
        </w:tc>
      </w:tr>
      <w:tr w:rsidR="002E0853" w14:paraId="25D7E40A" w14:textId="77777777" w:rsidTr="002E0853">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D506846" w14:textId="77777777" w:rsidR="002E0853" w:rsidRDefault="002E0853" w:rsidP="00DC25D3"/>
        </w:tc>
        <w:tc>
          <w:tcPr>
            <w:tcW w:w="0" w:type="auto"/>
            <w:shd w:val="clear" w:color="auto" w:fill="auto"/>
          </w:tcPr>
          <w:p w14:paraId="70BD3645" w14:textId="77777777" w:rsidR="002E0853" w:rsidRDefault="002E0853" w:rsidP="00DC25D3">
            <w:pPr>
              <w:cnfStyle w:val="000000000000" w:firstRow="0" w:lastRow="0" w:firstColumn="0" w:lastColumn="0" w:oddVBand="0" w:evenVBand="0" w:oddHBand="0" w:evenHBand="0" w:firstRowFirstColumn="0" w:firstRowLastColumn="0" w:lastRowFirstColumn="0" w:lastRowLastColumn="0"/>
            </w:pPr>
          </w:p>
        </w:tc>
      </w:tr>
    </w:tbl>
    <w:p w14:paraId="6654078E" w14:textId="77777777" w:rsidR="002E0853" w:rsidRDefault="002E0853" w:rsidP="002E0853">
      <w:pPr>
        <w:jc w:val="center"/>
      </w:pPr>
    </w:p>
    <w:p w14:paraId="40B2CE11" w14:textId="77777777" w:rsidR="002E0853" w:rsidRDefault="002E0853" w:rsidP="002E0853">
      <w:pPr>
        <w:jc w:val="center"/>
      </w:pPr>
      <w:r>
        <w:rPr>
          <w:b/>
        </w:rPr>
        <w:t>List of TBRs</w:t>
      </w:r>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8"/>
        <w:gridCol w:w="4489"/>
      </w:tblGrid>
      <w:tr w:rsidR="002E0853" w14:paraId="330F6CC6" w14:textId="77777777" w:rsidTr="00DC25D3">
        <w:tc>
          <w:tcPr>
            <w:tcW w:w="0" w:type="auto"/>
          </w:tcPr>
          <w:p w14:paraId="26984934" w14:textId="77777777" w:rsidR="002E0853" w:rsidRDefault="002E0853" w:rsidP="00DC25D3">
            <w:pPr>
              <w:jc w:val="center"/>
            </w:pPr>
            <w:r>
              <w:t> </w:t>
            </w:r>
            <w:r>
              <w:rPr>
                <w:b/>
              </w:rPr>
              <w:t>Reference</w:t>
            </w:r>
          </w:p>
        </w:tc>
        <w:tc>
          <w:tcPr>
            <w:tcW w:w="0" w:type="auto"/>
          </w:tcPr>
          <w:p w14:paraId="3B3D205D" w14:textId="77777777" w:rsidR="002E0853" w:rsidRDefault="002E0853" w:rsidP="00DC25D3">
            <w:pPr>
              <w:jc w:val="center"/>
            </w:pPr>
            <w:r>
              <w:t> </w:t>
            </w:r>
            <w:r>
              <w:rPr>
                <w:b/>
              </w:rPr>
              <w:t>Description</w:t>
            </w:r>
          </w:p>
        </w:tc>
      </w:tr>
      <w:tr w:rsidR="002E0853" w14:paraId="79647450" w14:textId="77777777" w:rsidTr="00DC25D3">
        <w:tc>
          <w:tcPr>
            <w:tcW w:w="0" w:type="auto"/>
          </w:tcPr>
          <w:p w14:paraId="71CCAB5D" w14:textId="77777777" w:rsidR="002E0853" w:rsidRDefault="002E0853" w:rsidP="00DC25D3">
            <w:pPr>
              <w:jc w:val="center"/>
            </w:pPr>
          </w:p>
        </w:tc>
        <w:tc>
          <w:tcPr>
            <w:tcW w:w="0" w:type="auto"/>
          </w:tcPr>
          <w:p w14:paraId="53D6FAE8" w14:textId="77777777" w:rsidR="002E0853" w:rsidRDefault="002E0853" w:rsidP="00DC25D3">
            <w:pPr>
              <w:jc w:val="center"/>
            </w:pPr>
          </w:p>
        </w:tc>
      </w:tr>
      <w:tr w:rsidR="002E0853" w14:paraId="42FFEF4D" w14:textId="77777777" w:rsidTr="00DC25D3">
        <w:tc>
          <w:tcPr>
            <w:tcW w:w="0" w:type="auto"/>
          </w:tcPr>
          <w:p w14:paraId="1DCF1FB2" w14:textId="77777777" w:rsidR="002E0853" w:rsidRDefault="002E0853" w:rsidP="00DC25D3">
            <w:pPr>
              <w:jc w:val="center"/>
            </w:pPr>
          </w:p>
        </w:tc>
        <w:tc>
          <w:tcPr>
            <w:tcW w:w="0" w:type="auto"/>
          </w:tcPr>
          <w:p w14:paraId="2DFFA23E" w14:textId="77777777" w:rsidR="002E0853" w:rsidRDefault="002E0853" w:rsidP="00DC25D3">
            <w:pPr>
              <w:jc w:val="center"/>
            </w:pPr>
          </w:p>
        </w:tc>
      </w:tr>
      <w:tr w:rsidR="002E0853" w14:paraId="0FA1E2AA" w14:textId="77777777" w:rsidTr="00DC25D3">
        <w:tc>
          <w:tcPr>
            <w:tcW w:w="0" w:type="auto"/>
          </w:tcPr>
          <w:p w14:paraId="6F8C4173" w14:textId="77777777" w:rsidR="002E0853" w:rsidRDefault="002E0853" w:rsidP="00DC25D3">
            <w:pPr>
              <w:jc w:val="center"/>
            </w:pPr>
          </w:p>
        </w:tc>
        <w:tc>
          <w:tcPr>
            <w:tcW w:w="0" w:type="auto"/>
          </w:tcPr>
          <w:p w14:paraId="72B7C8DE" w14:textId="77777777" w:rsidR="002E0853" w:rsidRDefault="002E0853" w:rsidP="00DC25D3">
            <w:pPr>
              <w:jc w:val="center"/>
            </w:pPr>
          </w:p>
        </w:tc>
      </w:tr>
      <w:tr w:rsidR="002E0853" w14:paraId="42CAFA2C" w14:textId="77777777" w:rsidTr="00DC25D3">
        <w:tc>
          <w:tcPr>
            <w:tcW w:w="0" w:type="auto"/>
          </w:tcPr>
          <w:p w14:paraId="50814A88" w14:textId="77777777" w:rsidR="002E0853" w:rsidRDefault="002E0853" w:rsidP="00DC25D3">
            <w:pPr>
              <w:jc w:val="center"/>
            </w:pPr>
          </w:p>
        </w:tc>
        <w:tc>
          <w:tcPr>
            <w:tcW w:w="0" w:type="auto"/>
          </w:tcPr>
          <w:p w14:paraId="0B1514C8" w14:textId="77777777" w:rsidR="002E0853" w:rsidRDefault="002E0853" w:rsidP="00DC25D3">
            <w:pPr>
              <w:jc w:val="center"/>
            </w:pPr>
          </w:p>
        </w:tc>
      </w:tr>
    </w:tbl>
    <w:p w14:paraId="7FEC48B1" w14:textId="77777777" w:rsidR="002E0853" w:rsidRDefault="002E0853" w:rsidP="002E0853">
      <w:pPr>
        <w:jc w:val="center"/>
        <w:rPr>
          <w:b/>
        </w:rPr>
      </w:pPr>
    </w:p>
    <w:p w14:paraId="26AD9EEB" w14:textId="77777777" w:rsidR="002E0853" w:rsidRDefault="002E0853" w:rsidP="002E0853">
      <w:pPr>
        <w:jc w:val="center"/>
      </w:pPr>
      <w:r>
        <w:rPr>
          <w:b/>
        </w:rPr>
        <w:t>List of TBCs</w:t>
      </w:r>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8"/>
        <w:gridCol w:w="4489"/>
      </w:tblGrid>
      <w:tr w:rsidR="002E0853" w14:paraId="687EABFC" w14:textId="77777777" w:rsidTr="00DC25D3">
        <w:tc>
          <w:tcPr>
            <w:tcW w:w="0" w:type="auto"/>
          </w:tcPr>
          <w:p w14:paraId="6DB67782" w14:textId="77777777" w:rsidR="002E0853" w:rsidRDefault="002E0853" w:rsidP="00DC25D3">
            <w:pPr>
              <w:jc w:val="center"/>
            </w:pPr>
            <w:r>
              <w:t> </w:t>
            </w:r>
            <w:r>
              <w:rPr>
                <w:b/>
              </w:rPr>
              <w:t>Reference</w:t>
            </w:r>
          </w:p>
        </w:tc>
        <w:tc>
          <w:tcPr>
            <w:tcW w:w="0" w:type="auto"/>
          </w:tcPr>
          <w:p w14:paraId="0C13A3C6" w14:textId="77777777" w:rsidR="002E0853" w:rsidRDefault="002E0853" w:rsidP="00DC25D3">
            <w:pPr>
              <w:jc w:val="center"/>
            </w:pPr>
            <w:r>
              <w:t> </w:t>
            </w:r>
            <w:r>
              <w:rPr>
                <w:b/>
              </w:rPr>
              <w:t>Description</w:t>
            </w:r>
          </w:p>
        </w:tc>
      </w:tr>
      <w:tr w:rsidR="002E0853" w14:paraId="53B9A607" w14:textId="77777777" w:rsidTr="00DC25D3">
        <w:tc>
          <w:tcPr>
            <w:tcW w:w="0" w:type="auto"/>
          </w:tcPr>
          <w:p w14:paraId="5E98C035" w14:textId="77777777" w:rsidR="002E0853" w:rsidRDefault="002E0853" w:rsidP="00DC25D3">
            <w:pPr>
              <w:jc w:val="center"/>
            </w:pPr>
          </w:p>
        </w:tc>
        <w:tc>
          <w:tcPr>
            <w:tcW w:w="0" w:type="auto"/>
          </w:tcPr>
          <w:p w14:paraId="25128D0B" w14:textId="77777777" w:rsidR="002E0853" w:rsidRDefault="002E0853" w:rsidP="00DC25D3">
            <w:pPr>
              <w:jc w:val="center"/>
            </w:pPr>
          </w:p>
        </w:tc>
      </w:tr>
      <w:tr w:rsidR="002E0853" w14:paraId="35C464E3" w14:textId="77777777" w:rsidTr="00DC25D3">
        <w:tc>
          <w:tcPr>
            <w:tcW w:w="0" w:type="auto"/>
          </w:tcPr>
          <w:p w14:paraId="14233BE1" w14:textId="77777777" w:rsidR="002E0853" w:rsidRDefault="002E0853" w:rsidP="00DC25D3">
            <w:pPr>
              <w:jc w:val="center"/>
            </w:pPr>
          </w:p>
        </w:tc>
        <w:tc>
          <w:tcPr>
            <w:tcW w:w="0" w:type="auto"/>
          </w:tcPr>
          <w:p w14:paraId="26BCD858" w14:textId="77777777" w:rsidR="002E0853" w:rsidRDefault="002E0853" w:rsidP="00DC25D3">
            <w:pPr>
              <w:jc w:val="center"/>
            </w:pPr>
          </w:p>
        </w:tc>
      </w:tr>
      <w:tr w:rsidR="002E0853" w14:paraId="20F98E61" w14:textId="77777777" w:rsidTr="00DC25D3">
        <w:tc>
          <w:tcPr>
            <w:tcW w:w="0" w:type="auto"/>
          </w:tcPr>
          <w:p w14:paraId="4A5F25CA" w14:textId="77777777" w:rsidR="002E0853" w:rsidRDefault="002E0853" w:rsidP="00DC25D3">
            <w:pPr>
              <w:jc w:val="center"/>
            </w:pPr>
          </w:p>
        </w:tc>
        <w:tc>
          <w:tcPr>
            <w:tcW w:w="0" w:type="auto"/>
          </w:tcPr>
          <w:p w14:paraId="3F39A19B" w14:textId="77777777" w:rsidR="002E0853" w:rsidRDefault="002E0853" w:rsidP="00DC25D3">
            <w:pPr>
              <w:jc w:val="center"/>
            </w:pPr>
          </w:p>
        </w:tc>
      </w:tr>
      <w:tr w:rsidR="002E0853" w14:paraId="64BD29D7" w14:textId="77777777" w:rsidTr="00DC25D3">
        <w:tc>
          <w:tcPr>
            <w:tcW w:w="0" w:type="auto"/>
          </w:tcPr>
          <w:p w14:paraId="20D7D544" w14:textId="77777777" w:rsidR="002E0853" w:rsidRDefault="002E0853" w:rsidP="00DC25D3">
            <w:pPr>
              <w:jc w:val="center"/>
            </w:pPr>
          </w:p>
        </w:tc>
        <w:tc>
          <w:tcPr>
            <w:tcW w:w="0" w:type="auto"/>
          </w:tcPr>
          <w:p w14:paraId="131D43C2" w14:textId="77777777" w:rsidR="002E0853" w:rsidRDefault="002E0853" w:rsidP="00DC25D3">
            <w:pPr>
              <w:jc w:val="center"/>
            </w:pPr>
          </w:p>
        </w:tc>
      </w:tr>
    </w:tbl>
    <w:p w14:paraId="47FAF811" w14:textId="77777777" w:rsidR="002E0853" w:rsidRDefault="002E0853" w:rsidP="002E0853">
      <w:pPr>
        <w:jc w:val="center"/>
      </w:pPr>
    </w:p>
    <w:p w14:paraId="020B91A6" w14:textId="77777777" w:rsidR="00D841F2" w:rsidRDefault="00832616" w:rsidP="00506961">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14:paraId="10DF4F3F" w14:textId="77777777" w:rsidR="00D841F2" w:rsidRPr="00D10529" w:rsidRDefault="00832616" w:rsidP="00C4331B">
          <w:pPr>
            <w:pStyle w:val="TOCHeading"/>
          </w:pPr>
          <w:r w:rsidRPr="00D10529">
            <w:t>Table of Contents</w:t>
          </w:r>
        </w:p>
        <w:p w14:paraId="61EFD15E" w14:textId="77777777" w:rsidR="00531B81" w:rsidRPr="00D10529" w:rsidRDefault="00531B81" w:rsidP="002D49AE">
          <w:pPr>
            <w:pStyle w:val="TOC1"/>
          </w:pPr>
        </w:p>
        <w:p w14:paraId="52C52ADC" w14:textId="36272628" w:rsidR="00727F67" w:rsidRDefault="00832616">
          <w:pPr>
            <w:pStyle w:val="TOC1"/>
            <w:rPr>
              <w:rFonts w:asciiTheme="minorHAnsi" w:eastAsiaTheme="minorEastAsia" w:hAnsiTheme="minorHAnsi" w:cstheme="minorBidi"/>
              <w:b w:val="0"/>
              <w:bCs w:val="0"/>
              <w:iCs w:val="0"/>
              <w:noProof/>
              <w:color w:val="auto"/>
              <w:kern w:val="2"/>
              <w:sz w:val="22"/>
              <w:lang w:bidi="he-IL"/>
              <w14:ligatures w14:val="standardContextual"/>
            </w:rPr>
          </w:pPr>
          <w:r>
            <w:fldChar w:fldCharType="begin"/>
          </w:r>
          <w:r w:rsidR="00091F1E">
            <w:instrText xml:space="preserve"> TOC \o "2-3" \t "Heading 1,</w:instrText>
          </w:r>
          <w:r>
            <w:instrText xml:space="preserve">1" </w:instrText>
          </w:r>
          <w:r>
            <w:fldChar w:fldCharType="separate"/>
          </w:r>
          <w:r w:rsidR="00727F67">
            <w:rPr>
              <w:noProof/>
            </w:rPr>
            <w:t>1</w:t>
          </w:r>
          <w:r w:rsidR="00727F67">
            <w:rPr>
              <w:rFonts w:asciiTheme="minorHAnsi" w:eastAsiaTheme="minorEastAsia" w:hAnsiTheme="minorHAnsi" w:cstheme="minorBidi"/>
              <w:b w:val="0"/>
              <w:bCs w:val="0"/>
              <w:iCs w:val="0"/>
              <w:noProof/>
              <w:color w:val="auto"/>
              <w:kern w:val="2"/>
              <w:sz w:val="22"/>
              <w:lang w:bidi="he-IL"/>
              <w14:ligatures w14:val="standardContextual"/>
            </w:rPr>
            <w:tab/>
          </w:r>
          <w:r w:rsidR="00727F67">
            <w:rPr>
              <w:noProof/>
            </w:rPr>
            <w:t>SCOPE</w:t>
          </w:r>
          <w:r w:rsidR="00727F67">
            <w:rPr>
              <w:noProof/>
            </w:rPr>
            <w:tab/>
          </w:r>
          <w:r w:rsidR="00727F67">
            <w:rPr>
              <w:noProof/>
            </w:rPr>
            <w:fldChar w:fldCharType="begin"/>
          </w:r>
          <w:r w:rsidR="00727F67">
            <w:rPr>
              <w:noProof/>
            </w:rPr>
            <w:instrText xml:space="preserve"> PAGEREF _Toc159753075 \h </w:instrText>
          </w:r>
          <w:r w:rsidR="00727F67">
            <w:rPr>
              <w:noProof/>
            </w:rPr>
          </w:r>
          <w:r w:rsidR="00727F67">
            <w:rPr>
              <w:noProof/>
            </w:rPr>
            <w:fldChar w:fldCharType="separate"/>
          </w:r>
          <w:r w:rsidR="00727F67">
            <w:rPr>
              <w:noProof/>
            </w:rPr>
            <w:t>6</w:t>
          </w:r>
          <w:r w:rsidR="00727F67">
            <w:rPr>
              <w:noProof/>
            </w:rPr>
            <w:fldChar w:fldCharType="end"/>
          </w:r>
        </w:p>
        <w:p w14:paraId="710A2DC2" w14:textId="69519C21" w:rsidR="00727F67" w:rsidRDefault="00727F67">
          <w:pPr>
            <w:pStyle w:val="TOC2"/>
            <w:rPr>
              <w:rFonts w:asciiTheme="minorHAnsi" w:eastAsiaTheme="minorEastAsia" w:hAnsiTheme="minorHAnsi" w:cstheme="minorBidi"/>
              <w:iCs w:val="0"/>
              <w:noProof/>
              <w:color w:val="auto"/>
              <w:kern w:val="2"/>
              <w:sz w:val="22"/>
              <w:lang w:bidi="he-IL"/>
              <w14:ligatures w14:val="standardContextual"/>
            </w:rPr>
          </w:pPr>
          <w:r>
            <w:rPr>
              <w:noProof/>
            </w:rPr>
            <w:t>1.1</w:t>
          </w:r>
          <w:r>
            <w:rPr>
              <w:rFonts w:asciiTheme="minorHAnsi" w:eastAsiaTheme="minorEastAsia" w:hAnsiTheme="minorHAnsi" w:cstheme="minorBidi"/>
              <w:iCs w:val="0"/>
              <w:noProof/>
              <w:color w:val="auto"/>
              <w:kern w:val="2"/>
              <w:sz w:val="22"/>
              <w:lang w:bidi="he-IL"/>
              <w14:ligatures w14:val="standardContextual"/>
            </w:rPr>
            <w:tab/>
          </w:r>
          <w:r>
            <w:rPr>
              <w:noProof/>
            </w:rPr>
            <w:t>Interface Overview</w:t>
          </w:r>
          <w:r>
            <w:rPr>
              <w:noProof/>
            </w:rPr>
            <w:tab/>
          </w:r>
          <w:r>
            <w:rPr>
              <w:noProof/>
            </w:rPr>
            <w:fldChar w:fldCharType="begin"/>
          </w:r>
          <w:r>
            <w:rPr>
              <w:noProof/>
            </w:rPr>
            <w:instrText xml:space="preserve"> PAGEREF _Toc159753076 \h </w:instrText>
          </w:r>
          <w:r>
            <w:rPr>
              <w:noProof/>
            </w:rPr>
          </w:r>
          <w:r>
            <w:rPr>
              <w:noProof/>
            </w:rPr>
            <w:fldChar w:fldCharType="separate"/>
          </w:r>
          <w:r>
            <w:rPr>
              <w:noProof/>
            </w:rPr>
            <w:t>6</w:t>
          </w:r>
          <w:r>
            <w:rPr>
              <w:noProof/>
            </w:rPr>
            <w:fldChar w:fldCharType="end"/>
          </w:r>
        </w:p>
        <w:p w14:paraId="2E8A64A3" w14:textId="72C1DFEF" w:rsidR="00727F67" w:rsidRDefault="00727F67">
          <w:pPr>
            <w:pStyle w:val="TOC2"/>
            <w:rPr>
              <w:rFonts w:asciiTheme="minorHAnsi" w:eastAsiaTheme="minorEastAsia" w:hAnsiTheme="minorHAnsi" w:cstheme="minorBidi"/>
              <w:iCs w:val="0"/>
              <w:noProof/>
              <w:color w:val="auto"/>
              <w:kern w:val="2"/>
              <w:sz w:val="22"/>
              <w:lang w:bidi="he-IL"/>
              <w14:ligatures w14:val="standardContextual"/>
            </w:rPr>
          </w:pPr>
          <w:r>
            <w:rPr>
              <w:noProof/>
            </w:rPr>
            <w:t>1.2</w:t>
          </w:r>
          <w:r>
            <w:rPr>
              <w:rFonts w:asciiTheme="minorHAnsi" w:eastAsiaTheme="minorEastAsia" w:hAnsiTheme="minorHAnsi" w:cstheme="minorBidi"/>
              <w:iCs w:val="0"/>
              <w:noProof/>
              <w:color w:val="auto"/>
              <w:kern w:val="2"/>
              <w:sz w:val="22"/>
              <w:lang w:bidi="he-IL"/>
              <w14:ligatures w14:val="standardContextual"/>
            </w:rPr>
            <w:tab/>
          </w:r>
          <w:r>
            <w:rPr>
              <w:noProof/>
            </w:rPr>
            <w:t>Document Overview</w:t>
          </w:r>
          <w:r>
            <w:rPr>
              <w:noProof/>
            </w:rPr>
            <w:tab/>
          </w:r>
          <w:r>
            <w:rPr>
              <w:noProof/>
            </w:rPr>
            <w:fldChar w:fldCharType="begin"/>
          </w:r>
          <w:r>
            <w:rPr>
              <w:noProof/>
            </w:rPr>
            <w:instrText xml:space="preserve"> PAGEREF _Toc159753077 \h </w:instrText>
          </w:r>
          <w:r>
            <w:rPr>
              <w:noProof/>
            </w:rPr>
          </w:r>
          <w:r>
            <w:rPr>
              <w:noProof/>
            </w:rPr>
            <w:fldChar w:fldCharType="separate"/>
          </w:r>
          <w:r>
            <w:rPr>
              <w:noProof/>
            </w:rPr>
            <w:t>6</w:t>
          </w:r>
          <w:r>
            <w:rPr>
              <w:noProof/>
            </w:rPr>
            <w:fldChar w:fldCharType="end"/>
          </w:r>
        </w:p>
        <w:p w14:paraId="0E43901E" w14:textId="6983AADC" w:rsidR="00727F67" w:rsidRDefault="00727F67">
          <w:pPr>
            <w:pStyle w:val="TOC2"/>
            <w:rPr>
              <w:rFonts w:asciiTheme="minorHAnsi" w:eastAsiaTheme="minorEastAsia" w:hAnsiTheme="minorHAnsi" w:cstheme="minorBidi"/>
              <w:iCs w:val="0"/>
              <w:noProof/>
              <w:color w:val="auto"/>
              <w:kern w:val="2"/>
              <w:sz w:val="22"/>
              <w:lang w:bidi="he-IL"/>
              <w14:ligatures w14:val="standardContextual"/>
            </w:rPr>
          </w:pPr>
          <w:r>
            <w:rPr>
              <w:noProof/>
            </w:rPr>
            <w:t>1.3</w:t>
          </w:r>
          <w:r>
            <w:rPr>
              <w:rFonts w:asciiTheme="minorHAnsi" w:eastAsiaTheme="minorEastAsia" w:hAnsiTheme="minorHAnsi" w:cstheme="minorBidi"/>
              <w:iCs w:val="0"/>
              <w:noProof/>
              <w:color w:val="auto"/>
              <w:kern w:val="2"/>
              <w:sz w:val="22"/>
              <w:lang w:bidi="he-IL"/>
              <w14:ligatures w14:val="standardContextual"/>
            </w:rPr>
            <w:tab/>
          </w:r>
          <w:r>
            <w:rPr>
              <w:noProof/>
            </w:rPr>
            <w:t>Abbreviations and Acronyms</w:t>
          </w:r>
          <w:r>
            <w:rPr>
              <w:noProof/>
            </w:rPr>
            <w:tab/>
          </w:r>
          <w:r>
            <w:rPr>
              <w:noProof/>
            </w:rPr>
            <w:fldChar w:fldCharType="begin"/>
          </w:r>
          <w:r>
            <w:rPr>
              <w:noProof/>
            </w:rPr>
            <w:instrText xml:space="preserve"> PAGEREF _Toc159753078 \h </w:instrText>
          </w:r>
          <w:r>
            <w:rPr>
              <w:noProof/>
            </w:rPr>
          </w:r>
          <w:r>
            <w:rPr>
              <w:noProof/>
            </w:rPr>
            <w:fldChar w:fldCharType="separate"/>
          </w:r>
          <w:r>
            <w:rPr>
              <w:noProof/>
            </w:rPr>
            <w:t>6</w:t>
          </w:r>
          <w:r>
            <w:rPr>
              <w:noProof/>
            </w:rPr>
            <w:fldChar w:fldCharType="end"/>
          </w:r>
        </w:p>
        <w:p w14:paraId="50FC8CA3" w14:textId="75693B16" w:rsidR="00727F67" w:rsidRDefault="00727F67">
          <w:pPr>
            <w:pStyle w:val="TOC2"/>
            <w:rPr>
              <w:rFonts w:asciiTheme="minorHAnsi" w:eastAsiaTheme="minorEastAsia" w:hAnsiTheme="minorHAnsi" w:cstheme="minorBidi"/>
              <w:iCs w:val="0"/>
              <w:noProof/>
              <w:color w:val="auto"/>
              <w:kern w:val="2"/>
              <w:sz w:val="22"/>
              <w:lang w:bidi="he-IL"/>
              <w14:ligatures w14:val="standardContextual"/>
            </w:rPr>
          </w:pPr>
          <w:r>
            <w:rPr>
              <w:noProof/>
            </w:rPr>
            <w:t>1.4</w:t>
          </w:r>
          <w:r>
            <w:rPr>
              <w:rFonts w:asciiTheme="minorHAnsi" w:eastAsiaTheme="minorEastAsia" w:hAnsiTheme="minorHAnsi" w:cstheme="minorBidi"/>
              <w:iCs w:val="0"/>
              <w:noProof/>
              <w:color w:val="auto"/>
              <w:kern w:val="2"/>
              <w:sz w:val="22"/>
              <w:lang w:bidi="he-IL"/>
              <w14:ligatures w14:val="standardContextual"/>
            </w:rPr>
            <w:tab/>
          </w:r>
          <w:r>
            <w:rPr>
              <w:noProof/>
            </w:rPr>
            <w:t>Glossary</w:t>
          </w:r>
          <w:r>
            <w:rPr>
              <w:noProof/>
            </w:rPr>
            <w:tab/>
          </w:r>
          <w:r>
            <w:rPr>
              <w:noProof/>
            </w:rPr>
            <w:fldChar w:fldCharType="begin"/>
          </w:r>
          <w:r>
            <w:rPr>
              <w:noProof/>
            </w:rPr>
            <w:instrText xml:space="preserve"> PAGEREF _Toc159753079 \h </w:instrText>
          </w:r>
          <w:r>
            <w:rPr>
              <w:noProof/>
            </w:rPr>
          </w:r>
          <w:r>
            <w:rPr>
              <w:noProof/>
            </w:rPr>
            <w:fldChar w:fldCharType="separate"/>
          </w:r>
          <w:r>
            <w:rPr>
              <w:noProof/>
            </w:rPr>
            <w:t>9</w:t>
          </w:r>
          <w:r>
            <w:rPr>
              <w:noProof/>
            </w:rPr>
            <w:fldChar w:fldCharType="end"/>
          </w:r>
        </w:p>
        <w:p w14:paraId="03AC3CD5" w14:textId="21C37349" w:rsidR="00727F67" w:rsidRDefault="00727F67">
          <w:pPr>
            <w:pStyle w:val="TOC1"/>
            <w:rPr>
              <w:rFonts w:asciiTheme="minorHAnsi" w:eastAsiaTheme="minorEastAsia" w:hAnsiTheme="minorHAnsi" w:cstheme="minorBidi"/>
              <w:b w:val="0"/>
              <w:bCs w:val="0"/>
              <w:iCs w:val="0"/>
              <w:noProof/>
              <w:color w:val="auto"/>
              <w:kern w:val="2"/>
              <w:sz w:val="22"/>
              <w:lang w:bidi="he-IL"/>
              <w14:ligatures w14:val="standardContextual"/>
            </w:rPr>
          </w:pPr>
          <w:r>
            <w:rPr>
              <w:noProof/>
            </w:rPr>
            <w:t>2</w:t>
          </w:r>
          <w:r>
            <w:rPr>
              <w:rFonts w:asciiTheme="minorHAnsi" w:eastAsiaTheme="minorEastAsia" w:hAnsiTheme="minorHAnsi" w:cstheme="minorBidi"/>
              <w:b w:val="0"/>
              <w:bCs w:val="0"/>
              <w:iCs w:val="0"/>
              <w:noProof/>
              <w:color w:val="auto"/>
              <w:kern w:val="2"/>
              <w:sz w:val="22"/>
              <w:lang w:bidi="he-IL"/>
              <w14:ligatures w14:val="standardContextual"/>
            </w:rPr>
            <w:tab/>
          </w:r>
          <w:r>
            <w:rPr>
              <w:noProof/>
            </w:rPr>
            <w:t>Referenced Documents</w:t>
          </w:r>
          <w:r>
            <w:rPr>
              <w:noProof/>
            </w:rPr>
            <w:tab/>
          </w:r>
          <w:r>
            <w:rPr>
              <w:noProof/>
            </w:rPr>
            <w:fldChar w:fldCharType="begin"/>
          </w:r>
          <w:r>
            <w:rPr>
              <w:noProof/>
            </w:rPr>
            <w:instrText xml:space="preserve"> PAGEREF _Toc159753080 \h </w:instrText>
          </w:r>
          <w:r>
            <w:rPr>
              <w:noProof/>
            </w:rPr>
          </w:r>
          <w:r>
            <w:rPr>
              <w:noProof/>
            </w:rPr>
            <w:fldChar w:fldCharType="separate"/>
          </w:r>
          <w:r>
            <w:rPr>
              <w:noProof/>
            </w:rPr>
            <w:t>10</w:t>
          </w:r>
          <w:r>
            <w:rPr>
              <w:noProof/>
            </w:rPr>
            <w:fldChar w:fldCharType="end"/>
          </w:r>
        </w:p>
        <w:p w14:paraId="01A67546" w14:textId="5DD6A12F" w:rsidR="00727F67" w:rsidRDefault="00727F67">
          <w:pPr>
            <w:pStyle w:val="TOC2"/>
            <w:rPr>
              <w:rFonts w:asciiTheme="minorHAnsi" w:eastAsiaTheme="minorEastAsia" w:hAnsiTheme="minorHAnsi" w:cstheme="minorBidi"/>
              <w:iCs w:val="0"/>
              <w:noProof/>
              <w:color w:val="auto"/>
              <w:kern w:val="2"/>
              <w:sz w:val="22"/>
              <w:lang w:bidi="he-IL"/>
              <w14:ligatures w14:val="standardContextual"/>
            </w:rPr>
          </w:pPr>
          <w:r>
            <w:rPr>
              <w:noProof/>
            </w:rPr>
            <w:t>2.1</w:t>
          </w:r>
          <w:r>
            <w:rPr>
              <w:rFonts w:asciiTheme="minorHAnsi" w:eastAsiaTheme="minorEastAsia" w:hAnsiTheme="minorHAnsi" w:cstheme="minorBidi"/>
              <w:iCs w:val="0"/>
              <w:noProof/>
              <w:color w:val="auto"/>
              <w:kern w:val="2"/>
              <w:sz w:val="22"/>
              <w:lang w:bidi="he-IL"/>
              <w14:ligatures w14:val="standardContextual"/>
            </w:rPr>
            <w:tab/>
          </w:r>
          <w:r>
            <w:rPr>
              <w:noProof/>
            </w:rPr>
            <w:t>Elbit Systems Documents</w:t>
          </w:r>
          <w:r>
            <w:rPr>
              <w:noProof/>
            </w:rPr>
            <w:tab/>
          </w:r>
          <w:r>
            <w:rPr>
              <w:noProof/>
            </w:rPr>
            <w:fldChar w:fldCharType="begin"/>
          </w:r>
          <w:r>
            <w:rPr>
              <w:noProof/>
            </w:rPr>
            <w:instrText xml:space="preserve"> PAGEREF _Toc159753081 \h </w:instrText>
          </w:r>
          <w:r>
            <w:rPr>
              <w:noProof/>
            </w:rPr>
          </w:r>
          <w:r>
            <w:rPr>
              <w:noProof/>
            </w:rPr>
            <w:fldChar w:fldCharType="separate"/>
          </w:r>
          <w:r>
            <w:rPr>
              <w:noProof/>
            </w:rPr>
            <w:t>10</w:t>
          </w:r>
          <w:r>
            <w:rPr>
              <w:noProof/>
            </w:rPr>
            <w:fldChar w:fldCharType="end"/>
          </w:r>
        </w:p>
        <w:p w14:paraId="69EDB340" w14:textId="3CA91E0A" w:rsidR="00727F67" w:rsidRDefault="00727F67">
          <w:pPr>
            <w:pStyle w:val="TOC2"/>
            <w:rPr>
              <w:rFonts w:asciiTheme="minorHAnsi" w:eastAsiaTheme="minorEastAsia" w:hAnsiTheme="minorHAnsi" w:cstheme="minorBidi"/>
              <w:iCs w:val="0"/>
              <w:noProof/>
              <w:color w:val="auto"/>
              <w:kern w:val="2"/>
              <w:sz w:val="22"/>
              <w:lang w:bidi="he-IL"/>
              <w14:ligatures w14:val="standardContextual"/>
            </w:rPr>
          </w:pPr>
          <w:r>
            <w:rPr>
              <w:noProof/>
            </w:rPr>
            <w:t>2.2</w:t>
          </w:r>
          <w:r>
            <w:rPr>
              <w:rFonts w:asciiTheme="minorHAnsi" w:eastAsiaTheme="minorEastAsia" w:hAnsiTheme="minorHAnsi" w:cstheme="minorBidi"/>
              <w:iCs w:val="0"/>
              <w:noProof/>
              <w:color w:val="auto"/>
              <w:kern w:val="2"/>
              <w:sz w:val="22"/>
              <w:lang w:bidi="he-IL"/>
              <w14:ligatures w14:val="standardContextual"/>
            </w:rPr>
            <w:tab/>
          </w:r>
          <w:r>
            <w:rPr>
              <w:noProof/>
            </w:rPr>
            <w:t>Others</w:t>
          </w:r>
          <w:r>
            <w:rPr>
              <w:noProof/>
            </w:rPr>
            <w:tab/>
          </w:r>
          <w:r>
            <w:rPr>
              <w:noProof/>
            </w:rPr>
            <w:fldChar w:fldCharType="begin"/>
          </w:r>
          <w:r>
            <w:rPr>
              <w:noProof/>
            </w:rPr>
            <w:instrText xml:space="preserve"> PAGEREF _Toc159753082 \h </w:instrText>
          </w:r>
          <w:r>
            <w:rPr>
              <w:noProof/>
            </w:rPr>
          </w:r>
          <w:r>
            <w:rPr>
              <w:noProof/>
            </w:rPr>
            <w:fldChar w:fldCharType="separate"/>
          </w:r>
          <w:r>
            <w:rPr>
              <w:noProof/>
            </w:rPr>
            <w:t>10</w:t>
          </w:r>
          <w:r>
            <w:rPr>
              <w:noProof/>
            </w:rPr>
            <w:fldChar w:fldCharType="end"/>
          </w:r>
        </w:p>
        <w:p w14:paraId="5F02A0A0" w14:textId="437822F0" w:rsidR="00727F67" w:rsidRDefault="00727F67">
          <w:pPr>
            <w:pStyle w:val="TOC1"/>
            <w:rPr>
              <w:rFonts w:asciiTheme="minorHAnsi" w:eastAsiaTheme="minorEastAsia" w:hAnsiTheme="minorHAnsi" w:cstheme="minorBidi"/>
              <w:b w:val="0"/>
              <w:bCs w:val="0"/>
              <w:iCs w:val="0"/>
              <w:noProof/>
              <w:color w:val="auto"/>
              <w:kern w:val="2"/>
              <w:sz w:val="22"/>
              <w:lang w:bidi="he-IL"/>
              <w14:ligatures w14:val="standardContextual"/>
            </w:rPr>
          </w:pPr>
          <w:r>
            <w:rPr>
              <w:noProof/>
            </w:rPr>
            <w:t>3</w:t>
          </w:r>
          <w:r>
            <w:rPr>
              <w:rFonts w:asciiTheme="minorHAnsi" w:eastAsiaTheme="minorEastAsia" w:hAnsiTheme="minorHAnsi" w:cstheme="minorBidi"/>
              <w:b w:val="0"/>
              <w:bCs w:val="0"/>
              <w:iCs w:val="0"/>
              <w:noProof/>
              <w:color w:val="auto"/>
              <w:kern w:val="2"/>
              <w:sz w:val="22"/>
              <w:lang w:bidi="he-IL"/>
              <w14:ligatures w14:val="standardContextual"/>
            </w:rPr>
            <w:tab/>
          </w:r>
          <w:r>
            <w:rPr>
              <w:noProof/>
            </w:rPr>
            <w:t>General Interface Protocol</w:t>
          </w:r>
          <w:r>
            <w:rPr>
              <w:noProof/>
            </w:rPr>
            <w:tab/>
          </w:r>
          <w:r>
            <w:rPr>
              <w:noProof/>
            </w:rPr>
            <w:fldChar w:fldCharType="begin"/>
          </w:r>
          <w:r>
            <w:rPr>
              <w:noProof/>
            </w:rPr>
            <w:instrText xml:space="preserve"> PAGEREF _Toc159753083 \h </w:instrText>
          </w:r>
          <w:r>
            <w:rPr>
              <w:noProof/>
            </w:rPr>
          </w:r>
          <w:r>
            <w:rPr>
              <w:noProof/>
            </w:rPr>
            <w:fldChar w:fldCharType="separate"/>
          </w:r>
          <w:r>
            <w:rPr>
              <w:noProof/>
            </w:rPr>
            <w:t>11</w:t>
          </w:r>
          <w:r>
            <w:rPr>
              <w:noProof/>
            </w:rPr>
            <w:fldChar w:fldCharType="end"/>
          </w:r>
        </w:p>
        <w:p w14:paraId="02D90188" w14:textId="6A92AC88" w:rsidR="00727F67" w:rsidRDefault="00727F67">
          <w:pPr>
            <w:pStyle w:val="TOC2"/>
            <w:rPr>
              <w:rFonts w:asciiTheme="minorHAnsi" w:eastAsiaTheme="minorEastAsia" w:hAnsiTheme="minorHAnsi" w:cstheme="minorBidi"/>
              <w:iCs w:val="0"/>
              <w:noProof/>
              <w:color w:val="auto"/>
              <w:kern w:val="2"/>
              <w:sz w:val="22"/>
              <w:lang w:bidi="he-IL"/>
              <w14:ligatures w14:val="standardContextual"/>
            </w:rPr>
          </w:pPr>
          <w:r>
            <w:rPr>
              <w:noProof/>
            </w:rPr>
            <w:t>3.1</w:t>
          </w:r>
          <w:r>
            <w:rPr>
              <w:rFonts w:asciiTheme="minorHAnsi" w:eastAsiaTheme="minorEastAsia" w:hAnsiTheme="minorHAnsi" w:cstheme="minorBidi"/>
              <w:iCs w:val="0"/>
              <w:noProof/>
              <w:color w:val="auto"/>
              <w:kern w:val="2"/>
              <w:sz w:val="22"/>
              <w:lang w:bidi="he-IL"/>
              <w14:ligatures w14:val="standardContextual"/>
            </w:rPr>
            <w:tab/>
          </w:r>
          <w:r>
            <w:rPr>
              <w:noProof/>
            </w:rPr>
            <w:t>UDP message structure</w:t>
          </w:r>
          <w:r>
            <w:rPr>
              <w:noProof/>
            </w:rPr>
            <w:tab/>
          </w:r>
          <w:r>
            <w:rPr>
              <w:noProof/>
            </w:rPr>
            <w:fldChar w:fldCharType="begin"/>
          </w:r>
          <w:r>
            <w:rPr>
              <w:noProof/>
            </w:rPr>
            <w:instrText xml:space="preserve"> PAGEREF _Toc159753084 \h </w:instrText>
          </w:r>
          <w:r>
            <w:rPr>
              <w:noProof/>
            </w:rPr>
          </w:r>
          <w:r>
            <w:rPr>
              <w:noProof/>
            </w:rPr>
            <w:fldChar w:fldCharType="separate"/>
          </w:r>
          <w:r>
            <w:rPr>
              <w:noProof/>
            </w:rPr>
            <w:t>12</w:t>
          </w:r>
          <w:r>
            <w:rPr>
              <w:noProof/>
            </w:rPr>
            <w:fldChar w:fldCharType="end"/>
          </w:r>
        </w:p>
        <w:p w14:paraId="5A1C64FE" w14:textId="4040E817" w:rsidR="00727F67" w:rsidRDefault="00727F67">
          <w:pPr>
            <w:pStyle w:val="TOC2"/>
            <w:rPr>
              <w:rFonts w:asciiTheme="minorHAnsi" w:eastAsiaTheme="minorEastAsia" w:hAnsiTheme="minorHAnsi" w:cstheme="minorBidi"/>
              <w:iCs w:val="0"/>
              <w:noProof/>
              <w:color w:val="auto"/>
              <w:kern w:val="2"/>
              <w:sz w:val="22"/>
              <w:lang w:bidi="he-IL"/>
              <w14:ligatures w14:val="standardContextual"/>
            </w:rPr>
          </w:pPr>
          <w:r>
            <w:rPr>
              <w:noProof/>
            </w:rPr>
            <w:t>3.2</w:t>
          </w:r>
          <w:r>
            <w:rPr>
              <w:rFonts w:asciiTheme="minorHAnsi" w:eastAsiaTheme="minorEastAsia" w:hAnsiTheme="minorHAnsi" w:cstheme="minorBidi"/>
              <w:iCs w:val="0"/>
              <w:noProof/>
              <w:color w:val="auto"/>
              <w:kern w:val="2"/>
              <w:sz w:val="22"/>
              <w:lang w:bidi="he-IL"/>
              <w14:ligatures w14:val="standardContextual"/>
            </w:rPr>
            <w:tab/>
          </w:r>
          <w:r>
            <w:rPr>
              <w:noProof/>
            </w:rPr>
            <w:t>Variables Type Definition</w:t>
          </w:r>
          <w:r>
            <w:rPr>
              <w:noProof/>
            </w:rPr>
            <w:tab/>
          </w:r>
          <w:r>
            <w:rPr>
              <w:noProof/>
            </w:rPr>
            <w:fldChar w:fldCharType="begin"/>
          </w:r>
          <w:r>
            <w:rPr>
              <w:noProof/>
            </w:rPr>
            <w:instrText xml:space="preserve"> PAGEREF _Toc159753085 \h </w:instrText>
          </w:r>
          <w:r>
            <w:rPr>
              <w:noProof/>
            </w:rPr>
          </w:r>
          <w:r>
            <w:rPr>
              <w:noProof/>
            </w:rPr>
            <w:fldChar w:fldCharType="separate"/>
          </w:r>
          <w:r>
            <w:rPr>
              <w:noProof/>
            </w:rPr>
            <w:t>12</w:t>
          </w:r>
          <w:r>
            <w:rPr>
              <w:noProof/>
            </w:rPr>
            <w:fldChar w:fldCharType="end"/>
          </w:r>
        </w:p>
        <w:p w14:paraId="0E5B5306" w14:textId="377F6BC1" w:rsidR="00727F67" w:rsidRDefault="00727F67">
          <w:pPr>
            <w:pStyle w:val="TOC1"/>
            <w:rPr>
              <w:rFonts w:asciiTheme="minorHAnsi" w:eastAsiaTheme="minorEastAsia" w:hAnsiTheme="minorHAnsi" w:cstheme="minorBidi"/>
              <w:b w:val="0"/>
              <w:bCs w:val="0"/>
              <w:iCs w:val="0"/>
              <w:noProof/>
              <w:color w:val="auto"/>
              <w:kern w:val="2"/>
              <w:sz w:val="22"/>
              <w:lang w:bidi="he-IL"/>
              <w14:ligatures w14:val="standardContextual"/>
            </w:rPr>
          </w:pPr>
          <w:r>
            <w:rPr>
              <w:noProof/>
            </w:rPr>
            <w:t>4</w:t>
          </w:r>
          <w:r>
            <w:rPr>
              <w:rFonts w:asciiTheme="minorHAnsi" w:eastAsiaTheme="minorEastAsia" w:hAnsiTheme="minorHAnsi" w:cstheme="minorBidi"/>
              <w:b w:val="0"/>
              <w:bCs w:val="0"/>
              <w:iCs w:val="0"/>
              <w:noProof/>
              <w:color w:val="auto"/>
              <w:kern w:val="2"/>
              <w:sz w:val="22"/>
              <w:lang w:bidi="he-IL"/>
              <w14:ligatures w14:val="standardContextual"/>
            </w:rPr>
            <w:tab/>
          </w:r>
          <w:r>
            <w:rPr>
              <w:noProof/>
            </w:rPr>
            <w:t>MIU to PSU Messages (commands)</w:t>
          </w:r>
          <w:r>
            <w:rPr>
              <w:noProof/>
            </w:rPr>
            <w:tab/>
          </w:r>
          <w:r>
            <w:rPr>
              <w:noProof/>
            </w:rPr>
            <w:fldChar w:fldCharType="begin"/>
          </w:r>
          <w:r>
            <w:rPr>
              <w:noProof/>
            </w:rPr>
            <w:instrText xml:space="preserve"> PAGEREF _Toc159753086 \h </w:instrText>
          </w:r>
          <w:r>
            <w:rPr>
              <w:noProof/>
            </w:rPr>
          </w:r>
          <w:r>
            <w:rPr>
              <w:noProof/>
            </w:rPr>
            <w:fldChar w:fldCharType="separate"/>
          </w:r>
          <w:r>
            <w:rPr>
              <w:noProof/>
            </w:rPr>
            <w:t>13</w:t>
          </w:r>
          <w:r>
            <w:rPr>
              <w:noProof/>
            </w:rPr>
            <w:fldChar w:fldCharType="end"/>
          </w:r>
        </w:p>
        <w:p w14:paraId="608CC320" w14:textId="0712DF88" w:rsidR="00727F67" w:rsidRDefault="00727F67">
          <w:pPr>
            <w:pStyle w:val="TOC2"/>
            <w:rPr>
              <w:rFonts w:asciiTheme="minorHAnsi" w:eastAsiaTheme="minorEastAsia" w:hAnsiTheme="minorHAnsi" w:cstheme="minorBidi"/>
              <w:iCs w:val="0"/>
              <w:noProof/>
              <w:color w:val="auto"/>
              <w:kern w:val="2"/>
              <w:sz w:val="22"/>
              <w:lang w:bidi="he-IL"/>
              <w14:ligatures w14:val="standardContextual"/>
            </w:rPr>
          </w:pPr>
          <w:r>
            <w:rPr>
              <w:noProof/>
            </w:rPr>
            <w:t>4.1</w:t>
          </w:r>
          <w:r>
            <w:rPr>
              <w:rFonts w:asciiTheme="minorHAnsi" w:eastAsiaTheme="minorEastAsia" w:hAnsiTheme="minorHAnsi" w:cstheme="minorBidi"/>
              <w:iCs w:val="0"/>
              <w:noProof/>
              <w:color w:val="auto"/>
              <w:kern w:val="2"/>
              <w:sz w:val="22"/>
              <w:lang w:bidi="he-IL"/>
              <w14:ligatures w14:val="standardContextual"/>
            </w:rPr>
            <w:tab/>
          </w:r>
          <w:r>
            <w:rPr>
              <w:noProof/>
            </w:rPr>
            <w:t>Keep Alive Message</w:t>
          </w:r>
          <w:r>
            <w:rPr>
              <w:noProof/>
            </w:rPr>
            <w:tab/>
          </w:r>
          <w:r>
            <w:rPr>
              <w:noProof/>
            </w:rPr>
            <w:fldChar w:fldCharType="begin"/>
          </w:r>
          <w:r>
            <w:rPr>
              <w:noProof/>
            </w:rPr>
            <w:instrText xml:space="preserve"> PAGEREF _Toc159753087 \h </w:instrText>
          </w:r>
          <w:r>
            <w:rPr>
              <w:noProof/>
            </w:rPr>
          </w:r>
          <w:r>
            <w:rPr>
              <w:noProof/>
            </w:rPr>
            <w:fldChar w:fldCharType="separate"/>
          </w:r>
          <w:r>
            <w:rPr>
              <w:noProof/>
            </w:rPr>
            <w:t>13</w:t>
          </w:r>
          <w:r>
            <w:rPr>
              <w:noProof/>
            </w:rPr>
            <w:fldChar w:fldCharType="end"/>
          </w:r>
        </w:p>
        <w:p w14:paraId="13269A70" w14:textId="407929A9" w:rsidR="00727F67" w:rsidRDefault="00727F67">
          <w:pPr>
            <w:pStyle w:val="TOC2"/>
            <w:rPr>
              <w:rFonts w:asciiTheme="minorHAnsi" w:eastAsiaTheme="minorEastAsia" w:hAnsiTheme="minorHAnsi" w:cstheme="minorBidi"/>
              <w:iCs w:val="0"/>
              <w:noProof/>
              <w:color w:val="auto"/>
              <w:kern w:val="2"/>
              <w:sz w:val="22"/>
              <w:lang w:bidi="he-IL"/>
              <w14:ligatures w14:val="standardContextual"/>
            </w:rPr>
          </w:pPr>
          <w:r>
            <w:rPr>
              <w:noProof/>
            </w:rPr>
            <w:t>4.2</w:t>
          </w:r>
          <w:r>
            <w:rPr>
              <w:rFonts w:asciiTheme="minorHAnsi" w:eastAsiaTheme="minorEastAsia" w:hAnsiTheme="minorHAnsi" w:cstheme="minorBidi"/>
              <w:iCs w:val="0"/>
              <w:noProof/>
              <w:color w:val="auto"/>
              <w:kern w:val="2"/>
              <w:sz w:val="22"/>
              <w:lang w:bidi="he-IL"/>
              <w14:ligatures w14:val="standardContextual"/>
            </w:rPr>
            <w:tab/>
          </w:r>
          <w:r>
            <w:rPr>
              <w:noProof/>
            </w:rPr>
            <w:t>TCU Control Command</w:t>
          </w:r>
          <w:r>
            <w:rPr>
              <w:noProof/>
            </w:rPr>
            <w:tab/>
          </w:r>
          <w:r>
            <w:rPr>
              <w:noProof/>
            </w:rPr>
            <w:fldChar w:fldCharType="begin"/>
          </w:r>
          <w:r>
            <w:rPr>
              <w:noProof/>
            </w:rPr>
            <w:instrText xml:space="preserve"> PAGEREF _Toc159753088 \h </w:instrText>
          </w:r>
          <w:r>
            <w:rPr>
              <w:noProof/>
            </w:rPr>
          </w:r>
          <w:r>
            <w:rPr>
              <w:noProof/>
            </w:rPr>
            <w:fldChar w:fldCharType="separate"/>
          </w:r>
          <w:r>
            <w:rPr>
              <w:noProof/>
            </w:rPr>
            <w:t>13</w:t>
          </w:r>
          <w:r>
            <w:rPr>
              <w:noProof/>
            </w:rPr>
            <w:fldChar w:fldCharType="end"/>
          </w:r>
        </w:p>
        <w:p w14:paraId="4AFF7F2C" w14:textId="53CAE0A9" w:rsidR="00727F67" w:rsidRDefault="00727F67">
          <w:pPr>
            <w:pStyle w:val="TOC2"/>
            <w:rPr>
              <w:rFonts w:asciiTheme="minorHAnsi" w:eastAsiaTheme="minorEastAsia" w:hAnsiTheme="minorHAnsi" w:cstheme="minorBidi"/>
              <w:iCs w:val="0"/>
              <w:noProof/>
              <w:color w:val="auto"/>
              <w:kern w:val="2"/>
              <w:sz w:val="22"/>
              <w:lang w:bidi="he-IL"/>
              <w14:ligatures w14:val="standardContextual"/>
            </w:rPr>
          </w:pPr>
          <w:r>
            <w:rPr>
              <w:noProof/>
            </w:rPr>
            <w:t>4.3</w:t>
          </w:r>
          <w:r>
            <w:rPr>
              <w:rFonts w:asciiTheme="minorHAnsi" w:eastAsiaTheme="minorEastAsia" w:hAnsiTheme="minorHAnsi" w:cstheme="minorBidi"/>
              <w:iCs w:val="0"/>
              <w:noProof/>
              <w:color w:val="auto"/>
              <w:kern w:val="2"/>
              <w:sz w:val="22"/>
              <w:lang w:bidi="he-IL"/>
              <w14:ligatures w14:val="standardContextual"/>
            </w:rPr>
            <w:tab/>
          </w:r>
          <w:r>
            <w:rPr>
              <w:noProof/>
            </w:rPr>
            <w:t>Logfile Maintenance Command</w:t>
          </w:r>
          <w:r>
            <w:rPr>
              <w:noProof/>
            </w:rPr>
            <w:tab/>
          </w:r>
          <w:r>
            <w:rPr>
              <w:noProof/>
            </w:rPr>
            <w:fldChar w:fldCharType="begin"/>
          </w:r>
          <w:r>
            <w:rPr>
              <w:noProof/>
            </w:rPr>
            <w:instrText xml:space="preserve"> PAGEREF _Toc159753089 \h </w:instrText>
          </w:r>
          <w:r>
            <w:rPr>
              <w:noProof/>
            </w:rPr>
          </w:r>
          <w:r>
            <w:rPr>
              <w:noProof/>
            </w:rPr>
            <w:fldChar w:fldCharType="separate"/>
          </w:r>
          <w:r>
            <w:rPr>
              <w:noProof/>
            </w:rPr>
            <w:t>14</w:t>
          </w:r>
          <w:r>
            <w:rPr>
              <w:noProof/>
            </w:rPr>
            <w:fldChar w:fldCharType="end"/>
          </w:r>
        </w:p>
        <w:p w14:paraId="46BE9593" w14:textId="3F0D65B8" w:rsidR="00727F67" w:rsidRDefault="00727F67">
          <w:pPr>
            <w:pStyle w:val="TOC1"/>
            <w:rPr>
              <w:rFonts w:asciiTheme="minorHAnsi" w:eastAsiaTheme="minorEastAsia" w:hAnsiTheme="minorHAnsi" w:cstheme="minorBidi"/>
              <w:b w:val="0"/>
              <w:bCs w:val="0"/>
              <w:iCs w:val="0"/>
              <w:noProof/>
              <w:color w:val="auto"/>
              <w:kern w:val="2"/>
              <w:sz w:val="22"/>
              <w:lang w:bidi="he-IL"/>
              <w14:ligatures w14:val="standardContextual"/>
            </w:rPr>
          </w:pPr>
          <w:r>
            <w:rPr>
              <w:noProof/>
            </w:rPr>
            <w:t>5</w:t>
          </w:r>
          <w:r>
            <w:rPr>
              <w:rFonts w:asciiTheme="minorHAnsi" w:eastAsiaTheme="minorEastAsia" w:hAnsiTheme="minorHAnsi" w:cstheme="minorBidi"/>
              <w:b w:val="0"/>
              <w:bCs w:val="0"/>
              <w:iCs w:val="0"/>
              <w:noProof/>
              <w:color w:val="auto"/>
              <w:kern w:val="2"/>
              <w:sz w:val="22"/>
              <w:lang w:bidi="he-IL"/>
              <w14:ligatures w14:val="standardContextual"/>
            </w:rPr>
            <w:tab/>
          </w:r>
          <w:r>
            <w:rPr>
              <w:noProof/>
            </w:rPr>
            <w:t>PSU to MIU Messages (status &amp; telemetry)</w:t>
          </w:r>
          <w:r>
            <w:rPr>
              <w:noProof/>
            </w:rPr>
            <w:tab/>
          </w:r>
          <w:r>
            <w:rPr>
              <w:noProof/>
            </w:rPr>
            <w:fldChar w:fldCharType="begin"/>
          </w:r>
          <w:r>
            <w:rPr>
              <w:noProof/>
            </w:rPr>
            <w:instrText xml:space="preserve"> PAGEREF _Toc159753091 \h </w:instrText>
          </w:r>
          <w:r>
            <w:rPr>
              <w:noProof/>
            </w:rPr>
          </w:r>
          <w:r>
            <w:rPr>
              <w:noProof/>
            </w:rPr>
            <w:fldChar w:fldCharType="separate"/>
          </w:r>
          <w:r>
            <w:rPr>
              <w:noProof/>
            </w:rPr>
            <w:t>15</w:t>
          </w:r>
          <w:r>
            <w:rPr>
              <w:noProof/>
            </w:rPr>
            <w:fldChar w:fldCharType="end"/>
          </w:r>
        </w:p>
        <w:p w14:paraId="187CF309" w14:textId="56873CE4" w:rsidR="00727F67" w:rsidRDefault="00727F67">
          <w:pPr>
            <w:pStyle w:val="TOC2"/>
            <w:rPr>
              <w:rFonts w:asciiTheme="minorHAnsi" w:eastAsiaTheme="minorEastAsia" w:hAnsiTheme="minorHAnsi" w:cstheme="minorBidi"/>
              <w:iCs w:val="0"/>
              <w:noProof/>
              <w:color w:val="auto"/>
              <w:kern w:val="2"/>
              <w:sz w:val="22"/>
              <w:lang w:bidi="he-IL"/>
              <w14:ligatures w14:val="standardContextual"/>
            </w:rPr>
          </w:pPr>
          <w:r>
            <w:rPr>
              <w:noProof/>
            </w:rPr>
            <w:t>5.1</w:t>
          </w:r>
          <w:r>
            <w:rPr>
              <w:rFonts w:asciiTheme="minorHAnsi" w:eastAsiaTheme="minorEastAsia" w:hAnsiTheme="minorHAnsi" w:cstheme="minorBidi"/>
              <w:iCs w:val="0"/>
              <w:noProof/>
              <w:color w:val="auto"/>
              <w:kern w:val="2"/>
              <w:sz w:val="22"/>
              <w:lang w:bidi="he-IL"/>
              <w14:ligatures w14:val="standardContextual"/>
            </w:rPr>
            <w:tab/>
          </w:r>
          <w:r>
            <w:rPr>
              <w:noProof/>
            </w:rPr>
            <w:t>Telemetry and BIT Message</w:t>
          </w:r>
          <w:r>
            <w:rPr>
              <w:noProof/>
            </w:rPr>
            <w:tab/>
          </w:r>
          <w:r>
            <w:rPr>
              <w:noProof/>
            </w:rPr>
            <w:fldChar w:fldCharType="begin"/>
          </w:r>
          <w:r>
            <w:rPr>
              <w:noProof/>
            </w:rPr>
            <w:instrText xml:space="preserve"> PAGEREF _Toc159753092 \h </w:instrText>
          </w:r>
          <w:r>
            <w:rPr>
              <w:noProof/>
            </w:rPr>
          </w:r>
          <w:r>
            <w:rPr>
              <w:noProof/>
            </w:rPr>
            <w:fldChar w:fldCharType="separate"/>
          </w:r>
          <w:r>
            <w:rPr>
              <w:noProof/>
            </w:rPr>
            <w:t>15</w:t>
          </w:r>
          <w:r>
            <w:rPr>
              <w:noProof/>
            </w:rPr>
            <w:fldChar w:fldCharType="end"/>
          </w:r>
        </w:p>
        <w:p w14:paraId="0C845074" w14:textId="03F34BFD" w:rsidR="00727F67" w:rsidRDefault="00727F67">
          <w:pPr>
            <w:pStyle w:val="TOC1"/>
            <w:rPr>
              <w:rFonts w:asciiTheme="minorHAnsi" w:eastAsiaTheme="minorEastAsia" w:hAnsiTheme="minorHAnsi" w:cstheme="minorBidi"/>
              <w:b w:val="0"/>
              <w:bCs w:val="0"/>
              <w:iCs w:val="0"/>
              <w:noProof/>
              <w:color w:val="auto"/>
              <w:kern w:val="2"/>
              <w:sz w:val="22"/>
              <w:lang w:bidi="he-IL"/>
              <w14:ligatures w14:val="standardContextual"/>
            </w:rPr>
          </w:pPr>
          <w:r>
            <w:rPr>
              <w:noProof/>
            </w:rPr>
            <w:t>6</w:t>
          </w:r>
          <w:r>
            <w:rPr>
              <w:rFonts w:asciiTheme="minorHAnsi" w:eastAsiaTheme="minorEastAsia" w:hAnsiTheme="minorHAnsi" w:cstheme="minorBidi"/>
              <w:b w:val="0"/>
              <w:bCs w:val="0"/>
              <w:iCs w:val="0"/>
              <w:noProof/>
              <w:color w:val="auto"/>
              <w:kern w:val="2"/>
              <w:sz w:val="22"/>
              <w:lang w:bidi="he-IL"/>
              <w14:ligatures w14:val="standardContextual"/>
            </w:rPr>
            <w:tab/>
          </w:r>
          <w:r>
            <w:rPr>
              <w:noProof/>
            </w:rPr>
            <w:t>PSU Logfile Structure</w:t>
          </w:r>
          <w:r>
            <w:rPr>
              <w:noProof/>
            </w:rPr>
            <w:tab/>
          </w:r>
          <w:r>
            <w:rPr>
              <w:noProof/>
            </w:rPr>
            <w:fldChar w:fldCharType="begin"/>
          </w:r>
          <w:r>
            <w:rPr>
              <w:noProof/>
            </w:rPr>
            <w:instrText xml:space="preserve"> PAGEREF _Toc159753093 \h </w:instrText>
          </w:r>
          <w:r>
            <w:rPr>
              <w:noProof/>
            </w:rPr>
          </w:r>
          <w:r>
            <w:rPr>
              <w:noProof/>
            </w:rPr>
            <w:fldChar w:fldCharType="separate"/>
          </w:r>
          <w:r>
            <w:rPr>
              <w:noProof/>
            </w:rPr>
            <w:t>27</w:t>
          </w:r>
          <w:r>
            <w:rPr>
              <w:noProof/>
            </w:rPr>
            <w:fldChar w:fldCharType="end"/>
          </w:r>
        </w:p>
        <w:p w14:paraId="4B0F1DC0" w14:textId="1C41361B" w:rsidR="00727F67" w:rsidRDefault="00727F67">
          <w:pPr>
            <w:pStyle w:val="TOC2"/>
            <w:rPr>
              <w:rFonts w:asciiTheme="minorHAnsi" w:eastAsiaTheme="minorEastAsia" w:hAnsiTheme="minorHAnsi" w:cstheme="minorBidi"/>
              <w:iCs w:val="0"/>
              <w:noProof/>
              <w:color w:val="auto"/>
              <w:kern w:val="2"/>
              <w:sz w:val="22"/>
              <w:lang w:bidi="he-IL"/>
              <w14:ligatures w14:val="standardContextual"/>
            </w:rPr>
          </w:pPr>
          <w:r>
            <w:rPr>
              <w:noProof/>
            </w:rPr>
            <w:t>6.1</w:t>
          </w:r>
          <w:r>
            <w:rPr>
              <w:rFonts w:asciiTheme="minorHAnsi" w:eastAsiaTheme="minorEastAsia" w:hAnsiTheme="minorHAnsi" w:cstheme="minorBidi"/>
              <w:iCs w:val="0"/>
              <w:noProof/>
              <w:color w:val="auto"/>
              <w:kern w:val="2"/>
              <w:sz w:val="22"/>
              <w:lang w:bidi="he-IL"/>
              <w14:ligatures w14:val="standardContextual"/>
            </w:rPr>
            <w:tab/>
          </w:r>
          <w:r>
            <w:rPr>
              <w:noProof/>
            </w:rPr>
            <w:t>PSU Logfile handling - general rules</w:t>
          </w:r>
          <w:r>
            <w:rPr>
              <w:noProof/>
            </w:rPr>
            <w:tab/>
          </w:r>
          <w:r>
            <w:rPr>
              <w:noProof/>
            </w:rPr>
            <w:fldChar w:fldCharType="begin"/>
          </w:r>
          <w:r>
            <w:rPr>
              <w:noProof/>
            </w:rPr>
            <w:instrText xml:space="preserve"> PAGEREF _Toc159753094 \h </w:instrText>
          </w:r>
          <w:r>
            <w:rPr>
              <w:noProof/>
            </w:rPr>
          </w:r>
          <w:r>
            <w:rPr>
              <w:noProof/>
            </w:rPr>
            <w:fldChar w:fldCharType="separate"/>
          </w:r>
          <w:r>
            <w:rPr>
              <w:noProof/>
            </w:rPr>
            <w:t>27</w:t>
          </w:r>
          <w:r>
            <w:rPr>
              <w:noProof/>
            </w:rPr>
            <w:fldChar w:fldCharType="end"/>
          </w:r>
        </w:p>
        <w:p w14:paraId="1DF51DA7" w14:textId="555CFFCB" w:rsidR="00727F67" w:rsidRDefault="00727F67">
          <w:pPr>
            <w:pStyle w:val="TOC2"/>
            <w:rPr>
              <w:rFonts w:asciiTheme="minorHAnsi" w:eastAsiaTheme="minorEastAsia" w:hAnsiTheme="minorHAnsi" w:cstheme="minorBidi"/>
              <w:iCs w:val="0"/>
              <w:noProof/>
              <w:color w:val="auto"/>
              <w:kern w:val="2"/>
              <w:sz w:val="22"/>
              <w:lang w:bidi="he-IL"/>
              <w14:ligatures w14:val="standardContextual"/>
            </w:rPr>
          </w:pPr>
          <w:r>
            <w:rPr>
              <w:noProof/>
            </w:rPr>
            <w:t>6.2</w:t>
          </w:r>
          <w:r>
            <w:rPr>
              <w:rFonts w:asciiTheme="minorHAnsi" w:eastAsiaTheme="minorEastAsia" w:hAnsiTheme="minorHAnsi" w:cstheme="minorBidi"/>
              <w:iCs w:val="0"/>
              <w:noProof/>
              <w:color w:val="auto"/>
              <w:kern w:val="2"/>
              <w:sz w:val="22"/>
              <w:lang w:bidi="he-IL"/>
              <w14:ligatures w14:val="standardContextual"/>
            </w:rPr>
            <w:tab/>
          </w:r>
          <w:r>
            <w:rPr>
              <w:noProof/>
            </w:rPr>
            <w:t>PSU Logfile record entry structure</w:t>
          </w:r>
          <w:r>
            <w:rPr>
              <w:noProof/>
            </w:rPr>
            <w:tab/>
          </w:r>
          <w:r>
            <w:rPr>
              <w:noProof/>
            </w:rPr>
            <w:fldChar w:fldCharType="begin"/>
          </w:r>
          <w:r>
            <w:rPr>
              <w:noProof/>
            </w:rPr>
            <w:instrText xml:space="preserve"> PAGEREF _Toc159753095 \h </w:instrText>
          </w:r>
          <w:r>
            <w:rPr>
              <w:noProof/>
            </w:rPr>
          </w:r>
          <w:r>
            <w:rPr>
              <w:noProof/>
            </w:rPr>
            <w:fldChar w:fldCharType="separate"/>
          </w:r>
          <w:r>
            <w:rPr>
              <w:noProof/>
            </w:rPr>
            <w:t>28</w:t>
          </w:r>
          <w:r>
            <w:rPr>
              <w:noProof/>
            </w:rPr>
            <w:fldChar w:fldCharType="end"/>
          </w:r>
        </w:p>
        <w:p w14:paraId="5F7F4D68" w14:textId="2A5BC998" w:rsidR="00727F67" w:rsidRDefault="00727F67">
          <w:pPr>
            <w:pStyle w:val="TOC3"/>
            <w:tabs>
              <w:tab w:val="left" w:pos="800"/>
              <w:tab w:val="right" w:leader="dot" w:pos="8487"/>
            </w:tabs>
            <w:rPr>
              <w:rFonts w:asciiTheme="minorHAnsi" w:eastAsiaTheme="minorEastAsia" w:hAnsiTheme="minorHAnsi" w:cstheme="minorBidi"/>
              <w:iCs w:val="0"/>
              <w:noProof/>
              <w:color w:val="auto"/>
              <w:kern w:val="2"/>
              <w:sz w:val="22"/>
              <w:lang w:bidi="he-IL"/>
              <w14:ligatures w14:val="standardContextual"/>
            </w:rPr>
          </w:pPr>
          <w:r>
            <w:rPr>
              <w:noProof/>
            </w:rPr>
            <w:t>6.2.1</w:t>
          </w:r>
          <w:r>
            <w:rPr>
              <w:rFonts w:asciiTheme="minorHAnsi" w:eastAsiaTheme="minorEastAsia" w:hAnsiTheme="minorHAnsi" w:cstheme="minorBidi"/>
              <w:iCs w:val="0"/>
              <w:noProof/>
              <w:color w:val="auto"/>
              <w:kern w:val="2"/>
              <w:sz w:val="22"/>
              <w:lang w:bidi="he-IL"/>
              <w14:ligatures w14:val="standardContextual"/>
            </w:rPr>
            <w:tab/>
          </w:r>
          <w:r>
            <w:rPr>
              <w:noProof/>
            </w:rPr>
            <w:t>Initial entry for every new file (once only at start of file):</w:t>
          </w:r>
          <w:r>
            <w:rPr>
              <w:noProof/>
            </w:rPr>
            <w:tab/>
          </w:r>
          <w:r>
            <w:rPr>
              <w:noProof/>
            </w:rPr>
            <w:fldChar w:fldCharType="begin"/>
          </w:r>
          <w:r>
            <w:rPr>
              <w:noProof/>
            </w:rPr>
            <w:instrText xml:space="preserve"> PAGEREF _Toc159753096 \h </w:instrText>
          </w:r>
          <w:r>
            <w:rPr>
              <w:noProof/>
            </w:rPr>
          </w:r>
          <w:r>
            <w:rPr>
              <w:noProof/>
            </w:rPr>
            <w:fldChar w:fldCharType="separate"/>
          </w:r>
          <w:r>
            <w:rPr>
              <w:noProof/>
            </w:rPr>
            <w:t>28</w:t>
          </w:r>
          <w:r>
            <w:rPr>
              <w:noProof/>
            </w:rPr>
            <w:fldChar w:fldCharType="end"/>
          </w:r>
        </w:p>
        <w:p w14:paraId="31C98266" w14:textId="003FBD03" w:rsidR="00727F67" w:rsidRDefault="00727F67">
          <w:pPr>
            <w:pStyle w:val="TOC3"/>
            <w:tabs>
              <w:tab w:val="left" w:pos="800"/>
              <w:tab w:val="right" w:leader="dot" w:pos="8487"/>
            </w:tabs>
            <w:rPr>
              <w:rFonts w:asciiTheme="minorHAnsi" w:eastAsiaTheme="minorEastAsia" w:hAnsiTheme="minorHAnsi" w:cstheme="minorBidi"/>
              <w:iCs w:val="0"/>
              <w:noProof/>
              <w:color w:val="auto"/>
              <w:kern w:val="2"/>
              <w:sz w:val="22"/>
              <w:lang w:bidi="he-IL"/>
              <w14:ligatures w14:val="standardContextual"/>
            </w:rPr>
          </w:pPr>
          <w:r>
            <w:rPr>
              <w:noProof/>
            </w:rPr>
            <w:t>6.2.2</w:t>
          </w:r>
          <w:r>
            <w:rPr>
              <w:rFonts w:asciiTheme="minorHAnsi" w:eastAsiaTheme="minorEastAsia" w:hAnsiTheme="minorHAnsi" w:cstheme="minorBidi"/>
              <w:iCs w:val="0"/>
              <w:noProof/>
              <w:color w:val="auto"/>
              <w:kern w:val="2"/>
              <w:sz w:val="22"/>
              <w:lang w:bidi="he-IL"/>
              <w14:ligatures w14:val="standardContextual"/>
            </w:rPr>
            <w:tab/>
          </w:r>
          <w:r>
            <w:rPr>
              <w:noProof/>
            </w:rPr>
            <w:t>Structure for all entries after initial entry (at rate of 1KHz):</w:t>
          </w:r>
          <w:r>
            <w:rPr>
              <w:noProof/>
            </w:rPr>
            <w:tab/>
          </w:r>
          <w:r>
            <w:rPr>
              <w:noProof/>
            </w:rPr>
            <w:fldChar w:fldCharType="begin"/>
          </w:r>
          <w:r>
            <w:rPr>
              <w:noProof/>
            </w:rPr>
            <w:instrText xml:space="preserve"> PAGEREF _Toc159753097 \h </w:instrText>
          </w:r>
          <w:r>
            <w:rPr>
              <w:noProof/>
            </w:rPr>
          </w:r>
          <w:r>
            <w:rPr>
              <w:noProof/>
            </w:rPr>
            <w:fldChar w:fldCharType="separate"/>
          </w:r>
          <w:r>
            <w:rPr>
              <w:noProof/>
            </w:rPr>
            <w:t>28</w:t>
          </w:r>
          <w:r>
            <w:rPr>
              <w:noProof/>
            </w:rPr>
            <w:fldChar w:fldCharType="end"/>
          </w:r>
        </w:p>
        <w:p w14:paraId="559FAE65" w14:textId="79A88A16" w:rsidR="00D841F2" w:rsidRPr="004B5FCD" w:rsidRDefault="00832616" w:rsidP="00D65BA5">
          <w:pPr>
            <w:pStyle w:val="TOC1"/>
            <w:rPr>
              <w:noProof/>
            </w:rPr>
          </w:pPr>
          <w:r>
            <w:rPr>
              <w:noProof/>
            </w:rPr>
            <w:fldChar w:fldCharType="end"/>
          </w:r>
          <w:r w:rsidR="00BB5F09">
            <w:rPr>
              <w:noProof/>
            </w:rPr>
            <w:tab/>
          </w:r>
        </w:p>
      </w:sdtContent>
    </w:sdt>
    <w:p w14:paraId="69F245EF" w14:textId="77777777" w:rsidR="000D499C" w:rsidRDefault="000D499C" w:rsidP="00D841F2">
      <w:pPr>
        <w:spacing w:after="0"/>
      </w:pPr>
    </w:p>
    <w:p w14:paraId="0E71DB96" w14:textId="77777777" w:rsidR="002E0853" w:rsidRDefault="002E0853" w:rsidP="00D841F2">
      <w:pPr>
        <w:spacing w:after="0"/>
      </w:pPr>
    </w:p>
    <w:p w14:paraId="4101C356" w14:textId="77777777" w:rsidR="00244450" w:rsidRDefault="00832616">
      <w:pPr>
        <w:jc w:val="center"/>
      </w:pPr>
      <w:bookmarkStart w:id="1" w:name="scroll-bookmark-1"/>
      <w:bookmarkEnd w:id="1"/>
      <w:r>
        <w:rPr>
          <w:b/>
        </w:rPr>
        <w:t>List of Figures</w:t>
      </w:r>
    </w:p>
    <w:p w14:paraId="7BAF9CC5" w14:textId="77777777" w:rsidR="00244450" w:rsidRDefault="00244450"/>
    <w:p w14:paraId="1B1E2C4D" w14:textId="77777777" w:rsidR="00244450" w:rsidRDefault="00832616">
      <w:r>
        <w:rPr>
          <w:b/>
        </w:rPr>
        <w:t>No table of figures entries found.</w:t>
      </w:r>
    </w:p>
    <w:p w14:paraId="6F964DD4" w14:textId="77777777" w:rsidR="00244450" w:rsidRDefault="00244450"/>
    <w:p w14:paraId="74349F45" w14:textId="77777777" w:rsidR="00244450" w:rsidRDefault="00832616">
      <w:pPr>
        <w:jc w:val="center"/>
      </w:pPr>
      <w:r>
        <w:rPr>
          <w:b/>
        </w:rPr>
        <w:t>List of Tables</w:t>
      </w:r>
    </w:p>
    <w:p w14:paraId="21CF1194" w14:textId="77777777" w:rsidR="00244450" w:rsidRDefault="00832616">
      <w:r>
        <w:rPr>
          <w:b/>
        </w:rPr>
        <w:t> </w:t>
      </w:r>
    </w:p>
    <w:p w14:paraId="1FE229D1" w14:textId="77777777" w:rsidR="00244450" w:rsidRDefault="00832616">
      <w:r>
        <w:rPr>
          <w:b/>
        </w:rPr>
        <w:t>No table of figures entries found.</w:t>
      </w:r>
      <w:r>
        <w:t>   </w:t>
      </w:r>
    </w:p>
    <w:p w14:paraId="426B029B" w14:textId="77777777" w:rsidR="00244450" w:rsidRDefault="00244450"/>
    <w:p w14:paraId="1E4FB952" w14:textId="77777777" w:rsidR="00244450" w:rsidRDefault="00244450">
      <w:pPr>
        <w:jc w:val="center"/>
      </w:pPr>
    </w:p>
    <w:p w14:paraId="73853D6D" w14:textId="77777777" w:rsidR="00244450" w:rsidRDefault="00832616">
      <w:pPr>
        <w:jc w:val="center"/>
      </w:pPr>
      <w:r>
        <w:rPr>
          <w:b/>
        </w:rPr>
        <w:t> </w:t>
      </w:r>
    </w:p>
    <w:p w14:paraId="5992791B" w14:textId="77777777" w:rsidR="00244450" w:rsidRDefault="00832616">
      <w:pPr>
        <w:pStyle w:val="Heading1"/>
      </w:pPr>
      <w:bookmarkStart w:id="2" w:name="scroll-bookmark-2"/>
      <w:r>
        <w:lastRenderedPageBreak/>
        <w:t>     </w:t>
      </w:r>
      <w:bookmarkStart w:id="3" w:name="_Toc159753075"/>
      <w:r>
        <w:t>SCOPE</w:t>
      </w:r>
      <w:bookmarkEnd w:id="2"/>
      <w:bookmarkEnd w:id="3"/>
    </w:p>
    <w:p w14:paraId="633CDA0C" w14:textId="77777777" w:rsidR="00244450" w:rsidRDefault="00832616">
      <w:r>
        <w:t>This document specifies the format and content of the communication messages between the MIU and the PSU.</w:t>
      </w:r>
    </w:p>
    <w:p w14:paraId="3085E503" w14:textId="77777777" w:rsidR="00244450" w:rsidRDefault="00832616">
      <w:pPr>
        <w:pStyle w:val="Heading2"/>
      </w:pPr>
      <w:bookmarkStart w:id="4" w:name="scroll-bookmark-3"/>
      <w:r>
        <w:t xml:space="preserve">  </w:t>
      </w:r>
      <w:bookmarkStart w:id="5" w:name="_Toc159753076"/>
      <w:r>
        <w:t>Interface Overview</w:t>
      </w:r>
      <w:bookmarkEnd w:id="4"/>
      <w:bookmarkEnd w:id="5"/>
    </w:p>
    <w:p w14:paraId="1BAF7816" w14:textId="77777777" w:rsidR="00244450" w:rsidRDefault="00832616">
      <w:r>
        <w:t>The PSU shall have a 100MbEth interface with which communication is accomplished with the MIU (performed using MDC - Management and Display Card of the MIU). The same interface shall also be used for downloading PSU logfile via the MIU Ethernet switch directly to external computer.</w:t>
      </w:r>
    </w:p>
    <w:p w14:paraId="359EAF39" w14:textId="77777777" w:rsidR="00244450" w:rsidRDefault="00832616">
      <w:pPr>
        <w:pStyle w:val="Heading2"/>
      </w:pPr>
      <w:bookmarkStart w:id="6" w:name="scroll-bookmark-4"/>
      <w:r>
        <w:t xml:space="preserve">  </w:t>
      </w:r>
      <w:bookmarkStart w:id="7" w:name="_Toc159753077"/>
      <w:r>
        <w:t>Document Overview</w:t>
      </w:r>
      <w:bookmarkEnd w:id="6"/>
      <w:bookmarkEnd w:id="7"/>
    </w:p>
    <w:p w14:paraId="23B4DF45" w14:textId="77777777" w:rsidR="00244450" w:rsidRDefault="00832616">
      <w:r>
        <w:t>The document structure is as follows:</w:t>
      </w:r>
    </w:p>
    <w:p w14:paraId="6CE6316E" w14:textId="77777777" w:rsidR="00244450" w:rsidRDefault="00832616">
      <w:pPr>
        <w:numPr>
          <w:ilvl w:val="0"/>
          <w:numId w:val="33"/>
        </w:numPr>
      </w:pPr>
      <w:r>
        <w:t>Chapter 1 – Scope</w:t>
      </w:r>
    </w:p>
    <w:p w14:paraId="56034138" w14:textId="77777777" w:rsidR="00244450" w:rsidRDefault="00832616">
      <w:pPr>
        <w:numPr>
          <w:ilvl w:val="0"/>
          <w:numId w:val="33"/>
        </w:numPr>
      </w:pPr>
      <w:r>
        <w:t>Chapter 2 – Applicable documents</w:t>
      </w:r>
    </w:p>
    <w:p w14:paraId="55E9EFB6" w14:textId="77777777" w:rsidR="00244450" w:rsidRDefault="00832616">
      <w:pPr>
        <w:numPr>
          <w:ilvl w:val="0"/>
          <w:numId w:val="33"/>
        </w:numPr>
      </w:pPr>
      <w:r>
        <w:t>Chapter 3 – General Interface Protocol</w:t>
      </w:r>
    </w:p>
    <w:p w14:paraId="0A9E0850" w14:textId="77777777" w:rsidR="00244450" w:rsidRDefault="00832616">
      <w:pPr>
        <w:numPr>
          <w:ilvl w:val="0"/>
          <w:numId w:val="33"/>
        </w:numPr>
      </w:pPr>
      <w:r>
        <w:t>Chapter 4 – MIU to PSU Messages</w:t>
      </w:r>
    </w:p>
    <w:p w14:paraId="6BB1ADD1" w14:textId="77777777" w:rsidR="00244450" w:rsidRDefault="00832616">
      <w:pPr>
        <w:numPr>
          <w:ilvl w:val="0"/>
          <w:numId w:val="33"/>
        </w:numPr>
      </w:pPr>
      <w:r>
        <w:t>Chapter 5 – PSU to MIU Messages</w:t>
      </w:r>
    </w:p>
    <w:p w14:paraId="1A661314" w14:textId="77777777" w:rsidR="00244450" w:rsidRDefault="00832616">
      <w:pPr>
        <w:numPr>
          <w:ilvl w:val="0"/>
          <w:numId w:val="33"/>
        </w:numPr>
      </w:pPr>
      <w:r>
        <w:t>Chapter 6 - PSU Logfile Structure</w:t>
      </w:r>
    </w:p>
    <w:p w14:paraId="58F6AC53" w14:textId="77777777" w:rsidR="00244450" w:rsidRDefault="00832616">
      <w:pPr>
        <w:pStyle w:val="Heading2"/>
      </w:pPr>
      <w:bookmarkStart w:id="8" w:name="scroll-bookmark-5"/>
      <w:r>
        <w:t xml:space="preserve">  </w:t>
      </w:r>
      <w:bookmarkStart w:id="9" w:name="_Toc159753078"/>
      <w:r>
        <w:t>Abbreviations and Acronyms</w:t>
      </w:r>
      <w:bookmarkEnd w:id="8"/>
      <w:bookmarkEnd w:id="9"/>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7"/>
        <w:gridCol w:w="7040"/>
      </w:tblGrid>
      <w:tr w:rsidR="00244450" w14:paraId="0CA25E9A" w14:textId="77777777" w:rsidTr="002E0853">
        <w:tc>
          <w:tcPr>
            <w:tcW w:w="0" w:type="auto"/>
          </w:tcPr>
          <w:p w14:paraId="0A3DBFA0" w14:textId="77777777" w:rsidR="00244450" w:rsidRDefault="00832616">
            <w:r>
              <w:t>AC-</w:t>
            </w:r>
          </w:p>
        </w:tc>
        <w:tc>
          <w:tcPr>
            <w:tcW w:w="0" w:type="auto"/>
          </w:tcPr>
          <w:p w14:paraId="7DED1DEF" w14:textId="77777777" w:rsidR="00244450" w:rsidRDefault="00832616">
            <w:r>
              <w:t>Alternating Current</w:t>
            </w:r>
          </w:p>
        </w:tc>
      </w:tr>
      <w:tr w:rsidR="00244450" w14:paraId="3CA2921B" w14:textId="77777777" w:rsidTr="002E0853">
        <w:tc>
          <w:tcPr>
            <w:tcW w:w="0" w:type="auto"/>
          </w:tcPr>
          <w:p w14:paraId="4C13E853" w14:textId="77777777" w:rsidR="00244450" w:rsidRDefault="00832616">
            <w:r>
              <w:t>A/C-</w:t>
            </w:r>
          </w:p>
        </w:tc>
        <w:tc>
          <w:tcPr>
            <w:tcW w:w="0" w:type="auto"/>
          </w:tcPr>
          <w:p w14:paraId="32C4A2B4" w14:textId="77777777" w:rsidR="00244450" w:rsidRDefault="00832616">
            <w:r>
              <w:t>Aircraft</w:t>
            </w:r>
          </w:p>
        </w:tc>
      </w:tr>
      <w:tr w:rsidR="00244450" w14:paraId="7E684C59" w14:textId="77777777" w:rsidTr="002E0853">
        <w:tc>
          <w:tcPr>
            <w:tcW w:w="0" w:type="auto"/>
          </w:tcPr>
          <w:p w14:paraId="43CBF0EC" w14:textId="77777777" w:rsidR="00244450" w:rsidRDefault="00832616">
            <w:r>
              <w:t>ADLS-</w:t>
            </w:r>
          </w:p>
        </w:tc>
        <w:tc>
          <w:tcPr>
            <w:tcW w:w="0" w:type="auto"/>
          </w:tcPr>
          <w:p w14:paraId="01E662C8" w14:textId="77777777" w:rsidR="00244450" w:rsidRDefault="00832616">
            <w:r>
              <w:t>Airborne Data Link System</w:t>
            </w:r>
          </w:p>
        </w:tc>
      </w:tr>
      <w:tr w:rsidR="00244450" w14:paraId="4037A365" w14:textId="77777777" w:rsidTr="002E0853">
        <w:tc>
          <w:tcPr>
            <w:tcW w:w="0" w:type="auto"/>
          </w:tcPr>
          <w:p w14:paraId="0245ED4C" w14:textId="77777777" w:rsidR="00244450" w:rsidRDefault="00832616">
            <w:r>
              <w:t>ATP-</w:t>
            </w:r>
          </w:p>
        </w:tc>
        <w:tc>
          <w:tcPr>
            <w:tcW w:w="0" w:type="auto"/>
          </w:tcPr>
          <w:p w14:paraId="4FAD237F" w14:textId="77777777" w:rsidR="00244450" w:rsidRDefault="00832616">
            <w:r>
              <w:t>Automatic Test Procedure</w:t>
            </w:r>
          </w:p>
        </w:tc>
      </w:tr>
      <w:tr w:rsidR="00244450" w14:paraId="5DB51119" w14:textId="77777777" w:rsidTr="002E0853">
        <w:tc>
          <w:tcPr>
            <w:tcW w:w="0" w:type="auto"/>
          </w:tcPr>
          <w:p w14:paraId="31842585" w14:textId="77777777" w:rsidR="00244450" w:rsidRDefault="00832616">
            <w:r>
              <w:t>AUF-</w:t>
            </w:r>
          </w:p>
        </w:tc>
        <w:tc>
          <w:tcPr>
            <w:tcW w:w="0" w:type="auto"/>
          </w:tcPr>
          <w:p w14:paraId="35A03243" w14:textId="77777777" w:rsidR="00244450" w:rsidRDefault="00832616">
            <w:r>
              <w:t>Airborne Uninhibited Fighter</w:t>
            </w:r>
          </w:p>
        </w:tc>
      </w:tr>
      <w:tr w:rsidR="00244450" w14:paraId="7654AA67" w14:textId="77777777" w:rsidTr="002E0853">
        <w:tc>
          <w:tcPr>
            <w:tcW w:w="0" w:type="auto"/>
          </w:tcPr>
          <w:p w14:paraId="065DE758" w14:textId="77777777" w:rsidR="00244450" w:rsidRDefault="00832616">
            <w:r>
              <w:t>BIT-</w:t>
            </w:r>
          </w:p>
        </w:tc>
        <w:tc>
          <w:tcPr>
            <w:tcW w:w="0" w:type="auto"/>
          </w:tcPr>
          <w:p w14:paraId="5B80C6BA" w14:textId="77777777" w:rsidR="00244450" w:rsidRDefault="00832616">
            <w:r>
              <w:t>Built In Test</w:t>
            </w:r>
          </w:p>
        </w:tc>
      </w:tr>
      <w:tr w:rsidR="00244450" w14:paraId="341BD081" w14:textId="77777777" w:rsidTr="002E0853">
        <w:tc>
          <w:tcPr>
            <w:tcW w:w="0" w:type="auto"/>
          </w:tcPr>
          <w:p w14:paraId="291A33A5" w14:textId="77777777" w:rsidR="00244450" w:rsidRDefault="00832616">
            <w:r>
              <w:t>BP-</w:t>
            </w:r>
          </w:p>
        </w:tc>
        <w:tc>
          <w:tcPr>
            <w:tcW w:w="0" w:type="auto"/>
          </w:tcPr>
          <w:p w14:paraId="6D3C0F17" w14:textId="77777777" w:rsidR="00244450" w:rsidRDefault="00832616">
            <w:r>
              <w:t>Best Practice</w:t>
            </w:r>
          </w:p>
        </w:tc>
      </w:tr>
      <w:tr w:rsidR="00244450" w14:paraId="4CB63A32" w14:textId="77777777" w:rsidTr="002E0853">
        <w:tc>
          <w:tcPr>
            <w:tcW w:w="0" w:type="auto"/>
          </w:tcPr>
          <w:p w14:paraId="2A1AB51D" w14:textId="77777777" w:rsidR="00244450" w:rsidRDefault="00832616">
            <w:r>
              <w:t>BTOK-</w:t>
            </w:r>
          </w:p>
        </w:tc>
        <w:tc>
          <w:tcPr>
            <w:tcW w:w="0" w:type="auto"/>
          </w:tcPr>
          <w:p w14:paraId="5DA2E19D" w14:textId="77777777" w:rsidR="00244450" w:rsidRDefault="00832616">
            <w:r>
              <w:t>Bench Test OK</w:t>
            </w:r>
          </w:p>
        </w:tc>
      </w:tr>
      <w:tr w:rsidR="00244450" w14:paraId="1B613DA0" w14:textId="77777777" w:rsidTr="002E0853">
        <w:tc>
          <w:tcPr>
            <w:tcW w:w="0" w:type="auto"/>
          </w:tcPr>
          <w:p w14:paraId="05E37B2A" w14:textId="77777777" w:rsidR="00244450" w:rsidRDefault="00832616">
            <w:r>
              <w:t>CBIT-</w:t>
            </w:r>
          </w:p>
        </w:tc>
        <w:tc>
          <w:tcPr>
            <w:tcW w:w="0" w:type="auto"/>
          </w:tcPr>
          <w:p w14:paraId="02F8BC6C" w14:textId="77777777" w:rsidR="00244450" w:rsidRDefault="00832616">
            <w:r>
              <w:t>Continuous Built-In-Test</w:t>
            </w:r>
          </w:p>
        </w:tc>
      </w:tr>
      <w:tr w:rsidR="00244450" w14:paraId="675825E0" w14:textId="77777777" w:rsidTr="002E0853">
        <w:tc>
          <w:tcPr>
            <w:tcW w:w="0" w:type="auto"/>
          </w:tcPr>
          <w:p w14:paraId="7C85D40D" w14:textId="77777777" w:rsidR="00244450" w:rsidRDefault="00832616">
            <w:r>
              <w:t>CCTCU-</w:t>
            </w:r>
          </w:p>
        </w:tc>
        <w:tc>
          <w:tcPr>
            <w:tcW w:w="0" w:type="auto"/>
          </w:tcPr>
          <w:p w14:paraId="3524FF05" w14:textId="77777777" w:rsidR="00244450" w:rsidRDefault="00832616">
            <w:r>
              <w:t>Camera Compartment Temperature Control Unit</w:t>
            </w:r>
          </w:p>
        </w:tc>
      </w:tr>
      <w:tr w:rsidR="00244450" w14:paraId="3E226D3E" w14:textId="77777777" w:rsidTr="002E0853">
        <w:tc>
          <w:tcPr>
            <w:tcW w:w="0" w:type="auto"/>
          </w:tcPr>
          <w:p w14:paraId="3BB1F205" w14:textId="77777777" w:rsidR="00244450" w:rsidRDefault="00832616">
            <w:r>
              <w:t>CE-</w:t>
            </w:r>
          </w:p>
        </w:tc>
        <w:tc>
          <w:tcPr>
            <w:tcW w:w="0" w:type="auto"/>
          </w:tcPr>
          <w:p w14:paraId="349E7605" w14:textId="77777777" w:rsidR="00244450" w:rsidRDefault="00832616">
            <w:r>
              <w:t>Conducted Emission</w:t>
            </w:r>
          </w:p>
        </w:tc>
      </w:tr>
      <w:tr w:rsidR="00244450" w14:paraId="2F5D45B3" w14:textId="77777777" w:rsidTr="002E0853">
        <w:tc>
          <w:tcPr>
            <w:tcW w:w="0" w:type="auto"/>
          </w:tcPr>
          <w:p w14:paraId="49C5ABAE" w14:textId="77777777" w:rsidR="00244450" w:rsidRDefault="00832616">
            <w:r>
              <w:t>C.M.-</w:t>
            </w:r>
          </w:p>
        </w:tc>
        <w:tc>
          <w:tcPr>
            <w:tcW w:w="0" w:type="auto"/>
          </w:tcPr>
          <w:p w14:paraId="3F5808FA" w14:textId="77777777" w:rsidR="00244450" w:rsidRDefault="00832616">
            <w:r>
              <w:t>Common Mode</w:t>
            </w:r>
          </w:p>
        </w:tc>
      </w:tr>
      <w:tr w:rsidR="00244450" w14:paraId="746CE22E" w14:textId="77777777" w:rsidTr="002E0853">
        <w:tc>
          <w:tcPr>
            <w:tcW w:w="0" w:type="auto"/>
          </w:tcPr>
          <w:p w14:paraId="2847A691" w14:textId="77777777" w:rsidR="00244450" w:rsidRDefault="00832616">
            <w:r>
              <w:t>CND-</w:t>
            </w:r>
          </w:p>
        </w:tc>
        <w:tc>
          <w:tcPr>
            <w:tcW w:w="0" w:type="auto"/>
          </w:tcPr>
          <w:p w14:paraId="5FCDC78A" w14:textId="77777777" w:rsidR="00244450" w:rsidRDefault="00832616">
            <w:r>
              <w:t>Can Not Duplicate</w:t>
            </w:r>
          </w:p>
        </w:tc>
      </w:tr>
      <w:tr w:rsidR="00244450" w14:paraId="4DE15B7F" w14:textId="77777777" w:rsidTr="002E0853">
        <w:tc>
          <w:tcPr>
            <w:tcW w:w="0" w:type="auto"/>
          </w:tcPr>
          <w:p w14:paraId="102DF1E1" w14:textId="77777777" w:rsidR="00244450" w:rsidRDefault="00832616">
            <w:r>
              <w:t>COG-</w:t>
            </w:r>
          </w:p>
        </w:tc>
        <w:tc>
          <w:tcPr>
            <w:tcW w:w="0" w:type="auto"/>
          </w:tcPr>
          <w:p w14:paraId="4DA4FF42" w14:textId="77777777" w:rsidR="00244450" w:rsidRDefault="00832616">
            <w:r>
              <w:t>Center Of Gravity</w:t>
            </w:r>
          </w:p>
        </w:tc>
      </w:tr>
      <w:tr w:rsidR="00244450" w14:paraId="1D50294A" w14:textId="77777777" w:rsidTr="002E0853">
        <w:tc>
          <w:tcPr>
            <w:tcW w:w="0" w:type="auto"/>
          </w:tcPr>
          <w:p w14:paraId="597FECC7" w14:textId="77777777" w:rsidR="00244450" w:rsidRDefault="00832616">
            <w:r>
              <w:t>COTS-</w:t>
            </w:r>
          </w:p>
        </w:tc>
        <w:tc>
          <w:tcPr>
            <w:tcW w:w="0" w:type="auto"/>
          </w:tcPr>
          <w:p w14:paraId="1BAB7FBD" w14:textId="77777777" w:rsidR="00244450" w:rsidRDefault="00832616">
            <w:r>
              <w:t>Commercial Of The Shelf</w:t>
            </w:r>
          </w:p>
        </w:tc>
      </w:tr>
      <w:tr w:rsidR="00244450" w14:paraId="1B5301B1" w14:textId="77777777" w:rsidTr="002E0853">
        <w:tc>
          <w:tcPr>
            <w:tcW w:w="0" w:type="auto"/>
          </w:tcPr>
          <w:p w14:paraId="274CB521" w14:textId="77777777" w:rsidR="00244450" w:rsidRDefault="00832616">
            <w:r>
              <w:lastRenderedPageBreak/>
              <w:t>CS-</w:t>
            </w:r>
          </w:p>
        </w:tc>
        <w:tc>
          <w:tcPr>
            <w:tcW w:w="0" w:type="auto"/>
          </w:tcPr>
          <w:p w14:paraId="44CD8423" w14:textId="77777777" w:rsidR="00244450" w:rsidRDefault="00832616">
            <w:r>
              <w:t>Conducted Susceptibility</w:t>
            </w:r>
          </w:p>
        </w:tc>
      </w:tr>
      <w:tr w:rsidR="00244450" w14:paraId="636BFCF8" w14:textId="77777777" w:rsidTr="002E0853">
        <w:tc>
          <w:tcPr>
            <w:tcW w:w="0" w:type="auto"/>
          </w:tcPr>
          <w:p w14:paraId="5A74A802" w14:textId="77777777" w:rsidR="00244450" w:rsidRDefault="00832616">
            <w:r>
              <w:t>CSM-</w:t>
            </w:r>
          </w:p>
        </w:tc>
        <w:tc>
          <w:tcPr>
            <w:tcW w:w="0" w:type="auto"/>
          </w:tcPr>
          <w:p w14:paraId="485E4438" w14:textId="77777777" w:rsidR="00244450" w:rsidRDefault="00832616">
            <w:r>
              <w:t>Common Sensor Model</w:t>
            </w:r>
          </w:p>
        </w:tc>
      </w:tr>
      <w:tr w:rsidR="00244450" w14:paraId="4827CBB7" w14:textId="77777777" w:rsidTr="002E0853">
        <w:tc>
          <w:tcPr>
            <w:tcW w:w="0" w:type="auto"/>
          </w:tcPr>
          <w:p w14:paraId="40D4B420" w14:textId="77777777" w:rsidR="00244450" w:rsidRDefault="00832616">
            <w:r>
              <w:t>CT-</w:t>
            </w:r>
          </w:p>
        </w:tc>
        <w:tc>
          <w:tcPr>
            <w:tcW w:w="0" w:type="auto"/>
          </w:tcPr>
          <w:p w14:paraId="3B0EF708" w14:textId="77777777" w:rsidR="00244450" w:rsidRDefault="00832616">
            <w:r>
              <w:t>Corrective Time</w:t>
            </w:r>
          </w:p>
        </w:tc>
      </w:tr>
      <w:tr w:rsidR="00244450" w14:paraId="183AF514" w14:textId="77777777" w:rsidTr="002E0853">
        <w:tc>
          <w:tcPr>
            <w:tcW w:w="0" w:type="auto"/>
          </w:tcPr>
          <w:p w14:paraId="39BF1534" w14:textId="77777777" w:rsidR="00244450" w:rsidRDefault="00832616">
            <w:r>
              <w:t>CPLD-</w:t>
            </w:r>
          </w:p>
        </w:tc>
        <w:tc>
          <w:tcPr>
            <w:tcW w:w="0" w:type="auto"/>
          </w:tcPr>
          <w:p w14:paraId="729D510B" w14:textId="77777777" w:rsidR="00244450" w:rsidRDefault="00832616">
            <w:r>
              <w:t>Complex Programmable Logic Device</w:t>
            </w:r>
          </w:p>
        </w:tc>
      </w:tr>
      <w:tr w:rsidR="00244450" w14:paraId="6DCDEBF9" w14:textId="77777777" w:rsidTr="002E0853">
        <w:tc>
          <w:tcPr>
            <w:tcW w:w="0" w:type="auto"/>
          </w:tcPr>
          <w:p w14:paraId="28D8D144" w14:textId="77777777" w:rsidR="00244450" w:rsidRDefault="00832616">
            <w:r>
              <w:t>CPU-</w:t>
            </w:r>
          </w:p>
        </w:tc>
        <w:tc>
          <w:tcPr>
            <w:tcW w:w="0" w:type="auto"/>
          </w:tcPr>
          <w:p w14:paraId="20E0DEBE" w14:textId="77777777" w:rsidR="00244450" w:rsidRDefault="00832616">
            <w:r>
              <w:t>central processing unit</w:t>
            </w:r>
          </w:p>
        </w:tc>
      </w:tr>
      <w:tr w:rsidR="00244450" w14:paraId="28869CC9" w14:textId="77777777" w:rsidTr="002E0853">
        <w:tc>
          <w:tcPr>
            <w:tcW w:w="0" w:type="auto"/>
          </w:tcPr>
          <w:p w14:paraId="0FE29E34" w14:textId="77777777" w:rsidR="00244450" w:rsidRDefault="00832616">
            <w:r>
              <w:t>DC-</w:t>
            </w:r>
          </w:p>
        </w:tc>
        <w:tc>
          <w:tcPr>
            <w:tcW w:w="0" w:type="auto"/>
          </w:tcPr>
          <w:p w14:paraId="03DBF65A" w14:textId="77777777" w:rsidR="00244450" w:rsidRDefault="00832616">
            <w:r>
              <w:t>Direct Current</w:t>
            </w:r>
          </w:p>
        </w:tc>
      </w:tr>
      <w:tr w:rsidR="00244450" w14:paraId="01457A01" w14:textId="77777777" w:rsidTr="002E0853">
        <w:tc>
          <w:tcPr>
            <w:tcW w:w="0" w:type="auto"/>
          </w:tcPr>
          <w:p w14:paraId="4F398670" w14:textId="77777777" w:rsidR="00244450" w:rsidRDefault="00832616">
            <w:r>
              <w:t>D.M.-</w:t>
            </w:r>
          </w:p>
        </w:tc>
        <w:tc>
          <w:tcPr>
            <w:tcW w:w="0" w:type="auto"/>
          </w:tcPr>
          <w:p w14:paraId="6CE75219" w14:textId="77777777" w:rsidR="00244450" w:rsidRDefault="00832616">
            <w:r>
              <w:t>Differential Mode</w:t>
            </w:r>
          </w:p>
        </w:tc>
      </w:tr>
      <w:tr w:rsidR="00244450" w14:paraId="106B7E05" w14:textId="77777777" w:rsidTr="002E0853">
        <w:tc>
          <w:tcPr>
            <w:tcW w:w="0" w:type="auto"/>
          </w:tcPr>
          <w:p w14:paraId="616621A6" w14:textId="77777777" w:rsidR="00244450" w:rsidRDefault="00832616">
            <w:r>
              <w:t>DRPU-</w:t>
            </w:r>
          </w:p>
        </w:tc>
        <w:tc>
          <w:tcPr>
            <w:tcW w:w="0" w:type="auto"/>
          </w:tcPr>
          <w:p w14:paraId="2625BA5E" w14:textId="77777777" w:rsidR="00244450" w:rsidRDefault="00832616">
            <w:r>
              <w:t>Dual Receiver Processor Unit</w:t>
            </w:r>
          </w:p>
        </w:tc>
      </w:tr>
      <w:tr w:rsidR="00244450" w14:paraId="768ED2CB" w14:textId="77777777" w:rsidTr="002E0853">
        <w:tc>
          <w:tcPr>
            <w:tcW w:w="0" w:type="auto"/>
          </w:tcPr>
          <w:p w14:paraId="06CE3F71" w14:textId="77777777" w:rsidR="00244450" w:rsidRDefault="00832616">
            <w:r>
              <w:t>ECS-</w:t>
            </w:r>
          </w:p>
        </w:tc>
        <w:tc>
          <w:tcPr>
            <w:tcW w:w="0" w:type="auto"/>
          </w:tcPr>
          <w:p w14:paraId="31647950" w14:textId="77777777" w:rsidR="00244450" w:rsidRDefault="00832616">
            <w:r>
              <w:t>Environment Control System</w:t>
            </w:r>
          </w:p>
        </w:tc>
      </w:tr>
      <w:tr w:rsidR="00244450" w14:paraId="491B4182" w14:textId="77777777" w:rsidTr="002E0853">
        <w:tc>
          <w:tcPr>
            <w:tcW w:w="0" w:type="auto"/>
          </w:tcPr>
          <w:p w14:paraId="6039A2B1" w14:textId="77777777" w:rsidR="00244450" w:rsidRDefault="00832616">
            <w:r>
              <w:t>ECTCU-</w:t>
            </w:r>
          </w:p>
        </w:tc>
        <w:tc>
          <w:tcPr>
            <w:tcW w:w="0" w:type="auto"/>
          </w:tcPr>
          <w:p w14:paraId="1E233E57" w14:textId="77777777" w:rsidR="00244450" w:rsidRDefault="00832616">
            <w:r>
              <w:t>Electronics Compartment Temperature Control Unit</w:t>
            </w:r>
          </w:p>
        </w:tc>
      </w:tr>
      <w:tr w:rsidR="00244450" w14:paraId="112A5EC1" w14:textId="77777777" w:rsidTr="002E0853">
        <w:tc>
          <w:tcPr>
            <w:tcW w:w="0" w:type="auto"/>
          </w:tcPr>
          <w:p w14:paraId="35ACF104" w14:textId="77777777" w:rsidR="00244450" w:rsidRDefault="00832616">
            <w:r>
              <w:t>EDU-</w:t>
            </w:r>
          </w:p>
        </w:tc>
        <w:tc>
          <w:tcPr>
            <w:tcW w:w="0" w:type="auto"/>
          </w:tcPr>
          <w:p w14:paraId="46A709A8" w14:textId="77777777" w:rsidR="00244450" w:rsidRDefault="00832616">
            <w:r>
              <w:t>Encryption Decryption System</w:t>
            </w:r>
          </w:p>
        </w:tc>
      </w:tr>
      <w:tr w:rsidR="00244450" w14:paraId="7332E20D" w14:textId="77777777" w:rsidTr="002E0853">
        <w:tc>
          <w:tcPr>
            <w:tcW w:w="0" w:type="auto"/>
          </w:tcPr>
          <w:p w14:paraId="2181DB18" w14:textId="77777777" w:rsidR="00244450" w:rsidRDefault="00832616">
            <w:r>
              <w:t>EI-</w:t>
            </w:r>
          </w:p>
        </w:tc>
        <w:tc>
          <w:tcPr>
            <w:tcW w:w="0" w:type="auto"/>
          </w:tcPr>
          <w:p w14:paraId="0DBEFE6A" w14:textId="77777777" w:rsidR="00244450" w:rsidRDefault="00832616">
            <w:r>
              <w:t>Electrical Interface</w:t>
            </w:r>
          </w:p>
        </w:tc>
      </w:tr>
      <w:tr w:rsidR="00244450" w14:paraId="7DE4A7D1" w14:textId="77777777" w:rsidTr="002E0853">
        <w:tc>
          <w:tcPr>
            <w:tcW w:w="0" w:type="auto"/>
          </w:tcPr>
          <w:p w14:paraId="0216F9BF" w14:textId="77777777" w:rsidR="00244450" w:rsidRDefault="00832616">
            <w:r>
              <w:t>EMC-</w:t>
            </w:r>
          </w:p>
        </w:tc>
        <w:tc>
          <w:tcPr>
            <w:tcW w:w="0" w:type="auto"/>
          </w:tcPr>
          <w:p w14:paraId="4677D2F4" w14:textId="77777777" w:rsidR="00244450" w:rsidRDefault="00832616">
            <w:r>
              <w:t>Electro-Magnetic Compatibility</w:t>
            </w:r>
          </w:p>
        </w:tc>
      </w:tr>
      <w:tr w:rsidR="00244450" w14:paraId="0F15E42C" w14:textId="77777777" w:rsidTr="002E0853">
        <w:tc>
          <w:tcPr>
            <w:tcW w:w="0" w:type="auto"/>
          </w:tcPr>
          <w:p w14:paraId="4806F137" w14:textId="77777777" w:rsidR="00244450" w:rsidRDefault="00832616">
            <w:r>
              <w:t>EMI-</w:t>
            </w:r>
          </w:p>
        </w:tc>
        <w:tc>
          <w:tcPr>
            <w:tcW w:w="0" w:type="auto"/>
          </w:tcPr>
          <w:p w14:paraId="4D60A139" w14:textId="77777777" w:rsidR="00244450" w:rsidRDefault="00832616">
            <w:r>
              <w:t>Electro-Magnetic Interference</w:t>
            </w:r>
          </w:p>
        </w:tc>
      </w:tr>
      <w:tr w:rsidR="00244450" w14:paraId="23A2FA6F" w14:textId="77777777" w:rsidTr="002E0853">
        <w:tc>
          <w:tcPr>
            <w:tcW w:w="0" w:type="auto"/>
          </w:tcPr>
          <w:p w14:paraId="55DF2501" w14:textId="77777777" w:rsidR="00244450" w:rsidRDefault="00832616">
            <w:r>
              <w:t>ER-</w:t>
            </w:r>
          </w:p>
        </w:tc>
        <w:tc>
          <w:tcPr>
            <w:tcW w:w="0" w:type="auto"/>
          </w:tcPr>
          <w:p w14:paraId="6C9B79F7" w14:textId="77777777" w:rsidR="00244450" w:rsidRDefault="00832616">
            <w:r>
              <w:t>Established Reliability</w:t>
            </w:r>
          </w:p>
        </w:tc>
      </w:tr>
      <w:tr w:rsidR="00244450" w14:paraId="6C107E36" w14:textId="77777777" w:rsidTr="002E0853">
        <w:tc>
          <w:tcPr>
            <w:tcW w:w="0" w:type="auto"/>
          </w:tcPr>
          <w:p w14:paraId="3E6E37FC" w14:textId="77777777" w:rsidR="00244450" w:rsidRDefault="00832616">
            <w:r>
              <w:t>ESS-</w:t>
            </w:r>
          </w:p>
        </w:tc>
        <w:tc>
          <w:tcPr>
            <w:tcW w:w="0" w:type="auto"/>
          </w:tcPr>
          <w:p w14:paraId="25669936" w14:textId="77777777" w:rsidR="00244450" w:rsidRDefault="00832616">
            <w:r>
              <w:t>Environmental Stress Screening</w:t>
            </w:r>
          </w:p>
        </w:tc>
      </w:tr>
      <w:tr w:rsidR="00244450" w14:paraId="3F2FCD95" w14:textId="77777777" w:rsidTr="002E0853">
        <w:tc>
          <w:tcPr>
            <w:tcW w:w="0" w:type="auto"/>
          </w:tcPr>
          <w:p w14:paraId="4FC6D667" w14:textId="77777777" w:rsidR="00244450" w:rsidRDefault="00832616">
            <w:r>
              <w:t>ETI-</w:t>
            </w:r>
          </w:p>
        </w:tc>
        <w:tc>
          <w:tcPr>
            <w:tcW w:w="0" w:type="auto"/>
          </w:tcPr>
          <w:p w14:paraId="1A1BFFC4" w14:textId="77777777" w:rsidR="00244450" w:rsidRDefault="00832616">
            <w:r>
              <w:t>Elapsed Time Indication</w:t>
            </w:r>
          </w:p>
        </w:tc>
      </w:tr>
      <w:tr w:rsidR="00244450" w14:paraId="5A8DA8AE" w14:textId="77777777" w:rsidTr="002E0853">
        <w:tc>
          <w:tcPr>
            <w:tcW w:w="0" w:type="auto"/>
          </w:tcPr>
          <w:p w14:paraId="27EE9CA1" w14:textId="77777777" w:rsidR="00244450" w:rsidRDefault="00832616">
            <w:r>
              <w:t>ETM-</w:t>
            </w:r>
          </w:p>
        </w:tc>
        <w:tc>
          <w:tcPr>
            <w:tcW w:w="0" w:type="auto"/>
          </w:tcPr>
          <w:p w14:paraId="07FB9B9E" w14:textId="77777777" w:rsidR="00244450" w:rsidRDefault="00832616">
            <w:r>
              <w:t>Elapsed Time Meter</w:t>
            </w:r>
          </w:p>
        </w:tc>
      </w:tr>
      <w:tr w:rsidR="00244450" w14:paraId="055A9783" w14:textId="77777777" w:rsidTr="002E0853">
        <w:tc>
          <w:tcPr>
            <w:tcW w:w="0" w:type="auto"/>
          </w:tcPr>
          <w:p w14:paraId="078D0277" w14:textId="77777777" w:rsidR="00244450" w:rsidRDefault="00832616">
            <w:r>
              <w:t>EVT-</w:t>
            </w:r>
          </w:p>
        </w:tc>
        <w:tc>
          <w:tcPr>
            <w:tcW w:w="0" w:type="auto"/>
          </w:tcPr>
          <w:p w14:paraId="47A44E3F" w14:textId="77777777" w:rsidR="00244450" w:rsidRDefault="00832616">
            <w:r>
              <w:t>Environmental Verification Test</w:t>
            </w:r>
          </w:p>
        </w:tc>
      </w:tr>
      <w:tr w:rsidR="00244450" w14:paraId="5A272671" w14:textId="77777777" w:rsidTr="002E0853">
        <w:tc>
          <w:tcPr>
            <w:tcW w:w="0" w:type="auto"/>
          </w:tcPr>
          <w:p w14:paraId="7F734125" w14:textId="77777777" w:rsidR="00244450" w:rsidRDefault="00832616">
            <w:r>
              <w:t>FAI-</w:t>
            </w:r>
          </w:p>
        </w:tc>
        <w:tc>
          <w:tcPr>
            <w:tcW w:w="0" w:type="auto"/>
          </w:tcPr>
          <w:p w14:paraId="0397305E" w14:textId="77777777" w:rsidR="00244450" w:rsidRDefault="00832616">
            <w:r>
              <w:t>First Article Inspection</w:t>
            </w:r>
          </w:p>
        </w:tc>
      </w:tr>
      <w:tr w:rsidR="00244450" w14:paraId="708627D0" w14:textId="77777777" w:rsidTr="002E0853">
        <w:tc>
          <w:tcPr>
            <w:tcW w:w="0" w:type="auto"/>
          </w:tcPr>
          <w:p w14:paraId="2AFAA1E8" w14:textId="77777777" w:rsidR="00244450" w:rsidRDefault="00832616">
            <w:r>
              <w:t>FDU-</w:t>
            </w:r>
          </w:p>
        </w:tc>
        <w:tc>
          <w:tcPr>
            <w:tcW w:w="0" w:type="auto"/>
          </w:tcPr>
          <w:p w14:paraId="6C22077D" w14:textId="77777777" w:rsidR="00244450" w:rsidRDefault="00832616">
            <w:r>
              <w:t>Filter &amp; Distribution Unit</w:t>
            </w:r>
          </w:p>
        </w:tc>
      </w:tr>
      <w:tr w:rsidR="00244450" w14:paraId="33DC6134" w14:textId="77777777" w:rsidTr="002E0853">
        <w:tc>
          <w:tcPr>
            <w:tcW w:w="0" w:type="auto"/>
          </w:tcPr>
          <w:p w14:paraId="65B25BDC" w14:textId="77777777" w:rsidR="00244450" w:rsidRDefault="00832616">
            <w:r>
              <w:t>FIL-</w:t>
            </w:r>
          </w:p>
        </w:tc>
        <w:tc>
          <w:tcPr>
            <w:tcW w:w="0" w:type="auto"/>
          </w:tcPr>
          <w:p w14:paraId="067AE629" w14:textId="77777777" w:rsidR="00244450" w:rsidRDefault="00832616">
            <w:r>
              <w:t>Filtered</w:t>
            </w:r>
          </w:p>
        </w:tc>
      </w:tr>
      <w:tr w:rsidR="00244450" w14:paraId="7A30D576" w14:textId="77777777" w:rsidTr="002E0853">
        <w:tc>
          <w:tcPr>
            <w:tcW w:w="0" w:type="auto"/>
          </w:tcPr>
          <w:p w14:paraId="2889C51C" w14:textId="77777777" w:rsidR="00244450" w:rsidRDefault="00832616">
            <w:r>
              <w:t>FFI-</w:t>
            </w:r>
          </w:p>
        </w:tc>
        <w:tc>
          <w:tcPr>
            <w:tcW w:w="0" w:type="auto"/>
          </w:tcPr>
          <w:p w14:paraId="485B8602" w14:textId="77777777" w:rsidR="00244450" w:rsidRDefault="00832616">
            <w:r>
              <w:t>For Future Implementation</w:t>
            </w:r>
          </w:p>
        </w:tc>
      </w:tr>
      <w:tr w:rsidR="00244450" w14:paraId="064F2C9C" w14:textId="77777777" w:rsidTr="002E0853">
        <w:tc>
          <w:tcPr>
            <w:tcW w:w="0" w:type="auto"/>
          </w:tcPr>
          <w:p w14:paraId="3E7A0ECC" w14:textId="77777777" w:rsidR="00244450" w:rsidRDefault="00832616">
            <w:r>
              <w:t>FPGA-</w:t>
            </w:r>
          </w:p>
        </w:tc>
        <w:tc>
          <w:tcPr>
            <w:tcW w:w="0" w:type="auto"/>
          </w:tcPr>
          <w:p w14:paraId="6B96768F" w14:textId="77777777" w:rsidR="00244450" w:rsidRDefault="00832616">
            <w:r>
              <w:t>Field Programmable Gate Array</w:t>
            </w:r>
          </w:p>
        </w:tc>
      </w:tr>
      <w:tr w:rsidR="00244450" w14:paraId="716A1EC7" w14:textId="77777777" w:rsidTr="002E0853">
        <w:tc>
          <w:tcPr>
            <w:tcW w:w="0" w:type="auto"/>
          </w:tcPr>
          <w:p w14:paraId="266F1C70" w14:textId="77777777" w:rsidR="00244450" w:rsidRDefault="00832616">
            <w:r>
              <w:t>FPS-</w:t>
            </w:r>
          </w:p>
        </w:tc>
        <w:tc>
          <w:tcPr>
            <w:tcW w:w="0" w:type="auto"/>
          </w:tcPr>
          <w:p w14:paraId="0FA2BE45" w14:textId="77777777" w:rsidR="00244450" w:rsidRDefault="00832616">
            <w:r>
              <w:t>Frames Per Second</w:t>
            </w:r>
          </w:p>
        </w:tc>
      </w:tr>
      <w:tr w:rsidR="00244450" w14:paraId="0360ACD8" w14:textId="77777777" w:rsidTr="002E0853">
        <w:tc>
          <w:tcPr>
            <w:tcW w:w="0" w:type="auto"/>
          </w:tcPr>
          <w:p w14:paraId="0F2B9D99" w14:textId="77777777" w:rsidR="00244450" w:rsidRDefault="00832616">
            <w:r>
              <w:t>F/W-</w:t>
            </w:r>
          </w:p>
        </w:tc>
        <w:tc>
          <w:tcPr>
            <w:tcW w:w="0" w:type="auto"/>
          </w:tcPr>
          <w:p w14:paraId="1749C03D" w14:textId="77777777" w:rsidR="00244450" w:rsidRDefault="00832616">
            <w:r>
              <w:t>Firmware</w:t>
            </w:r>
          </w:p>
        </w:tc>
      </w:tr>
      <w:tr w:rsidR="00244450" w14:paraId="223D332B" w14:textId="77777777" w:rsidTr="002E0853">
        <w:tc>
          <w:tcPr>
            <w:tcW w:w="0" w:type="auto"/>
          </w:tcPr>
          <w:p w14:paraId="2ED3954A" w14:textId="77777777" w:rsidR="00244450" w:rsidRDefault="00832616">
            <w:r>
              <w:t>H/W-</w:t>
            </w:r>
          </w:p>
        </w:tc>
        <w:tc>
          <w:tcPr>
            <w:tcW w:w="0" w:type="auto"/>
          </w:tcPr>
          <w:p w14:paraId="061301EA" w14:textId="77777777" w:rsidR="00244450" w:rsidRDefault="00832616">
            <w:r>
              <w:t>Hardware</w:t>
            </w:r>
          </w:p>
        </w:tc>
      </w:tr>
      <w:tr w:rsidR="00244450" w14:paraId="3715B2E0" w14:textId="77777777" w:rsidTr="002E0853">
        <w:tc>
          <w:tcPr>
            <w:tcW w:w="0" w:type="auto"/>
          </w:tcPr>
          <w:p w14:paraId="20E0C533" w14:textId="77777777" w:rsidR="00244450" w:rsidRDefault="00832616">
            <w:r>
              <w:t>IBIT-</w:t>
            </w:r>
          </w:p>
        </w:tc>
        <w:tc>
          <w:tcPr>
            <w:tcW w:w="0" w:type="auto"/>
          </w:tcPr>
          <w:p w14:paraId="69FA016D" w14:textId="77777777" w:rsidR="00244450" w:rsidRDefault="00832616">
            <w:r>
              <w:t>Initiated Built-In-Test</w:t>
            </w:r>
          </w:p>
        </w:tc>
      </w:tr>
      <w:tr w:rsidR="00244450" w14:paraId="5B8D31CE" w14:textId="77777777" w:rsidTr="002E0853">
        <w:tc>
          <w:tcPr>
            <w:tcW w:w="0" w:type="auto"/>
          </w:tcPr>
          <w:p w14:paraId="567C1404" w14:textId="77777777" w:rsidR="00244450" w:rsidRDefault="00832616">
            <w:r>
              <w:t>ICD-</w:t>
            </w:r>
          </w:p>
        </w:tc>
        <w:tc>
          <w:tcPr>
            <w:tcW w:w="0" w:type="auto"/>
          </w:tcPr>
          <w:p w14:paraId="7118B2B8" w14:textId="77777777" w:rsidR="00244450" w:rsidRDefault="00832616">
            <w:r>
              <w:t>Interface Control Document</w:t>
            </w:r>
          </w:p>
        </w:tc>
      </w:tr>
      <w:tr w:rsidR="00244450" w14:paraId="5814384F" w14:textId="77777777" w:rsidTr="002E0853">
        <w:tc>
          <w:tcPr>
            <w:tcW w:w="0" w:type="auto"/>
          </w:tcPr>
          <w:p w14:paraId="52BC9A81" w14:textId="77777777" w:rsidR="00244450" w:rsidRDefault="00832616">
            <w:r>
              <w:t>ID-</w:t>
            </w:r>
          </w:p>
        </w:tc>
        <w:tc>
          <w:tcPr>
            <w:tcW w:w="0" w:type="auto"/>
          </w:tcPr>
          <w:p w14:paraId="28802B92" w14:textId="77777777" w:rsidR="00244450" w:rsidRDefault="00832616">
            <w:r>
              <w:t>Identification</w:t>
            </w:r>
          </w:p>
        </w:tc>
      </w:tr>
      <w:tr w:rsidR="00244450" w14:paraId="4FB16A28" w14:textId="77777777" w:rsidTr="002E0853">
        <w:tc>
          <w:tcPr>
            <w:tcW w:w="0" w:type="auto"/>
          </w:tcPr>
          <w:p w14:paraId="1AC1185A" w14:textId="77777777" w:rsidR="00244450" w:rsidRDefault="00832616">
            <w:r>
              <w:t>I/F-</w:t>
            </w:r>
          </w:p>
        </w:tc>
        <w:tc>
          <w:tcPr>
            <w:tcW w:w="0" w:type="auto"/>
          </w:tcPr>
          <w:p w14:paraId="7CCFEC83" w14:textId="77777777" w:rsidR="00244450" w:rsidRDefault="00832616">
            <w:r>
              <w:t>Interface</w:t>
            </w:r>
          </w:p>
        </w:tc>
      </w:tr>
      <w:tr w:rsidR="00244450" w14:paraId="686B5A05" w14:textId="77777777" w:rsidTr="002E0853">
        <w:tc>
          <w:tcPr>
            <w:tcW w:w="0" w:type="auto"/>
          </w:tcPr>
          <w:p w14:paraId="64425114" w14:textId="77777777" w:rsidR="00244450" w:rsidRDefault="00832616">
            <w:r>
              <w:t>ILCTE-</w:t>
            </w:r>
          </w:p>
        </w:tc>
        <w:tc>
          <w:tcPr>
            <w:tcW w:w="0" w:type="auto"/>
          </w:tcPr>
          <w:p w14:paraId="5F2D5038" w14:textId="77777777" w:rsidR="00244450" w:rsidRDefault="00832616">
            <w:r>
              <w:t>Intermediate Level Computerized Test Equipment</w:t>
            </w:r>
          </w:p>
        </w:tc>
      </w:tr>
      <w:tr w:rsidR="00244450" w14:paraId="6330FAA1" w14:textId="77777777" w:rsidTr="002E0853">
        <w:tc>
          <w:tcPr>
            <w:tcW w:w="0" w:type="auto"/>
          </w:tcPr>
          <w:p w14:paraId="79695E4F" w14:textId="77777777" w:rsidR="00244450" w:rsidRDefault="00832616">
            <w:r>
              <w:t>ILS-</w:t>
            </w:r>
          </w:p>
        </w:tc>
        <w:tc>
          <w:tcPr>
            <w:tcW w:w="0" w:type="auto"/>
          </w:tcPr>
          <w:p w14:paraId="5A53FD80" w14:textId="77777777" w:rsidR="00244450" w:rsidRDefault="00832616">
            <w:r>
              <w:t>Integrated Logistic Support</w:t>
            </w:r>
          </w:p>
        </w:tc>
      </w:tr>
      <w:tr w:rsidR="00244450" w14:paraId="1A59C372" w14:textId="77777777" w:rsidTr="002E0853">
        <w:tc>
          <w:tcPr>
            <w:tcW w:w="0" w:type="auto"/>
          </w:tcPr>
          <w:p w14:paraId="690BD83D" w14:textId="77777777" w:rsidR="00244450" w:rsidRDefault="00832616">
            <w:r>
              <w:t>INS-</w:t>
            </w:r>
          </w:p>
        </w:tc>
        <w:tc>
          <w:tcPr>
            <w:tcW w:w="0" w:type="auto"/>
          </w:tcPr>
          <w:p w14:paraId="06738FA1" w14:textId="77777777" w:rsidR="00244450" w:rsidRDefault="00832616">
            <w:r>
              <w:t>Inertial Navigation System</w:t>
            </w:r>
          </w:p>
        </w:tc>
      </w:tr>
      <w:tr w:rsidR="00244450" w14:paraId="73F15CE5" w14:textId="77777777" w:rsidTr="002E0853">
        <w:tc>
          <w:tcPr>
            <w:tcW w:w="0" w:type="auto"/>
          </w:tcPr>
          <w:p w14:paraId="00ABA97C" w14:textId="77777777" w:rsidR="00244450" w:rsidRDefault="00832616">
            <w:r>
              <w:lastRenderedPageBreak/>
              <w:t>LRU-</w:t>
            </w:r>
          </w:p>
        </w:tc>
        <w:tc>
          <w:tcPr>
            <w:tcW w:w="0" w:type="auto"/>
          </w:tcPr>
          <w:p w14:paraId="5491AEF2" w14:textId="77777777" w:rsidR="00244450" w:rsidRDefault="00832616">
            <w:r>
              <w:t>Line Replaceable Unit</w:t>
            </w:r>
          </w:p>
        </w:tc>
      </w:tr>
      <w:tr w:rsidR="00244450" w14:paraId="31DC0840" w14:textId="77777777" w:rsidTr="002E0853">
        <w:tc>
          <w:tcPr>
            <w:tcW w:w="0" w:type="auto"/>
          </w:tcPr>
          <w:p w14:paraId="0D85A07A" w14:textId="77777777" w:rsidR="00244450" w:rsidRDefault="00832616">
            <w:r>
              <w:t>MDC-</w:t>
            </w:r>
          </w:p>
        </w:tc>
        <w:tc>
          <w:tcPr>
            <w:tcW w:w="0" w:type="auto"/>
          </w:tcPr>
          <w:p w14:paraId="5A6A0F5B" w14:textId="77777777" w:rsidR="00244450" w:rsidRDefault="00832616">
            <w:r>
              <w:t>Management and Display Card</w:t>
            </w:r>
          </w:p>
        </w:tc>
      </w:tr>
      <w:tr w:rsidR="00244450" w14:paraId="55586CFE" w14:textId="77777777" w:rsidTr="002E0853">
        <w:tc>
          <w:tcPr>
            <w:tcW w:w="0" w:type="auto"/>
          </w:tcPr>
          <w:p w14:paraId="61355232" w14:textId="77777777" w:rsidR="00244450" w:rsidRDefault="00832616">
            <w:r>
              <w:t>MIU-</w:t>
            </w:r>
          </w:p>
        </w:tc>
        <w:tc>
          <w:tcPr>
            <w:tcW w:w="0" w:type="auto"/>
          </w:tcPr>
          <w:p w14:paraId="559F24ED" w14:textId="77777777" w:rsidR="00244450" w:rsidRDefault="00832616">
            <w:r>
              <w:t>Mission management &amp; Image processing Unit</w:t>
            </w:r>
          </w:p>
        </w:tc>
      </w:tr>
      <w:tr w:rsidR="00244450" w14:paraId="690E47E7" w14:textId="77777777" w:rsidTr="002E0853">
        <w:tc>
          <w:tcPr>
            <w:tcW w:w="0" w:type="auto"/>
          </w:tcPr>
          <w:p w14:paraId="3C5A1E65" w14:textId="77777777" w:rsidR="00244450" w:rsidRDefault="00832616">
            <w:r>
              <w:t>MS-</w:t>
            </w:r>
          </w:p>
        </w:tc>
        <w:tc>
          <w:tcPr>
            <w:tcW w:w="0" w:type="auto"/>
          </w:tcPr>
          <w:p w14:paraId="684CE587" w14:textId="77777777" w:rsidR="00244450" w:rsidRDefault="00832616">
            <w:r>
              <w:t>Multi-Spectral</w:t>
            </w:r>
          </w:p>
        </w:tc>
      </w:tr>
      <w:tr w:rsidR="00244450" w14:paraId="145F9E7E" w14:textId="77777777" w:rsidTr="002E0853">
        <w:tc>
          <w:tcPr>
            <w:tcW w:w="0" w:type="auto"/>
          </w:tcPr>
          <w:p w14:paraId="63E95D48" w14:textId="77777777" w:rsidR="00244450" w:rsidRDefault="00832616">
            <w:r>
              <w:t>MTBCF-</w:t>
            </w:r>
          </w:p>
        </w:tc>
        <w:tc>
          <w:tcPr>
            <w:tcW w:w="0" w:type="auto"/>
          </w:tcPr>
          <w:p w14:paraId="0AAC705F" w14:textId="77777777" w:rsidR="00244450" w:rsidRDefault="00832616">
            <w:r>
              <w:t>Mean Time Between Critical Failures</w:t>
            </w:r>
          </w:p>
        </w:tc>
      </w:tr>
      <w:tr w:rsidR="00244450" w14:paraId="6899BF7C" w14:textId="77777777" w:rsidTr="002E0853">
        <w:tc>
          <w:tcPr>
            <w:tcW w:w="0" w:type="auto"/>
          </w:tcPr>
          <w:p w14:paraId="3350012B" w14:textId="77777777" w:rsidR="00244450" w:rsidRDefault="00832616">
            <w:r>
              <w:t>MTBF-</w:t>
            </w:r>
          </w:p>
        </w:tc>
        <w:tc>
          <w:tcPr>
            <w:tcW w:w="0" w:type="auto"/>
          </w:tcPr>
          <w:p w14:paraId="1F49ADB5" w14:textId="77777777" w:rsidR="00244450" w:rsidRDefault="00832616">
            <w:r>
              <w:t>Mean Time Between Failures</w:t>
            </w:r>
          </w:p>
        </w:tc>
      </w:tr>
      <w:tr w:rsidR="00244450" w14:paraId="77F93503" w14:textId="77777777" w:rsidTr="002E0853">
        <w:tc>
          <w:tcPr>
            <w:tcW w:w="0" w:type="auto"/>
          </w:tcPr>
          <w:p w14:paraId="6D53E3DE" w14:textId="77777777" w:rsidR="00244450" w:rsidRDefault="00832616">
            <w:r>
              <w:t>MTBMA-</w:t>
            </w:r>
          </w:p>
        </w:tc>
        <w:tc>
          <w:tcPr>
            <w:tcW w:w="0" w:type="auto"/>
          </w:tcPr>
          <w:p w14:paraId="4659A419" w14:textId="77777777" w:rsidR="00244450" w:rsidRDefault="00832616">
            <w:r>
              <w:t>Mean Time Between Maintenance Action</w:t>
            </w:r>
          </w:p>
        </w:tc>
      </w:tr>
      <w:tr w:rsidR="00244450" w14:paraId="53DF11D9" w14:textId="77777777" w:rsidTr="002E0853">
        <w:tc>
          <w:tcPr>
            <w:tcW w:w="0" w:type="auto"/>
          </w:tcPr>
          <w:p w14:paraId="2E739D71" w14:textId="77777777" w:rsidR="00244450" w:rsidRDefault="00832616">
            <w:r>
              <w:t>MTO-</w:t>
            </w:r>
          </w:p>
        </w:tc>
        <w:tc>
          <w:tcPr>
            <w:tcW w:w="0" w:type="auto"/>
          </w:tcPr>
          <w:p w14:paraId="246BBA84" w14:textId="77777777" w:rsidR="00244450" w:rsidRDefault="00832616">
            <w:r>
              <w:t>Military Temperature Only</w:t>
            </w:r>
          </w:p>
        </w:tc>
      </w:tr>
      <w:tr w:rsidR="00244450" w14:paraId="3846EAB6" w14:textId="77777777" w:rsidTr="002E0853">
        <w:tc>
          <w:tcPr>
            <w:tcW w:w="0" w:type="auto"/>
          </w:tcPr>
          <w:p w14:paraId="2FBC9F01" w14:textId="77777777" w:rsidR="00244450" w:rsidRDefault="00832616">
            <w:r>
              <w:t>MTTR-</w:t>
            </w:r>
          </w:p>
        </w:tc>
        <w:tc>
          <w:tcPr>
            <w:tcW w:w="0" w:type="auto"/>
          </w:tcPr>
          <w:p w14:paraId="722CB5CA" w14:textId="77777777" w:rsidR="00244450" w:rsidRDefault="00832616">
            <w:r>
              <w:t>Mean Time To Replace</w:t>
            </w:r>
          </w:p>
        </w:tc>
      </w:tr>
      <w:tr w:rsidR="00244450" w14:paraId="05B96AFF" w14:textId="77777777" w:rsidTr="002E0853">
        <w:tc>
          <w:tcPr>
            <w:tcW w:w="0" w:type="auto"/>
          </w:tcPr>
          <w:p w14:paraId="13A72A5A" w14:textId="77777777" w:rsidR="00244450" w:rsidRDefault="00832616">
            <w:r>
              <w:t>NA-</w:t>
            </w:r>
          </w:p>
        </w:tc>
        <w:tc>
          <w:tcPr>
            <w:tcW w:w="0" w:type="auto"/>
          </w:tcPr>
          <w:p w14:paraId="0F107732" w14:textId="77777777" w:rsidR="00244450" w:rsidRDefault="00832616">
            <w:r>
              <w:t>Not Applicable</w:t>
            </w:r>
          </w:p>
        </w:tc>
      </w:tr>
      <w:tr w:rsidR="00244450" w14:paraId="42499658" w14:textId="77777777" w:rsidTr="002E0853">
        <w:tc>
          <w:tcPr>
            <w:tcW w:w="0" w:type="auto"/>
          </w:tcPr>
          <w:p w14:paraId="354A6419" w14:textId="77777777" w:rsidR="00244450" w:rsidRDefault="00832616">
            <w:r>
              <w:t>NATO-</w:t>
            </w:r>
          </w:p>
        </w:tc>
        <w:tc>
          <w:tcPr>
            <w:tcW w:w="0" w:type="auto"/>
          </w:tcPr>
          <w:p w14:paraId="01EED40D" w14:textId="77777777" w:rsidR="00244450" w:rsidRDefault="00832616">
            <w:r>
              <w:t>North Atlantic Treaty Organization</w:t>
            </w:r>
          </w:p>
        </w:tc>
      </w:tr>
      <w:tr w:rsidR="00244450" w14:paraId="7411D928" w14:textId="77777777" w:rsidTr="002E0853">
        <w:tc>
          <w:tcPr>
            <w:tcW w:w="0" w:type="auto"/>
          </w:tcPr>
          <w:p w14:paraId="1C197A7A" w14:textId="77777777" w:rsidR="00244450" w:rsidRDefault="00832616">
            <w:r>
              <w:t>OLTE-</w:t>
            </w:r>
          </w:p>
        </w:tc>
        <w:tc>
          <w:tcPr>
            <w:tcW w:w="0" w:type="auto"/>
          </w:tcPr>
          <w:p w14:paraId="187C4FE6" w14:textId="77777777" w:rsidR="00244450" w:rsidRDefault="00832616">
            <w:r>
              <w:t>Operational Level Test Equipment</w:t>
            </w:r>
          </w:p>
        </w:tc>
      </w:tr>
      <w:tr w:rsidR="00244450" w14:paraId="1A375486" w14:textId="77777777" w:rsidTr="002E0853">
        <w:tc>
          <w:tcPr>
            <w:tcW w:w="0" w:type="auto"/>
          </w:tcPr>
          <w:p w14:paraId="6BC4D2FB" w14:textId="77777777" w:rsidR="00244450" w:rsidRDefault="00832616">
            <w:r>
              <w:t>O.V.-</w:t>
            </w:r>
          </w:p>
        </w:tc>
        <w:tc>
          <w:tcPr>
            <w:tcW w:w="0" w:type="auto"/>
          </w:tcPr>
          <w:p w14:paraId="78DEE655" w14:textId="77777777" w:rsidR="00244450" w:rsidRDefault="00832616">
            <w:r>
              <w:t>Over Voltage</w:t>
            </w:r>
          </w:p>
        </w:tc>
      </w:tr>
      <w:tr w:rsidR="00244450" w14:paraId="780EFE72" w14:textId="77777777" w:rsidTr="002E0853">
        <w:tc>
          <w:tcPr>
            <w:tcW w:w="0" w:type="auto"/>
          </w:tcPr>
          <w:p w14:paraId="57B26614" w14:textId="77777777" w:rsidR="00244450" w:rsidRDefault="00832616">
            <w:r>
              <w:t>PBIT-</w:t>
            </w:r>
          </w:p>
        </w:tc>
        <w:tc>
          <w:tcPr>
            <w:tcW w:w="0" w:type="auto"/>
          </w:tcPr>
          <w:p w14:paraId="7202FF74" w14:textId="77777777" w:rsidR="00244450" w:rsidRDefault="00832616">
            <w:r>
              <w:t>Periodic Built In Test</w:t>
            </w:r>
          </w:p>
        </w:tc>
      </w:tr>
      <w:tr w:rsidR="00244450" w14:paraId="31098D80" w14:textId="77777777" w:rsidTr="002E0853">
        <w:tc>
          <w:tcPr>
            <w:tcW w:w="0" w:type="auto"/>
          </w:tcPr>
          <w:p w14:paraId="72445E9C" w14:textId="77777777" w:rsidR="00244450" w:rsidRDefault="00832616">
            <w:r>
              <w:t>PCB-</w:t>
            </w:r>
          </w:p>
        </w:tc>
        <w:tc>
          <w:tcPr>
            <w:tcW w:w="0" w:type="auto"/>
          </w:tcPr>
          <w:p w14:paraId="43EE88F9" w14:textId="77777777" w:rsidR="00244450" w:rsidRDefault="00832616">
            <w:r>
              <w:t>Printed Circuit Board</w:t>
            </w:r>
          </w:p>
        </w:tc>
      </w:tr>
      <w:tr w:rsidR="00244450" w14:paraId="17386A1C" w14:textId="77777777" w:rsidTr="002E0853">
        <w:tc>
          <w:tcPr>
            <w:tcW w:w="0" w:type="auto"/>
          </w:tcPr>
          <w:p w14:paraId="5686478F" w14:textId="77777777" w:rsidR="00244450" w:rsidRDefault="00832616">
            <w:r>
              <w:t>POD-</w:t>
            </w:r>
          </w:p>
        </w:tc>
        <w:tc>
          <w:tcPr>
            <w:tcW w:w="0" w:type="auto"/>
          </w:tcPr>
          <w:p w14:paraId="78740D8A" w14:textId="77777777" w:rsidR="00244450" w:rsidRDefault="00832616">
            <w:r>
              <w:t>Proof Of Design</w:t>
            </w:r>
          </w:p>
        </w:tc>
      </w:tr>
      <w:tr w:rsidR="00244450" w14:paraId="08EC07C9" w14:textId="77777777" w:rsidTr="002E0853">
        <w:tc>
          <w:tcPr>
            <w:tcW w:w="0" w:type="auto"/>
          </w:tcPr>
          <w:p w14:paraId="6A4B7B20" w14:textId="77777777" w:rsidR="00244450" w:rsidRDefault="00832616">
            <w:r>
              <w:t>PSD-</w:t>
            </w:r>
          </w:p>
        </w:tc>
        <w:tc>
          <w:tcPr>
            <w:tcW w:w="0" w:type="auto"/>
          </w:tcPr>
          <w:p w14:paraId="6CBF7B59" w14:textId="77777777" w:rsidR="00244450" w:rsidRDefault="00832616">
            <w:r>
              <w:t>Power Spectral Density</w:t>
            </w:r>
          </w:p>
        </w:tc>
      </w:tr>
      <w:tr w:rsidR="00244450" w14:paraId="343F2F40" w14:textId="77777777" w:rsidTr="002E0853">
        <w:tc>
          <w:tcPr>
            <w:tcW w:w="0" w:type="auto"/>
          </w:tcPr>
          <w:p w14:paraId="61F366A3" w14:textId="77777777" w:rsidR="00244450" w:rsidRDefault="00832616">
            <w:r>
              <w:t>PSU-</w:t>
            </w:r>
          </w:p>
        </w:tc>
        <w:tc>
          <w:tcPr>
            <w:tcW w:w="0" w:type="auto"/>
          </w:tcPr>
          <w:p w14:paraId="51B55308" w14:textId="77777777" w:rsidR="00244450" w:rsidRDefault="00832616">
            <w:r>
              <w:t>Power Supply Unit</w:t>
            </w:r>
          </w:p>
        </w:tc>
      </w:tr>
      <w:tr w:rsidR="00244450" w14:paraId="1060AA3E" w14:textId="77777777" w:rsidTr="002E0853">
        <w:tc>
          <w:tcPr>
            <w:tcW w:w="0" w:type="auto"/>
          </w:tcPr>
          <w:p w14:paraId="77047FD1" w14:textId="77777777" w:rsidR="00244450" w:rsidRDefault="00832616">
            <w:r>
              <w:t>PUBIT-</w:t>
            </w:r>
          </w:p>
        </w:tc>
        <w:tc>
          <w:tcPr>
            <w:tcW w:w="0" w:type="auto"/>
          </w:tcPr>
          <w:p w14:paraId="02A85F67" w14:textId="77777777" w:rsidR="00244450" w:rsidRDefault="00832616">
            <w:r>
              <w:t>Power-Up Built In Test</w:t>
            </w:r>
          </w:p>
        </w:tc>
      </w:tr>
      <w:tr w:rsidR="00244450" w14:paraId="64270521" w14:textId="77777777" w:rsidTr="002E0853">
        <w:tc>
          <w:tcPr>
            <w:tcW w:w="0" w:type="auto"/>
          </w:tcPr>
          <w:p w14:paraId="676FCC5D" w14:textId="77777777" w:rsidR="00244450" w:rsidRDefault="00832616">
            <w:r>
              <w:t>PUI-</w:t>
            </w:r>
          </w:p>
        </w:tc>
        <w:tc>
          <w:tcPr>
            <w:tcW w:w="0" w:type="auto"/>
          </w:tcPr>
          <w:p w14:paraId="46FFF356" w14:textId="77777777" w:rsidR="00244450" w:rsidRDefault="00832616">
            <w:r>
              <w:t>Project Unique Identifier</w:t>
            </w:r>
          </w:p>
        </w:tc>
      </w:tr>
      <w:tr w:rsidR="00244450" w14:paraId="4D9C1AD9" w14:textId="77777777" w:rsidTr="002E0853">
        <w:tc>
          <w:tcPr>
            <w:tcW w:w="0" w:type="auto"/>
          </w:tcPr>
          <w:p w14:paraId="47FCA97D" w14:textId="77777777" w:rsidR="00244450" w:rsidRDefault="00832616">
            <w:r>
              <w:t>RAM-</w:t>
            </w:r>
          </w:p>
        </w:tc>
        <w:tc>
          <w:tcPr>
            <w:tcW w:w="0" w:type="auto"/>
          </w:tcPr>
          <w:p w14:paraId="42FF0CD5" w14:textId="77777777" w:rsidR="00244450" w:rsidRDefault="00832616">
            <w:r>
              <w:t>Random Access Memory</w:t>
            </w:r>
          </w:p>
        </w:tc>
      </w:tr>
      <w:tr w:rsidR="00244450" w14:paraId="3CFF0076" w14:textId="77777777" w:rsidTr="002E0853">
        <w:tc>
          <w:tcPr>
            <w:tcW w:w="0" w:type="auto"/>
          </w:tcPr>
          <w:p w14:paraId="78BEDE01" w14:textId="77777777" w:rsidR="00244450" w:rsidRDefault="00832616">
            <w:r>
              <w:t>RE-</w:t>
            </w:r>
          </w:p>
        </w:tc>
        <w:tc>
          <w:tcPr>
            <w:tcW w:w="0" w:type="auto"/>
          </w:tcPr>
          <w:p w14:paraId="4D57D123" w14:textId="77777777" w:rsidR="00244450" w:rsidRDefault="00832616">
            <w:r>
              <w:t>Radiated Emission</w:t>
            </w:r>
          </w:p>
        </w:tc>
      </w:tr>
      <w:tr w:rsidR="00244450" w14:paraId="1F43F996" w14:textId="77777777" w:rsidTr="002E0853">
        <w:tc>
          <w:tcPr>
            <w:tcW w:w="0" w:type="auto"/>
          </w:tcPr>
          <w:p w14:paraId="1DC1730E" w14:textId="77777777" w:rsidR="00244450" w:rsidRDefault="00832616">
            <w:r>
              <w:t>REG-</w:t>
            </w:r>
          </w:p>
        </w:tc>
        <w:tc>
          <w:tcPr>
            <w:tcW w:w="0" w:type="auto"/>
          </w:tcPr>
          <w:p w14:paraId="21679ECE" w14:textId="77777777" w:rsidR="00244450" w:rsidRDefault="00832616">
            <w:r>
              <w:t>Regulated</w:t>
            </w:r>
          </w:p>
        </w:tc>
      </w:tr>
      <w:tr w:rsidR="00244450" w14:paraId="2E80E89C" w14:textId="77777777" w:rsidTr="002E0853">
        <w:tc>
          <w:tcPr>
            <w:tcW w:w="0" w:type="auto"/>
          </w:tcPr>
          <w:p w14:paraId="0DCAC48A" w14:textId="77777777" w:rsidR="00244450" w:rsidRDefault="00832616">
            <w:r>
              <w:t>RF-</w:t>
            </w:r>
          </w:p>
        </w:tc>
        <w:tc>
          <w:tcPr>
            <w:tcW w:w="0" w:type="auto"/>
          </w:tcPr>
          <w:p w14:paraId="36E29BD4" w14:textId="77777777" w:rsidR="00244450" w:rsidRDefault="00832616">
            <w:r>
              <w:t>Radio Frequency</w:t>
            </w:r>
          </w:p>
        </w:tc>
      </w:tr>
      <w:tr w:rsidR="00244450" w14:paraId="61280AAF" w14:textId="77777777" w:rsidTr="002E0853">
        <w:tc>
          <w:tcPr>
            <w:tcW w:w="0" w:type="auto"/>
          </w:tcPr>
          <w:p w14:paraId="22688549" w14:textId="77777777" w:rsidR="00244450" w:rsidRDefault="00832616">
            <w:r>
              <w:t>RFI-</w:t>
            </w:r>
          </w:p>
        </w:tc>
        <w:tc>
          <w:tcPr>
            <w:tcW w:w="0" w:type="auto"/>
          </w:tcPr>
          <w:p w14:paraId="1ECE087B" w14:textId="77777777" w:rsidR="00244450" w:rsidRDefault="00832616">
            <w:r>
              <w:t>Radio Frequency Interference</w:t>
            </w:r>
          </w:p>
        </w:tc>
      </w:tr>
      <w:tr w:rsidR="00244450" w14:paraId="66C6A7D1" w14:textId="77777777" w:rsidTr="002E0853">
        <w:tc>
          <w:tcPr>
            <w:tcW w:w="0" w:type="auto"/>
          </w:tcPr>
          <w:p w14:paraId="582EB7A9" w14:textId="77777777" w:rsidR="00244450" w:rsidRDefault="00832616">
            <w:r>
              <w:t>RH-</w:t>
            </w:r>
          </w:p>
        </w:tc>
        <w:tc>
          <w:tcPr>
            <w:tcW w:w="0" w:type="auto"/>
          </w:tcPr>
          <w:p w14:paraId="1348B14E" w14:textId="77777777" w:rsidR="00244450" w:rsidRDefault="00832616">
            <w:r>
              <w:t>Relative Humidity</w:t>
            </w:r>
          </w:p>
        </w:tc>
      </w:tr>
      <w:tr w:rsidR="00244450" w14:paraId="01DB9769" w14:textId="77777777" w:rsidTr="002E0853">
        <w:tc>
          <w:tcPr>
            <w:tcW w:w="0" w:type="auto"/>
          </w:tcPr>
          <w:p w14:paraId="6E20FCC0" w14:textId="77777777" w:rsidR="00244450" w:rsidRDefault="00832616">
            <w:r>
              <w:t>RMS-</w:t>
            </w:r>
          </w:p>
        </w:tc>
        <w:tc>
          <w:tcPr>
            <w:tcW w:w="0" w:type="auto"/>
          </w:tcPr>
          <w:p w14:paraId="028D4D50" w14:textId="77777777" w:rsidR="00244450" w:rsidRDefault="00832616">
            <w:r>
              <w:t>Root Mean Square</w:t>
            </w:r>
          </w:p>
        </w:tc>
      </w:tr>
      <w:tr w:rsidR="00244450" w14:paraId="15F7D485" w14:textId="77777777" w:rsidTr="002E0853">
        <w:tc>
          <w:tcPr>
            <w:tcW w:w="0" w:type="auto"/>
          </w:tcPr>
          <w:p w14:paraId="604C441A" w14:textId="77777777" w:rsidR="00244450" w:rsidRDefault="00832616">
            <w:r>
              <w:t>RS-</w:t>
            </w:r>
          </w:p>
        </w:tc>
        <w:tc>
          <w:tcPr>
            <w:tcW w:w="0" w:type="auto"/>
          </w:tcPr>
          <w:p w14:paraId="68DD89AE" w14:textId="77777777" w:rsidR="00244450" w:rsidRDefault="00832616">
            <w:r>
              <w:t>Radiated Susceptibility</w:t>
            </w:r>
          </w:p>
        </w:tc>
      </w:tr>
      <w:tr w:rsidR="00244450" w14:paraId="10F4FB21" w14:textId="77777777" w:rsidTr="002E0853">
        <w:tc>
          <w:tcPr>
            <w:tcW w:w="0" w:type="auto"/>
          </w:tcPr>
          <w:p w14:paraId="5FA0B2E7" w14:textId="77777777" w:rsidR="00244450" w:rsidRDefault="00832616">
            <w:r>
              <w:t>SRU-</w:t>
            </w:r>
          </w:p>
        </w:tc>
        <w:tc>
          <w:tcPr>
            <w:tcW w:w="0" w:type="auto"/>
          </w:tcPr>
          <w:p w14:paraId="32FC37C9" w14:textId="77777777" w:rsidR="00244450" w:rsidRDefault="00832616">
            <w:r>
              <w:t>Shop Replaceable Unit</w:t>
            </w:r>
          </w:p>
        </w:tc>
      </w:tr>
      <w:tr w:rsidR="00244450" w14:paraId="17B84291" w14:textId="77777777" w:rsidTr="002E0853">
        <w:tc>
          <w:tcPr>
            <w:tcW w:w="0" w:type="auto"/>
          </w:tcPr>
          <w:p w14:paraId="2152E40D" w14:textId="77777777" w:rsidR="00244450" w:rsidRDefault="00832616">
            <w:r>
              <w:t>STANAG-</w:t>
            </w:r>
          </w:p>
        </w:tc>
        <w:tc>
          <w:tcPr>
            <w:tcW w:w="0" w:type="auto"/>
          </w:tcPr>
          <w:p w14:paraId="04039002" w14:textId="77777777" w:rsidR="00244450" w:rsidRDefault="00832616">
            <w:r>
              <w:t>Standard Agreement</w:t>
            </w:r>
          </w:p>
        </w:tc>
      </w:tr>
      <w:tr w:rsidR="00244450" w14:paraId="7E0A67B5" w14:textId="77777777" w:rsidTr="002E0853">
        <w:tc>
          <w:tcPr>
            <w:tcW w:w="0" w:type="auto"/>
          </w:tcPr>
          <w:p w14:paraId="12DE841A" w14:textId="77777777" w:rsidR="00244450" w:rsidRDefault="00832616">
            <w:r>
              <w:t>S/W-</w:t>
            </w:r>
          </w:p>
        </w:tc>
        <w:tc>
          <w:tcPr>
            <w:tcW w:w="0" w:type="auto"/>
          </w:tcPr>
          <w:p w14:paraId="7D7EA199" w14:textId="77777777" w:rsidR="00244450" w:rsidRDefault="00832616">
            <w:r>
              <w:t>Software</w:t>
            </w:r>
          </w:p>
        </w:tc>
      </w:tr>
      <w:tr w:rsidR="00244450" w14:paraId="34D034F1" w14:textId="77777777" w:rsidTr="002E0853">
        <w:tc>
          <w:tcPr>
            <w:tcW w:w="0" w:type="auto"/>
          </w:tcPr>
          <w:p w14:paraId="70399824" w14:textId="77777777" w:rsidR="00244450" w:rsidRDefault="00832616">
            <w:r>
              <w:t>SyRS-</w:t>
            </w:r>
          </w:p>
        </w:tc>
        <w:tc>
          <w:tcPr>
            <w:tcW w:w="0" w:type="auto"/>
          </w:tcPr>
          <w:p w14:paraId="6C8E93FD" w14:textId="77777777" w:rsidR="00244450" w:rsidRDefault="00832616">
            <w:r>
              <w:t>System Requirements Specification</w:t>
            </w:r>
          </w:p>
        </w:tc>
      </w:tr>
      <w:tr w:rsidR="00244450" w14:paraId="6AB516D1" w14:textId="77777777" w:rsidTr="002E0853">
        <w:tc>
          <w:tcPr>
            <w:tcW w:w="0" w:type="auto"/>
          </w:tcPr>
          <w:p w14:paraId="328BC7E9" w14:textId="77777777" w:rsidR="00244450" w:rsidRDefault="00832616">
            <w:r>
              <w:t>TBC-</w:t>
            </w:r>
          </w:p>
        </w:tc>
        <w:tc>
          <w:tcPr>
            <w:tcW w:w="0" w:type="auto"/>
          </w:tcPr>
          <w:p w14:paraId="3780FEA0" w14:textId="77777777" w:rsidR="00244450" w:rsidRDefault="00832616">
            <w:r>
              <w:t>To Be Confirmed</w:t>
            </w:r>
          </w:p>
        </w:tc>
      </w:tr>
      <w:tr w:rsidR="00244450" w14:paraId="580F8CE8" w14:textId="77777777" w:rsidTr="002E0853">
        <w:tc>
          <w:tcPr>
            <w:tcW w:w="0" w:type="auto"/>
          </w:tcPr>
          <w:p w14:paraId="40392FD6" w14:textId="77777777" w:rsidR="00244450" w:rsidRDefault="00832616">
            <w:r>
              <w:t>TBD-</w:t>
            </w:r>
          </w:p>
        </w:tc>
        <w:tc>
          <w:tcPr>
            <w:tcW w:w="0" w:type="auto"/>
          </w:tcPr>
          <w:p w14:paraId="6CECEB66" w14:textId="77777777" w:rsidR="00244450" w:rsidRDefault="00832616">
            <w:r>
              <w:t>To Be Defined</w:t>
            </w:r>
          </w:p>
        </w:tc>
      </w:tr>
      <w:tr w:rsidR="00244450" w14:paraId="39138EA9" w14:textId="77777777" w:rsidTr="002E0853">
        <w:tc>
          <w:tcPr>
            <w:tcW w:w="0" w:type="auto"/>
          </w:tcPr>
          <w:p w14:paraId="679D8D00" w14:textId="77777777" w:rsidR="00244450" w:rsidRDefault="00832616">
            <w:r>
              <w:lastRenderedPageBreak/>
              <w:t>TBR-</w:t>
            </w:r>
          </w:p>
        </w:tc>
        <w:tc>
          <w:tcPr>
            <w:tcW w:w="0" w:type="auto"/>
          </w:tcPr>
          <w:p w14:paraId="22372858" w14:textId="77777777" w:rsidR="00244450" w:rsidRDefault="00832616">
            <w:r>
              <w:t>To Be Reviewed</w:t>
            </w:r>
          </w:p>
        </w:tc>
      </w:tr>
      <w:tr w:rsidR="00244450" w14:paraId="1490A421" w14:textId="77777777" w:rsidTr="002E0853">
        <w:tc>
          <w:tcPr>
            <w:tcW w:w="0" w:type="auto"/>
          </w:tcPr>
          <w:p w14:paraId="3E54C94E" w14:textId="77777777" w:rsidR="00244450" w:rsidRDefault="00832616">
            <w:r>
              <w:t>TCU-</w:t>
            </w:r>
          </w:p>
        </w:tc>
        <w:tc>
          <w:tcPr>
            <w:tcW w:w="0" w:type="auto"/>
          </w:tcPr>
          <w:p w14:paraId="55BB7BFE" w14:textId="77777777" w:rsidR="00244450" w:rsidRDefault="00832616">
            <w:r>
              <w:t>Temperature Control Unit</w:t>
            </w:r>
          </w:p>
        </w:tc>
      </w:tr>
      <w:tr w:rsidR="00244450" w14:paraId="2857EEFA" w14:textId="77777777" w:rsidTr="002E0853">
        <w:tc>
          <w:tcPr>
            <w:tcW w:w="0" w:type="auto"/>
          </w:tcPr>
          <w:p w14:paraId="0BF54C33" w14:textId="77777777" w:rsidR="00244450" w:rsidRDefault="00832616">
            <w:r>
              <w:t>UART-</w:t>
            </w:r>
          </w:p>
        </w:tc>
        <w:tc>
          <w:tcPr>
            <w:tcW w:w="0" w:type="auto"/>
          </w:tcPr>
          <w:p w14:paraId="5C78FB92" w14:textId="77777777" w:rsidR="00244450" w:rsidRDefault="00832616">
            <w:r>
              <w:t>Universal Asynchronous Receiver Transmitter</w:t>
            </w:r>
          </w:p>
        </w:tc>
      </w:tr>
      <w:tr w:rsidR="00244450" w14:paraId="7F54E2C7" w14:textId="77777777" w:rsidTr="002E0853">
        <w:tc>
          <w:tcPr>
            <w:tcW w:w="0" w:type="auto"/>
          </w:tcPr>
          <w:p w14:paraId="5077A59E" w14:textId="77777777" w:rsidR="00244450" w:rsidRDefault="00832616">
            <w:r>
              <w:t>U.V.-</w:t>
            </w:r>
          </w:p>
        </w:tc>
        <w:tc>
          <w:tcPr>
            <w:tcW w:w="0" w:type="auto"/>
          </w:tcPr>
          <w:p w14:paraId="19196C1A" w14:textId="77777777" w:rsidR="00244450" w:rsidRDefault="00832616">
            <w:r>
              <w:t>Under Voltage</w:t>
            </w:r>
          </w:p>
        </w:tc>
      </w:tr>
      <w:tr w:rsidR="00244450" w14:paraId="09DA99AC" w14:textId="77777777" w:rsidTr="002E0853">
        <w:tc>
          <w:tcPr>
            <w:tcW w:w="0" w:type="auto"/>
          </w:tcPr>
          <w:p w14:paraId="768CFB7A" w14:textId="77777777" w:rsidR="00244450" w:rsidRDefault="00832616">
            <w:r>
              <w:t>VCRM-</w:t>
            </w:r>
          </w:p>
        </w:tc>
        <w:tc>
          <w:tcPr>
            <w:tcW w:w="0" w:type="auto"/>
          </w:tcPr>
          <w:p w14:paraId="19987C05" w14:textId="77777777" w:rsidR="00244450" w:rsidRDefault="00832616">
            <w:r>
              <w:t>Verification Cross Reference Matrix</w:t>
            </w:r>
          </w:p>
        </w:tc>
      </w:tr>
      <w:tr w:rsidR="00244450" w14:paraId="32A39771" w14:textId="77777777" w:rsidTr="002E0853">
        <w:tc>
          <w:tcPr>
            <w:tcW w:w="0" w:type="auto"/>
          </w:tcPr>
          <w:p w14:paraId="22460466" w14:textId="77777777" w:rsidR="00244450" w:rsidRDefault="00832616">
            <w:r>
              <w:t>WD-</w:t>
            </w:r>
          </w:p>
        </w:tc>
        <w:tc>
          <w:tcPr>
            <w:tcW w:w="0" w:type="auto"/>
          </w:tcPr>
          <w:p w14:paraId="73237745" w14:textId="77777777" w:rsidR="00244450" w:rsidRDefault="00832616">
            <w:r>
              <w:t>Watch Dog</w:t>
            </w:r>
          </w:p>
        </w:tc>
      </w:tr>
    </w:tbl>
    <w:p w14:paraId="48F589D1" w14:textId="77777777" w:rsidR="00244450" w:rsidRDefault="00244450"/>
    <w:p w14:paraId="0EB4E082" w14:textId="77777777" w:rsidR="00244450" w:rsidRDefault="00832616">
      <w:pPr>
        <w:pStyle w:val="Heading2"/>
      </w:pPr>
      <w:bookmarkStart w:id="10" w:name="scroll-bookmark-6"/>
      <w:r>
        <w:t xml:space="preserve">  </w:t>
      </w:r>
      <w:bookmarkStart w:id="11" w:name="_Toc159753079"/>
      <w:r>
        <w:t>Glossary</w:t>
      </w:r>
      <w:bookmarkEnd w:id="10"/>
      <w:bookmarkEnd w:id="11"/>
    </w:p>
    <w:p w14:paraId="4C159CF0" w14:textId="77777777" w:rsidR="00244450" w:rsidRDefault="00832616">
      <w:r>
        <w:t>To Be Confirmed (TBC)  – Requires further verification or agreement.</w:t>
      </w:r>
    </w:p>
    <w:p w14:paraId="7432887D" w14:textId="77777777" w:rsidR="00244450" w:rsidRDefault="00832616">
      <w:r>
        <w:t>To Be Defined (TBD)      – A requirement that has yet to be developed.</w:t>
      </w:r>
    </w:p>
    <w:p w14:paraId="51AB136D" w14:textId="77777777" w:rsidR="00244450" w:rsidRDefault="00832616">
      <w:r>
        <w:t>To Be Reviewed (TBR)  – A requirement that might over-constrain the design. This requirement shall be investigated during the preliminary design phase and updated if necessary.</w:t>
      </w:r>
    </w:p>
    <w:p w14:paraId="2B152BB8" w14:textId="77777777" w:rsidR="00244450" w:rsidRDefault="00832616">
      <w:r>
        <w:t>For Future Implementation (FFI) – A requirement which is not necessary for product delivery but may require implementation in future versions. Foundations for implementation should be applied, provided that additional effort is reasonable and does not cause unnecessary risk to the program.         </w:t>
      </w:r>
    </w:p>
    <w:p w14:paraId="663AF3A1" w14:textId="77777777" w:rsidR="00244450" w:rsidRDefault="00832616">
      <w:r>
        <w:t>                                  </w:t>
      </w:r>
    </w:p>
    <w:p w14:paraId="7EA153C2" w14:textId="77777777" w:rsidR="00244450" w:rsidRDefault="00832616">
      <w:pPr>
        <w:pStyle w:val="Heading1"/>
      </w:pPr>
      <w:bookmarkStart w:id="12" w:name="scroll-bookmark-7"/>
      <w:r>
        <w:lastRenderedPageBreak/>
        <w:t xml:space="preserve">  </w:t>
      </w:r>
      <w:bookmarkStart w:id="13" w:name="_Toc159753080"/>
      <w:r>
        <w:t>Referenced Documents</w:t>
      </w:r>
      <w:bookmarkEnd w:id="12"/>
      <w:bookmarkEnd w:id="13"/>
    </w:p>
    <w:p w14:paraId="0E172560" w14:textId="77777777" w:rsidR="00244450" w:rsidRDefault="00832616">
      <w:pPr>
        <w:pStyle w:val="Heading2"/>
      </w:pPr>
      <w:bookmarkStart w:id="14" w:name="scroll-bookmark-8"/>
      <w:r>
        <w:t> </w:t>
      </w:r>
      <w:bookmarkStart w:id="15" w:name="_Toc159753081"/>
      <w:r>
        <w:t>Elbit Systems Documents</w:t>
      </w:r>
      <w:bookmarkEnd w:id="14"/>
      <w:bookmarkEnd w:id="15"/>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6"/>
        <w:gridCol w:w="4828"/>
        <w:gridCol w:w="1154"/>
        <w:gridCol w:w="895"/>
        <w:gridCol w:w="494"/>
      </w:tblGrid>
      <w:tr w:rsidR="00244450" w14:paraId="3F63A061" w14:textId="77777777" w:rsidTr="004F4A99">
        <w:tc>
          <w:tcPr>
            <w:tcW w:w="0" w:type="auto"/>
          </w:tcPr>
          <w:p w14:paraId="29019CEF" w14:textId="77777777" w:rsidR="00244450" w:rsidRDefault="00832616">
            <w:r>
              <w:rPr>
                <w:b/>
              </w:rPr>
              <w:t>No.</w:t>
            </w:r>
          </w:p>
        </w:tc>
        <w:tc>
          <w:tcPr>
            <w:tcW w:w="0" w:type="auto"/>
          </w:tcPr>
          <w:p w14:paraId="3DEE341F" w14:textId="77777777" w:rsidR="00244450" w:rsidRDefault="00832616">
            <w:r>
              <w:rPr>
                <w:b/>
              </w:rPr>
              <w:t>Title</w:t>
            </w:r>
          </w:p>
        </w:tc>
        <w:tc>
          <w:tcPr>
            <w:tcW w:w="680" w:type="pct"/>
          </w:tcPr>
          <w:p w14:paraId="7652650C" w14:textId="77777777" w:rsidR="00244450" w:rsidRDefault="00832616">
            <w:r>
              <w:rPr>
                <w:b/>
              </w:rPr>
              <w:t>ID</w:t>
            </w:r>
          </w:p>
        </w:tc>
        <w:tc>
          <w:tcPr>
            <w:tcW w:w="527" w:type="pct"/>
          </w:tcPr>
          <w:p w14:paraId="51FB6AC1" w14:textId="77777777" w:rsidR="00244450" w:rsidRDefault="00832616">
            <w:r>
              <w:rPr>
                <w:b/>
              </w:rPr>
              <w:t>Revision</w:t>
            </w:r>
          </w:p>
        </w:tc>
        <w:tc>
          <w:tcPr>
            <w:tcW w:w="0" w:type="auto"/>
          </w:tcPr>
          <w:p w14:paraId="353B4F72" w14:textId="77777777" w:rsidR="00244450" w:rsidRDefault="00832616">
            <w:r>
              <w:rPr>
                <w:b/>
              </w:rPr>
              <w:t>Date</w:t>
            </w:r>
          </w:p>
        </w:tc>
      </w:tr>
      <w:tr w:rsidR="00244450" w14:paraId="6320ECBB" w14:textId="77777777" w:rsidTr="004F4A99">
        <w:tc>
          <w:tcPr>
            <w:tcW w:w="0" w:type="auto"/>
          </w:tcPr>
          <w:p w14:paraId="6C0C8C84" w14:textId="77777777" w:rsidR="00244450" w:rsidRDefault="00832616">
            <w:r>
              <w:rPr>
                <w:b/>
              </w:rPr>
              <w:t xml:space="preserve">1.               </w:t>
            </w:r>
            <w:r>
              <w:t> </w:t>
            </w:r>
          </w:p>
        </w:tc>
        <w:tc>
          <w:tcPr>
            <w:tcW w:w="0" w:type="auto"/>
          </w:tcPr>
          <w:p w14:paraId="387797A5" w14:textId="77777777" w:rsidR="00244450" w:rsidRDefault="00832616">
            <w:r>
              <w:t>Condor-MS SyRS</w:t>
            </w:r>
          </w:p>
        </w:tc>
        <w:tc>
          <w:tcPr>
            <w:tcW w:w="680" w:type="pct"/>
          </w:tcPr>
          <w:p w14:paraId="5F0159CD" w14:textId="77777777" w:rsidR="00244450" w:rsidRDefault="00832616">
            <w:r>
              <w:t>5495-1000-00PS</w:t>
            </w:r>
          </w:p>
        </w:tc>
        <w:tc>
          <w:tcPr>
            <w:tcW w:w="527" w:type="pct"/>
          </w:tcPr>
          <w:p w14:paraId="51DEE48A" w14:textId="77777777" w:rsidR="00244450" w:rsidRDefault="00244450"/>
        </w:tc>
        <w:tc>
          <w:tcPr>
            <w:tcW w:w="0" w:type="auto"/>
          </w:tcPr>
          <w:p w14:paraId="6EF25E84" w14:textId="77777777" w:rsidR="00244450" w:rsidRDefault="00244450"/>
        </w:tc>
      </w:tr>
      <w:tr w:rsidR="00244450" w14:paraId="7BE0B05B" w14:textId="77777777" w:rsidTr="004F4A99">
        <w:tc>
          <w:tcPr>
            <w:tcW w:w="0" w:type="auto"/>
          </w:tcPr>
          <w:p w14:paraId="0126A8AA" w14:textId="77777777" w:rsidR="00244450" w:rsidRDefault="00832616">
            <w:r>
              <w:rPr>
                <w:b/>
              </w:rPr>
              <w:t xml:space="preserve">2.               </w:t>
            </w:r>
            <w:r>
              <w:t> </w:t>
            </w:r>
          </w:p>
        </w:tc>
        <w:tc>
          <w:tcPr>
            <w:tcW w:w="0" w:type="auto"/>
          </w:tcPr>
          <w:p w14:paraId="4321365C" w14:textId="77777777" w:rsidR="00244450" w:rsidRDefault="00832616">
            <w:r>
              <w:t>Condor-MS Interface Control Document (ICD)</w:t>
            </w:r>
          </w:p>
        </w:tc>
        <w:tc>
          <w:tcPr>
            <w:tcW w:w="680" w:type="pct"/>
          </w:tcPr>
          <w:p w14:paraId="6C2F2E87" w14:textId="77777777" w:rsidR="00244450" w:rsidRDefault="00832616">
            <w:r>
              <w:t>5495-1000-00IC</w:t>
            </w:r>
          </w:p>
        </w:tc>
        <w:tc>
          <w:tcPr>
            <w:tcW w:w="527" w:type="pct"/>
          </w:tcPr>
          <w:p w14:paraId="6918E4CE" w14:textId="77777777" w:rsidR="00244450" w:rsidRDefault="00244450"/>
        </w:tc>
        <w:tc>
          <w:tcPr>
            <w:tcW w:w="0" w:type="auto"/>
          </w:tcPr>
          <w:p w14:paraId="7B0EA519" w14:textId="77777777" w:rsidR="00244450" w:rsidRDefault="00244450"/>
        </w:tc>
      </w:tr>
      <w:tr w:rsidR="00244450" w14:paraId="1AEE771A" w14:textId="77777777" w:rsidTr="004F4A99">
        <w:tc>
          <w:tcPr>
            <w:tcW w:w="0" w:type="auto"/>
          </w:tcPr>
          <w:p w14:paraId="75DA920F" w14:textId="77777777" w:rsidR="00244450" w:rsidRDefault="00832616">
            <w:r>
              <w:rPr>
                <w:b/>
              </w:rPr>
              <w:t xml:space="preserve">3.               </w:t>
            </w:r>
            <w:r>
              <w:t> </w:t>
            </w:r>
          </w:p>
        </w:tc>
        <w:tc>
          <w:tcPr>
            <w:tcW w:w="0" w:type="auto"/>
          </w:tcPr>
          <w:p w14:paraId="5D224528" w14:textId="77777777" w:rsidR="00244450" w:rsidRDefault="00832616">
            <w:r>
              <w:t>PSU Prime Item Development Specification (PIDS)</w:t>
            </w:r>
          </w:p>
        </w:tc>
        <w:tc>
          <w:tcPr>
            <w:tcW w:w="680" w:type="pct"/>
          </w:tcPr>
          <w:p w14:paraId="06C3E52E" w14:textId="77777777" w:rsidR="00244450" w:rsidRDefault="00832616">
            <w:r>
              <w:t>5495-6000-00PS</w:t>
            </w:r>
          </w:p>
        </w:tc>
        <w:tc>
          <w:tcPr>
            <w:tcW w:w="527" w:type="pct"/>
          </w:tcPr>
          <w:p w14:paraId="243BBA6E" w14:textId="77777777" w:rsidR="00244450" w:rsidRDefault="00244450"/>
        </w:tc>
        <w:tc>
          <w:tcPr>
            <w:tcW w:w="0" w:type="auto"/>
          </w:tcPr>
          <w:p w14:paraId="226BC197" w14:textId="77777777" w:rsidR="00244450" w:rsidRDefault="00244450"/>
        </w:tc>
      </w:tr>
      <w:tr w:rsidR="00244450" w14:paraId="2B97F571" w14:textId="77777777" w:rsidTr="004F4A99">
        <w:tc>
          <w:tcPr>
            <w:tcW w:w="0" w:type="auto"/>
          </w:tcPr>
          <w:p w14:paraId="495BF198" w14:textId="77777777" w:rsidR="00244450" w:rsidRDefault="00832616">
            <w:r>
              <w:rPr>
                <w:b/>
              </w:rPr>
              <w:t xml:space="preserve">4.               </w:t>
            </w:r>
            <w:r>
              <w:t> </w:t>
            </w:r>
          </w:p>
        </w:tc>
        <w:tc>
          <w:tcPr>
            <w:tcW w:w="0" w:type="auto"/>
          </w:tcPr>
          <w:p w14:paraId="67502331" w14:textId="77777777" w:rsidR="00244450" w:rsidRDefault="00832616">
            <w:r>
              <w:t>MIU Prime Item Development Specification (PIDS)</w:t>
            </w:r>
          </w:p>
        </w:tc>
        <w:tc>
          <w:tcPr>
            <w:tcW w:w="680" w:type="pct"/>
          </w:tcPr>
          <w:p w14:paraId="0862F9E1" w14:textId="77777777" w:rsidR="00244450" w:rsidRDefault="00832616">
            <w:r>
              <w:t>5495-2000-00PS</w:t>
            </w:r>
          </w:p>
        </w:tc>
        <w:tc>
          <w:tcPr>
            <w:tcW w:w="527" w:type="pct"/>
          </w:tcPr>
          <w:p w14:paraId="5818CF81" w14:textId="77777777" w:rsidR="00244450" w:rsidRDefault="00244450"/>
        </w:tc>
        <w:tc>
          <w:tcPr>
            <w:tcW w:w="0" w:type="auto"/>
          </w:tcPr>
          <w:p w14:paraId="4ADD6C7E" w14:textId="77777777" w:rsidR="00244450" w:rsidRDefault="00244450"/>
        </w:tc>
      </w:tr>
      <w:tr w:rsidR="00244450" w14:paraId="3616C1D7" w14:textId="77777777" w:rsidTr="004F4A99">
        <w:tc>
          <w:tcPr>
            <w:tcW w:w="0" w:type="auto"/>
          </w:tcPr>
          <w:p w14:paraId="7FAFB774" w14:textId="77777777" w:rsidR="00244450" w:rsidRDefault="00832616">
            <w:r>
              <w:rPr>
                <w:b/>
              </w:rPr>
              <w:t xml:space="preserve">5.               </w:t>
            </w:r>
            <w:r>
              <w:t> </w:t>
            </w:r>
          </w:p>
        </w:tc>
        <w:tc>
          <w:tcPr>
            <w:tcW w:w="0" w:type="auto"/>
          </w:tcPr>
          <w:p w14:paraId="131DE151" w14:textId="77777777" w:rsidR="00244450" w:rsidRDefault="00832616">
            <w:r>
              <w:t>System Functional &amp; Operational Requirements Specification (SYS_FRS_ORS)</w:t>
            </w:r>
          </w:p>
        </w:tc>
        <w:tc>
          <w:tcPr>
            <w:tcW w:w="680" w:type="pct"/>
          </w:tcPr>
          <w:p w14:paraId="7C59A3C8" w14:textId="77777777" w:rsidR="00244450" w:rsidRDefault="00832616">
            <w:r>
              <w:t>5495-1000-00FF</w:t>
            </w:r>
          </w:p>
        </w:tc>
        <w:tc>
          <w:tcPr>
            <w:tcW w:w="527" w:type="pct"/>
          </w:tcPr>
          <w:p w14:paraId="15ED3B2D" w14:textId="77777777" w:rsidR="00244450" w:rsidRDefault="00244450"/>
        </w:tc>
        <w:tc>
          <w:tcPr>
            <w:tcW w:w="0" w:type="auto"/>
          </w:tcPr>
          <w:p w14:paraId="4903E937" w14:textId="77777777" w:rsidR="00244450" w:rsidRDefault="00244450"/>
        </w:tc>
      </w:tr>
    </w:tbl>
    <w:p w14:paraId="22172D4C" w14:textId="77777777" w:rsidR="00244450" w:rsidRDefault="00244450"/>
    <w:p w14:paraId="6E318E6E" w14:textId="77777777" w:rsidR="00244450" w:rsidRDefault="00244450"/>
    <w:p w14:paraId="7E31F949" w14:textId="77777777" w:rsidR="00244450" w:rsidRDefault="00244450"/>
    <w:p w14:paraId="5E3551F0" w14:textId="77777777" w:rsidR="00244450" w:rsidRDefault="00832616">
      <w:pPr>
        <w:pStyle w:val="Heading2"/>
      </w:pPr>
      <w:bookmarkStart w:id="16" w:name="scroll-bookmark-9"/>
      <w:r>
        <w:t xml:space="preserve">  </w:t>
      </w:r>
      <w:bookmarkStart w:id="17" w:name="_Toc159753082"/>
      <w:r>
        <w:t>Others</w:t>
      </w:r>
      <w:bookmarkEnd w:id="16"/>
      <w:bookmarkEnd w:id="17"/>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6"/>
        <w:gridCol w:w="3915"/>
        <w:gridCol w:w="1371"/>
        <w:gridCol w:w="1143"/>
        <w:gridCol w:w="632"/>
      </w:tblGrid>
      <w:tr w:rsidR="00244450" w14:paraId="6542B99B" w14:textId="77777777" w:rsidTr="00A3115A">
        <w:tc>
          <w:tcPr>
            <w:tcW w:w="0" w:type="auto"/>
          </w:tcPr>
          <w:p w14:paraId="3E955E19" w14:textId="77777777" w:rsidR="00244450" w:rsidRDefault="00832616">
            <w:r>
              <w:rPr>
                <w:b/>
              </w:rPr>
              <w:t>No.</w:t>
            </w:r>
          </w:p>
        </w:tc>
        <w:tc>
          <w:tcPr>
            <w:tcW w:w="0" w:type="auto"/>
          </w:tcPr>
          <w:p w14:paraId="0347ACDE" w14:textId="77777777" w:rsidR="00244450" w:rsidRDefault="00832616">
            <w:r>
              <w:rPr>
                <w:b/>
              </w:rPr>
              <w:t>Title</w:t>
            </w:r>
          </w:p>
        </w:tc>
        <w:tc>
          <w:tcPr>
            <w:tcW w:w="0" w:type="auto"/>
          </w:tcPr>
          <w:p w14:paraId="6FBF7492" w14:textId="77777777" w:rsidR="00244450" w:rsidRDefault="00832616">
            <w:r>
              <w:rPr>
                <w:b/>
              </w:rPr>
              <w:t>ID</w:t>
            </w:r>
          </w:p>
        </w:tc>
        <w:tc>
          <w:tcPr>
            <w:tcW w:w="0" w:type="auto"/>
          </w:tcPr>
          <w:p w14:paraId="1EE80087" w14:textId="77777777" w:rsidR="00244450" w:rsidRDefault="00832616">
            <w:r>
              <w:rPr>
                <w:b/>
              </w:rPr>
              <w:t>Revision</w:t>
            </w:r>
          </w:p>
        </w:tc>
        <w:tc>
          <w:tcPr>
            <w:tcW w:w="0" w:type="auto"/>
          </w:tcPr>
          <w:p w14:paraId="4568EC6C" w14:textId="77777777" w:rsidR="00244450" w:rsidRDefault="00832616">
            <w:r>
              <w:rPr>
                <w:b/>
              </w:rPr>
              <w:t>Date</w:t>
            </w:r>
          </w:p>
        </w:tc>
      </w:tr>
      <w:tr w:rsidR="00244450" w14:paraId="46EFDF78" w14:textId="77777777" w:rsidTr="00A3115A">
        <w:tc>
          <w:tcPr>
            <w:tcW w:w="0" w:type="auto"/>
          </w:tcPr>
          <w:p w14:paraId="4BD76F5C" w14:textId="77777777" w:rsidR="00244450" w:rsidRDefault="00832616">
            <w:r>
              <w:rPr>
                <w:b/>
              </w:rPr>
              <w:t xml:space="preserve">6.               </w:t>
            </w:r>
            <w:r>
              <w:t> </w:t>
            </w:r>
          </w:p>
        </w:tc>
        <w:tc>
          <w:tcPr>
            <w:tcW w:w="0" w:type="auto"/>
          </w:tcPr>
          <w:p w14:paraId="22D80686" w14:textId="77777777" w:rsidR="00244450" w:rsidRDefault="00832616">
            <w:r>
              <w:t>Serial Communications (Ethernet)</w:t>
            </w:r>
          </w:p>
        </w:tc>
        <w:tc>
          <w:tcPr>
            <w:tcW w:w="0" w:type="auto"/>
          </w:tcPr>
          <w:p w14:paraId="547EFDF2" w14:textId="77777777" w:rsidR="00244450" w:rsidRDefault="00832616">
            <w:r>
              <w:t>IEEE 802.3</w:t>
            </w:r>
          </w:p>
        </w:tc>
        <w:tc>
          <w:tcPr>
            <w:tcW w:w="0" w:type="auto"/>
          </w:tcPr>
          <w:p w14:paraId="26E120C1" w14:textId="77777777" w:rsidR="00244450" w:rsidRDefault="00244450"/>
        </w:tc>
        <w:tc>
          <w:tcPr>
            <w:tcW w:w="0" w:type="auto"/>
          </w:tcPr>
          <w:p w14:paraId="25B25EE9" w14:textId="77777777" w:rsidR="00244450" w:rsidRDefault="00244450"/>
        </w:tc>
      </w:tr>
    </w:tbl>
    <w:p w14:paraId="7B5CDBBA" w14:textId="77777777" w:rsidR="00244450" w:rsidRDefault="00244450"/>
    <w:p w14:paraId="3466664F" w14:textId="77777777" w:rsidR="00244450" w:rsidRDefault="00832616">
      <w:pPr>
        <w:pStyle w:val="Heading1"/>
      </w:pPr>
      <w:bookmarkStart w:id="18" w:name="scroll-bookmark-10"/>
      <w:r>
        <w:lastRenderedPageBreak/>
        <w:t>     </w:t>
      </w:r>
      <w:bookmarkStart w:id="19" w:name="_Toc159753083"/>
      <w:r>
        <w:t>General Interface Protocol</w:t>
      </w:r>
      <w:bookmarkEnd w:id="18"/>
      <w:bookmarkEnd w:id="19"/>
    </w:p>
    <w:p w14:paraId="576FA25D" w14:textId="77777777" w:rsidR="00244450" w:rsidRDefault="00832616">
      <w:r>
        <w:t>The interface shall be used to:</w:t>
      </w:r>
    </w:p>
    <w:p w14:paraId="70B4B66E" w14:textId="77777777" w:rsidR="00244450" w:rsidRDefault="00832616">
      <w:pPr>
        <w:numPr>
          <w:ilvl w:val="0"/>
          <w:numId w:val="34"/>
        </w:numPr>
      </w:pPr>
      <w:r>
        <w:t>Send commands from the MIU to the PSU for controlling TCUs – ON/OFF.</w:t>
      </w:r>
    </w:p>
    <w:p w14:paraId="5FC78256" w14:textId="77777777" w:rsidR="00244450" w:rsidRDefault="00832616">
      <w:pPr>
        <w:numPr>
          <w:ilvl w:val="0"/>
          <w:numId w:val="34"/>
        </w:numPr>
      </w:pPr>
      <w:r>
        <w:t>Receive BIT status and telemetry information from the PSU.</w:t>
      </w:r>
    </w:p>
    <w:p w14:paraId="03DFF822" w14:textId="77777777" w:rsidR="00244450" w:rsidRDefault="00832616">
      <w:pPr>
        <w:numPr>
          <w:ilvl w:val="0"/>
          <w:numId w:val="34"/>
        </w:numPr>
      </w:pPr>
      <w:r>
        <w:t>Download logfile from the PSU.</w:t>
      </w:r>
    </w:p>
    <w:p w14:paraId="423EF07E" w14:textId="77777777" w:rsidR="00244450" w:rsidRDefault="00832616">
      <w:pPr>
        <w:numPr>
          <w:ilvl w:val="0"/>
          <w:numId w:val="34"/>
        </w:numPr>
      </w:pPr>
      <w:r>
        <w:t>Synchronize GMT time.</w:t>
      </w:r>
    </w:p>
    <w:p w14:paraId="039CD7D6" w14:textId="77777777" w:rsidR="00244450" w:rsidRDefault="00244450">
      <w:pPr>
        <w:rPr>
          <w:ins w:id="20" w:author="Eyal Yossi" w:date="2024-02-25T10:45:00Z"/>
        </w:rPr>
      </w:pPr>
    </w:p>
    <w:p w14:paraId="59AC9E0D" w14:textId="77777777" w:rsidR="00D61ACA" w:rsidRDefault="00D61ACA"/>
    <w:p w14:paraId="3310D9DA" w14:textId="77777777" w:rsidR="00244450" w:rsidRDefault="00832616">
      <w:r>
        <w:t>The proprietary communication protocol definition shall be as follows:</w:t>
      </w:r>
    </w:p>
    <w:p w14:paraId="28824103" w14:textId="77777777" w:rsidR="00244450" w:rsidRDefault="00832616">
      <w:pPr>
        <w:numPr>
          <w:ilvl w:val="0"/>
          <w:numId w:val="35"/>
        </w:numPr>
      </w:pPr>
      <w:r>
        <w:t>Interface Type: Ethernet 100Mbit</w:t>
      </w:r>
    </w:p>
    <w:p w14:paraId="2804C823" w14:textId="77777777" w:rsidR="00244450" w:rsidRDefault="00832616">
      <w:pPr>
        <w:numPr>
          <w:ilvl w:val="0"/>
          <w:numId w:val="35"/>
        </w:numPr>
      </w:pPr>
      <w:r>
        <w:t>Protocol: Asynchronous</w:t>
      </w:r>
    </w:p>
    <w:p w14:paraId="5A7EBB75" w14:textId="77777777" w:rsidR="00244450" w:rsidRDefault="00832616">
      <w:pPr>
        <w:numPr>
          <w:ilvl w:val="0"/>
          <w:numId w:val="35"/>
        </w:numPr>
      </w:pPr>
      <w:r>
        <w:t>Format: Little Endian</w:t>
      </w:r>
    </w:p>
    <w:p w14:paraId="79A1FB13" w14:textId="77777777" w:rsidR="00721502" w:rsidRDefault="00721502" w:rsidP="00721502">
      <w:pPr>
        <w:shd w:val="clear" w:color="auto" w:fill="FFFFFF"/>
        <w:spacing w:before="150" w:after="0"/>
        <w:rPr>
          <w:ins w:id="21" w:author="Eyal Yossi" w:date="2024-02-25T10:45:00Z"/>
          <w:rFonts w:ascii="Segoe UI" w:hAnsi="Segoe UI" w:cs="Segoe UI"/>
          <w:color w:val="172B4D"/>
          <w:sz w:val="21"/>
          <w:szCs w:val="21"/>
          <w:lang w:bidi="he-IL"/>
        </w:rPr>
      </w:pPr>
    </w:p>
    <w:p w14:paraId="40FDC8AE" w14:textId="77777777" w:rsidR="00D61ACA" w:rsidRDefault="00D61ACA" w:rsidP="00721502">
      <w:pPr>
        <w:shd w:val="clear" w:color="auto" w:fill="FFFFFF"/>
        <w:spacing w:before="150" w:after="0"/>
        <w:rPr>
          <w:ins w:id="22" w:author="Eyal Yossi" w:date="2024-02-19T14:42:00Z"/>
          <w:rFonts w:ascii="Segoe UI" w:hAnsi="Segoe UI" w:cs="Segoe UI"/>
          <w:color w:val="172B4D"/>
          <w:sz w:val="21"/>
          <w:szCs w:val="21"/>
          <w:lang w:bidi="he-IL"/>
        </w:rPr>
      </w:pPr>
    </w:p>
    <w:p w14:paraId="446DFCA2" w14:textId="4B5D9E27" w:rsidR="002D49AE" w:rsidRPr="00D65BA5" w:rsidRDefault="00D61ACA" w:rsidP="00D273E8">
      <w:pPr>
        <w:rPr>
          <w:ins w:id="23" w:author="Eyal Yossi" w:date="2024-02-25T10:17:00Z"/>
        </w:rPr>
      </w:pPr>
      <w:ins w:id="24" w:author="Eyal Yossi" w:date="2024-02-25T10:40:00Z">
        <w:r w:rsidRPr="00D65BA5">
          <w:t>GMT time</w:t>
        </w:r>
      </w:ins>
      <w:ins w:id="25" w:author="Eyal Yossi" w:date="2024-02-25T10:44:00Z">
        <w:r w:rsidRPr="00D65BA5">
          <w:t xml:space="preserve"> </w:t>
        </w:r>
      </w:ins>
      <w:ins w:id="26" w:author="Eyal Yossi" w:date="2024-02-25T11:00:00Z">
        <w:r w:rsidR="00D65BA5" w:rsidRPr="00D65BA5">
          <w:t>synchroniz</w:t>
        </w:r>
      </w:ins>
      <w:ins w:id="27" w:author="Eyal Yossi" w:date="2024-02-25T11:10:00Z">
        <w:r w:rsidR="004F60E4">
          <w:t>ation</w:t>
        </w:r>
      </w:ins>
      <w:ins w:id="28" w:author="Eyal Yossi" w:date="2024-02-25T10:17:00Z">
        <w:r w:rsidR="002D49AE" w:rsidRPr="00D65BA5">
          <w:t>:</w:t>
        </w:r>
      </w:ins>
    </w:p>
    <w:p w14:paraId="2F5B79AB" w14:textId="759A80E5" w:rsidR="002D49AE" w:rsidRPr="00D273E8" w:rsidRDefault="009B687C" w:rsidP="00D273E8">
      <w:pPr>
        <w:numPr>
          <w:ilvl w:val="0"/>
          <w:numId w:val="35"/>
        </w:numPr>
        <w:rPr>
          <w:ins w:id="29" w:author="Eyal Yossi" w:date="2024-02-25T10:17:00Z"/>
        </w:rPr>
      </w:pPr>
      <w:ins w:id="30" w:author="Eyal Yossi" w:date="2024-02-25T12:09:00Z">
        <w:r>
          <w:t>Once</w:t>
        </w:r>
      </w:ins>
      <w:ins w:id="31" w:author="Eyal Yossi" w:date="2024-02-25T11:10:00Z">
        <w:r w:rsidR="004F60E4" w:rsidRPr="00D65BA5">
          <w:t xml:space="preserve"> MIU-PSU </w:t>
        </w:r>
        <w:r w:rsidR="004F60E4">
          <w:t>communication is established</w:t>
        </w:r>
        <w:r w:rsidR="004F60E4">
          <w:t>,</w:t>
        </w:r>
        <w:r w:rsidR="004F60E4" w:rsidRPr="00D273E8">
          <w:t xml:space="preserve"> </w:t>
        </w:r>
        <w:r w:rsidR="004F60E4">
          <w:t>t</w:t>
        </w:r>
      </w:ins>
      <w:ins w:id="32" w:author="Eyal Yossi" w:date="2024-02-25T10:38:00Z">
        <w:r w:rsidR="00D61ACA" w:rsidRPr="00D273E8">
          <w:t xml:space="preserve">he actual time </w:t>
        </w:r>
      </w:ins>
      <w:ins w:id="33" w:author="Eyal Yossi" w:date="2024-02-25T10:41:00Z">
        <w:r w:rsidR="00D61ACA" w:rsidRPr="00D273E8">
          <w:t xml:space="preserve">will be sent </w:t>
        </w:r>
      </w:ins>
      <w:ins w:id="34" w:author="Eyal Yossi" w:date="2024-02-25T10:38:00Z">
        <w:r w:rsidR="00D61ACA" w:rsidRPr="00D273E8">
          <w:t>from the MIU</w:t>
        </w:r>
      </w:ins>
      <w:ins w:id="35" w:author="Eyal Yossi" w:date="2024-02-25T10:41:00Z">
        <w:r w:rsidR="00D61ACA" w:rsidRPr="00D273E8">
          <w:t xml:space="preserve"> to PSU using the L</w:t>
        </w:r>
      </w:ins>
      <w:ins w:id="36" w:author="Eyal Yossi" w:date="2024-02-25T10:49:00Z">
        <w:r w:rsidR="0072491A" w:rsidRPr="00D273E8">
          <w:t>inux</w:t>
        </w:r>
      </w:ins>
      <w:ins w:id="37" w:author="Eyal Yossi" w:date="2024-02-25T10:41:00Z">
        <w:r w:rsidR="00D61ACA" w:rsidRPr="00D273E8">
          <w:t xml:space="preserve"> NTP </w:t>
        </w:r>
      </w:ins>
      <w:ins w:id="38" w:author="Eyal Yossi" w:date="2024-02-25T10:52:00Z">
        <w:r w:rsidR="0072491A" w:rsidRPr="00D273E8">
          <w:t>(</w:t>
        </w:r>
        <w:r w:rsidR="0072491A" w:rsidRPr="00D273E8">
          <w:t>Network Time Protocol</w:t>
        </w:r>
        <w:r w:rsidR="0072491A" w:rsidRPr="00D273E8">
          <w:t xml:space="preserve">) </w:t>
        </w:r>
      </w:ins>
      <w:ins w:id="39" w:author="Eyal Yossi" w:date="2024-02-25T10:42:00Z">
        <w:r w:rsidR="00D61ACA" w:rsidRPr="00D273E8">
          <w:t xml:space="preserve">lib </w:t>
        </w:r>
      </w:ins>
    </w:p>
    <w:p w14:paraId="51D9262A" w14:textId="77777777" w:rsidR="00D61ACA" w:rsidRDefault="00D61ACA" w:rsidP="00721502">
      <w:pPr>
        <w:shd w:val="clear" w:color="auto" w:fill="FFFFFF"/>
        <w:spacing w:before="150" w:after="0"/>
        <w:rPr>
          <w:ins w:id="40" w:author="Eyal Yossi" w:date="2024-02-25T10:45:00Z"/>
          <w:rFonts w:ascii="Segoe UI" w:hAnsi="Segoe UI" w:cs="Segoe UI"/>
          <w:color w:val="172B4D"/>
          <w:sz w:val="21"/>
          <w:szCs w:val="21"/>
          <w:lang w:bidi="he-IL"/>
        </w:rPr>
      </w:pPr>
    </w:p>
    <w:p w14:paraId="316C69A6" w14:textId="77777777" w:rsidR="00D61ACA" w:rsidRDefault="00D61ACA" w:rsidP="00721502">
      <w:pPr>
        <w:shd w:val="clear" w:color="auto" w:fill="FFFFFF"/>
        <w:spacing w:before="150" w:after="0"/>
        <w:rPr>
          <w:ins w:id="41" w:author="Eyal Yossi" w:date="2024-02-25T10:45:00Z"/>
          <w:rFonts w:ascii="Segoe UI" w:hAnsi="Segoe UI" w:cs="Segoe UI"/>
          <w:color w:val="172B4D"/>
          <w:sz w:val="21"/>
          <w:szCs w:val="21"/>
          <w:lang w:bidi="he-IL"/>
        </w:rPr>
      </w:pPr>
    </w:p>
    <w:p w14:paraId="10197816" w14:textId="33AA903E" w:rsidR="00721502" w:rsidRPr="00D273E8" w:rsidRDefault="00721502" w:rsidP="00D273E8">
      <w:pPr>
        <w:rPr>
          <w:ins w:id="42" w:author="Eyal Yossi" w:date="2024-02-19T14:41:00Z"/>
        </w:rPr>
      </w:pPr>
      <w:ins w:id="43" w:author="Eyal Yossi" w:date="2024-02-19T14:41:00Z">
        <w:r w:rsidRPr="00D273E8">
          <w:t>The UDP/IP communication parameters shall be as follows:</w:t>
        </w:r>
      </w:ins>
    </w:p>
    <w:p w14:paraId="3C20A58E" w14:textId="77777777" w:rsidR="00721502" w:rsidRPr="00D273E8" w:rsidRDefault="00721502" w:rsidP="00D273E8">
      <w:pPr>
        <w:numPr>
          <w:ilvl w:val="0"/>
          <w:numId w:val="35"/>
        </w:numPr>
        <w:rPr>
          <w:ins w:id="44" w:author="Eyal Yossi" w:date="2024-02-19T14:41:00Z"/>
        </w:rPr>
      </w:pPr>
      <w:ins w:id="45" w:author="Eyal Yossi" w:date="2024-02-19T14:41:00Z">
        <w:r w:rsidRPr="00D273E8">
          <w:t>PSU IP address is 192.168.1.60</w:t>
        </w:r>
      </w:ins>
    </w:p>
    <w:p w14:paraId="4B7C0FF4" w14:textId="77777777" w:rsidR="00721502" w:rsidRPr="00D273E8" w:rsidRDefault="00721502" w:rsidP="00D273E8">
      <w:pPr>
        <w:numPr>
          <w:ilvl w:val="0"/>
          <w:numId w:val="35"/>
        </w:numPr>
        <w:rPr>
          <w:ins w:id="46" w:author="Eyal Yossi" w:date="2024-02-19T14:41:00Z"/>
        </w:rPr>
      </w:pPr>
      <w:ins w:id="47" w:author="Eyal Yossi" w:date="2024-02-19T14:41:00Z">
        <w:r w:rsidRPr="00D273E8">
          <w:t>MDC (Management and Display Card of the MIU) IP address is 192.168.1.10</w:t>
        </w:r>
      </w:ins>
    </w:p>
    <w:p w14:paraId="717CD589" w14:textId="77777777" w:rsidR="00721502" w:rsidRPr="00D273E8" w:rsidRDefault="00721502" w:rsidP="00D273E8">
      <w:pPr>
        <w:numPr>
          <w:ilvl w:val="0"/>
          <w:numId w:val="35"/>
        </w:numPr>
        <w:rPr>
          <w:ins w:id="48" w:author="Eyal Yossi" w:date="2024-02-19T14:41:00Z"/>
        </w:rPr>
      </w:pPr>
      <w:ins w:id="49" w:author="Eyal Yossi" w:date="2024-02-19T14:41:00Z">
        <w:r w:rsidRPr="00D273E8">
          <w:t>Local Port in MDC (Foreign Port in PSU) is 10601</w:t>
        </w:r>
      </w:ins>
    </w:p>
    <w:p w14:paraId="5D18D710" w14:textId="77777777" w:rsidR="00721502" w:rsidRPr="00D273E8" w:rsidRDefault="00721502" w:rsidP="00D273E8">
      <w:pPr>
        <w:numPr>
          <w:ilvl w:val="0"/>
          <w:numId w:val="35"/>
        </w:numPr>
        <w:rPr>
          <w:ins w:id="50" w:author="Eyal Yossi" w:date="2024-02-19T14:41:00Z"/>
        </w:rPr>
      </w:pPr>
      <w:ins w:id="51" w:author="Eyal Yossi" w:date="2024-02-19T14:41:00Z">
        <w:r w:rsidRPr="00D273E8">
          <w:t>Foreign Port in MDC (Local Port in PSU) is 60101</w:t>
        </w:r>
      </w:ins>
    </w:p>
    <w:p w14:paraId="792E15D3" w14:textId="0D611831" w:rsidR="00D61ACA" w:rsidRDefault="00D61ACA">
      <w:pPr>
        <w:spacing w:after="0"/>
        <w:rPr>
          <w:ins w:id="52" w:author="Eyal Yossi" w:date="2024-02-25T10:45:00Z"/>
        </w:rPr>
      </w:pPr>
      <w:ins w:id="53" w:author="Eyal Yossi" w:date="2024-02-25T10:45:00Z">
        <w:r>
          <w:br w:type="page"/>
        </w:r>
      </w:ins>
    </w:p>
    <w:p w14:paraId="60E9D9FA" w14:textId="77777777" w:rsidR="00721502" w:rsidRDefault="00721502" w:rsidP="00721502">
      <w:pPr>
        <w:ind w:left="360"/>
      </w:pPr>
    </w:p>
    <w:p w14:paraId="4AEA620D" w14:textId="77777777" w:rsidR="00244450" w:rsidRDefault="00832616">
      <w:pPr>
        <w:pStyle w:val="Heading2"/>
      </w:pPr>
      <w:bookmarkStart w:id="54" w:name="scroll-bookmark-11"/>
      <w:r>
        <w:t xml:space="preserve">  </w:t>
      </w:r>
      <w:bookmarkStart w:id="55" w:name="_Toc159753084"/>
      <w:r>
        <w:t>UDP message structure</w:t>
      </w:r>
      <w:bookmarkEnd w:id="54"/>
      <w:bookmarkEnd w:id="55"/>
    </w:p>
    <w:p w14:paraId="1CC071CE" w14:textId="77777777" w:rsidR="00244450" w:rsidRDefault="00832616">
      <w:r>
        <w:t>The message structure is described in the following table:</w:t>
      </w:r>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70"/>
        <w:gridCol w:w="3445"/>
        <w:gridCol w:w="3672"/>
      </w:tblGrid>
      <w:tr w:rsidR="00244450" w14:paraId="7EEA2B9B" w14:textId="77777777" w:rsidTr="008F2DEC">
        <w:trPr>
          <w:cnfStyle w:val="100000000000" w:firstRow="1" w:lastRow="0" w:firstColumn="0" w:lastColumn="0" w:oddVBand="0" w:evenVBand="0" w:oddHBand="0"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DDAA096" w14:textId="77777777" w:rsidR="00244450" w:rsidRDefault="00832616">
            <w:r>
              <w:t>Byte</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74F6F89" w14:textId="77777777" w:rsidR="00244450" w:rsidRDefault="00832616">
            <w:r>
              <w:t>Content</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D76BAD3" w14:textId="77777777" w:rsidR="00244450" w:rsidRDefault="00832616">
            <w:r>
              <w:t>Remark</w:t>
            </w:r>
          </w:p>
        </w:tc>
      </w:tr>
      <w:tr w:rsidR="00244450" w14:paraId="29A904B4" w14:textId="77777777" w:rsidTr="00A3115A">
        <w:tc>
          <w:tcPr>
            <w:tcW w:w="0" w:type="auto"/>
          </w:tcPr>
          <w:p w14:paraId="7897DC5B" w14:textId="77777777" w:rsidR="00244450" w:rsidRDefault="00832616">
            <w:r>
              <w:t>1 ÷ N</w:t>
            </w:r>
          </w:p>
        </w:tc>
        <w:tc>
          <w:tcPr>
            <w:tcW w:w="0" w:type="auto"/>
          </w:tcPr>
          <w:p w14:paraId="74ED836B" w14:textId="77777777" w:rsidR="00244450" w:rsidRDefault="00832616">
            <w:r>
              <w:t>Message Data</w:t>
            </w:r>
          </w:p>
        </w:tc>
        <w:tc>
          <w:tcPr>
            <w:tcW w:w="0" w:type="auto"/>
          </w:tcPr>
          <w:p w14:paraId="56D7A385" w14:textId="77777777" w:rsidR="00244450" w:rsidRDefault="00832616">
            <w:r>
              <w:t>&lt;Length&gt; bytes</w:t>
            </w:r>
          </w:p>
        </w:tc>
      </w:tr>
    </w:tbl>
    <w:p w14:paraId="542629A2" w14:textId="77777777" w:rsidR="00244450" w:rsidRDefault="00832616">
      <w:pPr>
        <w:pStyle w:val="Heading2"/>
      </w:pPr>
      <w:bookmarkStart w:id="56" w:name="scroll-bookmark-12"/>
      <w:r>
        <w:t xml:space="preserve">  </w:t>
      </w:r>
      <w:bookmarkStart w:id="57" w:name="_Toc159753085"/>
      <w:r>
        <w:t>Variables Type Definition</w:t>
      </w:r>
      <w:bookmarkEnd w:id="56"/>
      <w:bookmarkEnd w:id="57"/>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2"/>
        <w:gridCol w:w="7465"/>
      </w:tblGrid>
      <w:tr w:rsidR="00244450" w14:paraId="4573F7A9" w14:textId="77777777" w:rsidTr="00A3115A">
        <w:tc>
          <w:tcPr>
            <w:tcW w:w="0" w:type="auto"/>
          </w:tcPr>
          <w:p w14:paraId="57180730" w14:textId="77777777" w:rsidR="00244450" w:rsidRDefault="00832616">
            <w:r>
              <w:rPr>
                <w:b/>
              </w:rPr>
              <w:t>Type</w:t>
            </w:r>
          </w:p>
        </w:tc>
        <w:tc>
          <w:tcPr>
            <w:tcW w:w="0" w:type="auto"/>
          </w:tcPr>
          <w:p w14:paraId="4FD8A663" w14:textId="77777777" w:rsidR="00244450" w:rsidRDefault="00832616">
            <w:r>
              <w:rPr>
                <w:b/>
              </w:rPr>
              <w:t>Description</w:t>
            </w:r>
          </w:p>
        </w:tc>
      </w:tr>
      <w:tr w:rsidR="00244450" w14:paraId="1A127000" w14:textId="77777777" w:rsidTr="00A3115A">
        <w:tc>
          <w:tcPr>
            <w:tcW w:w="0" w:type="auto"/>
          </w:tcPr>
          <w:p w14:paraId="0CF0E41E" w14:textId="77777777" w:rsidR="00244450" w:rsidRDefault="00832616">
            <w:r>
              <w:t>U1</w:t>
            </w:r>
          </w:p>
        </w:tc>
        <w:tc>
          <w:tcPr>
            <w:tcW w:w="0" w:type="auto"/>
          </w:tcPr>
          <w:p w14:paraId="106BFE96" w14:textId="77777777" w:rsidR="00244450" w:rsidRDefault="00832616">
            <w:r>
              <w:t>Unsigned, 8-bit integer</w:t>
            </w:r>
          </w:p>
        </w:tc>
      </w:tr>
      <w:tr w:rsidR="00244450" w14:paraId="49BEA4B2" w14:textId="77777777" w:rsidTr="00A3115A">
        <w:tc>
          <w:tcPr>
            <w:tcW w:w="0" w:type="auto"/>
          </w:tcPr>
          <w:p w14:paraId="505F699F" w14:textId="77777777" w:rsidR="00244450" w:rsidRDefault="00832616">
            <w:r>
              <w:t>U2</w:t>
            </w:r>
          </w:p>
        </w:tc>
        <w:tc>
          <w:tcPr>
            <w:tcW w:w="0" w:type="auto"/>
          </w:tcPr>
          <w:p w14:paraId="7763C662" w14:textId="77777777" w:rsidR="00244450" w:rsidRDefault="00832616">
            <w:r>
              <w:t>Unsigned, 16-bit integer</w:t>
            </w:r>
          </w:p>
        </w:tc>
      </w:tr>
      <w:tr w:rsidR="00244450" w14:paraId="08AC7D2C" w14:textId="77777777" w:rsidTr="00A3115A">
        <w:tc>
          <w:tcPr>
            <w:tcW w:w="0" w:type="auto"/>
          </w:tcPr>
          <w:p w14:paraId="31C12DB0" w14:textId="77777777" w:rsidR="00244450" w:rsidRDefault="00832616">
            <w:r>
              <w:t>U4</w:t>
            </w:r>
          </w:p>
        </w:tc>
        <w:tc>
          <w:tcPr>
            <w:tcW w:w="0" w:type="auto"/>
          </w:tcPr>
          <w:p w14:paraId="5B02776D" w14:textId="77777777" w:rsidR="00244450" w:rsidRDefault="00832616">
            <w:r>
              <w:t>Unsigned, 32-bit integer</w:t>
            </w:r>
          </w:p>
        </w:tc>
      </w:tr>
      <w:tr w:rsidR="00244450" w14:paraId="6789227A" w14:textId="77777777" w:rsidTr="00A3115A">
        <w:tc>
          <w:tcPr>
            <w:tcW w:w="0" w:type="auto"/>
          </w:tcPr>
          <w:p w14:paraId="5C4ABC07" w14:textId="77777777" w:rsidR="00244450" w:rsidRDefault="00832616">
            <w:r>
              <w:t>U8</w:t>
            </w:r>
          </w:p>
        </w:tc>
        <w:tc>
          <w:tcPr>
            <w:tcW w:w="0" w:type="auto"/>
          </w:tcPr>
          <w:p w14:paraId="3A1C377A" w14:textId="77777777" w:rsidR="00244450" w:rsidRDefault="00832616">
            <w:r>
              <w:t>Unsigned, 64-bit integer</w:t>
            </w:r>
          </w:p>
        </w:tc>
      </w:tr>
      <w:tr w:rsidR="00244450" w14:paraId="599813CC" w14:textId="77777777" w:rsidTr="00A3115A">
        <w:tc>
          <w:tcPr>
            <w:tcW w:w="0" w:type="auto"/>
          </w:tcPr>
          <w:p w14:paraId="12FC9663" w14:textId="77777777" w:rsidR="00244450" w:rsidRDefault="00832616">
            <w:r>
              <w:t>S1</w:t>
            </w:r>
          </w:p>
        </w:tc>
        <w:tc>
          <w:tcPr>
            <w:tcW w:w="0" w:type="auto"/>
          </w:tcPr>
          <w:p w14:paraId="7F22154C" w14:textId="77777777" w:rsidR="00244450" w:rsidRDefault="00832616">
            <w:r>
              <w:t>Signed, 8-bit integer</w:t>
            </w:r>
          </w:p>
        </w:tc>
      </w:tr>
      <w:tr w:rsidR="00244450" w14:paraId="133CE61C" w14:textId="77777777" w:rsidTr="00A3115A">
        <w:tc>
          <w:tcPr>
            <w:tcW w:w="0" w:type="auto"/>
          </w:tcPr>
          <w:p w14:paraId="3A3C5772" w14:textId="77777777" w:rsidR="00244450" w:rsidRDefault="00832616">
            <w:r>
              <w:t>S2</w:t>
            </w:r>
          </w:p>
        </w:tc>
        <w:tc>
          <w:tcPr>
            <w:tcW w:w="0" w:type="auto"/>
          </w:tcPr>
          <w:p w14:paraId="37F37E31" w14:textId="77777777" w:rsidR="00244450" w:rsidRDefault="00832616">
            <w:r>
              <w:t>Signed, 16-bit integer</w:t>
            </w:r>
          </w:p>
        </w:tc>
      </w:tr>
      <w:tr w:rsidR="00244450" w14:paraId="2040E25C" w14:textId="77777777" w:rsidTr="00A3115A">
        <w:tc>
          <w:tcPr>
            <w:tcW w:w="0" w:type="auto"/>
          </w:tcPr>
          <w:p w14:paraId="22547E84" w14:textId="77777777" w:rsidR="00244450" w:rsidRDefault="00832616">
            <w:r>
              <w:t>S4</w:t>
            </w:r>
          </w:p>
        </w:tc>
        <w:tc>
          <w:tcPr>
            <w:tcW w:w="0" w:type="auto"/>
          </w:tcPr>
          <w:p w14:paraId="1E86463A" w14:textId="77777777" w:rsidR="00244450" w:rsidRDefault="00832616">
            <w:r>
              <w:t>Signed, 32-bit integer</w:t>
            </w:r>
          </w:p>
        </w:tc>
      </w:tr>
      <w:tr w:rsidR="00244450" w14:paraId="6D38D31E" w14:textId="77777777" w:rsidTr="00A3115A">
        <w:tc>
          <w:tcPr>
            <w:tcW w:w="0" w:type="auto"/>
          </w:tcPr>
          <w:p w14:paraId="74389B3E" w14:textId="77777777" w:rsidR="00244450" w:rsidRDefault="00832616">
            <w:r>
              <w:t>S8</w:t>
            </w:r>
          </w:p>
        </w:tc>
        <w:tc>
          <w:tcPr>
            <w:tcW w:w="0" w:type="auto"/>
          </w:tcPr>
          <w:p w14:paraId="3AA87FBA" w14:textId="77777777" w:rsidR="00244450" w:rsidRDefault="00832616">
            <w:r>
              <w:t>Signed, 64-bit integer</w:t>
            </w:r>
          </w:p>
        </w:tc>
      </w:tr>
      <w:tr w:rsidR="00244450" w14:paraId="6215783F" w14:textId="77777777" w:rsidTr="00A3115A">
        <w:tc>
          <w:tcPr>
            <w:tcW w:w="0" w:type="auto"/>
          </w:tcPr>
          <w:p w14:paraId="380809DB" w14:textId="77777777" w:rsidR="00244450" w:rsidRDefault="00832616">
            <w:r>
              <w:t>Bx</w:t>
            </w:r>
          </w:p>
        </w:tc>
        <w:tc>
          <w:tcPr>
            <w:tcW w:w="0" w:type="auto"/>
          </w:tcPr>
          <w:p w14:paraId="276ED606" w14:textId="77777777" w:rsidR="00244450" w:rsidRDefault="00832616">
            <w:r>
              <w:rPr>
                <w:color w:val="172B4D"/>
              </w:rPr>
              <w:t>String of x bytes, without terminating NULL</w:t>
            </w:r>
          </w:p>
        </w:tc>
      </w:tr>
    </w:tbl>
    <w:p w14:paraId="6CB30172" w14:textId="77777777" w:rsidR="00244450" w:rsidRDefault="00832616">
      <w:pPr>
        <w:pStyle w:val="Heading1"/>
      </w:pPr>
      <w:bookmarkStart w:id="58" w:name="scroll-bookmark-13"/>
      <w:r>
        <w:lastRenderedPageBreak/>
        <w:t xml:space="preserve">  </w:t>
      </w:r>
      <w:bookmarkStart w:id="59" w:name="_Toc159753086"/>
      <w:r>
        <w:t>MIU to PSU Messages (commands)</w:t>
      </w:r>
      <w:bookmarkEnd w:id="58"/>
      <w:bookmarkEnd w:id="59"/>
    </w:p>
    <w:p w14:paraId="2A4B5638" w14:textId="77777777" w:rsidR="00244450" w:rsidRDefault="00832616">
      <w:r>
        <w:t>The following table is a list of the MIU messages that can be sent to the PSU:</w:t>
      </w:r>
    </w:p>
    <w:tbl>
      <w:tblPr>
        <w:tblStyle w:val="ScrollTableNormal"/>
        <w:tblW w:w="5087"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
        <w:gridCol w:w="1906"/>
        <w:gridCol w:w="1862"/>
        <w:gridCol w:w="2844"/>
        <w:gridCol w:w="971"/>
      </w:tblGrid>
      <w:tr w:rsidR="00244450" w14:paraId="1998F46B" w14:textId="77777777" w:rsidTr="00F83C6D">
        <w:tc>
          <w:tcPr>
            <w:tcW w:w="609" w:type="pct"/>
          </w:tcPr>
          <w:p w14:paraId="27377A16" w14:textId="77777777" w:rsidR="00244450" w:rsidRDefault="00832616">
            <w:pPr>
              <w:jc w:val="center"/>
            </w:pPr>
            <w:r>
              <w:rPr>
                <w:b/>
              </w:rPr>
              <w:t>Message</w:t>
            </w:r>
          </w:p>
          <w:p w14:paraId="16536C5F" w14:textId="77777777" w:rsidR="00244450" w:rsidRDefault="00832616">
            <w:pPr>
              <w:jc w:val="center"/>
            </w:pPr>
            <w:r>
              <w:rPr>
                <w:b/>
              </w:rPr>
              <w:t>ID</w:t>
            </w:r>
          </w:p>
        </w:tc>
        <w:tc>
          <w:tcPr>
            <w:tcW w:w="0" w:type="auto"/>
          </w:tcPr>
          <w:p w14:paraId="19712BD7" w14:textId="77777777" w:rsidR="00244450" w:rsidRDefault="00832616">
            <w:pPr>
              <w:jc w:val="center"/>
            </w:pPr>
            <w:r>
              <w:rPr>
                <w:b/>
              </w:rPr>
              <w:t>Name</w:t>
            </w:r>
          </w:p>
        </w:tc>
        <w:tc>
          <w:tcPr>
            <w:tcW w:w="1078" w:type="pct"/>
          </w:tcPr>
          <w:p w14:paraId="25AB9AD8" w14:textId="77777777" w:rsidR="00244450" w:rsidRDefault="00832616">
            <w:pPr>
              <w:jc w:val="center"/>
            </w:pPr>
            <w:r>
              <w:rPr>
                <w:b/>
              </w:rPr>
              <w:t>Description</w:t>
            </w:r>
          </w:p>
        </w:tc>
        <w:tc>
          <w:tcPr>
            <w:tcW w:w="1647" w:type="pct"/>
          </w:tcPr>
          <w:p w14:paraId="43600BBD" w14:textId="77777777" w:rsidR="00244450" w:rsidRDefault="00832616">
            <w:pPr>
              <w:jc w:val="center"/>
            </w:pPr>
            <w:r>
              <w:rPr>
                <w:b/>
              </w:rPr>
              <w:t>Message rate</w:t>
            </w:r>
          </w:p>
        </w:tc>
        <w:tc>
          <w:tcPr>
            <w:tcW w:w="0" w:type="auto"/>
          </w:tcPr>
          <w:p w14:paraId="56AF1F23" w14:textId="77777777" w:rsidR="00244450" w:rsidRDefault="00832616">
            <w:pPr>
              <w:jc w:val="center"/>
            </w:pPr>
            <w:r>
              <w:rPr>
                <w:b/>
              </w:rPr>
              <w:t>Message size</w:t>
            </w:r>
          </w:p>
          <w:p w14:paraId="174A5483" w14:textId="77777777" w:rsidR="00244450" w:rsidRDefault="00832616">
            <w:pPr>
              <w:jc w:val="center"/>
            </w:pPr>
            <w:r>
              <w:rPr>
                <w:b/>
              </w:rPr>
              <w:t>(Bytes)</w:t>
            </w:r>
          </w:p>
        </w:tc>
      </w:tr>
      <w:tr w:rsidR="00F83C6D" w14:paraId="2A890349" w14:textId="77777777" w:rsidTr="00F83C6D">
        <w:tc>
          <w:tcPr>
            <w:tcW w:w="609" w:type="pct"/>
          </w:tcPr>
          <w:p w14:paraId="1BE563A5" w14:textId="77777777" w:rsidR="00F83C6D" w:rsidRDefault="00F83C6D" w:rsidP="00F83C6D">
            <w:r>
              <w:t>0x01</w:t>
            </w:r>
          </w:p>
        </w:tc>
        <w:tc>
          <w:tcPr>
            <w:tcW w:w="0" w:type="auto"/>
          </w:tcPr>
          <w:p w14:paraId="4A2C8250" w14:textId="77777777" w:rsidR="00F83C6D" w:rsidRDefault="00F83C6D" w:rsidP="00F83C6D">
            <w:r>
              <w:t>Keep_Alive</w:t>
            </w:r>
          </w:p>
        </w:tc>
        <w:tc>
          <w:tcPr>
            <w:tcW w:w="1078" w:type="pct"/>
          </w:tcPr>
          <w:p w14:paraId="28901AF2" w14:textId="77777777" w:rsidR="00F83C6D" w:rsidRDefault="00F83C6D" w:rsidP="00F83C6D">
            <w:r>
              <w:t>Keep alive validation message</w:t>
            </w:r>
          </w:p>
        </w:tc>
        <w:tc>
          <w:tcPr>
            <w:tcW w:w="1647" w:type="pct"/>
          </w:tcPr>
          <w:p w14:paraId="3B666E43" w14:textId="77777777" w:rsidR="00F83C6D" w:rsidRDefault="00F83C6D" w:rsidP="00F83C6D">
            <w:r>
              <w:t>1 Hz</w:t>
            </w:r>
          </w:p>
        </w:tc>
        <w:tc>
          <w:tcPr>
            <w:tcW w:w="0" w:type="auto"/>
          </w:tcPr>
          <w:p w14:paraId="63A0CA98" w14:textId="77777777" w:rsidR="00F83C6D" w:rsidRDefault="00F83C6D" w:rsidP="00F83C6D">
            <w:pPr>
              <w:jc w:val="center"/>
            </w:pPr>
            <w:r>
              <w:t>1</w:t>
            </w:r>
          </w:p>
        </w:tc>
      </w:tr>
      <w:tr w:rsidR="00F83C6D" w14:paraId="21BF84EB" w14:textId="77777777" w:rsidTr="00F83C6D">
        <w:tc>
          <w:tcPr>
            <w:tcW w:w="609" w:type="pct"/>
          </w:tcPr>
          <w:p w14:paraId="654FC7BB" w14:textId="77777777" w:rsidR="00F83C6D" w:rsidRDefault="00F83C6D" w:rsidP="00F83C6D">
            <w:r>
              <w:t>0x02</w:t>
            </w:r>
          </w:p>
        </w:tc>
        <w:tc>
          <w:tcPr>
            <w:tcW w:w="0" w:type="auto"/>
          </w:tcPr>
          <w:p w14:paraId="40AE4453" w14:textId="77777777" w:rsidR="00F83C6D" w:rsidRDefault="00F83C6D" w:rsidP="00F83C6D">
            <w:r>
              <w:t>TCU_Control</w:t>
            </w:r>
          </w:p>
        </w:tc>
        <w:tc>
          <w:tcPr>
            <w:tcW w:w="1078" w:type="pct"/>
          </w:tcPr>
          <w:p w14:paraId="787FF380" w14:textId="77777777" w:rsidR="00F83C6D" w:rsidRDefault="00F83C6D" w:rsidP="00F83C6D">
            <w:r>
              <w:t>Command to switch off or on any TCU.</w:t>
            </w:r>
          </w:p>
        </w:tc>
        <w:tc>
          <w:tcPr>
            <w:tcW w:w="1647" w:type="pct"/>
          </w:tcPr>
          <w:p w14:paraId="5FAD5D0D" w14:textId="5E33CEB5" w:rsidR="00F83C6D" w:rsidRDefault="00F83C6D" w:rsidP="00F83C6D">
            <w:r>
              <w:t xml:space="preserve">Message sent upon event. TCU_Control message is sent only on TCU </w:t>
            </w:r>
            <w:r w:rsidR="006B0498">
              <w:t>malfunction</w:t>
            </w:r>
            <w:r>
              <w:t xml:space="preserve"> event.</w:t>
            </w:r>
          </w:p>
        </w:tc>
        <w:tc>
          <w:tcPr>
            <w:tcW w:w="0" w:type="auto"/>
          </w:tcPr>
          <w:p w14:paraId="18D796C3" w14:textId="77777777" w:rsidR="00F83C6D" w:rsidRDefault="00F83C6D" w:rsidP="00F83C6D">
            <w:pPr>
              <w:jc w:val="center"/>
            </w:pPr>
            <w:r>
              <w:t>3</w:t>
            </w:r>
          </w:p>
        </w:tc>
      </w:tr>
      <w:tr w:rsidR="00F83C6D" w14:paraId="62081B07" w14:textId="77777777" w:rsidTr="00F83C6D">
        <w:tc>
          <w:tcPr>
            <w:tcW w:w="609" w:type="pct"/>
          </w:tcPr>
          <w:p w14:paraId="4B5AE930" w14:textId="77777777" w:rsidR="00F83C6D" w:rsidRDefault="00F83C6D" w:rsidP="00F83C6D">
            <w:r>
              <w:t>0x03</w:t>
            </w:r>
          </w:p>
        </w:tc>
        <w:tc>
          <w:tcPr>
            <w:tcW w:w="0" w:type="auto"/>
          </w:tcPr>
          <w:p w14:paraId="79B0AAA7" w14:textId="77777777" w:rsidR="00F83C6D" w:rsidRDefault="00F83C6D" w:rsidP="00F83C6D">
            <w:r>
              <w:t>Logfile_Maintenance</w:t>
            </w:r>
          </w:p>
        </w:tc>
        <w:tc>
          <w:tcPr>
            <w:tcW w:w="1078" w:type="pct"/>
          </w:tcPr>
          <w:p w14:paraId="098FCF2B" w14:textId="77777777" w:rsidR="00F83C6D" w:rsidRDefault="00F83C6D" w:rsidP="00F83C6D">
            <w:r>
              <w:t>Start/Stop Logfile recording / Log erase command</w:t>
            </w:r>
          </w:p>
        </w:tc>
        <w:tc>
          <w:tcPr>
            <w:tcW w:w="1647" w:type="pct"/>
          </w:tcPr>
          <w:p w14:paraId="6D0B59E5" w14:textId="77777777" w:rsidR="00F83C6D" w:rsidRDefault="00F83C6D" w:rsidP="00F83C6D">
            <w:r>
              <w:t xml:space="preserve">Message sent upon event. Logfile_Maintenance message is sent </w:t>
            </w:r>
            <w:r>
              <w:rPr>
                <w:color w:val="000000"/>
              </w:rPr>
              <w:t>every start / end of a sortie</w:t>
            </w:r>
            <w:r>
              <w:t xml:space="preserve"> situations.</w:t>
            </w:r>
          </w:p>
        </w:tc>
        <w:tc>
          <w:tcPr>
            <w:tcW w:w="0" w:type="auto"/>
          </w:tcPr>
          <w:p w14:paraId="678485A6" w14:textId="77777777" w:rsidR="00F83C6D" w:rsidRDefault="00F83C6D" w:rsidP="00F83C6D">
            <w:pPr>
              <w:jc w:val="center"/>
            </w:pPr>
            <w:r>
              <w:t>2</w:t>
            </w:r>
          </w:p>
        </w:tc>
      </w:tr>
      <w:tr w:rsidR="00244450" w:rsidDel="002D49AE" w14:paraId="7E5E9FCE" w14:textId="45DF6F60" w:rsidTr="00F83C6D">
        <w:trPr>
          <w:del w:id="60" w:author="Eyal Yossi" w:date="2024-02-25T10:16:00Z"/>
        </w:trPr>
        <w:tc>
          <w:tcPr>
            <w:tcW w:w="609" w:type="pct"/>
          </w:tcPr>
          <w:p w14:paraId="6C01C0B2" w14:textId="69A66E75" w:rsidR="00244450" w:rsidDel="002D49AE" w:rsidRDefault="00832616" w:rsidP="00F83C6D">
            <w:pPr>
              <w:rPr>
                <w:del w:id="61" w:author="Eyal Yossi" w:date="2024-02-25T10:16:00Z"/>
              </w:rPr>
            </w:pPr>
            <w:del w:id="62" w:author="Eyal Yossi" w:date="2024-02-25T10:16:00Z">
              <w:r w:rsidDel="002D49AE">
                <w:delText>0x0</w:delText>
              </w:r>
              <w:r w:rsidR="00F83C6D" w:rsidDel="002D49AE">
                <w:delText>4</w:delText>
              </w:r>
            </w:del>
          </w:p>
        </w:tc>
        <w:tc>
          <w:tcPr>
            <w:tcW w:w="0" w:type="auto"/>
          </w:tcPr>
          <w:p w14:paraId="1A4A4EBF" w14:textId="610A062B" w:rsidR="00244450" w:rsidDel="002D49AE" w:rsidRDefault="00832616">
            <w:pPr>
              <w:rPr>
                <w:del w:id="63" w:author="Eyal Yossi" w:date="2024-02-25T10:16:00Z"/>
              </w:rPr>
            </w:pPr>
            <w:del w:id="64" w:author="Eyal Yossi" w:date="2024-02-25T10:16:00Z">
              <w:r w:rsidDel="002D49AE">
                <w:delText>GMT_Time</w:delText>
              </w:r>
            </w:del>
          </w:p>
        </w:tc>
        <w:tc>
          <w:tcPr>
            <w:tcW w:w="1078" w:type="pct"/>
          </w:tcPr>
          <w:p w14:paraId="2FBBC663" w14:textId="60E86605" w:rsidR="00244450" w:rsidDel="002D49AE" w:rsidRDefault="00832616">
            <w:pPr>
              <w:rPr>
                <w:del w:id="65" w:author="Eyal Yossi" w:date="2024-02-25T10:16:00Z"/>
              </w:rPr>
            </w:pPr>
            <w:del w:id="66" w:author="Eyal Yossi" w:date="2024-02-25T10:16:00Z">
              <w:r w:rsidDel="002D49AE">
                <w:delText>Set GMT time</w:delText>
              </w:r>
            </w:del>
          </w:p>
        </w:tc>
        <w:tc>
          <w:tcPr>
            <w:tcW w:w="1647" w:type="pct"/>
          </w:tcPr>
          <w:p w14:paraId="51B68500" w14:textId="06A16C06" w:rsidR="00244450" w:rsidDel="002D49AE" w:rsidRDefault="00832616">
            <w:pPr>
              <w:rPr>
                <w:del w:id="67" w:author="Eyal Yossi" w:date="2024-02-25T10:16:00Z"/>
              </w:rPr>
            </w:pPr>
            <w:del w:id="68" w:author="Eyal Yossi" w:date="2024-02-25T10:16:00Z">
              <w:r w:rsidDel="002D49AE">
                <w:delText xml:space="preserve">Message sent upon event. Set GMT time message is sent </w:delText>
              </w:r>
              <w:r w:rsidDel="002D49AE">
                <w:rPr>
                  <w:color w:val="000000"/>
                </w:rPr>
                <w:delText>every System Power-On / System Reset</w:delText>
              </w:r>
              <w:r w:rsidDel="002D49AE">
                <w:delText xml:space="preserve"> events.</w:delText>
              </w:r>
            </w:del>
          </w:p>
        </w:tc>
        <w:tc>
          <w:tcPr>
            <w:tcW w:w="0" w:type="auto"/>
          </w:tcPr>
          <w:p w14:paraId="62194450" w14:textId="69859CDB" w:rsidR="00244450" w:rsidDel="002D49AE" w:rsidRDefault="00832616">
            <w:pPr>
              <w:jc w:val="center"/>
              <w:rPr>
                <w:del w:id="69" w:author="Eyal Yossi" w:date="2024-02-25T10:16:00Z"/>
              </w:rPr>
            </w:pPr>
            <w:del w:id="70" w:author="Eyal Yossi" w:date="2024-02-25T10:16:00Z">
              <w:r w:rsidDel="002D49AE">
                <w:delText>7</w:delText>
              </w:r>
            </w:del>
          </w:p>
        </w:tc>
      </w:tr>
    </w:tbl>
    <w:p w14:paraId="0F258D83" w14:textId="77777777" w:rsidR="0056242B" w:rsidRDefault="0056242B" w:rsidP="0056242B">
      <w:pPr>
        <w:pStyle w:val="Heading2"/>
      </w:pPr>
      <w:bookmarkStart w:id="71" w:name="scroll-bookmark-14"/>
      <w:r>
        <w:t xml:space="preserve">  </w:t>
      </w:r>
      <w:bookmarkStart w:id="72" w:name="_Toc159753087"/>
      <w:r>
        <w:t>Keep Alive Message</w:t>
      </w:r>
      <w:bookmarkEnd w:id="72"/>
    </w:p>
    <w:p w14:paraId="2EB28ED1" w14:textId="77777777" w:rsidR="0056242B" w:rsidRDefault="0056242B" w:rsidP="0056242B">
      <w:r>
        <w:t>The Keep Alive message shall be sent periodically by the MIU, and shall include the following message element:</w:t>
      </w:r>
    </w:p>
    <w:tbl>
      <w:tblPr>
        <w:tblStyle w:val="ScrollTableNormal"/>
        <w:tblW w:w="517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
        <w:gridCol w:w="702"/>
        <w:gridCol w:w="1183"/>
        <w:gridCol w:w="560"/>
        <w:gridCol w:w="672"/>
        <w:gridCol w:w="1576"/>
        <w:gridCol w:w="1305"/>
        <w:gridCol w:w="1400"/>
        <w:gridCol w:w="1094"/>
      </w:tblGrid>
      <w:tr w:rsidR="0056242B" w14:paraId="0348FD63" w14:textId="77777777" w:rsidTr="00DC25D3">
        <w:tc>
          <w:tcPr>
            <w:tcW w:w="162" w:type="pct"/>
          </w:tcPr>
          <w:p w14:paraId="131DB28F" w14:textId="77777777" w:rsidR="0056242B" w:rsidRDefault="0056242B" w:rsidP="00DC25D3">
            <w:r>
              <w:rPr>
                <w:b/>
              </w:rPr>
              <w:t>#</w:t>
            </w:r>
          </w:p>
        </w:tc>
        <w:tc>
          <w:tcPr>
            <w:tcW w:w="400" w:type="pct"/>
          </w:tcPr>
          <w:p w14:paraId="7557C820" w14:textId="77777777" w:rsidR="0056242B" w:rsidRDefault="0056242B" w:rsidP="00DC25D3">
            <w:r>
              <w:rPr>
                <w:b/>
              </w:rPr>
              <w:t>Type</w:t>
            </w:r>
          </w:p>
        </w:tc>
        <w:tc>
          <w:tcPr>
            <w:tcW w:w="0" w:type="auto"/>
          </w:tcPr>
          <w:p w14:paraId="43A56BF6" w14:textId="77777777" w:rsidR="0056242B" w:rsidRDefault="0056242B" w:rsidP="00DC25D3">
            <w:r>
              <w:rPr>
                <w:b/>
              </w:rPr>
              <w:t>Name</w:t>
            </w:r>
          </w:p>
        </w:tc>
        <w:tc>
          <w:tcPr>
            <w:tcW w:w="0" w:type="auto"/>
          </w:tcPr>
          <w:p w14:paraId="3C2B8B6B" w14:textId="77777777" w:rsidR="0056242B" w:rsidRDefault="0056242B" w:rsidP="00DC25D3">
            <w:r>
              <w:rPr>
                <w:b/>
              </w:rPr>
              <w:t>Units</w:t>
            </w:r>
          </w:p>
        </w:tc>
        <w:tc>
          <w:tcPr>
            <w:tcW w:w="0" w:type="auto"/>
          </w:tcPr>
          <w:p w14:paraId="6D90538C" w14:textId="77777777" w:rsidR="0056242B" w:rsidRDefault="0056242B" w:rsidP="00DC25D3">
            <w:r>
              <w:rPr>
                <w:b/>
              </w:rPr>
              <w:t>Range</w:t>
            </w:r>
          </w:p>
        </w:tc>
        <w:tc>
          <w:tcPr>
            <w:tcW w:w="0" w:type="auto"/>
          </w:tcPr>
          <w:p w14:paraId="54E20D3B" w14:textId="77777777" w:rsidR="0056242B" w:rsidRDefault="0056242B" w:rsidP="00DC25D3">
            <w:r>
              <w:rPr>
                <w:b/>
              </w:rPr>
              <w:t>Resolution (Scale factor)</w:t>
            </w:r>
          </w:p>
        </w:tc>
        <w:tc>
          <w:tcPr>
            <w:tcW w:w="0" w:type="auto"/>
          </w:tcPr>
          <w:p w14:paraId="7F227582" w14:textId="77777777" w:rsidR="0056242B" w:rsidRDefault="0056242B" w:rsidP="00DC25D3">
            <w:r>
              <w:rPr>
                <w:b/>
              </w:rPr>
              <w:t>Sign convention</w:t>
            </w:r>
          </w:p>
        </w:tc>
        <w:tc>
          <w:tcPr>
            <w:tcW w:w="0" w:type="auto"/>
          </w:tcPr>
          <w:p w14:paraId="6802FDB3" w14:textId="77777777" w:rsidR="0056242B" w:rsidRDefault="0056242B" w:rsidP="00DC25D3">
            <w:r>
              <w:rPr>
                <w:b/>
              </w:rPr>
              <w:t>Description</w:t>
            </w:r>
          </w:p>
        </w:tc>
        <w:tc>
          <w:tcPr>
            <w:tcW w:w="0" w:type="auto"/>
          </w:tcPr>
          <w:p w14:paraId="55CBB76F" w14:textId="77777777" w:rsidR="0056242B" w:rsidRDefault="0056242B" w:rsidP="00DC25D3">
            <w:r>
              <w:rPr>
                <w:b/>
              </w:rPr>
              <w:t>Comments</w:t>
            </w:r>
          </w:p>
        </w:tc>
      </w:tr>
      <w:tr w:rsidR="0056242B" w14:paraId="788FC3F6" w14:textId="77777777" w:rsidTr="00DC25D3">
        <w:tc>
          <w:tcPr>
            <w:tcW w:w="162" w:type="pct"/>
          </w:tcPr>
          <w:p w14:paraId="222D6D33" w14:textId="77777777" w:rsidR="0056242B" w:rsidRDefault="0056242B" w:rsidP="00DC25D3">
            <w:r>
              <w:t>1</w:t>
            </w:r>
          </w:p>
        </w:tc>
        <w:tc>
          <w:tcPr>
            <w:tcW w:w="400" w:type="pct"/>
          </w:tcPr>
          <w:p w14:paraId="43C2F3C7" w14:textId="77777777" w:rsidR="0056242B" w:rsidRDefault="0056242B" w:rsidP="00DC25D3">
            <w:r>
              <w:t>U1</w:t>
            </w:r>
          </w:p>
        </w:tc>
        <w:tc>
          <w:tcPr>
            <w:tcW w:w="0" w:type="auto"/>
          </w:tcPr>
          <w:p w14:paraId="290EF741" w14:textId="77777777" w:rsidR="0056242B" w:rsidRDefault="0056242B" w:rsidP="00DC25D3">
            <w:r>
              <w:t>Message_ID</w:t>
            </w:r>
          </w:p>
        </w:tc>
        <w:tc>
          <w:tcPr>
            <w:tcW w:w="0" w:type="auto"/>
          </w:tcPr>
          <w:p w14:paraId="3E3049E9" w14:textId="77777777" w:rsidR="0056242B" w:rsidRDefault="0056242B" w:rsidP="00DC25D3">
            <w:r>
              <w:t>N/A</w:t>
            </w:r>
          </w:p>
        </w:tc>
        <w:tc>
          <w:tcPr>
            <w:tcW w:w="0" w:type="auto"/>
          </w:tcPr>
          <w:p w14:paraId="5D904C8E" w14:textId="77777777" w:rsidR="0056242B" w:rsidRDefault="0056242B" w:rsidP="00DC25D3">
            <w:r>
              <w:t>0x01</w:t>
            </w:r>
          </w:p>
        </w:tc>
        <w:tc>
          <w:tcPr>
            <w:tcW w:w="0" w:type="auto"/>
          </w:tcPr>
          <w:p w14:paraId="03D5C66C" w14:textId="77777777" w:rsidR="0056242B" w:rsidRDefault="0056242B" w:rsidP="00DC25D3">
            <w:r>
              <w:t>N/A</w:t>
            </w:r>
          </w:p>
        </w:tc>
        <w:tc>
          <w:tcPr>
            <w:tcW w:w="0" w:type="auto"/>
          </w:tcPr>
          <w:p w14:paraId="3B29C0C0" w14:textId="77777777" w:rsidR="0056242B" w:rsidRDefault="0056242B" w:rsidP="00DC25D3">
            <w:r>
              <w:t>N/A</w:t>
            </w:r>
          </w:p>
        </w:tc>
        <w:tc>
          <w:tcPr>
            <w:tcW w:w="0" w:type="auto"/>
          </w:tcPr>
          <w:p w14:paraId="4BD46356" w14:textId="77777777" w:rsidR="0056242B" w:rsidRDefault="0056242B" w:rsidP="00DC25D3">
            <w:r>
              <w:t>Unique message ID</w:t>
            </w:r>
          </w:p>
        </w:tc>
        <w:tc>
          <w:tcPr>
            <w:tcW w:w="0" w:type="auto"/>
          </w:tcPr>
          <w:p w14:paraId="2DF3AF10" w14:textId="77777777" w:rsidR="0056242B" w:rsidRDefault="0056242B" w:rsidP="00DC25D3"/>
        </w:tc>
      </w:tr>
    </w:tbl>
    <w:p w14:paraId="3E5DBBB0" w14:textId="77777777" w:rsidR="00244450" w:rsidRDefault="00832616">
      <w:pPr>
        <w:pStyle w:val="Heading2"/>
      </w:pPr>
      <w:r>
        <w:t xml:space="preserve">  </w:t>
      </w:r>
      <w:bookmarkStart w:id="73" w:name="_Toc159753088"/>
      <w:r>
        <w:t>TCU Control Command</w:t>
      </w:r>
      <w:bookmarkEnd w:id="71"/>
      <w:bookmarkEnd w:id="73"/>
    </w:p>
    <w:p w14:paraId="2CF62A94" w14:textId="77777777" w:rsidR="00244450" w:rsidRDefault="00832616">
      <w:r>
        <w:t>The following command shall be sent as required by the MIU, and includes the following message elements:</w:t>
      </w:r>
    </w:p>
    <w:tbl>
      <w:tblPr>
        <w:tblStyle w:val="ScrollTableNormal"/>
        <w:tblW w:w="517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
        <w:gridCol w:w="702"/>
        <w:gridCol w:w="1183"/>
        <w:gridCol w:w="560"/>
        <w:gridCol w:w="672"/>
        <w:gridCol w:w="1518"/>
        <w:gridCol w:w="1284"/>
        <w:gridCol w:w="1379"/>
        <w:gridCol w:w="1194"/>
      </w:tblGrid>
      <w:tr w:rsidR="00244450" w14:paraId="6556EE87" w14:textId="77777777" w:rsidTr="00A3115A">
        <w:tc>
          <w:tcPr>
            <w:tcW w:w="162" w:type="pct"/>
          </w:tcPr>
          <w:p w14:paraId="7ACC28DC" w14:textId="77777777" w:rsidR="00244450" w:rsidRDefault="00832616">
            <w:r>
              <w:rPr>
                <w:b/>
              </w:rPr>
              <w:t>#</w:t>
            </w:r>
          </w:p>
        </w:tc>
        <w:tc>
          <w:tcPr>
            <w:tcW w:w="400" w:type="pct"/>
          </w:tcPr>
          <w:p w14:paraId="05486980" w14:textId="77777777" w:rsidR="00244450" w:rsidRDefault="00832616">
            <w:r>
              <w:rPr>
                <w:b/>
              </w:rPr>
              <w:t>Type</w:t>
            </w:r>
          </w:p>
        </w:tc>
        <w:tc>
          <w:tcPr>
            <w:tcW w:w="0" w:type="auto"/>
          </w:tcPr>
          <w:p w14:paraId="4604046E" w14:textId="77777777" w:rsidR="00244450" w:rsidRDefault="00832616">
            <w:r>
              <w:rPr>
                <w:b/>
              </w:rPr>
              <w:t>Name</w:t>
            </w:r>
          </w:p>
        </w:tc>
        <w:tc>
          <w:tcPr>
            <w:tcW w:w="0" w:type="auto"/>
          </w:tcPr>
          <w:p w14:paraId="232ABAE4" w14:textId="77777777" w:rsidR="00244450" w:rsidRDefault="00832616">
            <w:r>
              <w:rPr>
                <w:b/>
              </w:rPr>
              <w:t>Units</w:t>
            </w:r>
          </w:p>
        </w:tc>
        <w:tc>
          <w:tcPr>
            <w:tcW w:w="0" w:type="auto"/>
          </w:tcPr>
          <w:p w14:paraId="395088E2" w14:textId="77777777" w:rsidR="00244450" w:rsidRDefault="00832616">
            <w:r>
              <w:rPr>
                <w:b/>
              </w:rPr>
              <w:t>Range</w:t>
            </w:r>
          </w:p>
        </w:tc>
        <w:tc>
          <w:tcPr>
            <w:tcW w:w="0" w:type="auto"/>
          </w:tcPr>
          <w:p w14:paraId="61A00796" w14:textId="77777777" w:rsidR="00244450" w:rsidRDefault="00832616">
            <w:r>
              <w:rPr>
                <w:b/>
              </w:rPr>
              <w:t>Resolution (Scale factor)</w:t>
            </w:r>
          </w:p>
        </w:tc>
        <w:tc>
          <w:tcPr>
            <w:tcW w:w="0" w:type="auto"/>
          </w:tcPr>
          <w:p w14:paraId="534FFC41" w14:textId="77777777" w:rsidR="00244450" w:rsidRDefault="00832616">
            <w:r>
              <w:rPr>
                <w:b/>
              </w:rPr>
              <w:t>Sign convention</w:t>
            </w:r>
          </w:p>
        </w:tc>
        <w:tc>
          <w:tcPr>
            <w:tcW w:w="0" w:type="auto"/>
          </w:tcPr>
          <w:p w14:paraId="3E8D1FA2" w14:textId="77777777" w:rsidR="00244450" w:rsidRDefault="00832616">
            <w:r>
              <w:rPr>
                <w:b/>
              </w:rPr>
              <w:t>Description</w:t>
            </w:r>
          </w:p>
        </w:tc>
        <w:tc>
          <w:tcPr>
            <w:tcW w:w="0" w:type="auto"/>
          </w:tcPr>
          <w:p w14:paraId="47035168" w14:textId="77777777" w:rsidR="00244450" w:rsidRDefault="00832616">
            <w:r>
              <w:rPr>
                <w:b/>
              </w:rPr>
              <w:t>Comments</w:t>
            </w:r>
          </w:p>
        </w:tc>
      </w:tr>
      <w:tr w:rsidR="00244450" w14:paraId="2106CD85" w14:textId="77777777" w:rsidTr="00A3115A">
        <w:tc>
          <w:tcPr>
            <w:tcW w:w="162" w:type="pct"/>
          </w:tcPr>
          <w:p w14:paraId="53099286" w14:textId="77777777" w:rsidR="00244450" w:rsidRDefault="00832616">
            <w:r>
              <w:t>1</w:t>
            </w:r>
          </w:p>
        </w:tc>
        <w:tc>
          <w:tcPr>
            <w:tcW w:w="400" w:type="pct"/>
          </w:tcPr>
          <w:p w14:paraId="31470495" w14:textId="77777777" w:rsidR="00244450" w:rsidRDefault="00832616">
            <w:r>
              <w:t>U1</w:t>
            </w:r>
          </w:p>
        </w:tc>
        <w:tc>
          <w:tcPr>
            <w:tcW w:w="0" w:type="auto"/>
          </w:tcPr>
          <w:p w14:paraId="0C87A32C" w14:textId="77777777" w:rsidR="00244450" w:rsidRDefault="00832616">
            <w:r>
              <w:t>Message_ID</w:t>
            </w:r>
          </w:p>
        </w:tc>
        <w:tc>
          <w:tcPr>
            <w:tcW w:w="0" w:type="auto"/>
          </w:tcPr>
          <w:p w14:paraId="4A8B76B2" w14:textId="77777777" w:rsidR="00244450" w:rsidRDefault="00832616">
            <w:r>
              <w:t>N/A</w:t>
            </w:r>
          </w:p>
        </w:tc>
        <w:tc>
          <w:tcPr>
            <w:tcW w:w="0" w:type="auto"/>
          </w:tcPr>
          <w:p w14:paraId="63556ED7" w14:textId="77777777" w:rsidR="00244450" w:rsidRDefault="00832616" w:rsidP="0056242B">
            <w:r>
              <w:t>0x0</w:t>
            </w:r>
            <w:r w:rsidR="0056242B">
              <w:t>2</w:t>
            </w:r>
          </w:p>
        </w:tc>
        <w:tc>
          <w:tcPr>
            <w:tcW w:w="0" w:type="auto"/>
          </w:tcPr>
          <w:p w14:paraId="5F8A28B0" w14:textId="77777777" w:rsidR="00244450" w:rsidRDefault="00832616">
            <w:r>
              <w:t>N/A</w:t>
            </w:r>
          </w:p>
        </w:tc>
        <w:tc>
          <w:tcPr>
            <w:tcW w:w="0" w:type="auto"/>
          </w:tcPr>
          <w:p w14:paraId="5247C812" w14:textId="77777777" w:rsidR="00244450" w:rsidRDefault="00832616">
            <w:r>
              <w:t>N/A</w:t>
            </w:r>
          </w:p>
        </w:tc>
        <w:tc>
          <w:tcPr>
            <w:tcW w:w="0" w:type="auto"/>
          </w:tcPr>
          <w:p w14:paraId="26D3361A" w14:textId="77777777" w:rsidR="00244450" w:rsidRDefault="00832616">
            <w:r>
              <w:t>Unique message ID</w:t>
            </w:r>
          </w:p>
        </w:tc>
        <w:tc>
          <w:tcPr>
            <w:tcW w:w="0" w:type="auto"/>
          </w:tcPr>
          <w:p w14:paraId="0FCF5BF0" w14:textId="77777777" w:rsidR="00244450" w:rsidRDefault="00244450"/>
        </w:tc>
      </w:tr>
      <w:tr w:rsidR="00244450" w14:paraId="4F301425" w14:textId="77777777" w:rsidTr="00A3115A">
        <w:tc>
          <w:tcPr>
            <w:tcW w:w="162" w:type="pct"/>
          </w:tcPr>
          <w:p w14:paraId="1D073E29" w14:textId="77777777" w:rsidR="00244450" w:rsidRDefault="00832616">
            <w:r>
              <w:t>2</w:t>
            </w:r>
          </w:p>
        </w:tc>
        <w:tc>
          <w:tcPr>
            <w:tcW w:w="400" w:type="pct"/>
          </w:tcPr>
          <w:p w14:paraId="39E87260" w14:textId="77777777" w:rsidR="00244450" w:rsidRDefault="00832616">
            <w:r>
              <w:t>U1</w:t>
            </w:r>
          </w:p>
        </w:tc>
        <w:tc>
          <w:tcPr>
            <w:tcW w:w="0" w:type="auto"/>
          </w:tcPr>
          <w:p w14:paraId="2578B1A8" w14:textId="77777777" w:rsidR="00244450" w:rsidRDefault="00832616">
            <w:r>
              <w:t>TCU_ID</w:t>
            </w:r>
          </w:p>
        </w:tc>
        <w:tc>
          <w:tcPr>
            <w:tcW w:w="0" w:type="auto"/>
          </w:tcPr>
          <w:p w14:paraId="22443946" w14:textId="77777777" w:rsidR="00244450" w:rsidRDefault="00832616">
            <w:r>
              <w:t>N/A</w:t>
            </w:r>
          </w:p>
        </w:tc>
        <w:tc>
          <w:tcPr>
            <w:tcW w:w="0" w:type="auto"/>
          </w:tcPr>
          <w:p w14:paraId="2E55F198" w14:textId="77777777" w:rsidR="00244450" w:rsidRDefault="00832616">
            <w:r>
              <w:t>0 – 1</w:t>
            </w:r>
          </w:p>
        </w:tc>
        <w:tc>
          <w:tcPr>
            <w:tcW w:w="0" w:type="auto"/>
          </w:tcPr>
          <w:p w14:paraId="322232C8" w14:textId="77777777" w:rsidR="00244450" w:rsidRDefault="00832616">
            <w:r>
              <w:t>N/A</w:t>
            </w:r>
          </w:p>
        </w:tc>
        <w:tc>
          <w:tcPr>
            <w:tcW w:w="0" w:type="auto"/>
          </w:tcPr>
          <w:p w14:paraId="6502DEF9" w14:textId="77777777" w:rsidR="00244450" w:rsidRDefault="00832616">
            <w:r>
              <w:t>N/A</w:t>
            </w:r>
          </w:p>
        </w:tc>
        <w:tc>
          <w:tcPr>
            <w:tcW w:w="0" w:type="auto"/>
          </w:tcPr>
          <w:p w14:paraId="3A30D8C3" w14:textId="77777777" w:rsidR="00244450" w:rsidRDefault="00832616">
            <w:r>
              <w:t>TCU identification</w:t>
            </w:r>
          </w:p>
        </w:tc>
        <w:tc>
          <w:tcPr>
            <w:tcW w:w="0" w:type="auto"/>
          </w:tcPr>
          <w:p w14:paraId="7EF896AA" w14:textId="77777777" w:rsidR="00244450" w:rsidRDefault="00832616">
            <w:r>
              <w:t>0x00 – ECTCU</w:t>
            </w:r>
          </w:p>
          <w:p w14:paraId="21B8F231" w14:textId="77777777" w:rsidR="00244450" w:rsidRDefault="00832616">
            <w:r>
              <w:t>0x01 - CCTCU</w:t>
            </w:r>
          </w:p>
        </w:tc>
      </w:tr>
      <w:tr w:rsidR="00244450" w14:paraId="4F0959B8" w14:textId="77777777" w:rsidTr="00A3115A">
        <w:tc>
          <w:tcPr>
            <w:tcW w:w="162" w:type="pct"/>
          </w:tcPr>
          <w:p w14:paraId="0281C130" w14:textId="77777777" w:rsidR="00244450" w:rsidRDefault="00832616">
            <w:r>
              <w:t>3</w:t>
            </w:r>
          </w:p>
        </w:tc>
        <w:tc>
          <w:tcPr>
            <w:tcW w:w="400" w:type="pct"/>
          </w:tcPr>
          <w:p w14:paraId="46DCF793" w14:textId="77777777" w:rsidR="00244450" w:rsidRDefault="00832616">
            <w:r>
              <w:t>U1</w:t>
            </w:r>
          </w:p>
        </w:tc>
        <w:tc>
          <w:tcPr>
            <w:tcW w:w="0" w:type="auto"/>
          </w:tcPr>
          <w:p w14:paraId="26129188" w14:textId="77777777" w:rsidR="00244450" w:rsidRDefault="00832616">
            <w:r>
              <w:t>ON_OFF</w:t>
            </w:r>
          </w:p>
        </w:tc>
        <w:tc>
          <w:tcPr>
            <w:tcW w:w="0" w:type="auto"/>
          </w:tcPr>
          <w:p w14:paraId="3165D1B1" w14:textId="77777777" w:rsidR="00244450" w:rsidRDefault="00832616">
            <w:r>
              <w:t>N/A</w:t>
            </w:r>
          </w:p>
        </w:tc>
        <w:tc>
          <w:tcPr>
            <w:tcW w:w="0" w:type="auto"/>
          </w:tcPr>
          <w:p w14:paraId="2A2A517D" w14:textId="77777777" w:rsidR="00244450" w:rsidRDefault="00832616">
            <w:r>
              <w:t>0 – 1</w:t>
            </w:r>
          </w:p>
        </w:tc>
        <w:tc>
          <w:tcPr>
            <w:tcW w:w="0" w:type="auto"/>
          </w:tcPr>
          <w:p w14:paraId="3484E840" w14:textId="77777777" w:rsidR="00244450" w:rsidRDefault="00832616">
            <w:r>
              <w:t>N/A</w:t>
            </w:r>
          </w:p>
        </w:tc>
        <w:tc>
          <w:tcPr>
            <w:tcW w:w="0" w:type="auto"/>
          </w:tcPr>
          <w:p w14:paraId="69CEAFCC" w14:textId="77777777" w:rsidR="00244450" w:rsidRDefault="00832616">
            <w:r>
              <w:t>N/A</w:t>
            </w:r>
          </w:p>
        </w:tc>
        <w:tc>
          <w:tcPr>
            <w:tcW w:w="0" w:type="auto"/>
          </w:tcPr>
          <w:p w14:paraId="393B0911" w14:textId="77777777" w:rsidR="00244450" w:rsidRDefault="00832616">
            <w:r>
              <w:t>ON/OFF command</w:t>
            </w:r>
          </w:p>
        </w:tc>
        <w:tc>
          <w:tcPr>
            <w:tcW w:w="0" w:type="auto"/>
          </w:tcPr>
          <w:p w14:paraId="28D7907E" w14:textId="77777777" w:rsidR="00244450" w:rsidRDefault="00832616">
            <w:r>
              <w:t>0x00 – OFF</w:t>
            </w:r>
          </w:p>
          <w:p w14:paraId="70CEF7E7" w14:textId="77777777" w:rsidR="00244450" w:rsidRDefault="00832616">
            <w:r>
              <w:t>0x01 – ON</w:t>
            </w:r>
          </w:p>
        </w:tc>
      </w:tr>
    </w:tbl>
    <w:p w14:paraId="34C3CAFA" w14:textId="77777777" w:rsidR="00244450" w:rsidRDefault="00832616">
      <w:pPr>
        <w:pStyle w:val="Heading2"/>
      </w:pPr>
      <w:bookmarkStart w:id="74" w:name="scroll-bookmark-15"/>
      <w:r>
        <w:lastRenderedPageBreak/>
        <w:t xml:space="preserve">  </w:t>
      </w:r>
      <w:bookmarkStart w:id="75" w:name="_Toc159753089"/>
      <w:r>
        <w:t>Logfile Maintenance Command</w:t>
      </w:r>
      <w:bookmarkEnd w:id="74"/>
      <w:bookmarkEnd w:id="75"/>
    </w:p>
    <w:p w14:paraId="564E9835" w14:textId="77777777" w:rsidR="00244450" w:rsidRDefault="00832616">
      <w:r>
        <w:t>The following command shall be sent as required by the MIU, and includes the following message elements:</w:t>
      </w:r>
    </w:p>
    <w:tbl>
      <w:tblPr>
        <w:tblStyle w:val="ScrollTableNormal"/>
        <w:tblW w:w="5429"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
        <w:gridCol w:w="557"/>
        <w:gridCol w:w="2341"/>
        <w:gridCol w:w="560"/>
        <w:gridCol w:w="672"/>
        <w:gridCol w:w="1095"/>
        <w:gridCol w:w="1127"/>
        <w:gridCol w:w="1305"/>
        <w:gridCol w:w="1275"/>
      </w:tblGrid>
      <w:tr w:rsidR="00A3115A" w14:paraId="4C0B41FC" w14:textId="77777777" w:rsidTr="00A3115A">
        <w:tc>
          <w:tcPr>
            <w:tcW w:w="154" w:type="pct"/>
          </w:tcPr>
          <w:p w14:paraId="20321CB8" w14:textId="77777777" w:rsidR="00244450" w:rsidRDefault="00832616">
            <w:r>
              <w:rPr>
                <w:b/>
              </w:rPr>
              <w:t>#</w:t>
            </w:r>
          </w:p>
        </w:tc>
        <w:tc>
          <w:tcPr>
            <w:tcW w:w="302" w:type="pct"/>
          </w:tcPr>
          <w:p w14:paraId="3D849529" w14:textId="77777777" w:rsidR="00244450" w:rsidRDefault="00832616">
            <w:r>
              <w:rPr>
                <w:b/>
              </w:rPr>
              <w:t>Type</w:t>
            </w:r>
          </w:p>
        </w:tc>
        <w:tc>
          <w:tcPr>
            <w:tcW w:w="1270" w:type="pct"/>
          </w:tcPr>
          <w:p w14:paraId="225B2954" w14:textId="77777777" w:rsidR="00244450" w:rsidRDefault="00832616">
            <w:r>
              <w:rPr>
                <w:b/>
              </w:rPr>
              <w:t>Name</w:t>
            </w:r>
          </w:p>
        </w:tc>
        <w:tc>
          <w:tcPr>
            <w:tcW w:w="304" w:type="pct"/>
          </w:tcPr>
          <w:p w14:paraId="1E4D306B" w14:textId="77777777" w:rsidR="00244450" w:rsidRDefault="00832616">
            <w:r>
              <w:rPr>
                <w:b/>
              </w:rPr>
              <w:t>Units</w:t>
            </w:r>
          </w:p>
        </w:tc>
        <w:tc>
          <w:tcPr>
            <w:tcW w:w="0" w:type="auto"/>
          </w:tcPr>
          <w:p w14:paraId="1247357E" w14:textId="77777777" w:rsidR="00244450" w:rsidRDefault="00832616">
            <w:r>
              <w:rPr>
                <w:b/>
              </w:rPr>
              <w:t>Range</w:t>
            </w:r>
          </w:p>
        </w:tc>
        <w:tc>
          <w:tcPr>
            <w:tcW w:w="0" w:type="auto"/>
          </w:tcPr>
          <w:p w14:paraId="50DBD43A" w14:textId="77777777" w:rsidR="00244450" w:rsidRDefault="00832616">
            <w:r>
              <w:rPr>
                <w:b/>
              </w:rPr>
              <w:t>Resolution (Scale factor)</w:t>
            </w:r>
          </w:p>
        </w:tc>
        <w:tc>
          <w:tcPr>
            <w:tcW w:w="0" w:type="auto"/>
          </w:tcPr>
          <w:p w14:paraId="1C698A6B" w14:textId="77777777" w:rsidR="00244450" w:rsidRDefault="00832616">
            <w:r>
              <w:rPr>
                <w:b/>
              </w:rPr>
              <w:t>Sign convention</w:t>
            </w:r>
          </w:p>
        </w:tc>
        <w:tc>
          <w:tcPr>
            <w:tcW w:w="708" w:type="pct"/>
          </w:tcPr>
          <w:p w14:paraId="17EFDA14" w14:textId="77777777" w:rsidR="00244450" w:rsidRDefault="00832616">
            <w:r>
              <w:rPr>
                <w:b/>
              </w:rPr>
              <w:t>Description</w:t>
            </w:r>
          </w:p>
        </w:tc>
        <w:tc>
          <w:tcPr>
            <w:tcW w:w="692" w:type="pct"/>
          </w:tcPr>
          <w:p w14:paraId="678DF560" w14:textId="77777777" w:rsidR="00244450" w:rsidRDefault="00832616">
            <w:r>
              <w:rPr>
                <w:b/>
              </w:rPr>
              <w:t>Comments</w:t>
            </w:r>
          </w:p>
        </w:tc>
      </w:tr>
      <w:tr w:rsidR="00A3115A" w14:paraId="6F8ED87B" w14:textId="77777777" w:rsidTr="00A3115A">
        <w:tc>
          <w:tcPr>
            <w:tcW w:w="154" w:type="pct"/>
          </w:tcPr>
          <w:p w14:paraId="66EF3FC7" w14:textId="77777777" w:rsidR="00244450" w:rsidRDefault="00832616">
            <w:r>
              <w:t>1</w:t>
            </w:r>
          </w:p>
        </w:tc>
        <w:tc>
          <w:tcPr>
            <w:tcW w:w="302" w:type="pct"/>
          </w:tcPr>
          <w:p w14:paraId="036EB054" w14:textId="77777777" w:rsidR="00244450" w:rsidRDefault="00832616">
            <w:r>
              <w:t>U1</w:t>
            </w:r>
          </w:p>
        </w:tc>
        <w:tc>
          <w:tcPr>
            <w:tcW w:w="1270" w:type="pct"/>
          </w:tcPr>
          <w:p w14:paraId="486F43BB" w14:textId="77777777" w:rsidR="00244450" w:rsidRDefault="00832616">
            <w:r>
              <w:t>Message_ID</w:t>
            </w:r>
          </w:p>
        </w:tc>
        <w:tc>
          <w:tcPr>
            <w:tcW w:w="304" w:type="pct"/>
          </w:tcPr>
          <w:p w14:paraId="6F864621" w14:textId="77777777" w:rsidR="00244450" w:rsidRDefault="00832616">
            <w:r>
              <w:t>N/A</w:t>
            </w:r>
          </w:p>
        </w:tc>
        <w:tc>
          <w:tcPr>
            <w:tcW w:w="0" w:type="auto"/>
          </w:tcPr>
          <w:p w14:paraId="0D3D6118" w14:textId="77777777" w:rsidR="00244450" w:rsidRDefault="00832616" w:rsidP="0056242B">
            <w:r>
              <w:t>0x0</w:t>
            </w:r>
            <w:r w:rsidR="0056242B">
              <w:t>3</w:t>
            </w:r>
          </w:p>
        </w:tc>
        <w:tc>
          <w:tcPr>
            <w:tcW w:w="0" w:type="auto"/>
          </w:tcPr>
          <w:p w14:paraId="06C28800" w14:textId="77777777" w:rsidR="00244450" w:rsidRDefault="00832616">
            <w:r>
              <w:t>N/A</w:t>
            </w:r>
          </w:p>
        </w:tc>
        <w:tc>
          <w:tcPr>
            <w:tcW w:w="0" w:type="auto"/>
          </w:tcPr>
          <w:p w14:paraId="6FE816E7" w14:textId="77777777" w:rsidR="00244450" w:rsidRDefault="00832616">
            <w:r>
              <w:t>N/A</w:t>
            </w:r>
          </w:p>
        </w:tc>
        <w:tc>
          <w:tcPr>
            <w:tcW w:w="708" w:type="pct"/>
          </w:tcPr>
          <w:p w14:paraId="35C390E2" w14:textId="77777777" w:rsidR="00244450" w:rsidRDefault="00832616">
            <w:r>
              <w:t>Unique message ID</w:t>
            </w:r>
          </w:p>
        </w:tc>
        <w:tc>
          <w:tcPr>
            <w:tcW w:w="692" w:type="pct"/>
          </w:tcPr>
          <w:p w14:paraId="2A99F669" w14:textId="77777777" w:rsidR="00244450" w:rsidRDefault="00244450"/>
        </w:tc>
      </w:tr>
      <w:tr w:rsidR="00A3115A" w14:paraId="06806858" w14:textId="77777777" w:rsidTr="00A3115A">
        <w:tc>
          <w:tcPr>
            <w:tcW w:w="154" w:type="pct"/>
          </w:tcPr>
          <w:p w14:paraId="5613EBAE" w14:textId="77777777" w:rsidR="00244450" w:rsidRDefault="00832616">
            <w:r>
              <w:t>2</w:t>
            </w:r>
          </w:p>
        </w:tc>
        <w:tc>
          <w:tcPr>
            <w:tcW w:w="302" w:type="pct"/>
          </w:tcPr>
          <w:p w14:paraId="55455BEF" w14:textId="77777777" w:rsidR="00244450" w:rsidRDefault="00832616">
            <w:r>
              <w:t>U1</w:t>
            </w:r>
          </w:p>
        </w:tc>
        <w:tc>
          <w:tcPr>
            <w:tcW w:w="1270" w:type="pct"/>
          </w:tcPr>
          <w:p w14:paraId="60E4C4FA" w14:textId="77777777" w:rsidR="00244450" w:rsidRDefault="00832616">
            <w:r>
              <w:t>Start_Stop_Erase_Logfile</w:t>
            </w:r>
          </w:p>
        </w:tc>
        <w:tc>
          <w:tcPr>
            <w:tcW w:w="304" w:type="pct"/>
          </w:tcPr>
          <w:p w14:paraId="43658CE7" w14:textId="77777777" w:rsidR="00244450" w:rsidRDefault="00832616">
            <w:r>
              <w:t>N/A</w:t>
            </w:r>
          </w:p>
        </w:tc>
        <w:tc>
          <w:tcPr>
            <w:tcW w:w="0" w:type="auto"/>
          </w:tcPr>
          <w:p w14:paraId="29DB4AD8" w14:textId="77777777" w:rsidR="00244450" w:rsidRDefault="00832616">
            <w:r>
              <w:t>0 – 2</w:t>
            </w:r>
          </w:p>
        </w:tc>
        <w:tc>
          <w:tcPr>
            <w:tcW w:w="0" w:type="auto"/>
          </w:tcPr>
          <w:p w14:paraId="5CD2FA89" w14:textId="77777777" w:rsidR="00244450" w:rsidRDefault="00832616">
            <w:r>
              <w:t>N/A</w:t>
            </w:r>
          </w:p>
        </w:tc>
        <w:tc>
          <w:tcPr>
            <w:tcW w:w="0" w:type="auto"/>
          </w:tcPr>
          <w:p w14:paraId="24E25135" w14:textId="77777777" w:rsidR="00244450" w:rsidRDefault="00832616">
            <w:r>
              <w:t>N/A</w:t>
            </w:r>
          </w:p>
        </w:tc>
        <w:tc>
          <w:tcPr>
            <w:tcW w:w="708" w:type="pct"/>
          </w:tcPr>
          <w:p w14:paraId="19522643" w14:textId="77777777" w:rsidR="00244450" w:rsidRDefault="00832616">
            <w:r>
              <w:t>Start/Stop Logfile recording / Log erase command</w:t>
            </w:r>
          </w:p>
        </w:tc>
        <w:tc>
          <w:tcPr>
            <w:tcW w:w="692" w:type="pct"/>
          </w:tcPr>
          <w:p w14:paraId="7F92A12B" w14:textId="77777777" w:rsidR="00244450" w:rsidRDefault="00832616">
            <w:r>
              <w:t>0x00 – Halt and close Logfile.</w:t>
            </w:r>
          </w:p>
          <w:p w14:paraId="373DDDBE" w14:textId="77777777" w:rsidR="00244450" w:rsidRDefault="00832616">
            <w:r>
              <w:t>0x01 - Commence Logfile recording.</w:t>
            </w:r>
          </w:p>
          <w:p w14:paraId="5B7083E2" w14:textId="77777777" w:rsidR="00244450" w:rsidRDefault="00832616">
            <w:r>
              <w:t>0x02 - Erase Logfile.</w:t>
            </w:r>
          </w:p>
        </w:tc>
      </w:tr>
    </w:tbl>
    <w:p w14:paraId="072FB963" w14:textId="77777777" w:rsidR="00244450" w:rsidRDefault="00832616">
      <w:r>
        <w:t>        </w:t>
      </w:r>
    </w:p>
    <w:p w14:paraId="4CE7AE08" w14:textId="15DDDE3F" w:rsidR="00244450" w:rsidDel="00D61ACA" w:rsidRDefault="00832616">
      <w:pPr>
        <w:pStyle w:val="Heading2"/>
        <w:rPr>
          <w:del w:id="76" w:author="Eyal Yossi" w:date="2024-02-25T10:45:00Z"/>
        </w:rPr>
      </w:pPr>
      <w:bookmarkStart w:id="77" w:name="scroll-bookmark-16"/>
      <w:del w:id="78" w:author="Eyal Yossi" w:date="2024-02-25T10:45:00Z">
        <w:r w:rsidDel="00D61ACA">
          <w:delText xml:space="preserve">  </w:delText>
        </w:r>
        <w:bookmarkStart w:id="79" w:name="_Toc159753090"/>
        <w:r w:rsidDel="00D61ACA">
          <w:delText>GMT Time Command</w:delText>
        </w:r>
        <w:bookmarkEnd w:id="77"/>
        <w:bookmarkEnd w:id="79"/>
      </w:del>
    </w:p>
    <w:p w14:paraId="6F0C430B" w14:textId="59853631" w:rsidR="00244450" w:rsidDel="00D61ACA" w:rsidRDefault="00832616">
      <w:pPr>
        <w:rPr>
          <w:del w:id="80" w:author="Eyal Yossi" w:date="2024-02-25T10:45:00Z"/>
        </w:rPr>
      </w:pPr>
      <w:del w:id="81" w:author="Eyal Yossi" w:date="2024-02-25T10:45:00Z">
        <w:r w:rsidDel="00D61ACA">
          <w:delText>The following command shall be sent as required by the MIU, and includes the following message elements:</w:delText>
        </w:r>
      </w:del>
    </w:p>
    <w:tbl>
      <w:tblPr>
        <w:tblStyle w:val="ScrollTableNormal"/>
        <w:tblW w:w="5429"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527"/>
        <w:gridCol w:w="1183"/>
        <w:gridCol w:w="1294"/>
        <w:gridCol w:w="672"/>
        <w:gridCol w:w="1227"/>
        <w:gridCol w:w="1127"/>
        <w:gridCol w:w="1716"/>
        <w:gridCol w:w="1113"/>
      </w:tblGrid>
      <w:tr w:rsidR="00244450" w:rsidDel="00D61ACA" w14:paraId="5D4AFE11" w14:textId="7843832D" w:rsidTr="00DC25D3">
        <w:trPr>
          <w:del w:id="82" w:author="Eyal Yossi" w:date="2024-02-25T10:45:00Z"/>
        </w:trPr>
        <w:tc>
          <w:tcPr>
            <w:tcW w:w="250" w:type="pct"/>
          </w:tcPr>
          <w:p w14:paraId="4474EA8B" w14:textId="5F757E62" w:rsidR="00244450" w:rsidDel="00D61ACA" w:rsidRDefault="00832616">
            <w:pPr>
              <w:rPr>
                <w:del w:id="83" w:author="Eyal Yossi" w:date="2024-02-25T10:45:00Z"/>
              </w:rPr>
            </w:pPr>
            <w:del w:id="84" w:author="Eyal Yossi" w:date="2024-02-25T10:45:00Z">
              <w:r w:rsidDel="00D61ACA">
                <w:rPr>
                  <w:b/>
                </w:rPr>
                <w:delText>#</w:delText>
              </w:r>
            </w:del>
          </w:p>
        </w:tc>
        <w:tc>
          <w:tcPr>
            <w:tcW w:w="0" w:type="auto"/>
          </w:tcPr>
          <w:p w14:paraId="54569F8D" w14:textId="40A0125B" w:rsidR="00244450" w:rsidDel="00D61ACA" w:rsidRDefault="00832616">
            <w:pPr>
              <w:rPr>
                <w:del w:id="85" w:author="Eyal Yossi" w:date="2024-02-25T10:45:00Z"/>
              </w:rPr>
            </w:pPr>
            <w:del w:id="86" w:author="Eyal Yossi" w:date="2024-02-25T10:45:00Z">
              <w:r w:rsidDel="00D61ACA">
                <w:rPr>
                  <w:b/>
                </w:rPr>
                <w:delText>Type</w:delText>
              </w:r>
            </w:del>
          </w:p>
        </w:tc>
        <w:tc>
          <w:tcPr>
            <w:tcW w:w="0" w:type="auto"/>
          </w:tcPr>
          <w:p w14:paraId="1A33C1E3" w14:textId="3CC0E51F" w:rsidR="00244450" w:rsidDel="00D61ACA" w:rsidRDefault="00832616">
            <w:pPr>
              <w:rPr>
                <w:del w:id="87" w:author="Eyal Yossi" w:date="2024-02-25T10:45:00Z"/>
              </w:rPr>
            </w:pPr>
            <w:del w:id="88" w:author="Eyal Yossi" w:date="2024-02-25T10:45:00Z">
              <w:r w:rsidDel="00D61ACA">
                <w:rPr>
                  <w:b/>
                </w:rPr>
                <w:delText>Name</w:delText>
              </w:r>
            </w:del>
          </w:p>
        </w:tc>
        <w:tc>
          <w:tcPr>
            <w:tcW w:w="0" w:type="auto"/>
          </w:tcPr>
          <w:p w14:paraId="4EA1D6E3" w14:textId="007FEA7C" w:rsidR="00244450" w:rsidDel="00D61ACA" w:rsidRDefault="00832616">
            <w:pPr>
              <w:rPr>
                <w:del w:id="89" w:author="Eyal Yossi" w:date="2024-02-25T10:45:00Z"/>
              </w:rPr>
            </w:pPr>
            <w:del w:id="90" w:author="Eyal Yossi" w:date="2024-02-25T10:45:00Z">
              <w:r w:rsidDel="00D61ACA">
                <w:rPr>
                  <w:b/>
                </w:rPr>
                <w:delText>Units</w:delText>
              </w:r>
            </w:del>
          </w:p>
        </w:tc>
        <w:tc>
          <w:tcPr>
            <w:tcW w:w="0" w:type="auto"/>
          </w:tcPr>
          <w:p w14:paraId="31BDAFDD" w14:textId="031CD6D7" w:rsidR="00244450" w:rsidDel="00D61ACA" w:rsidRDefault="00832616">
            <w:pPr>
              <w:rPr>
                <w:del w:id="91" w:author="Eyal Yossi" w:date="2024-02-25T10:45:00Z"/>
              </w:rPr>
            </w:pPr>
            <w:del w:id="92" w:author="Eyal Yossi" w:date="2024-02-25T10:45:00Z">
              <w:r w:rsidDel="00D61ACA">
                <w:rPr>
                  <w:b/>
                </w:rPr>
                <w:delText>Range</w:delText>
              </w:r>
            </w:del>
          </w:p>
        </w:tc>
        <w:tc>
          <w:tcPr>
            <w:tcW w:w="760" w:type="pct"/>
          </w:tcPr>
          <w:p w14:paraId="55106C41" w14:textId="0CCD15BA" w:rsidR="00244450" w:rsidDel="00D61ACA" w:rsidRDefault="00832616">
            <w:pPr>
              <w:jc w:val="center"/>
              <w:rPr>
                <w:del w:id="93" w:author="Eyal Yossi" w:date="2024-02-25T10:45:00Z"/>
              </w:rPr>
            </w:pPr>
            <w:del w:id="94" w:author="Eyal Yossi" w:date="2024-02-25T10:45:00Z">
              <w:r w:rsidDel="00D61ACA">
                <w:rPr>
                  <w:b/>
                </w:rPr>
                <w:delText>Resolution</w:delText>
              </w:r>
            </w:del>
          </w:p>
          <w:p w14:paraId="7215D194" w14:textId="1F9720E0" w:rsidR="00244450" w:rsidDel="00D61ACA" w:rsidRDefault="00832616">
            <w:pPr>
              <w:jc w:val="center"/>
              <w:rPr>
                <w:del w:id="95" w:author="Eyal Yossi" w:date="2024-02-25T10:45:00Z"/>
              </w:rPr>
            </w:pPr>
            <w:del w:id="96" w:author="Eyal Yossi" w:date="2024-02-25T10:45:00Z">
              <w:r w:rsidDel="00D61ACA">
                <w:rPr>
                  <w:b/>
                </w:rPr>
                <w:delText>(Scale factor)</w:delText>
              </w:r>
            </w:del>
          </w:p>
        </w:tc>
        <w:tc>
          <w:tcPr>
            <w:tcW w:w="492" w:type="pct"/>
          </w:tcPr>
          <w:p w14:paraId="4A15FE0C" w14:textId="1E21F9E8" w:rsidR="00244450" w:rsidDel="00D61ACA" w:rsidRDefault="00832616">
            <w:pPr>
              <w:rPr>
                <w:del w:id="97" w:author="Eyal Yossi" w:date="2024-02-25T10:45:00Z"/>
              </w:rPr>
            </w:pPr>
            <w:del w:id="98" w:author="Eyal Yossi" w:date="2024-02-25T10:45:00Z">
              <w:r w:rsidDel="00D61ACA">
                <w:rPr>
                  <w:b/>
                </w:rPr>
                <w:delText>Sign convention</w:delText>
              </w:r>
            </w:del>
          </w:p>
        </w:tc>
        <w:tc>
          <w:tcPr>
            <w:tcW w:w="1046" w:type="pct"/>
          </w:tcPr>
          <w:p w14:paraId="48BFDFC3" w14:textId="0D7F2A09" w:rsidR="00244450" w:rsidDel="00D61ACA" w:rsidRDefault="00832616">
            <w:pPr>
              <w:rPr>
                <w:del w:id="99" w:author="Eyal Yossi" w:date="2024-02-25T10:45:00Z"/>
              </w:rPr>
            </w:pPr>
            <w:del w:id="100" w:author="Eyal Yossi" w:date="2024-02-25T10:45:00Z">
              <w:r w:rsidDel="00D61ACA">
                <w:rPr>
                  <w:b/>
                </w:rPr>
                <w:delText>Description</w:delText>
              </w:r>
            </w:del>
          </w:p>
        </w:tc>
        <w:tc>
          <w:tcPr>
            <w:tcW w:w="693" w:type="pct"/>
          </w:tcPr>
          <w:p w14:paraId="03F807AC" w14:textId="5974FE10" w:rsidR="00244450" w:rsidDel="00D61ACA" w:rsidRDefault="00832616">
            <w:pPr>
              <w:rPr>
                <w:del w:id="101" w:author="Eyal Yossi" w:date="2024-02-25T10:45:00Z"/>
              </w:rPr>
            </w:pPr>
            <w:del w:id="102" w:author="Eyal Yossi" w:date="2024-02-25T10:45:00Z">
              <w:r w:rsidDel="00D61ACA">
                <w:rPr>
                  <w:b/>
                </w:rPr>
                <w:delText>Comments</w:delText>
              </w:r>
            </w:del>
          </w:p>
        </w:tc>
      </w:tr>
      <w:tr w:rsidR="00244450" w:rsidDel="00D61ACA" w14:paraId="0BB9D92C" w14:textId="4F41F9E1" w:rsidTr="00DC25D3">
        <w:trPr>
          <w:del w:id="103" w:author="Eyal Yossi" w:date="2024-02-25T10:45:00Z"/>
        </w:trPr>
        <w:tc>
          <w:tcPr>
            <w:tcW w:w="250" w:type="pct"/>
          </w:tcPr>
          <w:p w14:paraId="2101AEF0" w14:textId="600A21AD" w:rsidR="00244450" w:rsidDel="00D61ACA" w:rsidRDefault="00832616">
            <w:pPr>
              <w:rPr>
                <w:del w:id="104" w:author="Eyal Yossi" w:date="2024-02-25T10:45:00Z"/>
              </w:rPr>
            </w:pPr>
            <w:del w:id="105" w:author="Eyal Yossi" w:date="2024-02-25T10:45:00Z">
              <w:r w:rsidDel="00D61ACA">
                <w:delText>1</w:delText>
              </w:r>
            </w:del>
          </w:p>
        </w:tc>
        <w:tc>
          <w:tcPr>
            <w:tcW w:w="0" w:type="auto"/>
          </w:tcPr>
          <w:p w14:paraId="58A10214" w14:textId="3E2543C0" w:rsidR="00244450" w:rsidDel="00D61ACA" w:rsidRDefault="00832616">
            <w:pPr>
              <w:rPr>
                <w:del w:id="106" w:author="Eyal Yossi" w:date="2024-02-25T10:45:00Z"/>
              </w:rPr>
            </w:pPr>
            <w:del w:id="107" w:author="Eyal Yossi" w:date="2024-02-25T10:45:00Z">
              <w:r w:rsidDel="00D61ACA">
                <w:delText>U1</w:delText>
              </w:r>
            </w:del>
          </w:p>
        </w:tc>
        <w:tc>
          <w:tcPr>
            <w:tcW w:w="0" w:type="auto"/>
          </w:tcPr>
          <w:p w14:paraId="33D9B1C0" w14:textId="73BCB7B2" w:rsidR="00244450" w:rsidDel="00D61ACA" w:rsidRDefault="00832616">
            <w:pPr>
              <w:rPr>
                <w:del w:id="108" w:author="Eyal Yossi" w:date="2024-02-25T10:45:00Z"/>
              </w:rPr>
            </w:pPr>
            <w:del w:id="109" w:author="Eyal Yossi" w:date="2024-02-25T10:45:00Z">
              <w:r w:rsidDel="00D61ACA">
                <w:delText>Message_ID</w:delText>
              </w:r>
            </w:del>
          </w:p>
        </w:tc>
        <w:tc>
          <w:tcPr>
            <w:tcW w:w="0" w:type="auto"/>
          </w:tcPr>
          <w:p w14:paraId="4184EF96" w14:textId="13BD2B8F" w:rsidR="00244450" w:rsidDel="00D61ACA" w:rsidRDefault="00832616">
            <w:pPr>
              <w:rPr>
                <w:del w:id="110" w:author="Eyal Yossi" w:date="2024-02-25T10:45:00Z"/>
              </w:rPr>
            </w:pPr>
            <w:del w:id="111" w:author="Eyal Yossi" w:date="2024-02-25T10:45:00Z">
              <w:r w:rsidDel="00D61ACA">
                <w:delText>N/A</w:delText>
              </w:r>
            </w:del>
          </w:p>
        </w:tc>
        <w:tc>
          <w:tcPr>
            <w:tcW w:w="0" w:type="auto"/>
          </w:tcPr>
          <w:p w14:paraId="23E8295B" w14:textId="4D993ADA" w:rsidR="00244450" w:rsidDel="00D61ACA" w:rsidRDefault="00832616" w:rsidP="0056242B">
            <w:pPr>
              <w:rPr>
                <w:del w:id="112" w:author="Eyal Yossi" w:date="2024-02-25T10:45:00Z"/>
              </w:rPr>
            </w:pPr>
            <w:del w:id="113" w:author="Eyal Yossi" w:date="2024-02-25T10:45:00Z">
              <w:r w:rsidDel="00D61ACA">
                <w:delText>0x0</w:delText>
              </w:r>
              <w:r w:rsidR="0056242B" w:rsidDel="00D61ACA">
                <w:delText>4</w:delText>
              </w:r>
            </w:del>
          </w:p>
        </w:tc>
        <w:tc>
          <w:tcPr>
            <w:tcW w:w="760" w:type="pct"/>
          </w:tcPr>
          <w:p w14:paraId="1C875610" w14:textId="0D6ADD7B" w:rsidR="00244450" w:rsidDel="00D61ACA" w:rsidRDefault="00832616">
            <w:pPr>
              <w:rPr>
                <w:del w:id="114" w:author="Eyal Yossi" w:date="2024-02-25T10:45:00Z"/>
              </w:rPr>
            </w:pPr>
            <w:del w:id="115" w:author="Eyal Yossi" w:date="2024-02-25T10:45:00Z">
              <w:r w:rsidDel="00D61ACA">
                <w:delText>N/A</w:delText>
              </w:r>
            </w:del>
          </w:p>
        </w:tc>
        <w:tc>
          <w:tcPr>
            <w:tcW w:w="492" w:type="pct"/>
          </w:tcPr>
          <w:p w14:paraId="0EFD5AAA" w14:textId="689831DF" w:rsidR="00244450" w:rsidDel="00D61ACA" w:rsidRDefault="00832616">
            <w:pPr>
              <w:rPr>
                <w:del w:id="116" w:author="Eyal Yossi" w:date="2024-02-25T10:45:00Z"/>
              </w:rPr>
            </w:pPr>
            <w:del w:id="117" w:author="Eyal Yossi" w:date="2024-02-25T10:45:00Z">
              <w:r w:rsidDel="00D61ACA">
                <w:delText>N/A</w:delText>
              </w:r>
            </w:del>
          </w:p>
        </w:tc>
        <w:tc>
          <w:tcPr>
            <w:tcW w:w="1046" w:type="pct"/>
          </w:tcPr>
          <w:p w14:paraId="288BDDBD" w14:textId="65B3D35D" w:rsidR="00244450" w:rsidDel="00D61ACA" w:rsidRDefault="00832616">
            <w:pPr>
              <w:rPr>
                <w:del w:id="118" w:author="Eyal Yossi" w:date="2024-02-25T10:45:00Z"/>
              </w:rPr>
            </w:pPr>
            <w:del w:id="119" w:author="Eyal Yossi" w:date="2024-02-25T10:45:00Z">
              <w:r w:rsidDel="00D61ACA">
                <w:delText>Unique message ID</w:delText>
              </w:r>
            </w:del>
          </w:p>
        </w:tc>
        <w:tc>
          <w:tcPr>
            <w:tcW w:w="693" w:type="pct"/>
          </w:tcPr>
          <w:p w14:paraId="18C6550F" w14:textId="79626823" w:rsidR="00244450" w:rsidDel="00D61ACA" w:rsidRDefault="00832616">
            <w:pPr>
              <w:rPr>
                <w:del w:id="120" w:author="Eyal Yossi" w:date="2024-02-25T10:45:00Z"/>
              </w:rPr>
            </w:pPr>
            <w:del w:id="121" w:author="Eyal Yossi" w:date="2024-02-25T10:45:00Z">
              <w:r w:rsidDel="00D61ACA">
                <w:delText>Set GMT Time</w:delText>
              </w:r>
            </w:del>
          </w:p>
        </w:tc>
      </w:tr>
      <w:tr w:rsidR="00244450" w:rsidDel="00D61ACA" w14:paraId="46D4423B" w14:textId="61E4DAE8" w:rsidTr="00DC25D3">
        <w:trPr>
          <w:del w:id="122" w:author="Eyal Yossi" w:date="2024-02-25T10:45:00Z"/>
        </w:trPr>
        <w:tc>
          <w:tcPr>
            <w:tcW w:w="250" w:type="pct"/>
          </w:tcPr>
          <w:p w14:paraId="73CD33B7" w14:textId="1C436149" w:rsidR="00244450" w:rsidDel="00D61ACA" w:rsidRDefault="00832616">
            <w:pPr>
              <w:rPr>
                <w:del w:id="123" w:author="Eyal Yossi" w:date="2024-02-25T10:45:00Z"/>
              </w:rPr>
            </w:pPr>
            <w:del w:id="124" w:author="Eyal Yossi" w:date="2024-02-25T10:45:00Z">
              <w:r w:rsidDel="00D61ACA">
                <w:delText>2</w:delText>
              </w:r>
            </w:del>
          </w:p>
        </w:tc>
        <w:tc>
          <w:tcPr>
            <w:tcW w:w="0" w:type="auto"/>
          </w:tcPr>
          <w:p w14:paraId="2245DF4E" w14:textId="42DE6F8D" w:rsidR="00244450" w:rsidDel="00D61ACA" w:rsidRDefault="00832616">
            <w:pPr>
              <w:rPr>
                <w:del w:id="125" w:author="Eyal Yossi" w:date="2024-02-25T10:45:00Z"/>
              </w:rPr>
            </w:pPr>
            <w:del w:id="126" w:author="Eyal Yossi" w:date="2024-02-25T10:45:00Z">
              <w:r w:rsidDel="00D61ACA">
                <w:delText>U4</w:delText>
              </w:r>
            </w:del>
          </w:p>
        </w:tc>
        <w:tc>
          <w:tcPr>
            <w:tcW w:w="0" w:type="auto"/>
          </w:tcPr>
          <w:p w14:paraId="6D94757F" w14:textId="0B474D3B" w:rsidR="00244450" w:rsidDel="00D61ACA" w:rsidRDefault="00832616">
            <w:pPr>
              <w:rPr>
                <w:del w:id="127" w:author="Eyal Yossi" w:date="2024-02-25T10:45:00Z"/>
              </w:rPr>
            </w:pPr>
            <w:del w:id="128" w:author="Eyal Yossi" w:date="2024-02-25T10:45:00Z">
              <w:r w:rsidDel="00D61ACA">
                <w:delText>GMT_Time</w:delText>
              </w:r>
            </w:del>
          </w:p>
        </w:tc>
        <w:tc>
          <w:tcPr>
            <w:tcW w:w="0" w:type="auto"/>
          </w:tcPr>
          <w:p w14:paraId="736C71E2" w14:textId="1505E252" w:rsidR="00244450" w:rsidDel="00D61ACA" w:rsidRDefault="00832616">
            <w:pPr>
              <w:rPr>
                <w:del w:id="129" w:author="Eyal Yossi" w:date="2024-02-25T10:45:00Z"/>
              </w:rPr>
            </w:pPr>
            <w:del w:id="130" w:author="Eyal Yossi" w:date="2024-02-25T10:45:00Z">
              <w:r w:rsidDel="00D61ACA">
                <w:delText>seconds</w:delText>
              </w:r>
            </w:del>
          </w:p>
        </w:tc>
        <w:tc>
          <w:tcPr>
            <w:tcW w:w="0" w:type="auto"/>
          </w:tcPr>
          <w:p w14:paraId="2259E8E9" w14:textId="22C67FA2" w:rsidR="00244450" w:rsidDel="00D61ACA" w:rsidRDefault="00832616">
            <w:pPr>
              <w:rPr>
                <w:del w:id="131" w:author="Eyal Yossi" w:date="2024-02-25T10:45:00Z"/>
              </w:rPr>
            </w:pPr>
            <w:del w:id="132" w:author="Eyal Yossi" w:date="2024-02-25T10:45:00Z">
              <w:r w:rsidDel="00D61ACA">
                <w:delText>N/A</w:delText>
              </w:r>
            </w:del>
          </w:p>
        </w:tc>
        <w:tc>
          <w:tcPr>
            <w:tcW w:w="760" w:type="pct"/>
          </w:tcPr>
          <w:p w14:paraId="6E48E538" w14:textId="10DEDE91" w:rsidR="00244450" w:rsidDel="00D61ACA" w:rsidRDefault="00832616">
            <w:pPr>
              <w:rPr>
                <w:del w:id="133" w:author="Eyal Yossi" w:date="2024-02-25T10:45:00Z"/>
              </w:rPr>
            </w:pPr>
            <w:del w:id="134" w:author="Eyal Yossi" w:date="2024-02-25T10:45:00Z">
              <w:r w:rsidDel="00D61ACA">
                <w:delText>1 sec</w:delText>
              </w:r>
            </w:del>
          </w:p>
        </w:tc>
        <w:tc>
          <w:tcPr>
            <w:tcW w:w="492" w:type="pct"/>
          </w:tcPr>
          <w:p w14:paraId="7D8E867B" w14:textId="00C78B71" w:rsidR="00244450" w:rsidDel="00D61ACA" w:rsidRDefault="00832616">
            <w:pPr>
              <w:rPr>
                <w:del w:id="135" w:author="Eyal Yossi" w:date="2024-02-25T10:45:00Z"/>
              </w:rPr>
            </w:pPr>
            <w:del w:id="136" w:author="Eyal Yossi" w:date="2024-02-25T10:45:00Z">
              <w:r w:rsidDel="00D61ACA">
                <w:delText>N/A</w:delText>
              </w:r>
            </w:del>
          </w:p>
        </w:tc>
        <w:tc>
          <w:tcPr>
            <w:tcW w:w="1046" w:type="pct"/>
          </w:tcPr>
          <w:p w14:paraId="5FCA27AD" w14:textId="56C0EB60" w:rsidR="00244450" w:rsidDel="00D61ACA" w:rsidRDefault="00832616">
            <w:pPr>
              <w:rPr>
                <w:del w:id="137" w:author="Eyal Yossi" w:date="2024-02-25T10:45:00Z"/>
              </w:rPr>
            </w:pPr>
            <w:del w:id="138" w:author="Eyal Yossi" w:date="2024-02-25T10:45:00Z">
              <w:r w:rsidDel="00D61ACA">
                <w:delText xml:space="preserve">Number of seconds elapsed since 00:00 hours, Jan 1, </w:delText>
              </w:r>
              <w:r w:rsidR="006B0498" w:rsidDel="00D61ACA">
                <w:delText>1970,</w:delText>
              </w:r>
              <w:r w:rsidDel="00D61ACA">
                <w:delText xml:space="preserve"> UTC</w:delText>
              </w:r>
            </w:del>
          </w:p>
        </w:tc>
        <w:tc>
          <w:tcPr>
            <w:tcW w:w="693" w:type="pct"/>
          </w:tcPr>
          <w:p w14:paraId="6960EF96" w14:textId="4212AF88" w:rsidR="00244450" w:rsidDel="00D61ACA" w:rsidRDefault="00244450">
            <w:pPr>
              <w:rPr>
                <w:del w:id="139" w:author="Eyal Yossi" w:date="2024-02-25T10:45:00Z"/>
              </w:rPr>
            </w:pPr>
          </w:p>
        </w:tc>
      </w:tr>
      <w:tr w:rsidR="00244450" w:rsidDel="00D61ACA" w14:paraId="724372B7" w14:textId="2727F28A" w:rsidTr="00CD3E1B">
        <w:trPr>
          <w:del w:id="140" w:author="Eyal Yossi" w:date="2024-02-25T10:45:00Z"/>
        </w:trPr>
        <w:tc>
          <w:tcPr>
            <w:tcW w:w="250" w:type="pct"/>
          </w:tcPr>
          <w:p w14:paraId="57FDAB1F" w14:textId="073BE6DD" w:rsidR="00244450" w:rsidDel="00D61ACA" w:rsidRDefault="00832616">
            <w:pPr>
              <w:rPr>
                <w:del w:id="141" w:author="Eyal Yossi" w:date="2024-02-25T10:45:00Z"/>
              </w:rPr>
            </w:pPr>
            <w:del w:id="142" w:author="Eyal Yossi" w:date="2024-02-25T10:45:00Z">
              <w:r w:rsidDel="00D61ACA">
                <w:delText>3</w:delText>
              </w:r>
            </w:del>
          </w:p>
        </w:tc>
        <w:tc>
          <w:tcPr>
            <w:tcW w:w="0" w:type="auto"/>
            <w:shd w:val="clear" w:color="auto" w:fill="auto"/>
          </w:tcPr>
          <w:p w14:paraId="399AAE5C" w14:textId="4AAA367E" w:rsidR="00244450" w:rsidRPr="00A91C29" w:rsidDel="00D61ACA" w:rsidRDefault="00833E26">
            <w:pPr>
              <w:rPr>
                <w:del w:id="143" w:author="Eyal Yossi" w:date="2024-02-25T10:45:00Z"/>
                <w:u w:val="single"/>
              </w:rPr>
            </w:pPr>
            <w:del w:id="144" w:author="Eyal Yossi" w:date="2024-02-06T16:29:00Z">
              <w:r w:rsidRPr="00A91C29" w:rsidDel="00B445C3">
                <w:rPr>
                  <w:u w:val="single"/>
                </w:rPr>
                <w:delText>U4</w:delText>
              </w:r>
            </w:del>
          </w:p>
        </w:tc>
        <w:tc>
          <w:tcPr>
            <w:tcW w:w="0" w:type="auto"/>
          </w:tcPr>
          <w:p w14:paraId="7E1FE10D" w14:textId="3E2C3680" w:rsidR="00244450" w:rsidDel="00D61ACA" w:rsidRDefault="00832616">
            <w:pPr>
              <w:rPr>
                <w:del w:id="145" w:author="Eyal Yossi" w:date="2024-02-25T10:45:00Z"/>
              </w:rPr>
            </w:pPr>
            <w:del w:id="146" w:author="Eyal Yossi" w:date="2024-02-25T10:45:00Z">
              <w:r w:rsidDel="00D61ACA">
                <w:delText>Micro_Sec</w:delText>
              </w:r>
            </w:del>
          </w:p>
        </w:tc>
        <w:tc>
          <w:tcPr>
            <w:tcW w:w="0" w:type="auto"/>
          </w:tcPr>
          <w:p w14:paraId="2809A390" w14:textId="7736159E" w:rsidR="00244450" w:rsidDel="00D61ACA" w:rsidRDefault="006B0498">
            <w:pPr>
              <w:rPr>
                <w:del w:id="147" w:author="Eyal Yossi" w:date="2024-02-25T10:45:00Z"/>
              </w:rPr>
            </w:pPr>
            <w:del w:id="148" w:author="Eyal Yossi" w:date="2024-02-25T10:45:00Z">
              <w:r w:rsidDel="00D61ACA">
                <w:delText>Microseconds</w:delText>
              </w:r>
            </w:del>
          </w:p>
        </w:tc>
        <w:tc>
          <w:tcPr>
            <w:tcW w:w="0" w:type="auto"/>
          </w:tcPr>
          <w:p w14:paraId="14D49E43" w14:textId="19281233" w:rsidR="00244450" w:rsidDel="00D61ACA" w:rsidRDefault="00832616">
            <w:pPr>
              <w:rPr>
                <w:del w:id="149" w:author="Eyal Yossi" w:date="2024-02-25T10:45:00Z"/>
              </w:rPr>
            </w:pPr>
            <w:del w:id="150" w:author="Eyal Yossi" w:date="2024-02-25T10:45:00Z">
              <w:r w:rsidDel="00D61ACA">
                <w:delText>N/A</w:delText>
              </w:r>
            </w:del>
          </w:p>
        </w:tc>
        <w:tc>
          <w:tcPr>
            <w:tcW w:w="760" w:type="pct"/>
          </w:tcPr>
          <w:p w14:paraId="3BC826BD" w14:textId="274E54B0" w:rsidR="00244450" w:rsidDel="00D61ACA" w:rsidRDefault="00832616">
            <w:pPr>
              <w:rPr>
                <w:del w:id="151" w:author="Eyal Yossi" w:date="2024-02-25T10:45:00Z"/>
              </w:rPr>
            </w:pPr>
            <w:del w:id="152" w:author="Eyal Yossi" w:date="2024-02-25T10:45:00Z">
              <w:r w:rsidDel="00D61ACA">
                <w:delText xml:space="preserve"> </w:delText>
              </w:r>
            </w:del>
          </w:p>
        </w:tc>
        <w:tc>
          <w:tcPr>
            <w:tcW w:w="492" w:type="pct"/>
          </w:tcPr>
          <w:p w14:paraId="0882F58F" w14:textId="23005F89" w:rsidR="00244450" w:rsidDel="00D61ACA" w:rsidRDefault="00832616">
            <w:pPr>
              <w:rPr>
                <w:del w:id="153" w:author="Eyal Yossi" w:date="2024-02-25T10:45:00Z"/>
              </w:rPr>
            </w:pPr>
            <w:del w:id="154" w:author="Eyal Yossi" w:date="2024-02-25T10:45:00Z">
              <w:r w:rsidDel="00D61ACA">
                <w:delText>N/A</w:delText>
              </w:r>
            </w:del>
          </w:p>
        </w:tc>
        <w:tc>
          <w:tcPr>
            <w:tcW w:w="1046" w:type="pct"/>
          </w:tcPr>
          <w:p w14:paraId="23131AB6" w14:textId="3CF6D62F" w:rsidR="00244450" w:rsidDel="00D61ACA" w:rsidRDefault="006B0498">
            <w:pPr>
              <w:rPr>
                <w:del w:id="155" w:author="Eyal Yossi" w:date="2024-02-25T10:45:00Z"/>
              </w:rPr>
            </w:pPr>
            <w:del w:id="156" w:author="Eyal Yossi" w:date="2024-02-25T10:45:00Z">
              <w:r w:rsidDel="00D61ACA">
                <w:delText>Microseconds</w:delText>
              </w:r>
              <w:r w:rsidR="00832616" w:rsidDel="00D61ACA">
                <w:delText xml:space="preserve"> in GMT Time</w:delText>
              </w:r>
            </w:del>
          </w:p>
        </w:tc>
        <w:tc>
          <w:tcPr>
            <w:tcW w:w="693" w:type="pct"/>
          </w:tcPr>
          <w:p w14:paraId="2EF46E97" w14:textId="64839640" w:rsidR="00244450" w:rsidDel="00D61ACA" w:rsidRDefault="00244450">
            <w:pPr>
              <w:rPr>
                <w:del w:id="157" w:author="Eyal Yossi" w:date="2024-02-25T10:45:00Z"/>
              </w:rPr>
            </w:pPr>
          </w:p>
        </w:tc>
      </w:tr>
    </w:tbl>
    <w:p w14:paraId="2094CAD9" w14:textId="77777777" w:rsidR="00244450" w:rsidRDefault="00244450"/>
    <w:p w14:paraId="07369DC2" w14:textId="77777777" w:rsidR="00244450" w:rsidRDefault="00832616">
      <w:pPr>
        <w:pStyle w:val="Heading1"/>
      </w:pPr>
      <w:bookmarkStart w:id="158" w:name="scroll-bookmark-17"/>
      <w:r>
        <w:lastRenderedPageBreak/>
        <w:t>   </w:t>
      </w:r>
      <w:bookmarkStart w:id="159" w:name="_Toc159753091"/>
      <w:r>
        <w:t>PSU to MIU Messages (status &amp; telemetry)</w:t>
      </w:r>
      <w:bookmarkEnd w:id="158"/>
      <w:bookmarkEnd w:id="159"/>
    </w:p>
    <w:p w14:paraId="554ED46C" w14:textId="77777777" w:rsidR="00244450" w:rsidRDefault="00832616">
      <w:r>
        <w:t>The following table is a list of the PSU messages that shall be sent to the MIU periodically:</w:t>
      </w:r>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
        <w:gridCol w:w="1869"/>
        <w:gridCol w:w="2944"/>
        <w:gridCol w:w="1366"/>
        <w:gridCol w:w="1377"/>
      </w:tblGrid>
      <w:tr w:rsidR="00244450" w14:paraId="049012DD" w14:textId="77777777" w:rsidTr="00D41FB4">
        <w:tc>
          <w:tcPr>
            <w:tcW w:w="0" w:type="auto"/>
          </w:tcPr>
          <w:p w14:paraId="4C380EDF" w14:textId="77777777" w:rsidR="00244450" w:rsidRDefault="00832616">
            <w:pPr>
              <w:jc w:val="center"/>
            </w:pPr>
            <w:r>
              <w:rPr>
                <w:b/>
              </w:rPr>
              <w:t>Message</w:t>
            </w:r>
          </w:p>
          <w:p w14:paraId="1D9F6079" w14:textId="77777777" w:rsidR="00244450" w:rsidRDefault="00832616">
            <w:pPr>
              <w:jc w:val="center"/>
            </w:pPr>
            <w:r>
              <w:rPr>
                <w:b/>
              </w:rPr>
              <w:t>ID</w:t>
            </w:r>
          </w:p>
        </w:tc>
        <w:tc>
          <w:tcPr>
            <w:tcW w:w="0" w:type="auto"/>
          </w:tcPr>
          <w:p w14:paraId="0644C52C" w14:textId="77777777" w:rsidR="00244450" w:rsidRDefault="00832616">
            <w:pPr>
              <w:jc w:val="center"/>
            </w:pPr>
            <w:r>
              <w:rPr>
                <w:b/>
              </w:rPr>
              <w:t>Name</w:t>
            </w:r>
          </w:p>
        </w:tc>
        <w:tc>
          <w:tcPr>
            <w:tcW w:w="0" w:type="auto"/>
          </w:tcPr>
          <w:p w14:paraId="174CD9D7" w14:textId="77777777" w:rsidR="00244450" w:rsidRDefault="00832616">
            <w:pPr>
              <w:jc w:val="center"/>
            </w:pPr>
            <w:r>
              <w:rPr>
                <w:b/>
              </w:rPr>
              <w:t>Description</w:t>
            </w:r>
          </w:p>
        </w:tc>
        <w:tc>
          <w:tcPr>
            <w:tcW w:w="0" w:type="auto"/>
          </w:tcPr>
          <w:p w14:paraId="7A4DD110" w14:textId="77777777" w:rsidR="00244450" w:rsidRDefault="00832616">
            <w:pPr>
              <w:jc w:val="center"/>
            </w:pPr>
            <w:r>
              <w:rPr>
                <w:b/>
              </w:rPr>
              <w:t>Message rate</w:t>
            </w:r>
          </w:p>
        </w:tc>
        <w:tc>
          <w:tcPr>
            <w:tcW w:w="0" w:type="auto"/>
          </w:tcPr>
          <w:p w14:paraId="165A495A" w14:textId="77777777" w:rsidR="00244450" w:rsidRDefault="00832616">
            <w:pPr>
              <w:jc w:val="center"/>
            </w:pPr>
            <w:r>
              <w:rPr>
                <w:b/>
              </w:rPr>
              <w:t>Message size</w:t>
            </w:r>
          </w:p>
          <w:p w14:paraId="20BCC2F6" w14:textId="77777777" w:rsidR="00244450" w:rsidRDefault="00832616">
            <w:pPr>
              <w:jc w:val="center"/>
            </w:pPr>
            <w:r>
              <w:rPr>
                <w:b/>
              </w:rPr>
              <w:t>(Bytes)</w:t>
            </w:r>
          </w:p>
        </w:tc>
      </w:tr>
      <w:tr w:rsidR="00244450" w14:paraId="5A97E7DD" w14:textId="77777777" w:rsidTr="00D41FB4">
        <w:tc>
          <w:tcPr>
            <w:tcW w:w="0" w:type="auto"/>
          </w:tcPr>
          <w:p w14:paraId="2630644E" w14:textId="77777777" w:rsidR="00244450" w:rsidRDefault="00832616">
            <w:r>
              <w:t>0x81</w:t>
            </w:r>
          </w:p>
        </w:tc>
        <w:tc>
          <w:tcPr>
            <w:tcW w:w="0" w:type="auto"/>
          </w:tcPr>
          <w:p w14:paraId="2984CAC5" w14:textId="77777777" w:rsidR="00244450" w:rsidRDefault="00832616">
            <w:r>
              <w:t>Telemetry_and_BIT</w:t>
            </w:r>
          </w:p>
        </w:tc>
        <w:tc>
          <w:tcPr>
            <w:tcW w:w="0" w:type="auto"/>
          </w:tcPr>
          <w:p w14:paraId="6663B783" w14:textId="77777777" w:rsidR="00244450" w:rsidRDefault="00832616">
            <w:r>
              <w:t>Telemetry and BIT information. </w:t>
            </w:r>
          </w:p>
        </w:tc>
        <w:tc>
          <w:tcPr>
            <w:tcW w:w="0" w:type="auto"/>
          </w:tcPr>
          <w:p w14:paraId="1A841587" w14:textId="77777777" w:rsidR="00244450" w:rsidRDefault="00832616">
            <w:pPr>
              <w:jc w:val="center"/>
            </w:pPr>
            <w:r>
              <w:t>100Hz</w:t>
            </w:r>
          </w:p>
        </w:tc>
        <w:tc>
          <w:tcPr>
            <w:tcW w:w="0" w:type="auto"/>
          </w:tcPr>
          <w:p w14:paraId="583A95F6" w14:textId="5010092E" w:rsidR="00244450" w:rsidRDefault="00F7743A" w:rsidP="006D5D81">
            <w:pPr>
              <w:jc w:val="center"/>
            </w:pPr>
            <w:ins w:id="160" w:author="Eyal Yossi" w:date="2024-01-23T19:38:00Z">
              <w:r>
                <w:t>196</w:t>
              </w:r>
            </w:ins>
          </w:p>
        </w:tc>
      </w:tr>
    </w:tbl>
    <w:p w14:paraId="10A6FFE6" w14:textId="77777777" w:rsidR="00244450" w:rsidRDefault="00832616">
      <w:pPr>
        <w:pStyle w:val="Heading2"/>
      </w:pPr>
      <w:bookmarkStart w:id="161" w:name="scroll-bookmark-18"/>
      <w:r>
        <w:t xml:space="preserve">  </w:t>
      </w:r>
      <w:bookmarkStart w:id="162" w:name="_Toc159753092"/>
      <w:r>
        <w:t>Telemetry and BIT Message</w:t>
      </w:r>
      <w:bookmarkEnd w:id="161"/>
      <w:bookmarkEnd w:id="162"/>
    </w:p>
    <w:p w14:paraId="2C2FAD0E" w14:textId="7DD1B1A0" w:rsidR="00450002" w:rsidRDefault="00450002" w:rsidP="00450002">
      <w:pPr>
        <w:numPr>
          <w:ilvl w:val="0"/>
          <w:numId w:val="36"/>
        </w:numPr>
      </w:pPr>
      <w:r>
        <w:t>Since PSU status changes can occur intermittently, in order not to miss the occurrence, the faulty notification shall be latched and recorded on the Logfile until sent to the MIU via communication channel. Only after the faulty notification was sent to MIU, it will be cleared.</w:t>
      </w:r>
    </w:p>
    <w:p w14:paraId="1D0A5704" w14:textId="77777777" w:rsidR="00244450" w:rsidRDefault="00832616">
      <w:r>
        <w:t>The following status message shall be sent periodically by the PSU, and shall include the following message elements:</w:t>
      </w:r>
    </w:p>
    <w:tbl>
      <w:tblPr>
        <w:tblStyle w:val="ScrollTableNormal"/>
        <w:tblW w:w="6097"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
        <w:gridCol w:w="606"/>
        <w:gridCol w:w="2907"/>
        <w:gridCol w:w="762"/>
        <w:gridCol w:w="1097"/>
        <w:gridCol w:w="1095"/>
        <w:gridCol w:w="1127"/>
        <w:gridCol w:w="1250"/>
        <w:gridCol w:w="1080"/>
      </w:tblGrid>
      <w:tr w:rsidR="002A3927" w14:paraId="6C162CCF" w14:textId="77777777" w:rsidTr="00A06427">
        <w:tc>
          <w:tcPr>
            <w:tcW w:w="205" w:type="pct"/>
          </w:tcPr>
          <w:p w14:paraId="30B8F92A" w14:textId="77777777" w:rsidR="00244450" w:rsidRDefault="00832616">
            <w:pPr>
              <w:jc w:val="center"/>
            </w:pPr>
            <w:r>
              <w:rPr>
                <w:b/>
              </w:rPr>
              <w:t>#</w:t>
            </w:r>
          </w:p>
        </w:tc>
        <w:tc>
          <w:tcPr>
            <w:tcW w:w="293" w:type="pct"/>
          </w:tcPr>
          <w:p w14:paraId="433B8963" w14:textId="77777777" w:rsidR="00244450" w:rsidRDefault="00832616">
            <w:pPr>
              <w:jc w:val="center"/>
            </w:pPr>
            <w:r>
              <w:rPr>
                <w:b/>
              </w:rPr>
              <w:t>Type</w:t>
            </w:r>
          </w:p>
        </w:tc>
        <w:tc>
          <w:tcPr>
            <w:tcW w:w="1404" w:type="pct"/>
          </w:tcPr>
          <w:p w14:paraId="5E127F98" w14:textId="77777777" w:rsidR="00244450" w:rsidRDefault="00832616">
            <w:pPr>
              <w:jc w:val="center"/>
            </w:pPr>
            <w:r>
              <w:rPr>
                <w:b/>
              </w:rPr>
              <w:t>Name</w:t>
            </w:r>
          </w:p>
        </w:tc>
        <w:tc>
          <w:tcPr>
            <w:tcW w:w="368" w:type="pct"/>
          </w:tcPr>
          <w:p w14:paraId="06B5C1E4" w14:textId="77777777" w:rsidR="00244450" w:rsidRDefault="00832616">
            <w:pPr>
              <w:jc w:val="center"/>
            </w:pPr>
            <w:r>
              <w:rPr>
                <w:b/>
              </w:rPr>
              <w:t>Units</w:t>
            </w:r>
          </w:p>
        </w:tc>
        <w:tc>
          <w:tcPr>
            <w:tcW w:w="530" w:type="pct"/>
          </w:tcPr>
          <w:p w14:paraId="05DBE8E0" w14:textId="77777777" w:rsidR="00244450" w:rsidRDefault="00832616">
            <w:pPr>
              <w:jc w:val="center"/>
            </w:pPr>
            <w:r>
              <w:rPr>
                <w:b/>
              </w:rPr>
              <w:t>Range</w:t>
            </w:r>
          </w:p>
        </w:tc>
        <w:tc>
          <w:tcPr>
            <w:tcW w:w="529" w:type="pct"/>
          </w:tcPr>
          <w:p w14:paraId="608190D2" w14:textId="77777777" w:rsidR="00244450" w:rsidRDefault="00832616">
            <w:pPr>
              <w:jc w:val="center"/>
            </w:pPr>
            <w:r>
              <w:rPr>
                <w:b/>
              </w:rPr>
              <w:t>Resolution</w:t>
            </w:r>
          </w:p>
          <w:p w14:paraId="659DB203" w14:textId="77777777" w:rsidR="00244450" w:rsidRDefault="00832616">
            <w:pPr>
              <w:jc w:val="center"/>
            </w:pPr>
            <w:r>
              <w:rPr>
                <w:b/>
              </w:rPr>
              <w:t>(Scale factor)</w:t>
            </w:r>
          </w:p>
        </w:tc>
        <w:tc>
          <w:tcPr>
            <w:tcW w:w="544" w:type="pct"/>
          </w:tcPr>
          <w:p w14:paraId="6DC3023E" w14:textId="77777777" w:rsidR="00244450" w:rsidRDefault="00832616">
            <w:pPr>
              <w:jc w:val="center"/>
            </w:pPr>
            <w:r>
              <w:rPr>
                <w:b/>
              </w:rPr>
              <w:t>Sign convention</w:t>
            </w:r>
          </w:p>
        </w:tc>
        <w:tc>
          <w:tcPr>
            <w:tcW w:w="604" w:type="pct"/>
          </w:tcPr>
          <w:p w14:paraId="6D39E69A" w14:textId="77777777" w:rsidR="00244450" w:rsidRDefault="00832616">
            <w:pPr>
              <w:jc w:val="center"/>
            </w:pPr>
            <w:r>
              <w:rPr>
                <w:b/>
              </w:rPr>
              <w:t>Description</w:t>
            </w:r>
          </w:p>
        </w:tc>
        <w:tc>
          <w:tcPr>
            <w:tcW w:w="522" w:type="pct"/>
          </w:tcPr>
          <w:p w14:paraId="6150994E" w14:textId="77777777" w:rsidR="00244450" w:rsidRDefault="00832616">
            <w:r>
              <w:rPr>
                <w:b/>
              </w:rPr>
              <w:t>comments</w:t>
            </w:r>
          </w:p>
        </w:tc>
      </w:tr>
      <w:tr w:rsidR="002A3927" w14:paraId="3D871269" w14:textId="77777777" w:rsidTr="00A06427">
        <w:tc>
          <w:tcPr>
            <w:tcW w:w="205" w:type="pct"/>
          </w:tcPr>
          <w:p w14:paraId="29C1FB7C" w14:textId="77777777" w:rsidR="00244450" w:rsidRDefault="00832616">
            <w:r>
              <w:t>1</w:t>
            </w:r>
          </w:p>
        </w:tc>
        <w:tc>
          <w:tcPr>
            <w:tcW w:w="293" w:type="pct"/>
          </w:tcPr>
          <w:p w14:paraId="11D9884F" w14:textId="77777777" w:rsidR="00244450" w:rsidRDefault="00832616">
            <w:r>
              <w:t>U1</w:t>
            </w:r>
          </w:p>
        </w:tc>
        <w:tc>
          <w:tcPr>
            <w:tcW w:w="1404" w:type="pct"/>
          </w:tcPr>
          <w:p w14:paraId="614F0461" w14:textId="77777777" w:rsidR="00244450" w:rsidRDefault="00832616">
            <w:r>
              <w:t>Message_ID</w:t>
            </w:r>
          </w:p>
        </w:tc>
        <w:tc>
          <w:tcPr>
            <w:tcW w:w="368" w:type="pct"/>
          </w:tcPr>
          <w:p w14:paraId="2F67FA98" w14:textId="77777777" w:rsidR="00244450" w:rsidRDefault="00832616">
            <w:r>
              <w:t>N/A</w:t>
            </w:r>
          </w:p>
        </w:tc>
        <w:tc>
          <w:tcPr>
            <w:tcW w:w="530" w:type="pct"/>
          </w:tcPr>
          <w:p w14:paraId="43056EA3" w14:textId="77777777" w:rsidR="00244450" w:rsidRDefault="00832616">
            <w:r>
              <w:t>0x81</w:t>
            </w:r>
          </w:p>
        </w:tc>
        <w:tc>
          <w:tcPr>
            <w:tcW w:w="529" w:type="pct"/>
          </w:tcPr>
          <w:p w14:paraId="42723FC0" w14:textId="77777777" w:rsidR="00244450" w:rsidRDefault="00832616">
            <w:r>
              <w:t>N/A</w:t>
            </w:r>
          </w:p>
        </w:tc>
        <w:tc>
          <w:tcPr>
            <w:tcW w:w="544" w:type="pct"/>
          </w:tcPr>
          <w:p w14:paraId="34048F1A" w14:textId="77777777" w:rsidR="00244450" w:rsidRDefault="00832616">
            <w:r>
              <w:t>N/A</w:t>
            </w:r>
          </w:p>
        </w:tc>
        <w:tc>
          <w:tcPr>
            <w:tcW w:w="604" w:type="pct"/>
          </w:tcPr>
          <w:p w14:paraId="2DF2B6EE" w14:textId="77777777" w:rsidR="00244450" w:rsidRDefault="00832616">
            <w:r>
              <w:t>Unique message ID</w:t>
            </w:r>
          </w:p>
        </w:tc>
        <w:tc>
          <w:tcPr>
            <w:tcW w:w="522" w:type="pct"/>
          </w:tcPr>
          <w:p w14:paraId="5360A42C" w14:textId="77777777" w:rsidR="00244450" w:rsidRDefault="00244450"/>
        </w:tc>
      </w:tr>
      <w:tr w:rsidR="002A3927" w14:paraId="680C8724" w14:textId="77777777" w:rsidTr="00A06427">
        <w:tc>
          <w:tcPr>
            <w:tcW w:w="205" w:type="pct"/>
          </w:tcPr>
          <w:p w14:paraId="01DA2B9A" w14:textId="77777777" w:rsidR="00244450" w:rsidRDefault="00832616">
            <w:r>
              <w:t>2</w:t>
            </w:r>
          </w:p>
        </w:tc>
        <w:tc>
          <w:tcPr>
            <w:tcW w:w="293" w:type="pct"/>
          </w:tcPr>
          <w:p w14:paraId="29C7642D" w14:textId="77777777" w:rsidR="00244450" w:rsidRDefault="00832616">
            <w:r>
              <w:t>S2</w:t>
            </w:r>
          </w:p>
        </w:tc>
        <w:tc>
          <w:tcPr>
            <w:tcW w:w="1404" w:type="pct"/>
          </w:tcPr>
          <w:p w14:paraId="615AD2C9" w14:textId="77777777" w:rsidR="00244450" w:rsidRDefault="00832616">
            <w:r>
              <w:t>VDC_IN</w:t>
            </w:r>
          </w:p>
        </w:tc>
        <w:tc>
          <w:tcPr>
            <w:tcW w:w="368" w:type="pct"/>
          </w:tcPr>
          <w:p w14:paraId="745561F3" w14:textId="77777777" w:rsidR="00244450" w:rsidRDefault="00832616">
            <w:r>
              <w:t>VDC</w:t>
            </w:r>
          </w:p>
        </w:tc>
        <w:tc>
          <w:tcPr>
            <w:tcW w:w="530" w:type="pct"/>
          </w:tcPr>
          <w:p w14:paraId="0A9BADED" w14:textId="77777777" w:rsidR="00244450" w:rsidRDefault="00832616">
            <w:r>
              <w:t>+/- 100VDC</w:t>
            </w:r>
          </w:p>
        </w:tc>
        <w:tc>
          <w:tcPr>
            <w:tcW w:w="529" w:type="pct"/>
          </w:tcPr>
          <w:p w14:paraId="116C2050" w14:textId="77777777" w:rsidR="00244450" w:rsidRDefault="00832616">
            <w:r>
              <w:t>50mV</w:t>
            </w:r>
          </w:p>
        </w:tc>
        <w:tc>
          <w:tcPr>
            <w:tcW w:w="544" w:type="pct"/>
          </w:tcPr>
          <w:p w14:paraId="7C204DEA" w14:textId="77777777" w:rsidR="00244450" w:rsidRDefault="00832616">
            <w:r>
              <w:t>N/A</w:t>
            </w:r>
          </w:p>
        </w:tc>
        <w:tc>
          <w:tcPr>
            <w:tcW w:w="604" w:type="pct"/>
          </w:tcPr>
          <w:p w14:paraId="7E59F454" w14:textId="77777777" w:rsidR="00244450" w:rsidRDefault="00832616">
            <w:r>
              <w:t>28VDC Input voltage</w:t>
            </w:r>
          </w:p>
        </w:tc>
        <w:tc>
          <w:tcPr>
            <w:tcW w:w="522" w:type="pct"/>
          </w:tcPr>
          <w:p w14:paraId="5BFF3120" w14:textId="77777777" w:rsidR="00244450" w:rsidRDefault="00244450"/>
        </w:tc>
      </w:tr>
      <w:tr w:rsidR="002A3927" w14:paraId="0F3A8ABC" w14:textId="77777777" w:rsidTr="00A06427">
        <w:tc>
          <w:tcPr>
            <w:tcW w:w="205" w:type="pct"/>
          </w:tcPr>
          <w:p w14:paraId="43A96D35" w14:textId="77777777" w:rsidR="00244450" w:rsidRDefault="00832616">
            <w:r>
              <w:t>3</w:t>
            </w:r>
          </w:p>
        </w:tc>
        <w:tc>
          <w:tcPr>
            <w:tcW w:w="293" w:type="pct"/>
          </w:tcPr>
          <w:p w14:paraId="55CF7121" w14:textId="77777777" w:rsidR="00244450" w:rsidRDefault="00832616">
            <w:r>
              <w:t>S2</w:t>
            </w:r>
          </w:p>
        </w:tc>
        <w:tc>
          <w:tcPr>
            <w:tcW w:w="1404" w:type="pct"/>
          </w:tcPr>
          <w:p w14:paraId="1233E7E4" w14:textId="77777777" w:rsidR="00244450" w:rsidRDefault="00832616">
            <w:r>
              <w:t>VAC_IN_PH_A</w:t>
            </w:r>
          </w:p>
        </w:tc>
        <w:tc>
          <w:tcPr>
            <w:tcW w:w="368" w:type="pct"/>
          </w:tcPr>
          <w:p w14:paraId="6C53D4B1" w14:textId="77777777" w:rsidR="00244450" w:rsidRDefault="00832616">
            <w:r>
              <w:t>VAC</w:t>
            </w:r>
          </w:p>
        </w:tc>
        <w:tc>
          <w:tcPr>
            <w:tcW w:w="530" w:type="pct"/>
          </w:tcPr>
          <w:p w14:paraId="67137359" w14:textId="77777777" w:rsidR="00244450" w:rsidRDefault="00832616">
            <w:r>
              <w:t>+/- 200VAC</w:t>
            </w:r>
          </w:p>
        </w:tc>
        <w:tc>
          <w:tcPr>
            <w:tcW w:w="529" w:type="pct"/>
          </w:tcPr>
          <w:p w14:paraId="703D10A5" w14:textId="77777777" w:rsidR="00244450" w:rsidRDefault="00832616">
            <w:r>
              <w:t>100mV</w:t>
            </w:r>
          </w:p>
        </w:tc>
        <w:tc>
          <w:tcPr>
            <w:tcW w:w="544" w:type="pct"/>
          </w:tcPr>
          <w:p w14:paraId="71B478AF" w14:textId="77777777" w:rsidR="00244450" w:rsidRDefault="00832616">
            <w:r>
              <w:t>N/A</w:t>
            </w:r>
          </w:p>
        </w:tc>
        <w:tc>
          <w:tcPr>
            <w:tcW w:w="604" w:type="pct"/>
          </w:tcPr>
          <w:p w14:paraId="3386BD66" w14:textId="77777777" w:rsidR="00244450" w:rsidRDefault="00832616">
            <w:r>
              <w:t>115 VAC phA input  voltage</w:t>
            </w:r>
          </w:p>
        </w:tc>
        <w:tc>
          <w:tcPr>
            <w:tcW w:w="522" w:type="pct"/>
          </w:tcPr>
          <w:p w14:paraId="531CB437" w14:textId="77777777" w:rsidR="00244450" w:rsidRDefault="00244450"/>
        </w:tc>
      </w:tr>
      <w:tr w:rsidR="002A3927" w14:paraId="3AC29A31" w14:textId="77777777" w:rsidTr="00A06427">
        <w:tc>
          <w:tcPr>
            <w:tcW w:w="205" w:type="pct"/>
          </w:tcPr>
          <w:p w14:paraId="53E8FF39" w14:textId="77777777" w:rsidR="00244450" w:rsidRDefault="00832616">
            <w:r>
              <w:t>4</w:t>
            </w:r>
          </w:p>
        </w:tc>
        <w:tc>
          <w:tcPr>
            <w:tcW w:w="293" w:type="pct"/>
          </w:tcPr>
          <w:p w14:paraId="2C941F00" w14:textId="77777777" w:rsidR="00244450" w:rsidRDefault="00832616">
            <w:r>
              <w:t>S2</w:t>
            </w:r>
          </w:p>
        </w:tc>
        <w:tc>
          <w:tcPr>
            <w:tcW w:w="1404" w:type="pct"/>
          </w:tcPr>
          <w:p w14:paraId="49760F0D" w14:textId="77777777" w:rsidR="00244450" w:rsidRDefault="00832616">
            <w:r>
              <w:t>VAC_IN_PH_B</w:t>
            </w:r>
          </w:p>
        </w:tc>
        <w:tc>
          <w:tcPr>
            <w:tcW w:w="368" w:type="pct"/>
          </w:tcPr>
          <w:p w14:paraId="512C4D93" w14:textId="77777777" w:rsidR="00244450" w:rsidRDefault="00832616">
            <w:r>
              <w:t>VAC</w:t>
            </w:r>
          </w:p>
        </w:tc>
        <w:tc>
          <w:tcPr>
            <w:tcW w:w="530" w:type="pct"/>
          </w:tcPr>
          <w:p w14:paraId="2BA8D0CD" w14:textId="77777777" w:rsidR="00244450" w:rsidRDefault="00832616">
            <w:r>
              <w:t>+/- 200VAC</w:t>
            </w:r>
          </w:p>
        </w:tc>
        <w:tc>
          <w:tcPr>
            <w:tcW w:w="529" w:type="pct"/>
          </w:tcPr>
          <w:p w14:paraId="065F1E7F" w14:textId="77777777" w:rsidR="00244450" w:rsidRDefault="00832616">
            <w:r>
              <w:t>100mV</w:t>
            </w:r>
          </w:p>
        </w:tc>
        <w:tc>
          <w:tcPr>
            <w:tcW w:w="544" w:type="pct"/>
          </w:tcPr>
          <w:p w14:paraId="0A218F55" w14:textId="77777777" w:rsidR="00244450" w:rsidRDefault="00832616">
            <w:r>
              <w:t>N/A</w:t>
            </w:r>
          </w:p>
        </w:tc>
        <w:tc>
          <w:tcPr>
            <w:tcW w:w="604" w:type="pct"/>
          </w:tcPr>
          <w:p w14:paraId="44847543" w14:textId="77777777" w:rsidR="00244450" w:rsidRDefault="00832616">
            <w:r>
              <w:t>115 VAC phB input  voltage</w:t>
            </w:r>
          </w:p>
        </w:tc>
        <w:tc>
          <w:tcPr>
            <w:tcW w:w="522" w:type="pct"/>
          </w:tcPr>
          <w:p w14:paraId="28936CD3" w14:textId="77777777" w:rsidR="00244450" w:rsidRDefault="00244450"/>
        </w:tc>
      </w:tr>
      <w:tr w:rsidR="002A3927" w14:paraId="4BDCBABB" w14:textId="77777777" w:rsidTr="00A06427">
        <w:tc>
          <w:tcPr>
            <w:tcW w:w="205" w:type="pct"/>
          </w:tcPr>
          <w:p w14:paraId="56A224D6" w14:textId="77777777" w:rsidR="00244450" w:rsidRDefault="00832616">
            <w:r>
              <w:t>5</w:t>
            </w:r>
          </w:p>
        </w:tc>
        <w:tc>
          <w:tcPr>
            <w:tcW w:w="293" w:type="pct"/>
          </w:tcPr>
          <w:p w14:paraId="256C1A2F" w14:textId="77777777" w:rsidR="00244450" w:rsidRDefault="00832616">
            <w:r>
              <w:t>S2</w:t>
            </w:r>
          </w:p>
        </w:tc>
        <w:tc>
          <w:tcPr>
            <w:tcW w:w="1404" w:type="pct"/>
          </w:tcPr>
          <w:p w14:paraId="3F353AE4" w14:textId="77777777" w:rsidR="00244450" w:rsidRDefault="00832616">
            <w:r>
              <w:t>VAC_IN_PH_C</w:t>
            </w:r>
          </w:p>
        </w:tc>
        <w:tc>
          <w:tcPr>
            <w:tcW w:w="368" w:type="pct"/>
          </w:tcPr>
          <w:p w14:paraId="7821110B" w14:textId="77777777" w:rsidR="00244450" w:rsidRDefault="00832616">
            <w:r>
              <w:t>VAC</w:t>
            </w:r>
          </w:p>
        </w:tc>
        <w:tc>
          <w:tcPr>
            <w:tcW w:w="530" w:type="pct"/>
          </w:tcPr>
          <w:p w14:paraId="2797D97F" w14:textId="77777777" w:rsidR="00244450" w:rsidRDefault="00832616">
            <w:r>
              <w:t>+/- 200VAC</w:t>
            </w:r>
          </w:p>
        </w:tc>
        <w:tc>
          <w:tcPr>
            <w:tcW w:w="529" w:type="pct"/>
          </w:tcPr>
          <w:p w14:paraId="077F926A" w14:textId="77777777" w:rsidR="00244450" w:rsidRDefault="00832616">
            <w:r>
              <w:t>100mV</w:t>
            </w:r>
          </w:p>
        </w:tc>
        <w:tc>
          <w:tcPr>
            <w:tcW w:w="544" w:type="pct"/>
          </w:tcPr>
          <w:p w14:paraId="4420A59A" w14:textId="77777777" w:rsidR="00244450" w:rsidRDefault="00832616">
            <w:r>
              <w:t>N/A</w:t>
            </w:r>
          </w:p>
        </w:tc>
        <w:tc>
          <w:tcPr>
            <w:tcW w:w="604" w:type="pct"/>
          </w:tcPr>
          <w:p w14:paraId="337DEE85" w14:textId="77777777" w:rsidR="00244450" w:rsidRDefault="00832616">
            <w:r>
              <w:t>115 VAC phC input  voltage</w:t>
            </w:r>
          </w:p>
        </w:tc>
        <w:tc>
          <w:tcPr>
            <w:tcW w:w="522" w:type="pct"/>
          </w:tcPr>
          <w:p w14:paraId="01343B89" w14:textId="77777777" w:rsidR="00244450" w:rsidRDefault="00244450"/>
        </w:tc>
      </w:tr>
      <w:tr w:rsidR="002A3927" w14:paraId="63EC19F1" w14:textId="77777777" w:rsidTr="00A06427">
        <w:tc>
          <w:tcPr>
            <w:tcW w:w="205" w:type="pct"/>
          </w:tcPr>
          <w:p w14:paraId="6DF4681B" w14:textId="77777777" w:rsidR="00244450" w:rsidRDefault="00832616">
            <w:r>
              <w:t>6</w:t>
            </w:r>
          </w:p>
        </w:tc>
        <w:tc>
          <w:tcPr>
            <w:tcW w:w="293" w:type="pct"/>
          </w:tcPr>
          <w:p w14:paraId="544AC6BF" w14:textId="77777777" w:rsidR="00244450" w:rsidRDefault="00832616">
            <w:r>
              <w:t>S2</w:t>
            </w:r>
          </w:p>
        </w:tc>
        <w:tc>
          <w:tcPr>
            <w:tcW w:w="1404" w:type="pct"/>
          </w:tcPr>
          <w:p w14:paraId="53B77FCD" w14:textId="77777777" w:rsidR="00244450" w:rsidRDefault="00832616">
            <w:r>
              <w:t>I_DC_IN</w:t>
            </w:r>
          </w:p>
        </w:tc>
        <w:tc>
          <w:tcPr>
            <w:tcW w:w="368" w:type="pct"/>
          </w:tcPr>
          <w:p w14:paraId="41AEC353" w14:textId="77777777" w:rsidR="00244450" w:rsidRDefault="00832616">
            <w:r>
              <w:t>A DC</w:t>
            </w:r>
          </w:p>
        </w:tc>
        <w:tc>
          <w:tcPr>
            <w:tcW w:w="530" w:type="pct"/>
          </w:tcPr>
          <w:p w14:paraId="6888178C" w14:textId="77777777" w:rsidR="00244450" w:rsidRDefault="00832616">
            <w:r>
              <w:t>+/- 100A</w:t>
            </w:r>
          </w:p>
        </w:tc>
        <w:tc>
          <w:tcPr>
            <w:tcW w:w="529" w:type="pct"/>
          </w:tcPr>
          <w:p w14:paraId="47FC523D" w14:textId="77777777" w:rsidR="00244450" w:rsidRDefault="00832616">
            <w:r>
              <w:t>50mA</w:t>
            </w:r>
          </w:p>
        </w:tc>
        <w:tc>
          <w:tcPr>
            <w:tcW w:w="544" w:type="pct"/>
          </w:tcPr>
          <w:p w14:paraId="35EBDC15" w14:textId="77777777" w:rsidR="00244450" w:rsidRDefault="00832616">
            <w:r>
              <w:t>N/A</w:t>
            </w:r>
          </w:p>
        </w:tc>
        <w:tc>
          <w:tcPr>
            <w:tcW w:w="604" w:type="pct"/>
          </w:tcPr>
          <w:p w14:paraId="3466D703" w14:textId="77777777" w:rsidR="00244450" w:rsidRDefault="00832616">
            <w:r>
              <w:t>Input DC current</w:t>
            </w:r>
          </w:p>
        </w:tc>
        <w:tc>
          <w:tcPr>
            <w:tcW w:w="522" w:type="pct"/>
          </w:tcPr>
          <w:p w14:paraId="68536F92" w14:textId="77777777" w:rsidR="00244450" w:rsidRDefault="00244450"/>
        </w:tc>
      </w:tr>
      <w:tr w:rsidR="002A3927" w14:paraId="3BA3E2F5" w14:textId="77777777" w:rsidTr="00A06427">
        <w:tc>
          <w:tcPr>
            <w:tcW w:w="205" w:type="pct"/>
          </w:tcPr>
          <w:p w14:paraId="73AC0D96" w14:textId="77777777" w:rsidR="00244450" w:rsidRDefault="00832616">
            <w:r>
              <w:t>7</w:t>
            </w:r>
          </w:p>
        </w:tc>
        <w:tc>
          <w:tcPr>
            <w:tcW w:w="293" w:type="pct"/>
          </w:tcPr>
          <w:p w14:paraId="2A9227EF" w14:textId="77777777" w:rsidR="00244450" w:rsidRDefault="00832616">
            <w:r>
              <w:t>S2</w:t>
            </w:r>
          </w:p>
        </w:tc>
        <w:tc>
          <w:tcPr>
            <w:tcW w:w="1404" w:type="pct"/>
          </w:tcPr>
          <w:p w14:paraId="4412B9CA" w14:textId="77777777" w:rsidR="00244450" w:rsidRDefault="00832616">
            <w:r>
              <w:t>I_AC_IN_PH_A</w:t>
            </w:r>
          </w:p>
        </w:tc>
        <w:tc>
          <w:tcPr>
            <w:tcW w:w="368" w:type="pct"/>
          </w:tcPr>
          <w:p w14:paraId="1D6E5C8B" w14:textId="77777777" w:rsidR="00244450" w:rsidRDefault="00832616">
            <w:r>
              <w:t>A AC</w:t>
            </w:r>
          </w:p>
        </w:tc>
        <w:tc>
          <w:tcPr>
            <w:tcW w:w="530" w:type="pct"/>
          </w:tcPr>
          <w:p w14:paraId="2DE0F206" w14:textId="77777777" w:rsidR="00244450" w:rsidRDefault="00832616">
            <w:r>
              <w:t>+/- 200A</w:t>
            </w:r>
          </w:p>
        </w:tc>
        <w:tc>
          <w:tcPr>
            <w:tcW w:w="529" w:type="pct"/>
          </w:tcPr>
          <w:p w14:paraId="29B1AC7E" w14:textId="77777777" w:rsidR="00244450" w:rsidRDefault="00832616">
            <w:r>
              <w:t>50mA</w:t>
            </w:r>
          </w:p>
        </w:tc>
        <w:tc>
          <w:tcPr>
            <w:tcW w:w="544" w:type="pct"/>
          </w:tcPr>
          <w:p w14:paraId="20332F39" w14:textId="77777777" w:rsidR="00244450" w:rsidRDefault="00832616">
            <w:r>
              <w:t>N/A</w:t>
            </w:r>
          </w:p>
        </w:tc>
        <w:tc>
          <w:tcPr>
            <w:tcW w:w="604" w:type="pct"/>
          </w:tcPr>
          <w:p w14:paraId="66A76231" w14:textId="77777777" w:rsidR="00244450" w:rsidRDefault="00832616">
            <w:r>
              <w:t>AC phA input  current</w:t>
            </w:r>
          </w:p>
        </w:tc>
        <w:tc>
          <w:tcPr>
            <w:tcW w:w="522" w:type="pct"/>
          </w:tcPr>
          <w:p w14:paraId="3E6ECC64" w14:textId="77777777" w:rsidR="00244450" w:rsidRDefault="00244450"/>
        </w:tc>
      </w:tr>
      <w:tr w:rsidR="002A3927" w14:paraId="6290DB3A" w14:textId="77777777" w:rsidTr="00A06427">
        <w:tc>
          <w:tcPr>
            <w:tcW w:w="205" w:type="pct"/>
          </w:tcPr>
          <w:p w14:paraId="1946A78C" w14:textId="77777777" w:rsidR="00244450" w:rsidRDefault="00832616">
            <w:r>
              <w:t>8</w:t>
            </w:r>
          </w:p>
        </w:tc>
        <w:tc>
          <w:tcPr>
            <w:tcW w:w="293" w:type="pct"/>
          </w:tcPr>
          <w:p w14:paraId="469677D5" w14:textId="77777777" w:rsidR="00244450" w:rsidRDefault="00832616">
            <w:r>
              <w:t>S2</w:t>
            </w:r>
          </w:p>
        </w:tc>
        <w:tc>
          <w:tcPr>
            <w:tcW w:w="1404" w:type="pct"/>
          </w:tcPr>
          <w:p w14:paraId="157FF548" w14:textId="77777777" w:rsidR="00244450" w:rsidRDefault="00832616">
            <w:r>
              <w:t>I_AC _IN_PH_B</w:t>
            </w:r>
          </w:p>
        </w:tc>
        <w:tc>
          <w:tcPr>
            <w:tcW w:w="368" w:type="pct"/>
          </w:tcPr>
          <w:p w14:paraId="68F188E5" w14:textId="77777777" w:rsidR="00244450" w:rsidRDefault="00832616">
            <w:r>
              <w:t>A AC</w:t>
            </w:r>
          </w:p>
        </w:tc>
        <w:tc>
          <w:tcPr>
            <w:tcW w:w="530" w:type="pct"/>
          </w:tcPr>
          <w:p w14:paraId="151DACCF" w14:textId="77777777" w:rsidR="00244450" w:rsidRDefault="00832616">
            <w:r>
              <w:t>+/- 200A</w:t>
            </w:r>
          </w:p>
        </w:tc>
        <w:tc>
          <w:tcPr>
            <w:tcW w:w="529" w:type="pct"/>
          </w:tcPr>
          <w:p w14:paraId="2E7B3F17" w14:textId="77777777" w:rsidR="00244450" w:rsidRDefault="00832616">
            <w:r>
              <w:t>50mA</w:t>
            </w:r>
          </w:p>
        </w:tc>
        <w:tc>
          <w:tcPr>
            <w:tcW w:w="544" w:type="pct"/>
          </w:tcPr>
          <w:p w14:paraId="4930308B" w14:textId="77777777" w:rsidR="00244450" w:rsidRDefault="00832616">
            <w:r>
              <w:t>N/A</w:t>
            </w:r>
          </w:p>
        </w:tc>
        <w:tc>
          <w:tcPr>
            <w:tcW w:w="604" w:type="pct"/>
          </w:tcPr>
          <w:p w14:paraId="58C32082" w14:textId="77777777" w:rsidR="00244450" w:rsidRDefault="00832616">
            <w:r>
              <w:t>AC phB input  current</w:t>
            </w:r>
          </w:p>
        </w:tc>
        <w:tc>
          <w:tcPr>
            <w:tcW w:w="522" w:type="pct"/>
          </w:tcPr>
          <w:p w14:paraId="50C2F72A" w14:textId="77777777" w:rsidR="00244450" w:rsidRDefault="00244450"/>
        </w:tc>
      </w:tr>
      <w:tr w:rsidR="002A3927" w14:paraId="5961EA37" w14:textId="77777777" w:rsidTr="00A06427">
        <w:tc>
          <w:tcPr>
            <w:tcW w:w="205" w:type="pct"/>
          </w:tcPr>
          <w:p w14:paraId="6A371928" w14:textId="77777777" w:rsidR="00244450" w:rsidRDefault="00832616">
            <w:r>
              <w:t>9</w:t>
            </w:r>
          </w:p>
        </w:tc>
        <w:tc>
          <w:tcPr>
            <w:tcW w:w="293" w:type="pct"/>
          </w:tcPr>
          <w:p w14:paraId="5ECD129C" w14:textId="77777777" w:rsidR="00244450" w:rsidRDefault="00832616">
            <w:r>
              <w:t>S2</w:t>
            </w:r>
          </w:p>
        </w:tc>
        <w:tc>
          <w:tcPr>
            <w:tcW w:w="1404" w:type="pct"/>
          </w:tcPr>
          <w:p w14:paraId="7C4FC6E8" w14:textId="77777777" w:rsidR="00244450" w:rsidRDefault="00832616">
            <w:r>
              <w:t>I_AC _IN_PH_C</w:t>
            </w:r>
          </w:p>
        </w:tc>
        <w:tc>
          <w:tcPr>
            <w:tcW w:w="368" w:type="pct"/>
          </w:tcPr>
          <w:p w14:paraId="1B8EA320" w14:textId="77777777" w:rsidR="00244450" w:rsidRDefault="00832616">
            <w:r>
              <w:t>A AC</w:t>
            </w:r>
          </w:p>
        </w:tc>
        <w:tc>
          <w:tcPr>
            <w:tcW w:w="530" w:type="pct"/>
          </w:tcPr>
          <w:p w14:paraId="4A14CB61" w14:textId="77777777" w:rsidR="00244450" w:rsidRDefault="00832616">
            <w:r>
              <w:t>+/- 200A</w:t>
            </w:r>
          </w:p>
        </w:tc>
        <w:tc>
          <w:tcPr>
            <w:tcW w:w="529" w:type="pct"/>
          </w:tcPr>
          <w:p w14:paraId="1ACB3064" w14:textId="77777777" w:rsidR="00244450" w:rsidRDefault="00832616">
            <w:r>
              <w:t>50mA</w:t>
            </w:r>
          </w:p>
        </w:tc>
        <w:tc>
          <w:tcPr>
            <w:tcW w:w="544" w:type="pct"/>
          </w:tcPr>
          <w:p w14:paraId="000C323E" w14:textId="77777777" w:rsidR="00244450" w:rsidRDefault="00832616">
            <w:r>
              <w:t>N/A</w:t>
            </w:r>
          </w:p>
        </w:tc>
        <w:tc>
          <w:tcPr>
            <w:tcW w:w="604" w:type="pct"/>
          </w:tcPr>
          <w:p w14:paraId="6EF013B1" w14:textId="77777777" w:rsidR="00244450" w:rsidRDefault="00832616">
            <w:r>
              <w:t>AC phC input  current</w:t>
            </w:r>
          </w:p>
        </w:tc>
        <w:tc>
          <w:tcPr>
            <w:tcW w:w="522" w:type="pct"/>
          </w:tcPr>
          <w:p w14:paraId="0B305CB9" w14:textId="77777777" w:rsidR="00244450" w:rsidRDefault="00244450"/>
        </w:tc>
      </w:tr>
      <w:tr w:rsidR="002A3927" w14:paraId="58D776FB" w14:textId="77777777" w:rsidTr="00A06427">
        <w:tc>
          <w:tcPr>
            <w:tcW w:w="205" w:type="pct"/>
          </w:tcPr>
          <w:p w14:paraId="1C6324FC" w14:textId="77777777" w:rsidR="00244450" w:rsidRDefault="00832616">
            <w:r>
              <w:t>10</w:t>
            </w:r>
          </w:p>
        </w:tc>
        <w:tc>
          <w:tcPr>
            <w:tcW w:w="293" w:type="pct"/>
          </w:tcPr>
          <w:p w14:paraId="228EABB2" w14:textId="77777777" w:rsidR="00244450" w:rsidRDefault="00832616">
            <w:r>
              <w:t>S2</w:t>
            </w:r>
          </w:p>
        </w:tc>
        <w:tc>
          <w:tcPr>
            <w:tcW w:w="1404" w:type="pct"/>
          </w:tcPr>
          <w:p w14:paraId="565D7E77" w14:textId="77777777" w:rsidR="00244450" w:rsidRDefault="00832616">
            <w:r>
              <w:t>V_OUT_1</w:t>
            </w:r>
          </w:p>
        </w:tc>
        <w:tc>
          <w:tcPr>
            <w:tcW w:w="368" w:type="pct"/>
          </w:tcPr>
          <w:p w14:paraId="5BC97AEA" w14:textId="77777777" w:rsidR="00244450" w:rsidRDefault="00832616">
            <w:r>
              <w:t>VDC</w:t>
            </w:r>
          </w:p>
        </w:tc>
        <w:tc>
          <w:tcPr>
            <w:tcW w:w="530" w:type="pct"/>
          </w:tcPr>
          <w:p w14:paraId="5B7D3B1F" w14:textId="77777777" w:rsidR="00244450" w:rsidRDefault="00832616">
            <w:r>
              <w:t>+/- 100VDC</w:t>
            </w:r>
          </w:p>
        </w:tc>
        <w:tc>
          <w:tcPr>
            <w:tcW w:w="529" w:type="pct"/>
          </w:tcPr>
          <w:p w14:paraId="6E52057A" w14:textId="77777777" w:rsidR="00244450" w:rsidRDefault="00832616">
            <w:r>
              <w:t>50mV</w:t>
            </w:r>
          </w:p>
        </w:tc>
        <w:tc>
          <w:tcPr>
            <w:tcW w:w="544" w:type="pct"/>
          </w:tcPr>
          <w:p w14:paraId="5BA904C4" w14:textId="77777777" w:rsidR="00244450" w:rsidRDefault="00832616">
            <w:r>
              <w:t>N/A</w:t>
            </w:r>
          </w:p>
        </w:tc>
        <w:tc>
          <w:tcPr>
            <w:tcW w:w="604" w:type="pct"/>
          </w:tcPr>
          <w:p w14:paraId="7E28BF52" w14:textId="77777777" w:rsidR="00244450" w:rsidRDefault="00832616">
            <w:r>
              <w:t>Output Voltage to Fan CCA</w:t>
            </w:r>
          </w:p>
        </w:tc>
        <w:tc>
          <w:tcPr>
            <w:tcW w:w="522" w:type="pct"/>
          </w:tcPr>
          <w:p w14:paraId="7C40B11C" w14:textId="77777777" w:rsidR="00244450" w:rsidRDefault="00244450"/>
        </w:tc>
      </w:tr>
      <w:tr w:rsidR="002A3927" w14:paraId="19538500" w14:textId="77777777" w:rsidTr="00A06427">
        <w:tc>
          <w:tcPr>
            <w:tcW w:w="205" w:type="pct"/>
          </w:tcPr>
          <w:p w14:paraId="5CFC661B" w14:textId="77777777" w:rsidR="00244450" w:rsidRDefault="00832616">
            <w:r>
              <w:t>11</w:t>
            </w:r>
          </w:p>
        </w:tc>
        <w:tc>
          <w:tcPr>
            <w:tcW w:w="293" w:type="pct"/>
          </w:tcPr>
          <w:p w14:paraId="59E5FB5D" w14:textId="77777777" w:rsidR="00244450" w:rsidRDefault="00832616">
            <w:r>
              <w:t>S2</w:t>
            </w:r>
          </w:p>
        </w:tc>
        <w:tc>
          <w:tcPr>
            <w:tcW w:w="1404" w:type="pct"/>
          </w:tcPr>
          <w:p w14:paraId="66E90BA7" w14:textId="77777777" w:rsidR="00244450" w:rsidRDefault="00832616">
            <w:r>
              <w:t>V_OUT_2</w:t>
            </w:r>
          </w:p>
        </w:tc>
        <w:tc>
          <w:tcPr>
            <w:tcW w:w="368" w:type="pct"/>
          </w:tcPr>
          <w:p w14:paraId="157102F3" w14:textId="77777777" w:rsidR="00244450" w:rsidRDefault="00832616">
            <w:r>
              <w:t>VDC</w:t>
            </w:r>
          </w:p>
        </w:tc>
        <w:tc>
          <w:tcPr>
            <w:tcW w:w="530" w:type="pct"/>
          </w:tcPr>
          <w:p w14:paraId="2B8AF2BB" w14:textId="77777777" w:rsidR="00244450" w:rsidRDefault="00832616">
            <w:r>
              <w:t>+/- 100VDC</w:t>
            </w:r>
          </w:p>
        </w:tc>
        <w:tc>
          <w:tcPr>
            <w:tcW w:w="529" w:type="pct"/>
          </w:tcPr>
          <w:p w14:paraId="0C8EAA3B" w14:textId="77777777" w:rsidR="00244450" w:rsidRDefault="00832616">
            <w:r>
              <w:t>50mV</w:t>
            </w:r>
          </w:p>
        </w:tc>
        <w:tc>
          <w:tcPr>
            <w:tcW w:w="544" w:type="pct"/>
          </w:tcPr>
          <w:p w14:paraId="5825590C" w14:textId="77777777" w:rsidR="00244450" w:rsidRDefault="00832616">
            <w:r>
              <w:t>N/A</w:t>
            </w:r>
          </w:p>
        </w:tc>
        <w:tc>
          <w:tcPr>
            <w:tcW w:w="604" w:type="pct"/>
          </w:tcPr>
          <w:p w14:paraId="2BD6035E" w14:textId="77777777" w:rsidR="00244450" w:rsidRDefault="00832616">
            <w:r>
              <w:t xml:space="preserve">Output Voltage to </w:t>
            </w:r>
            <w:r>
              <w:lastRenderedPageBreak/>
              <w:t>MWIR Cooler</w:t>
            </w:r>
          </w:p>
        </w:tc>
        <w:tc>
          <w:tcPr>
            <w:tcW w:w="522" w:type="pct"/>
          </w:tcPr>
          <w:p w14:paraId="4C4BF71A" w14:textId="77777777" w:rsidR="00244450" w:rsidRDefault="00244450"/>
        </w:tc>
      </w:tr>
      <w:tr w:rsidR="002A3927" w14:paraId="1B43BF6C" w14:textId="77777777" w:rsidTr="00A06427">
        <w:tc>
          <w:tcPr>
            <w:tcW w:w="205" w:type="pct"/>
          </w:tcPr>
          <w:p w14:paraId="342221B3" w14:textId="77777777" w:rsidR="00244450" w:rsidRDefault="00832616">
            <w:r>
              <w:t>12</w:t>
            </w:r>
          </w:p>
        </w:tc>
        <w:tc>
          <w:tcPr>
            <w:tcW w:w="293" w:type="pct"/>
          </w:tcPr>
          <w:p w14:paraId="1C739B8F" w14:textId="77777777" w:rsidR="00244450" w:rsidRDefault="00832616">
            <w:r>
              <w:t>S2</w:t>
            </w:r>
          </w:p>
        </w:tc>
        <w:tc>
          <w:tcPr>
            <w:tcW w:w="1404" w:type="pct"/>
          </w:tcPr>
          <w:p w14:paraId="1A237406" w14:textId="77777777" w:rsidR="00244450" w:rsidRDefault="00832616">
            <w:r>
              <w:t>V_OUT_3_ph1</w:t>
            </w:r>
          </w:p>
        </w:tc>
        <w:tc>
          <w:tcPr>
            <w:tcW w:w="368" w:type="pct"/>
          </w:tcPr>
          <w:p w14:paraId="5D26D10F" w14:textId="77777777" w:rsidR="00244450" w:rsidRDefault="00832616">
            <w:r>
              <w:t>VAC</w:t>
            </w:r>
          </w:p>
        </w:tc>
        <w:tc>
          <w:tcPr>
            <w:tcW w:w="530" w:type="pct"/>
          </w:tcPr>
          <w:p w14:paraId="352F2635" w14:textId="77777777" w:rsidR="00244450" w:rsidRDefault="00832616">
            <w:r>
              <w:t>+/- 200VAC</w:t>
            </w:r>
          </w:p>
        </w:tc>
        <w:tc>
          <w:tcPr>
            <w:tcW w:w="529" w:type="pct"/>
          </w:tcPr>
          <w:p w14:paraId="6CD99F76" w14:textId="77777777" w:rsidR="00244450" w:rsidRDefault="00832616">
            <w:r>
              <w:t>100mV</w:t>
            </w:r>
          </w:p>
        </w:tc>
        <w:tc>
          <w:tcPr>
            <w:tcW w:w="544" w:type="pct"/>
          </w:tcPr>
          <w:p w14:paraId="73C75465" w14:textId="77777777" w:rsidR="00244450" w:rsidRDefault="00832616">
            <w:r>
              <w:t>N/A</w:t>
            </w:r>
          </w:p>
        </w:tc>
        <w:tc>
          <w:tcPr>
            <w:tcW w:w="604" w:type="pct"/>
          </w:tcPr>
          <w:p w14:paraId="40FDA180" w14:textId="77777777" w:rsidR="00244450" w:rsidRDefault="00832616">
            <w:r>
              <w:t>Output Voltage to ADLS phase 1</w:t>
            </w:r>
          </w:p>
        </w:tc>
        <w:tc>
          <w:tcPr>
            <w:tcW w:w="522" w:type="pct"/>
          </w:tcPr>
          <w:p w14:paraId="5D297A40" w14:textId="77777777" w:rsidR="00244450" w:rsidRDefault="00244450"/>
        </w:tc>
      </w:tr>
      <w:tr w:rsidR="002A3927" w14:paraId="2D5E428B" w14:textId="77777777" w:rsidTr="00A06427">
        <w:tc>
          <w:tcPr>
            <w:tcW w:w="205" w:type="pct"/>
          </w:tcPr>
          <w:p w14:paraId="1113415E" w14:textId="77777777" w:rsidR="00244450" w:rsidRDefault="00832616">
            <w:r>
              <w:t>13</w:t>
            </w:r>
          </w:p>
        </w:tc>
        <w:tc>
          <w:tcPr>
            <w:tcW w:w="293" w:type="pct"/>
          </w:tcPr>
          <w:p w14:paraId="2ABF704B" w14:textId="77777777" w:rsidR="00244450" w:rsidRDefault="00832616">
            <w:r>
              <w:t>S2</w:t>
            </w:r>
          </w:p>
        </w:tc>
        <w:tc>
          <w:tcPr>
            <w:tcW w:w="1404" w:type="pct"/>
          </w:tcPr>
          <w:p w14:paraId="0D43A91E" w14:textId="77777777" w:rsidR="00244450" w:rsidRDefault="00832616">
            <w:r>
              <w:t>V_OUT_3_ph2</w:t>
            </w:r>
          </w:p>
        </w:tc>
        <w:tc>
          <w:tcPr>
            <w:tcW w:w="368" w:type="pct"/>
          </w:tcPr>
          <w:p w14:paraId="77BB9C64" w14:textId="77777777" w:rsidR="00244450" w:rsidRDefault="00832616">
            <w:r>
              <w:t>VAC</w:t>
            </w:r>
          </w:p>
        </w:tc>
        <w:tc>
          <w:tcPr>
            <w:tcW w:w="530" w:type="pct"/>
          </w:tcPr>
          <w:p w14:paraId="736BA6E1" w14:textId="77777777" w:rsidR="00244450" w:rsidRDefault="00832616">
            <w:r>
              <w:t>+/- 200VAC</w:t>
            </w:r>
          </w:p>
        </w:tc>
        <w:tc>
          <w:tcPr>
            <w:tcW w:w="529" w:type="pct"/>
          </w:tcPr>
          <w:p w14:paraId="03EDFE01" w14:textId="77777777" w:rsidR="00244450" w:rsidRDefault="00832616">
            <w:r>
              <w:t>100mV</w:t>
            </w:r>
          </w:p>
        </w:tc>
        <w:tc>
          <w:tcPr>
            <w:tcW w:w="544" w:type="pct"/>
          </w:tcPr>
          <w:p w14:paraId="5C360E01" w14:textId="77777777" w:rsidR="00244450" w:rsidRDefault="00832616">
            <w:r>
              <w:t>N/A</w:t>
            </w:r>
          </w:p>
        </w:tc>
        <w:tc>
          <w:tcPr>
            <w:tcW w:w="604" w:type="pct"/>
          </w:tcPr>
          <w:p w14:paraId="20C42B8F" w14:textId="77777777" w:rsidR="00244450" w:rsidRDefault="00832616">
            <w:r>
              <w:t>Output Voltage to ADLS phase 2</w:t>
            </w:r>
          </w:p>
        </w:tc>
        <w:tc>
          <w:tcPr>
            <w:tcW w:w="522" w:type="pct"/>
          </w:tcPr>
          <w:p w14:paraId="20C7D5B5" w14:textId="77777777" w:rsidR="00244450" w:rsidRDefault="00244450"/>
        </w:tc>
      </w:tr>
      <w:tr w:rsidR="002A3927" w14:paraId="53322048" w14:textId="77777777" w:rsidTr="00A06427">
        <w:tc>
          <w:tcPr>
            <w:tcW w:w="205" w:type="pct"/>
          </w:tcPr>
          <w:p w14:paraId="142B9468" w14:textId="77777777" w:rsidR="00244450" w:rsidRDefault="00832616">
            <w:r>
              <w:t>14</w:t>
            </w:r>
          </w:p>
        </w:tc>
        <w:tc>
          <w:tcPr>
            <w:tcW w:w="293" w:type="pct"/>
          </w:tcPr>
          <w:p w14:paraId="66E91F50" w14:textId="77777777" w:rsidR="00244450" w:rsidRDefault="00832616">
            <w:r>
              <w:t>S2</w:t>
            </w:r>
          </w:p>
        </w:tc>
        <w:tc>
          <w:tcPr>
            <w:tcW w:w="1404" w:type="pct"/>
          </w:tcPr>
          <w:p w14:paraId="18632F7C" w14:textId="77777777" w:rsidR="00244450" w:rsidRDefault="00832616">
            <w:r>
              <w:t>V_OUT_3_ph3</w:t>
            </w:r>
          </w:p>
        </w:tc>
        <w:tc>
          <w:tcPr>
            <w:tcW w:w="368" w:type="pct"/>
          </w:tcPr>
          <w:p w14:paraId="30215F58" w14:textId="77777777" w:rsidR="00244450" w:rsidRDefault="00832616">
            <w:r>
              <w:t>VAC</w:t>
            </w:r>
          </w:p>
        </w:tc>
        <w:tc>
          <w:tcPr>
            <w:tcW w:w="530" w:type="pct"/>
          </w:tcPr>
          <w:p w14:paraId="0B538EC2" w14:textId="77777777" w:rsidR="00244450" w:rsidRDefault="00832616">
            <w:r>
              <w:t>+/- 200VAC</w:t>
            </w:r>
          </w:p>
        </w:tc>
        <w:tc>
          <w:tcPr>
            <w:tcW w:w="529" w:type="pct"/>
          </w:tcPr>
          <w:p w14:paraId="1F986F83" w14:textId="77777777" w:rsidR="00244450" w:rsidRDefault="00832616">
            <w:r>
              <w:t>100mV</w:t>
            </w:r>
          </w:p>
        </w:tc>
        <w:tc>
          <w:tcPr>
            <w:tcW w:w="544" w:type="pct"/>
          </w:tcPr>
          <w:p w14:paraId="35FAAF8F" w14:textId="77777777" w:rsidR="00244450" w:rsidRDefault="00832616">
            <w:r>
              <w:t>N/A</w:t>
            </w:r>
          </w:p>
        </w:tc>
        <w:tc>
          <w:tcPr>
            <w:tcW w:w="604" w:type="pct"/>
          </w:tcPr>
          <w:p w14:paraId="6D2DD8EA" w14:textId="77777777" w:rsidR="00244450" w:rsidRDefault="00832616">
            <w:r>
              <w:t>Output Voltage to ADLS phase 3</w:t>
            </w:r>
          </w:p>
        </w:tc>
        <w:tc>
          <w:tcPr>
            <w:tcW w:w="522" w:type="pct"/>
          </w:tcPr>
          <w:p w14:paraId="12E76C4A" w14:textId="77777777" w:rsidR="00244450" w:rsidRDefault="00244450"/>
        </w:tc>
      </w:tr>
      <w:tr w:rsidR="002A3927" w14:paraId="7E3A6690" w14:textId="77777777" w:rsidTr="00A06427">
        <w:tc>
          <w:tcPr>
            <w:tcW w:w="205" w:type="pct"/>
          </w:tcPr>
          <w:p w14:paraId="450D5C59" w14:textId="77777777" w:rsidR="00244450" w:rsidRDefault="00832616">
            <w:r>
              <w:t>15</w:t>
            </w:r>
          </w:p>
        </w:tc>
        <w:tc>
          <w:tcPr>
            <w:tcW w:w="293" w:type="pct"/>
          </w:tcPr>
          <w:p w14:paraId="2C9C9547" w14:textId="77777777" w:rsidR="00244450" w:rsidRDefault="00832616">
            <w:r>
              <w:t>S2</w:t>
            </w:r>
          </w:p>
        </w:tc>
        <w:tc>
          <w:tcPr>
            <w:tcW w:w="1404" w:type="pct"/>
          </w:tcPr>
          <w:p w14:paraId="0E17A18F" w14:textId="77777777" w:rsidR="00244450" w:rsidRDefault="00832616">
            <w:r>
              <w:t>V_OUT_4</w:t>
            </w:r>
          </w:p>
        </w:tc>
        <w:tc>
          <w:tcPr>
            <w:tcW w:w="368" w:type="pct"/>
          </w:tcPr>
          <w:p w14:paraId="3B9D997B" w14:textId="77777777" w:rsidR="00244450" w:rsidRDefault="00832616">
            <w:r>
              <w:t>VAC</w:t>
            </w:r>
          </w:p>
        </w:tc>
        <w:tc>
          <w:tcPr>
            <w:tcW w:w="530" w:type="pct"/>
          </w:tcPr>
          <w:p w14:paraId="2815D5CF" w14:textId="77777777" w:rsidR="00244450" w:rsidRDefault="00832616">
            <w:r>
              <w:t>+/- 200VAC</w:t>
            </w:r>
          </w:p>
        </w:tc>
        <w:tc>
          <w:tcPr>
            <w:tcW w:w="529" w:type="pct"/>
          </w:tcPr>
          <w:p w14:paraId="68B81CAC" w14:textId="77777777" w:rsidR="00244450" w:rsidRDefault="00832616">
            <w:r>
              <w:t>100mV</w:t>
            </w:r>
          </w:p>
        </w:tc>
        <w:tc>
          <w:tcPr>
            <w:tcW w:w="544" w:type="pct"/>
          </w:tcPr>
          <w:p w14:paraId="7A30CE58" w14:textId="77777777" w:rsidR="00244450" w:rsidRDefault="00832616">
            <w:r>
              <w:t>N/A</w:t>
            </w:r>
          </w:p>
        </w:tc>
        <w:tc>
          <w:tcPr>
            <w:tcW w:w="604" w:type="pct"/>
          </w:tcPr>
          <w:p w14:paraId="3D68FA55" w14:textId="77777777" w:rsidR="00244450" w:rsidRDefault="00832616">
            <w:r>
              <w:t>Output Voltage to EDU phase 1</w:t>
            </w:r>
          </w:p>
        </w:tc>
        <w:tc>
          <w:tcPr>
            <w:tcW w:w="522" w:type="pct"/>
          </w:tcPr>
          <w:p w14:paraId="7F586C29" w14:textId="77777777" w:rsidR="00244450" w:rsidRDefault="00244450"/>
        </w:tc>
      </w:tr>
      <w:tr w:rsidR="002A3927" w14:paraId="4EC58084" w14:textId="77777777" w:rsidTr="00A06427">
        <w:tc>
          <w:tcPr>
            <w:tcW w:w="205" w:type="pct"/>
          </w:tcPr>
          <w:p w14:paraId="217DA451" w14:textId="77777777" w:rsidR="00244450" w:rsidRDefault="00832616">
            <w:r>
              <w:t>16</w:t>
            </w:r>
          </w:p>
        </w:tc>
        <w:tc>
          <w:tcPr>
            <w:tcW w:w="293" w:type="pct"/>
          </w:tcPr>
          <w:p w14:paraId="6C157098" w14:textId="77777777" w:rsidR="00244450" w:rsidRDefault="00832616">
            <w:r>
              <w:t>S2</w:t>
            </w:r>
          </w:p>
        </w:tc>
        <w:tc>
          <w:tcPr>
            <w:tcW w:w="1404" w:type="pct"/>
          </w:tcPr>
          <w:p w14:paraId="0D8D67C4" w14:textId="77777777" w:rsidR="00244450" w:rsidRDefault="00832616">
            <w:r>
              <w:t>V_OUT_5</w:t>
            </w:r>
          </w:p>
        </w:tc>
        <w:tc>
          <w:tcPr>
            <w:tcW w:w="368" w:type="pct"/>
          </w:tcPr>
          <w:p w14:paraId="04D27717" w14:textId="77777777" w:rsidR="00244450" w:rsidRDefault="00832616">
            <w:r>
              <w:t>VDC</w:t>
            </w:r>
          </w:p>
        </w:tc>
        <w:tc>
          <w:tcPr>
            <w:tcW w:w="530" w:type="pct"/>
          </w:tcPr>
          <w:p w14:paraId="192F5944" w14:textId="77777777" w:rsidR="00244450" w:rsidRDefault="00832616">
            <w:r>
              <w:t>+/- 100VDC</w:t>
            </w:r>
          </w:p>
        </w:tc>
        <w:tc>
          <w:tcPr>
            <w:tcW w:w="529" w:type="pct"/>
          </w:tcPr>
          <w:p w14:paraId="48804A1D" w14:textId="77777777" w:rsidR="00244450" w:rsidRDefault="00832616">
            <w:r>
              <w:t>50mV</w:t>
            </w:r>
          </w:p>
        </w:tc>
        <w:tc>
          <w:tcPr>
            <w:tcW w:w="544" w:type="pct"/>
          </w:tcPr>
          <w:p w14:paraId="7CA80E27" w14:textId="77777777" w:rsidR="00244450" w:rsidRDefault="00832616">
            <w:r>
              <w:t>N/A</w:t>
            </w:r>
          </w:p>
        </w:tc>
        <w:tc>
          <w:tcPr>
            <w:tcW w:w="604" w:type="pct"/>
          </w:tcPr>
          <w:p w14:paraId="5633E348" w14:textId="77777777" w:rsidR="00244450" w:rsidRDefault="00832616">
            <w:r>
              <w:t>Output Voltage to VNIR channel</w:t>
            </w:r>
          </w:p>
        </w:tc>
        <w:tc>
          <w:tcPr>
            <w:tcW w:w="522" w:type="pct"/>
          </w:tcPr>
          <w:p w14:paraId="1FA31767" w14:textId="77777777" w:rsidR="00244450" w:rsidRDefault="00244450"/>
        </w:tc>
      </w:tr>
      <w:tr w:rsidR="002A3927" w14:paraId="6B0AA0F6" w14:textId="77777777" w:rsidTr="00A06427">
        <w:tc>
          <w:tcPr>
            <w:tcW w:w="205" w:type="pct"/>
          </w:tcPr>
          <w:p w14:paraId="09E02757" w14:textId="77777777" w:rsidR="00244450" w:rsidRDefault="00832616">
            <w:r>
              <w:t>17</w:t>
            </w:r>
          </w:p>
        </w:tc>
        <w:tc>
          <w:tcPr>
            <w:tcW w:w="293" w:type="pct"/>
          </w:tcPr>
          <w:p w14:paraId="7751F0D8" w14:textId="77777777" w:rsidR="00244450" w:rsidRDefault="00832616">
            <w:r>
              <w:t>S2</w:t>
            </w:r>
          </w:p>
        </w:tc>
        <w:tc>
          <w:tcPr>
            <w:tcW w:w="1404" w:type="pct"/>
          </w:tcPr>
          <w:p w14:paraId="1D91902C" w14:textId="77777777" w:rsidR="00244450" w:rsidRDefault="00832616">
            <w:r>
              <w:t>V_OUT_6</w:t>
            </w:r>
          </w:p>
        </w:tc>
        <w:tc>
          <w:tcPr>
            <w:tcW w:w="368" w:type="pct"/>
          </w:tcPr>
          <w:p w14:paraId="7454ABA4" w14:textId="77777777" w:rsidR="00244450" w:rsidRDefault="00832616">
            <w:r>
              <w:t>VDC</w:t>
            </w:r>
          </w:p>
        </w:tc>
        <w:tc>
          <w:tcPr>
            <w:tcW w:w="530" w:type="pct"/>
          </w:tcPr>
          <w:p w14:paraId="6F49B39A" w14:textId="77777777" w:rsidR="00244450" w:rsidRDefault="00832616">
            <w:r>
              <w:t>+/- 100VDC</w:t>
            </w:r>
          </w:p>
        </w:tc>
        <w:tc>
          <w:tcPr>
            <w:tcW w:w="529" w:type="pct"/>
          </w:tcPr>
          <w:p w14:paraId="797C130D" w14:textId="77777777" w:rsidR="00244450" w:rsidRDefault="00832616">
            <w:r>
              <w:t>50mV</w:t>
            </w:r>
          </w:p>
        </w:tc>
        <w:tc>
          <w:tcPr>
            <w:tcW w:w="544" w:type="pct"/>
          </w:tcPr>
          <w:p w14:paraId="27F3E085" w14:textId="77777777" w:rsidR="00244450" w:rsidRDefault="00832616">
            <w:r>
              <w:t>N/A</w:t>
            </w:r>
          </w:p>
        </w:tc>
        <w:tc>
          <w:tcPr>
            <w:tcW w:w="604" w:type="pct"/>
          </w:tcPr>
          <w:p w14:paraId="51F91F77" w14:textId="77777777" w:rsidR="00244450" w:rsidRDefault="00832616">
            <w:r>
              <w:t>Output Voltage to SWIR/MWIR channel</w:t>
            </w:r>
          </w:p>
        </w:tc>
        <w:tc>
          <w:tcPr>
            <w:tcW w:w="522" w:type="pct"/>
          </w:tcPr>
          <w:p w14:paraId="5D38E734" w14:textId="77777777" w:rsidR="00244450" w:rsidRDefault="00244450"/>
        </w:tc>
      </w:tr>
      <w:tr w:rsidR="002A3927" w14:paraId="7823710A" w14:textId="77777777" w:rsidTr="00A06427">
        <w:tc>
          <w:tcPr>
            <w:tcW w:w="205" w:type="pct"/>
          </w:tcPr>
          <w:p w14:paraId="11CDECDD" w14:textId="77777777" w:rsidR="00244450" w:rsidRDefault="00832616">
            <w:r>
              <w:t>18</w:t>
            </w:r>
          </w:p>
        </w:tc>
        <w:tc>
          <w:tcPr>
            <w:tcW w:w="293" w:type="pct"/>
          </w:tcPr>
          <w:p w14:paraId="2404988D" w14:textId="77777777" w:rsidR="00244450" w:rsidRDefault="00832616">
            <w:r>
              <w:t>S2</w:t>
            </w:r>
          </w:p>
        </w:tc>
        <w:tc>
          <w:tcPr>
            <w:tcW w:w="1404" w:type="pct"/>
          </w:tcPr>
          <w:p w14:paraId="5F5D30E3" w14:textId="77777777" w:rsidR="00244450" w:rsidRDefault="00832616">
            <w:r>
              <w:t>V_OUT_7</w:t>
            </w:r>
          </w:p>
        </w:tc>
        <w:tc>
          <w:tcPr>
            <w:tcW w:w="368" w:type="pct"/>
          </w:tcPr>
          <w:p w14:paraId="1529623D" w14:textId="77777777" w:rsidR="00244450" w:rsidRDefault="00832616">
            <w:r>
              <w:t>VDC</w:t>
            </w:r>
          </w:p>
        </w:tc>
        <w:tc>
          <w:tcPr>
            <w:tcW w:w="530" w:type="pct"/>
          </w:tcPr>
          <w:p w14:paraId="6FAA759B" w14:textId="77777777" w:rsidR="00244450" w:rsidRDefault="00832616">
            <w:r>
              <w:t>+/- 100VDC</w:t>
            </w:r>
          </w:p>
        </w:tc>
        <w:tc>
          <w:tcPr>
            <w:tcW w:w="529" w:type="pct"/>
          </w:tcPr>
          <w:p w14:paraId="796EA507" w14:textId="77777777" w:rsidR="00244450" w:rsidRDefault="00832616">
            <w:r>
              <w:t>50mV</w:t>
            </w:r>
          </w:p>
        </w:tc>
        <w:tc>
          <w:tcPr>
            <w:tcW w:w="544" w:type="pct"/>
          </w:tcPr>
          <w:p w14:paraId="24BE0923" w14:textId="77777777" w:rsidR="00244450" w:rsidRDefault="00832616">
            <w:r>
              <w:t>N/A</w:t>
            </w:r>
          </w:p>
        </w:tc>
        <w:tc>
          <w:tcPr>
            <w:tcW w:w="604" w:type="pct"/>
          </w:tcPr>
          <w:p w14:paraId="2971467A" w14:textId="77777777" w:rsidR="00244450" w:rsidRDefault="00832616">
            <w:r>
              <w:t>Output Voltage to MCC</w:t>
            </w:r>
          </w:p>
        </w:tc>
        <w:tc>
          <w:tcPr>
            <w:tcW w:w="522" w:type="pct"/>
          </w:tcPr>
          <w:p w14:paraId="79A98A16" w14:textId="77777777" w:rsidR="00244450" w:rsidRDefault="00244450"/>
        </w:tc>
      </w:tr>
      <w:tr w:rsidR="002A3927" w14:paraId="32EEB865" w14:textId="77777777" w:rsidTr="00A06427">
        <w:tc>
          <w:tcPr>
            <w:tcW w:w="205" w:type="pct"/>
          </w:tcPr>
          <w:p w14:paraId="02B48100" w14:textId="77777777" w:rsidR="00244450" w:rsidRDefault="00832616">
            <w:r>
              <w:t>19</w:t>
            </w:r>
          </w:p>
        </w:tc>
        <w:tc>
          <w:tcPr>
            <w:tcW w:w="293" w:type="pct"/>
          </w:tcPr>
          <w:p w14:paraId="61C593EC" w14:textId="77777777" w:rsidR="00244450" w:rsidRDefault="00832616">
            <w:r>
              <w:t>S2</w:t>
            </w:r>
          </w:p>
        </w:tc>
        <w:tc>
          <w:tcPr>
            <w:tcW w:w="1404" w:type="pct"/>
          </w:tcPr>
          <w:p w14:paraId="73C8A40B" w14:textId="77777777" w:rsidR="00244450" w:rsidRDefault="00832616">
            <w:r>
              <w:t>V_OUT_8</w:t>
            </w:r>
          </w:p>
        </w:tc>
        <w:tc>
          <w:tcPr>
            <w:tcW w:w="368" w:type="pct"/>
          </w:tcPr>
          <w:p w14:paraId="734A2CA2" w14:textId="77777777" w:rsidR="00244450" w:rsidRDefault="00832616">
            <w:r>
              <w:t>VDC</w:t>
            </w:r>
          </w:p>
        </w:tc>
        <w:tc>
          <w:tcPr>
            <w:tcW w:w="530" w:type="pct"/>
          </w:tcPr>
          <w:p w14:paraId="7F9F3FC1" w14:textId="77777777" w:rsidR="00244450" w:rsidRDefault="00832616">
            <w:r>
              <w:t>+/- 100VDC</w:t>
            </w:r>
          </w:p>
        </w:tc>
        <w:tc>
          <w:tcPr>
            <w:tcW w:w="529" w:type="pct"/>
          </w:tcPr>
          <w:p w14:paraId="1B5DC787" w14:textId="77777777" w:rsidR="00244450" w:rsidRDefault="00832616">
            <w:r>
              <w:t>50mV</w:t>
            </w:r>
          </w:p>
        </w:tc>
        <w:tc>
          <w:tcPr>
            <w:tcW w:w="544" w:type="pct"/>
          </w:tcPr>
          <w:p w14:paraId="77BC359F" w14:textId="77777777" w:rsidR="00244450" w:rsidRDefault="00832616">
            <w:r>
              <w:t>N/A</w:t>
            </w:r>
          </w:p>
        </w:tc>
        <w:tc>
          <w:tcPr>
            <w:tcW w:w="604" w:type="pct"/>
          </w:tcPr>
          <w:p w14:paraId="0A61FBB8" w14:textId="77777777" w:rsidR="00244450" w:rsidRDefault="00832616">
            <w:r>
              <w:t>Output Voltage to MIU</w:t>
            </w:r>
          </w:p>
        </w:tc>
        <w:tc>
          <w:tcPr>
            <w:tcW w:w="522" w:type="pct"/>
          </w:tcPr>
          <w:p w14:paraId="6C026522" w14:textId="77777777" w:rsidR="00244450" w:rsidRDefault="00244450"/>
        </w:tc>
      </w:tr>
      <w:tr w:rsidR="002A3927" w14:paraId="3D452484" w14:textId="77777777" w:rsidTr="00A06427">
        <w:tc>
          <w:tcPr>
            <w:tcW w:w="205" w:type="pct"/>
          </w:tcPr>
          <w:p w14:paraId="0B24DC07" w14:textId="77777777" w:rsidR="00244450" w:rsidRDefault="00832616">
            <w:r>
              <w:t>20</w:t>
            </w:r>
          </w:p>
        </w:tc>
        <w:tc>
          <w:tcPr>
            <w:tcW w:w="293" w:type="pct"/>
          </w:tcPr>
          <w:p w14:paraId="2019AA26" w14:textId="77777777" w:rsidR="00244450" w:rsidRDefault="00832616">
            <w:r>
              <w:t>S2</w:t>
            </w:r>
          </w:p>
        </w:tc>
        <w:tc>
          <w:tcPr>
            <w:tcW w:w="1404" w:type="pct"/>
          </w:tcPr>
          <w:p w14:paraId="13A130B9" w14:textId="77777777" w:rsidR="00244450" w:rsidRDefault="00832616">
            <w:r>
              <w:t>V_OUT_9</w:t>
            </w:r>
          </w:p>
        </w:tc>
        <w:tc>
          <w:tcPr>
            <w:tcW w:w="368" w:type="pct"/>
          </w:tcPr>
          <w:p w14:paraId="29D6F689" w14:textId="77777777" w:rsidR="00244450" w:rsidRDefault="00832616">
            <w:r>
              <w:t>VDC</w:t>
            </w:r>
          </w:p>
        </w:tc>
        <w:tc>
          <w:tcPr>
            <w:tcW w:w="530" w:type="pct"/>
          </w:tcPr>
          <w:p w14:paraId="36BCAAA1" w14:textId="77777777" w:rsidR="00244450" w:rsidRDefault="00832616">
            <w:r>
              <w:t>+/- 100VDC</w:t>
            </w:r>
          </w:p>
        </w:tc>
        <w:tc>
          <w:tcPr>
            <w:tcW w:w="529" w:type="pct"/>
          </w:tcPr>
          <w:p w14:paraId="7EEAB98D" w14:textId="77777777" w:rsidR="00244450" w:rsidRDefault="00832616">
            <w:r>
              <w:t>50mV</w:t>
            </w:r>
          </w:p>
        </w:tc>
        <w:tc>
          <w:tcPr>
            <w:tcW w:w="544" w:type="pct"/>
          </w:tcPr>
          <w:p w14:paraId="0DDD58FA" w14:textId="77777777" w:rsidR="00244450" w:rsidRDefault="00832616">
            <w:r>
              <w:t>N/A</w:t>
            </w:r>
          </w:p>
        </w:tc>
        <w:tc>
          <w:tcPr>
            <w:tcW w:w="604" w:type="pct"/>
          </w:tcPr>
          <w:p w14:paraId="7FAB20F2" w14:textId="77777777" w:rsidR="00244450" w:rsidRDefault="00832616">
            <w:r>
              <w:t>Output Voltage to LOS motors</w:t>
            </w:r>
          </w:p>
        </w:tc>
        <w:tc>
          <w:tcPr>
            <w:tcW w:w="522" w:type="pct"/>
          </w:tcPr>
          <w:p w14:paraId="631BD19B" w14:textId="77777777" w:rsidR="00244450" w:rsidRDefault="00244450"/>
        </w:tc>
      </w:tr>
      <w:tr w:rsidR="002A3927" w14:paraId="1D43F053" w14:textId="77777777" w:rsidTr="00A06427">
        <w:tc>
          <w:tcPr>
            <w:tcW w:w="205" w:type="pct"/>
          </w:tcPr>
          <w:p w14:paraId="2096A370" w14:textId="77777777" w:rsidR="00244450" w:rsidRDefault="00832616">
            <w:r>
              <w:t>21</w:t>
            </w:r>
          </w:p>
        </w:tc>
        <w:tc>
          <w:tcPr>
            <w:tcW w:w="293" w:type="pct"/>
          </w:tcPr>
          <w:p w14:paraId="4E08BE1A" w14:textId="77777777" w:rsidR="00244450" w:rsidRDefault="00832616">
            <w:r>
              <w:t>S2</w:t>
            </w:r>
          </w:p>
        </w:tc>
        <w:tc>
          <w:tcPr>
            <w:tcW w:w="1404" w:type="pct"/>
          </w:tcPr>
          <w:p w14:paraId="4071D10C" w14:textId="77777777" w:rsidR="00244450" w:rsidRDefault="00832616">
            <w:r>
              <w:t>V_OUT_10</w:t>
            </w:r>
          </w:p>
        </w:tc>
        <w:tc>
          <w:tcPr>
            <w:tcW w:w="368" w:type="pct"/>
          </w:tcPr>
          <w:p w14:paraId="696D9EE3" w14:textId="77777777" w:rsidR="00244450" w:rsidRDefault="00832616">
            <w:r>
              <w:t>VDC</w:t>
            </w:r>
          </w:p>
        </w:tc>
        <w:tc>
          <w:tcPr>
            <w:tcW w:w="530" w:type="pct"/>
          </w:tcPr>
          <w:p w14:paraId="2D754907" w14:textId="77777777" w:rsidR="00244450" w:rsidRDefault="00832616">
            <w:r>
              <w:t>+/- 100VDC</w:t>
            </w:r>
          </w:p>
        </w:tc>
        <w:tc>
          <w:tcPr>
            <w:tcW w:w="529" w:type="pct"/>
          </w:tcPr>
          <w:p w14:paraId="077F4DDD" w14:textId="77777777" w:rsidR="00244450" w:rsidRDefault="00832616">
            <w:r>
              <w:t>50mV</w:t>
            </w:r>
          </w:p>
        </w:tc>
        <w:tc>
          <w:tcPr>
            <w:tcW w:w="544" w:type="pct"/>
          </w:tcPr>
          <w:p w14:paraId="39DAD33A" w14:textId="77777777" w:rsidR="00244450" w:rsidRDefault="00832616">
            <w:r>
              <w:t>N/A</w:t>
            </w:r>
          </w:p>
        </w:tc>
        <w:tc>
          <w:tcPr>
            <w:tcW w:w="604" w:type="pct"/>
          </w:tcPr>
          <w:p w14:paraId="1AE63DE7" w14:textId="77777777" w:rsidR="00244450" w:rsidRDefault="00832616">
            <w:r>
              <w:t>Output Voltage to INS / EDU / SPARE</w:t>
            </w:r>
          </w:p>
        </w:tc>
        <w:tc>
          <w:tcPr>
            <w:tcW w:w="522" w:type="pct"/>
          </w:tcPr>
          <w:p w14:paraId="0DE174A1" w14:textId="77777777" w:rsidR="00244450" w:rsidRDefault="00244450"/>
        </w:tc>
      </w:tr>
      <w:tr w:rsidR="002A3927" w14:paraId="0F15FD86" w14:textId="77777777" w:rsidTr="00A06427">
        <w:tc>
          <w:tcPr>
            <w:tcW w:w="205" w:type="pct"/>
          </w:tcPr>
          <w:p w14:paraId="52675D98" w14:textId="77777777" w:rsidR="00244450" w:rsidRDefault="00832616">
            <w:r>
              <w:t>22</w:t>
            </w:r>
          </w:p>
        </w:tc>
        <w:tc>
          <w:tcPr>
            <w:tcW w:w="293" w:type="pct"/>
          </w:tcPr>
          <w:p w14:paraId="627E67F5" w14:textId="77777777" w:rsidR="00244450" w:rsidRDefault="00832616">
            <w:r>
              <w:t>S2</w:t>
            </w:r>
          </w:p>
        </w:tc>
        <w:tc>
          <w:tcPr>
            <w:tcW w:w="1404" w:type="pct"/>
          </w:tcPr>
          <w:p w14:paraId="266716BE" w14:textId="77777777" w:rsidR="00244450" w:rsidRDefault="00832616">
            <w:r>
              <w:t>I_OUT_1</w:t>
            </w:r>
          </w:p>
        </w:tc>
        <w:tc>
          <w:tcPr>
            <w:tcW w:w="368" w:type="pct"/>
          </w:tcPr>
          <w:p w14:paraId="5BE050B6" w14:textId="77777777" w:rsidR="00244450" w:rsidRDefault="00832616">
            <w:r>
              <w:t>A DC</w:t>
            </w:r>
          </w:p>
        </w:tc>
        <w:tc>
          <w:tcPr>
            <w:tcW w:w="530" w:type="pct"/>
          </w:tcPr>
          <w:p w14:paraId="47854037" w14:textId="77777777" w:rsidR="00244450" w:rsidRDefault="00832616">
            <w:r>
              <w:rPr>
                <w:color w:val="172B4D"/>
              </w:rPr>
              <w:t>+/- 100A</w:t>
            </w:r>
          </w:p>
        </w:tc>
        <w:tc>
          <w:tcPr>
            <w:tcW w:w="529" w:type="pct"/>
          </w:tcPr>
          <w:p w14:paraId="5DFD5F9C" w14:textId="77777777" w:rsidR="00244450" w:rsidRDefault="00832616">
            <w:r>
              <w:t>50mA</w:t>
            </w:r>
          </w:p>
        </w:tc>
        <w:tc>
          <w:tcPr>
            <w:tcW w:w="544" w:type="pct"/>
          </w:tcPr>
          <w:p w14:paraId="5C49D782" w14:textId="77777777" w:rsidR="00244450" w:rsidRDefault="00832616">
            <w:r>
              <w:t>N/A</w:t>
            </w:r>
          </w:p>
        </w:tc>
        <w:tc>
          <w:tcPr>
            <w:tcW w:w="604" w:type="pct"/>
          </w:tcPr>
          <w:p w14:paraId="17DD8F63" w14:textId="77777777" w:rsidR="00244450" w:rsidRDefault="00832616">
            <w:r>
              <w:t>Output Current to Fan CCA</w:t>
            </w:r>
          </w:p>
        </w:tc>
        <w:tc>
          <w:tcPr>
            <w:tcW w:w="522" w:type="pct"/>
          </w:tcPr>
          <w:p w14:paraId="29D297CB" w14:textId="77777777" w:rsidR="00244450" w:rsidRDefault="00244450"/>
        </w:tc>
      </w:tr>
      <w:tr w:rsidR="002A3927" w14:paraId="7A22BAAE" w14:textId="77777777" w:rsidTr="00A06427">
        <w:tc>
          <w:tcPr>
            <w:tcW w:w="205" w:type="pct"/>
          </w:tcPr>
          <w:p w14:paraId="59ABA8B0" w14:textId="77777777" w:rsidR="00244450" w:rsidRDefault="00832616">
            <w:r>
              <w:t>23</w:t>
            </w:r>
          </w:p>
        </w:tc>
        <w:tc>
          <w:tcPr>
            <w:tcW w:w="293" w:type="pct"/>
          </w:tcPr>
          <w:p w14:paraId="29734BD2" w14:textId="77777777" w:rsidR="00244450" w:rsidRDefault="00832616">
            <w:r>
              <w:t>S2</w:t>
            </w:r>
          </w:p>
        </w:tc>
        <w:tc>
          <w:tcPr>
            <w:tcW w:w="1404" w:type="pct"/>
          </w:tcPr>
          <w:p w14:paraId="47306FA3" w14:textId="77777777" w:rsidR="00244450" w:rsidRDefault="00832616">
            <w:r>
              <w:t>I_OUT_2</w:t>
            </w:r>
          </w:p>
        </w:tc>
        <w:tc>
          <w:tcPr>
            <w:tcW w:w="368" w:type="pct"/>
          </w:tcPr>
          <w:p w14:paraId="28378A78" w14:textId="77777777" w:rsidR="00244450" w:rsidRDefault="00832616">
            <w:r>
              <w:t>A DC</w:t>
            </w:r>
          </w:p>
        </w:tc>
        <w:tc>
          <w:tcPr>
            <w:tcW w:w="530" w:type="pct"/>
          </w:tcPr>
          <w:p w14:paraId="75C7F7A8" w14:textId="77777777" w:rsidR="00244450" w:rsidRDefault="00832616">
            <w:r>
              <w:rPr>
                <w:color w:val="172B4D"/>
              </w:rPr>
              <w:t>+/- 100A</w:t>
            </w:r>
          </w:p>
        </w:tc>
        <w:tc>
          <w:tcPr>
            <w:tcW w:w="529" w:type="pct"/>
          </w:tcPr>
          <w:p w14:paraId="1374CE9C" w14:textId="77777777" w:rsidR="00244450" w:rsidRDefault="00832616">
            <w:r>
              <w:t>50mA</w:t>
            </w:r>
          </w:p>
        </w:tc>
        <w:tc>
          <w:tcPr>
            <w:tcW w:w="544" w:type="pct"/>
          </w:tcPr>
          <w:p w14:paraId="032703C7" w14:textId="77777777" w:rsidR="00244450" w:rsidRDefault="00832616">
            <w:r>
              <w:t>N/A</w:t>
            </w:r>
          </w:p>
        </w:tc>
        <w:tc>
          <w:tcPr>
            <w:tcW w:w="604" w:type="pct"/>
          </w:tcPr>
          <w:p w14:paraId="0AC89940" w14:textId="77777777" w:rsidR="00244450" w:rsidRDefault="00832616">
            <w:r>
              <w:t>Output Current to MWIR Cooler</w:t>
            </w:r>
          </w:p>
        </w:tc>
        <w:tc>
          <w:tcPr>
            <w:tcW w:w="522" w:type="pct"/>
          </w:tcPr>
          <w:p w14:paraId="4CABE952" w14:textId="77777777" w:rsidR="00244450" w:rsidRDefault="00244450"/>
        </w:tc>
      </w:tr>
      <w:tr w:rsidR="002A3927" w14:paraId="7AAF27D4" w14:textId="77777777" w:rsidTr="00A06427">
        <w:tc>
          <w:tcPr>
            <w:tcW w:w="205" w:type="pct"/>
          </w:tcPr>
          <w:p w14:paraId="21609634" w14:textId="77777777" w:rsidR="00244450" w:rsidRDefault="00832616">
            <w:r>
              <w:t>24</w:t>
            </w:r>
          </w:p>
        </w:tc>
        <w:tc>
          <w:tcPr>
            <w:tcW w:w="293" w:type="pct"/>
          </w:tcPr>
          <w:p w14:paraId="116F1F70" w14:textId="77777777" w:rsidR="00244450" w:rsidRDefault="00832616">
            <w:r>
              <w:t>S2</w:t>
            </w:r>
          </w:p>
        </w:tc>
        <w:tc>
          <w:tcPr>
            <w:tcW w:w="1404" w:type="pct"/>
          </w:tcPr>
          <w:p w14:paraId="6F15B74B" w14:textId="77777777" w:rsidR="00244450" w:rsidRDefault="00832616">
            <w:r>
              <w:t>I_OUT_3_ph1</w:t>
            </w:r>
          </w:p>
        </w:tc>
        <w:tc>
          <w:tcPr>
            <w:tcW w:w="368" w:type="pct"/>
          </w:tcPr>
          <w:p w14:paraId="2F25AD83" w14:textId="77777777" w:rsidR="00244450" w:rsidRDefault="00832616">
            <w:r>
              <w:t>A AC</w:t>
            </w:r>
          </w:p>
        </w:tc>
        <w:tc>
          <w:tcPr>
            <w:tcW w:w="530" w:type="pct"/>
          </w:tcPr>
          <w:p w14:paraId="537E3868" w14:textId="77777777" w:rsidR="00244450" w:rsidRDefault="00832616">
            <w:r>
              <w:t>+/- 200A</w:t>
            </w:r>
          </w:p>
        </w:tc>
        <w:tc>
          <w:tcPr>
            <w:tcW w:w="529" w:type="pct"/>
          </w:tcPr>
          <w:p w14:paraId="2C46C201" w14:textId="77777777" w:rsidR="00244450" w:rsidRDefault="00832616">
            <w:r>
              <w:t>100mA</w:t>
            </w:r>
          </w:p>
        </w:tc>
        <w:tc>
          <w:tcPr>
            <w:tcW w:w="544" w:type="pct"/>
          </w:tcPr>
          <w:p w14:paraId="318D5A22" w14:textId="77777777" w:rsidR="00244450" w:rsidRDefault="00832616">
            <w:r>
              <w:t>N/A</w:t>
            </w:r>
          </w:p>
        </w:tc>
        <w:tc>
          <w:tcPr>
            <w:tcW w:w="604" w:type="pct"/>
          </w:tcPr>
          <w:p w14:paraId="16C7A5EB" w14:textId="77777777" w:rsidR="00244450" w:rsidRDefault="00832616">
            <w:r>
              <w:t>Output Current to ADLS_phase 1</w:t>
            </w:r>
          </w:p>
        </w:tc>
        <w:tc>
          <w:tcPr>
            <w:tcW w:w="522" w:type="pct"/>
          </w:tcPr>
          <w:p w14:paraId="0434DA81" w14:textId="77777777" w:rsidR="00244450" w:rsidRDefault="00244450"/>
        </w:tc>
      </w:tr>
      <w:tr w:rsidR="002A3927" w14:paraId="79EC8673" w14:textId="77777777" w:rsidTr="00A06427">
        <w:tc>
          <w:tcPr>
            <w:tcW w:w="205" w:type="pct"/>
          </w:tcPr>
          <w:p w14:paraId="2C97ED39" w14:textId="77777777" w:rsidR="00244450" w:rsidRDefault="00832616">
            <w:r>
              <w:lastRenderedPageBreak/>
              <w:t>25</w:t>
            </w:r>
          </w:p>
        </w:tc>
        <w:tc>
          <w:tcPr>
            <w:tcW w:w="293" w:type="pct"/>
          </w:tcPr>
          <w:p w14:paraId="5B746B43" w14:textId="77777777" w:rsidR="00244450" w:rsidRDefault="00832616">
            <w:r>
              <w:t>S2</w:t>
            </w:r>
          </w:p>
        </w:tc>
        <w:tc>
          <w:tcPr>
            <w:tcW w:w="1404" w:type="pct"/>
          </w:tcPr>
          <w:p w14:paraId="1C43D517" w14:textId="77777777" w:rsidR="00244450" w:rsidRDefault="00832616">
            <w:r>
              <w:t>I_OUT_3_ph2</w:t>
            </w:r>
          </w:p>
        </w:tc>
        <w:tc>
          <w:tcPr>
            <w:tcW w:w="368" w:type="pct"/>
          </w:tcPr>
          <w:p w14:paraId="71528E79" w14:textId="77777777" w:rsidR="00244450" w:rsidRDefault="00832616">
            <w:r>
              <w:t>A AC</w:t>
            </w:r>
          </w:p>
        </w:tc>
        <w:tc>
          <w:tcPr>
            <w:tcW w:w="530" w:type="pct"/>
          </w:tcPr>
          <w:p w14:paraId="07309DDD" w14:textId="77777777" w:rsidR="00244450" w:rsidRDefault="00832616">
            <w:r>
              <w:t>+/- 200A</w:t>
            </w:r>
          </w:p>
        </w:tc>
        <w:tc>
          <w:tcPr>
            <w:tcW w:w="529" w:type="pct"/>
          </w:tcPr>
          <w:p w14:paraId="6F24DBF5" w14:textId="77777777" w:rsidR="00244450" w:rsidRDefault="00832616">
            <w:r>
              <w:t>100mA</w:t>
            </w:r>
          </w:p>
        </w:tc>
        <w:tc>
          <w:tcPr>
            <w:tcW w:w="544" w:type="pct"/>
          </w:tcPr>
          <w:p w14:paraId="74173A71" w14:textId="77777777" w:rsidR="00244450" w:rsidRDefault="00832616">
            <w:r>
              <w:t>N/A</w:t>
            </w:r>
          </w:p>
        </w:tc>
        <w:tc>
          <w:tcPr>
            <w:tcW w:w="604" w:type="pct"/>
          </w:tcPr>
          <w:p w14:paraId="3A29E561" w14:textId="77777777" w:rsidR="00244450" w:rsidRDefault="00832616">
            <w:r>
              <w:t>Output Current to ADLS_phase 2</w:t>
            </w:r>
          </w:p>
        </w:tc>
        <w:tc>
          <w:tcPr>
            <w:tcW w:w="522" w:type="pct"/>
          </w:tcPr>
          <w:p w14:paraId="74519C77" w14:textId="77777777" w:rsidR="00244450" w:rsidRDefault="00244450"/>
        </w:tc>
      </w:tr>
      <w:tr w:rsidR="002A3927" w14:paraId="3B1661D5" w14:textId="77777777" w:rsidTr="00A06427">
        <w:tc>
          <w:tcPr>
            <w:tcW w:w="205" w:type="pct"/>
          </w:tcPr>
          <w:p w14:paraId="01EEE87C" w14:textId="77777777" w:rsidR="00244450" w:rsidRDefault="00832616">
            <w:r>
              <w:t>26</w:t>
            </w:r>
          </w:p>
        </w:tc>
        <w:tc>
          <w:tcPr>
            <w:tcW w:w="293" w:type="pct"/>
          </w:tcPr>
          <w:p w14:paraId="45599684" w14:textId="77777777" w:rsidR="00244450" w:rsidRDefault="00832616">
            <w:r>
              <w:t>S2</w:t>
            </w:r>
          </w:p>
        </w:tc>
        <w:tc>
          <w:tcPr>
            <w:tcW w:w="1404" w:type="pct"/>
          </w:tcPr>
          <w:p w14:paraId="18F02C03" w14:textId="77777777" w:rsidR="00244450" w:rsidRDefault="00832616">
            <w:r>
              <w:t>I_OUT_3_ph3</w:t>
            </w:r>
          </w:p>
        </w:tc>
        <w:tc>
          <w:tcPr>
            <w:tcW w:w="368" w:type="pct"/>
          </w:tcPr>
          <w:p w14:paraId="50D52257" w14:textId="77777777" w:rsidR="00244450" w:rsidRDefault="00832616">
            <w:r>
              <w:t>A AC</w:t>
            </w:r>
          </w:p>
        </w:tc>
        <w:tc>
          <w:tcPr>
            <w:tcW w:w="530" w:type="pct"/>
          </w:tcPr>
          <w:p w14:paraId="1B9346BD" w14:textId="77777777" w:rsidR="00244450" w:rsidRDefault="00832616">
            <w:r>
              <w:t>+/- 200A</w:t>
            </w:r>
          </w:p>
        </w:tc>
        <w:tc>
          <w:tcPr>
            <w:tcW w:w="529" w:type="pct"/>
          </w:tcPr>
          <w:p w14:paraId="7C0D800C" w14:textId="77777777" w:rsidR="00244450" w:rsidRDefault="00832616">
            <w:r>
              <w:t>100mA</w:t>
            </w:r>
          </w:p>
        </w:tc>
        <w:tc>
          <w:tcPr>
            <w:tcW w:w="544" w:type="pct"/>
          </w:tcPr>
          <w:p w14:paraId="2CF63FD3" w14:textId="77777777" w:rsidR="00244450" w:rsidRDefault="00832616">
            <w:r>
              <w:t>N/A</w:t>
            </w:r>
          </w:p>
        </w:tc>
        <w:tc>
          <w:tcPr>
            <w:tcW w:w="604" w:type="pct"/>
          </w:tcPr>
          <w:p w14:paraId="7DFB580B" w14:textId="77777777" w:rsidR="00244450" w:rsidRDefault="00832616">
            <w:r>
              <w:t>Output Current to ADLS_phase 3</w:t>
            </w:r>
          </w:p>
        </w:tc>
        <w:tc>
          <w:tcPr>
            <w:tcW w:w="522" w:type="pct"/>
          </w:tcPr>
          <w:p w14:paraId="2E6D8865" w14:textId="77777777" w:rsidR="00244450" w:rsidRDefault="00244450"/>
        </w:tc>
      </w:tr>
      <w:tr w:rsidR="002A3927" w14:paraId="3FC71A8C" w14:textId="77777777" w:rsidTr="00A06427">
        <w:tc>
          <w:tcPr>
            <w:tcW w:w="205" w:type="pct"/>
          </w:tcPr>
          <w:p w14:paraId="64B40BBB" w14:textId="77777777" w:rsidR="00244450" w:rsidRDefault="00832616">
            <w:r>
              <w:t>27</w:t>
            </w:r>
          </w:p>
        </w:tc>
        <w:tc>
          <w:tcPr>
            <w:tcW w:w="293" w:type="pct"/>
          </w:tcPr>
          <w:p w14:paraId="6A32FF97" w14:textId="77777777" w:rsidR="00244450" w:rsidRDefault="00832616">
            <w:r>
              <w:t>S2</w:t>
            </w:r>
          </w:p>
        </w:tc>
        <w:tc>
          <w:tcPr>
            <w:tcW w:w="1404" w:type="pct"/>
          </w:tcPr>
          <w:p w14:paraId="41842AF5" w14:textId="77777777" w:rsidR="00244450" w:rsidRDefault="00832616">
            <w:r>
              <w:t>I_OUT_4</w:t>
            </w:r>
          </w:p>
        </w:tc>
        <w:tc>
          <w:tcPr>
            <w:tcW w:w="368" w:type="pct"/>
          </w:tcPr>
          <w:p w14:paraId="0670D073" w14:textId="77777777" w:rsidR="00244450" w:rsidRDefault="00832616">
            <w:r>
              <w:t>A AC</w:t>
            </w:r>
          </w:p>
        </w:tc>
        <w:tc>
          <w:tcPr>
            <w:tcW w:w="530" w:type="pct"/>
          </w:tcPr>
          <w:p w14:paraId="30F97E48" w14:textId="77777777" w:rsidR="00244450" w:rsidRDefault="00832616">
            <w:r>
              <w:t>+/- 200A</w:t>
            </w:r>
          </w:p>
        </w:tc>
        <w:tc>
          <w:tcPr>
            <w:tcW w:w="529" w:type="pct"/>
          </w:tcPr>
          <w:p w14:paraId="6E6E53F7" w14:textId="77777777" w:rsidR="00244450" w:rsidRDefault="00832616">
            <w:r>
              <w:t>100mA</w:t>
            </w:r>
          </w:p>
        </w:tc>
        <w:tc>
          <w:tcPr>
            <w:tcW w:w="544" w:type="pct"/>
          </w:tcPr>
          <w:p w14:paraId="19981355" w14:textId="77777777" w:rsidR="00244450" w:rsidRDefault="00832616">
            <w:r>
              <w:t>N/A</w:t>
            </w:r>
          </w:p>
        </w:tc>
        <w:tc>
          <w:tcPr>
            <w:tcW w:w="604" w:type="pct"/>
          </w:tcPr>
          <w:p w14:paraId="7A2A6D3B" w14:textId="77777777" w:rsidR="00244450" w:rsidRDefault="00832616">
            <w:r>
              <w:t>Output Current to EDU phase 1</w:t>
            </w:r>
          </w:p>
        </w:tc>
        <w:tc>
          <w:tcPr>
            <w:tcW w:w="522" w:type="pct"/>
          </w:tcPr>
          <w:p w14:paraId="48AD69F8" w14:textId="77777777" w:rsidR="00244450" w:rsidRDefault="00244450"/>
        </w:tc>
      </w:tr>
      <w:tr w:rsidR="002A3927" w14:paraId="519610A1" w14:textId="77777777" w:rsidTr="00A06427">
        <w:tc>
          <w:tcPr>
            <w:tcW w:w="205" w:type="pct"/>
          </w:tcPr>
          <w:p w14:paraId="54524353" w14:textId="77777777" w:rsidR="00244450" w:rsidRDefault="00832616">
            <w:r>
              <w:t>28</w:t>
            </w:r>
          </w:p>
        </w:tc>
        <w:tc>
          <w:tcPr>
            <w:tcW w:w="293" w:type="pct"/>
          </w:tcPr>
          <w:p w14:paraId="72EDB884" w14:textId="77777777" w:rsidR="00244450" w:rsidRDefault="00832616">
            <w:r>
              <w:t>S2</w:t>
            </w:r>
          </w:p>
        </w:tc>
        <w:tc>
          <w:tcPr>
            <w:tcW w:w="1404" w:type="pct"/>
          </w:tcPr>
          <w:p w14:paraId="24CC9957" w14:textId="77777777" w:rsidR="00244450" w:rsidRDefault="00832616">
            <w:r>
              <w:t>I_OUT_5</w:t>
            </w:r>
          </w:p>
        </w:tc>
        <w:tc>
          <w:tcPr>
            <w:tcW w:w="368" w:type="pct"/>
          </w:tcPr>
          <w:p w14:paraId="58235BF8" w14:textId="77777777" w:rsidR="00244450" w:rsidRDefault="00832616">
            <w:r>
              <w:t>A DC</w:t>
            </w:r>
          </w:p>
        </w:tc>
        <w:tc>
          <w:tcPr>
            <w:tcW w:w="530" w:type="pct"/>
          </w:tcPr>
          <w:p w14:paraId="5F8C303A" w14:textId="77777777" w:rsidR="00244450" w:rsidRDefault="00832616">
            <w:r>
              <w:rPr>
                <w:color w:val="172B4D"/>
              </w:rPr>
              <w:t>+/- 100A</w:t>
            </w:r>
          </w:p>
        </w:tc>
        <w:tc>
          <w:tcPr>
            <w:tcW w:w="529" w:type="pct"/>
          </w:tcPr>
          <w:p w14:paraId="202319EF" w14:textId="77777777" w:rsidR="00244450" w:rsidRDefault="00832616">
            <w:r>
              <w:t>50mA</w:t>
            </w:r>
          </w:p>
        </w:tc>
        <w:tc>
          <w:tcPr>
            <w:tcW w:w="544" w:type="pct"/>
          </w:tcPr>
          <w:p w14:paraId="7DA698C6" w14:textId="77777777" w:rsidR="00244450" w:rsidRDefault="00832616">
            <w:r>
              <w:t>N/A</w:t>
            </w:r>
          </w:p>
        </w:tc>
        <w:tc>
          <w:tcPr>
            <w:tcW w:w="604" w:type="pct"/>
          </w:tcPr>
          <w:p w14:paraId="7B3FD18C" w14:textId="77777777" w:rsidR="00244450" w:rsidRDefault="00832616">
            <w:r>
              <w:t>Output Current to VNIR channel</w:t>
            </w:r>
          </w:p>
        </w:tc>
        <w:tc>
          <w:tcPr>
            <w:tcW w:w="522" w:type="pct"/>
          </w:tcPr>
          <w:p w14:paraId="5A56DE2B" w14:textId="77777777" w:rsidR="00244450" w:rsidRDefault="00244450"/>
        </w:tc>
      </w:tr>
      <w:tr w:rsidR="002A3927" w14:paraId="4983A596" w14:textId="77777777" w:rsidTr="00A06427">
        <w:tc>
          <w:tcPr>
            <w:tcW w:w="205" w:type="pct"/>
          </w:tcPr>
          <w:p w14:paraId="0508D7BE" w14:textId="77777777" w:rsidR="00244450" w:rsidRDefault="00832616">
            <w:r>
              <w:t>29</w:t>
            </w:r>
          </w:p>
        </w:tc>
        <w:tc>
          <w:tcPr>
            <w:tcW w:w="293" w:type="pct"/>
          </w:tcPr>
          <w:p w14:paraId="3F49530A" w14:textId="77777777" w:rsidR="00244450" w:rsidRDefault="00832616">
            <w:r>
              <w:t>S2</w:t>
            </w:r>
          </w:p>
        </w:tc>
        <w:tc>
          <w:tcPr>
            <w:tcW w:w="1404" w:type="pct"/>
          </w:tcPr>
          <w:p w14:paraId="7B037741" w14:textId="77777777" w:rsidR="00244450" w:rsidRDefault="00832616">
            <w:r>
              <w:t>I_OUT_6</w:t>
            </w:r>
          </w:p>
        </w:tc>
        <w:tc>
          <w:tcPr>
            <w:tcW w:w="368" w:type="pct"/>
          </w:tcPr>
          <w:p w14:paraId="4F02E389" w14:textId="77777777" w:rsidR="00244450" w:rsidRDefault="00832616">
            <w:r>
              <w:t>A DC</w:t>
            </w:r>
          </w:p>
        </w:tc>
        <w:tc>
          <w:tcPr>
            <w:tcW w:w="530" w:type="pct"/>
          </w:tcPr>
          <w:p w14:paraId="3CDFE067" w14:textId="77777777" w:rsidR="00244450" w:rsidRDefault="00832616">
            <w:r>
              <w:rPr>
                <w:color w:val="172B4D"/>
              </w:rPr>
              <w:t>+/- 100A</w:t>
            </w:r>
          </w:p>
        </w:tc>
        <w:tc>
          <w:tcPr>
            <w:tcW w:w="529" w:type="pct"/>
          </w:tcPr>
          <w:p w14:paraId="73B09CE4" w14:textId="77777777" w:rsidR="00244450" w:rsidRDefault="00832616">
            <w:r>
              <w:t>50mA</w:t>
            </w:r>
          </w:p>
        </w:tc>
        <w:tc>
          <w:tcPr>
            <w:tcW w:w="544" w:type="pct"/>
          </w:tcPr>
          <w:p w14:paraId="597FCFFC" w14:textId="77777777" w:rsidR="00244450" w:rsidRDefault="00832616">
            <w:r>
              <w:t>N/A</w:t>
            </w:r>
          </w:p>
        </w:tc>
        <w:tc>
          <w:tcPr>
            <w:tcW w:w="604" w:type="pct"/>
          </w:tcPr>
          <w:p w14:paraId="175AEBD0" w14:textId="77777777" w:rsidR="00244450" w:rsidRDefault="00832616">
            <w:r>
              <w:t>Output Current to SWIR/MWIR channel</w:t>
            </w:r>
          </w:p>
        </w:tc>
        <w:tc>
          <w:tcPr>
            <w:tcW w:w="522" w:type="pct"/>
          </w:tcPr>
          <w:p w14:paraId="1615484E" w14:textId="77777777" w:rsidR="00244450" w:rsidRDefault="00244450"/>
        </w:tc>
      </w:tr>
      <w:tr w:rsidR="002A3927" w14:paraId="0DA94857" w14:textId="77777777" w:rsidTr="00A06427">
        <w:tc>
          <w:tcPr>
            <w:tcW w:w="205" w:type="pct"/>
          </w:tcPr>
          <w:p w14:paraId="5A744FBF" w14:textId="77777777" w:rsidR="00244450" w:rsidRDefault="00832616">
            <w:r>
              <w:t>30</w:t>
            </w:r>
          </w:p>
        </w:tc>
        <w:tc>
          <w:tcPr>
            <w:tcW w:w="293" w:type="pct"/>
          </w:tcPr>
          <w:p w14:paraId="3B242D93" w14:textId="77777777" w:rsidR="00244450" w:rsidRDefault="00832616">
            <w:r>
              <w:t>S2</w:t>
            </w:r>
          </w:p>
        </w:tc>
        <w:tc>
          <w:tcPr>
            <w:tcW w:w="1404" w:type="pct"/>
          </w:tcPr>
          <w:p w14:paraId="75F53C69" w14:textId="77777777" w:rsidR="00244450" w:rsidRDefault="00832616">
            <w:r>
              <w:t>I_OUT_7</w:t>
            </w:r>
          </w:p>
        </w:tc>
        <w:tc>
          <w:tcPr>
            <w:tcW w:w="368" w:type="pct"/>
          </w:tcPr>
          <w:p w14:paraId="5C1B8A72" w14:textId="77777777" w:rsidR="00244450" w:rsidRDefault="00832616">
            <w:r>
              <w:t>A DC</w:t>
            </w:r>
          </w:p>
        </w:tc>
        <w:tc>
          <w:tcPr>
            <w:tcW w:w="530" w:type="pct"/>
          </w:tcPr>
          <w:p w14:paraId="279B0C76" w14:textId="77777777" w:rsidR="00244450" w:rsidRDefault="00832616">
            <w:r>
              <w:rPr>
                <w:color w:val="172B4D"/>
              </w:rPr>
              <w:t>+/- 100A</w:t>
            </w:r>
          </w:p>
        </w:tc>
        <w:tc>
          <w:tcPr>
            <w:tcW w:w="529" w:type="pct"/>
          </w:tcPr>
          <w:p w14:paraId="0239C491" w14:textId="77777777" w:rsidR="00244450" w:rsidRDefault="00832616">
            <w:r>
              <w:t>50mA</w:t>
            </w:r>
          </w:p>
        </w:tc>
        <w:tc>
          <w:tcPr>
            <w:tcW w:w="544" w:type="pct"/>
          </w:tcPr>
          <w:p w14:paraId="7D369CE7" w14:textId="77777777" w:rsidR="00244450" w:rsidRDefault="00832616">
            <w:r>
              <w:t>N/A</w:t>
            </w:r>
          </w:p>
        </w:tc>
        <w:tc>
          <w:tcPr>
            <w:tcW w:w="604" w:type="pct"/>
          </w:tcPr>
          <w:p w14:paraId="332E4CE5" w14:textId="77777777" w:rsidR="00244450" w:rsidRDefault="00832616">
            <w:r>
              <w:t>Output Current to MCC</w:t>
            </w:r>
          </w:p>
        </w:tc>
        <w:tc>
          <w:tcPr>
            <w:tcW w:w="522" w:type="pct"/>
          </w:tcPr>
          <w:p w14:paraId="1248CB3B" w14:textId="77777777" w:rsidR="00244450" w:rsidRDefault="00244450"/>
        </w:tc>
      </w:tr>
      <w:tr w:rsidR="002A3927" w14:paraId="7328FF16" w14:textId="77777777" w:rsidTr="00A06427">
        <w:tc>
          <w:tcPr>
            <w:tcW w:w="205" w:type="pct"/>
          </w:tcPr>
          <w:p w14:paraId="3248E409" w14:textId="77777777" w:rsidR="00244450" w:rsidRDefault="00832616">
            <w:r>
              <w:t>31</w:t>
            </w:r>
          </w:p>
        </w:tc>
        <w:tc>
          <w:tcPr>
            <w:tcW w:w="293" w:type="pct"/>
          </w:tcPr>
          <w:p w14:paraId="3160EA1D" w14:textId="77777777" w:rsidR="00244450" w:rsidRDefault="00832616">
            <w:r>
              <w:t>S2</w:t>
            </w:r>
          </w:p>
        </w:tc>
        <w:tc>
          <w:tcPr>
            <w:tcW w:w="1404" w:type="pct"/>
          </w:tcPr>
          <w:p w14:paraId="6E0220E4" w14:textId="77777777" w:rsidR="00244450" w:rsidRDefault="00832616">
            <w:r>
              <w:t>I_OUT_8</w:t>
            </w:r>
          </w:p>
        </w:tc>
        <w:tc>
          <w:tcPr>
            <w:tcW w:w="368" w:type="pct"/>
          </w:tcPr>
          <w:p w14:paraId="62B4BA2B" w14:textId="77777777" w:rsidR="00244450" w:rsidRDefault="00832616">
            <w:r>
              <w:t>A DC</w:t>
            </w:r>
          </w:p>
        </w:tc>
        <w:tc>
          <w:tcPr>
            <w:tcW w:w="530" w:type="pct"/>
          </w:tcPr>
          <w:p w14:paraId="4A5700D3" w14:textId="77777777" w:rsidR="00244450" w:rsidRDefault="00832616">
            <w:r>
              <w:rPr>
                <w:color w:val="172B4D"/>
              </w:rPr>
              <w:t>+/- 100A</w:t>
            </w:r>
          </w:p>
        </w:tc>
        <w:tc>
          <w:tcPr>
            <w:tcW w:w="529" w:type="pct"/>
          </w:tcPr>
          <w:p w14:paraId="06C78C80" w14:textId="77777777" w:rsidR="00244450" w:rsidRDefault="00832616">
            <w:r>
              <w:t>50mA</w:t>
            </w:r>
          </w:p>
        </w:tc>
        <w:tc>
          <w:tcPr>
            <w:tcW w:w="544" w:type="pct"/>
          </w:tcPr>
          <w:p w14:paraId="3065C8EB" w14:textId="77777777" w:rsidR="00244450" w:rsidRDefault="00832616">
            <w:r>
              <w:t>N/A</w:t>
            </w:r>
          </w:p>
        </w:tc>
        <w:tc>
          <w:tcPr>
            <w:tcW w:w="604" w:type="pct"/>
          </w:tcPr>
          <w:p w14:paraId="4BD99E9C" w14:textId="77777777" w:rsidR="00244450" w:rsidRDefault="00832616">
            <w:r>
              <w:t>Output Current to MIU</w:t>
            </w:r>
          </w:p>
        </w:tc>
        <w:tc>
          <w:tcPr>
            <w:tcW w:w="522" w:type="pct"/>
          </w:tcPr>
          <w:p w14:paraId="76A6AC32" w14:textId="77777777" w:rsidR="00244450" w:rsidRDefault="00244450"/>
        </w:tc>
      </w:tr>
      <w:tr w:rsidR="002A3927" w14:paraId="5224C9DA" w14:textId="77777777" w:rsidTr="00A06427">
        <w:tc>
          <w:tcPr>
            <w:tcW w:w="205" w:type="pct"/>
          </w:tcPr>
          <w:p w14:paraId="06CED1D4" w14:textId="77777777" w:rsidR="00244450" w:rsidRDefault="00832616">
            <w:r>
              <w:t>32</w:t>
            </w:r>
          </w:p>
        </w:tc>
        <w:tc>
          <w:tcPr>
            <w:tcW w:w="293" w:type="pct"/>
          </w:tcPr>
          <w:p w14:paraId="4754559B" w14:textId="77777777" w:rsidR="00244450" w:rsidRDefault="00832616">
            <w:r>
              <w:t>S2</w:t>
            </w:r>
          </w:p>
        </w:tc>
        <w:tc>
          <w:tcPr>
            <w:tcW w:w="1404" w:type="pct"/>
          </w:tcPr>
          <w:p w14:paraId="0964FFDE" w14:textId="77777777" w:rsidR="00244450" w:rsidRDefault="00832616">
            <w:r>
              <w:t>I_OUT_9</w:t>
            </w:r>
          </w:p>
        </w:tc>
        <w:tc>
          <w:tcPr>
            <w:tcW w:w="368" w:type="pct"/>
          </w:tcPr>
          <w:p w14:paraId="02B891FD" w14:textId="77777777" w:rsidR="00244450" w:rsidRDefault="00832616">
            <w:r>
              <w:t>A DC</w:t>
            </w:r>
          </w:p>
        </w:tc>
        <w:tc>
          <w:tcPr>
            <w:tcW w:w="530" w:type="pct"/>
          </w:tcPr>
          <w:p w14:paraId="7DC53C12" w14:textId="77777777" w:rsidR="00244450" w:rsidRDefault="00832616">
            <w:r>
              <w:rPr>
                <w:color w:val="172B4D"/>
              </w:rPr>
              <w:t>+/- 100A</w:t>
            </w:r>
          </w:p>
        </w:tc>
        <w:tc>
          <w:tcPr>
            <w:tcW w:w="529" w:type="pct"/>
          </w:tcPr>
          <w:p w14:paraId="129E8258" w14:textId="77777777" w:rsidR="00244450" w:rsidRDefault="00832616">
            <w:r>
              <w:t>50mA</w:t>
            </w:r>
          </w:p>
        </w:tc>
        <w:tc>
          <w:tcPr>
            <w:tcW w:w="544" w:type="pct"/>
          </w:tcPr>
          <w:p w14:paraId="65FB217D" w14:textId="77777777" w:rsidR="00244450" w:rsidRDefault="00832616">
            <w:r>
              <w:t>N/A</w:t>
            </w:r>
          </w:p>
        </w:tc>
        <w:tc>
          <w:tcPr>
            <w:tcW w:w="604" w:type="pct"/>
          </w:tcPr>
          <w:p w14:paraId="6E40A91A" w14:textId="77777777" w:rsidR="00244450" w:rsidRDefault="00832616">
            <w:r>
              <w:t>Output Current to LOS motors</w:t>
            </w:r>
          </w:p>
        </w:tc>
        <w:tc>
          <w:tcPr>
            <w:tcW w:w="522" w:type="pct"/>
          </w:tcPr>
          <w:p w14:paraId="41A42B7A" w14:textId="77777777" w:rsidR="00244450" w:rsidRDefault="00244450"/>
        </w:tc>
      </w:tr>
      <w:tr w:rsidR="002A3927" w14:paraId="33ACC45E" w14:textId="77777777" w:rsidTr="00A06427">
        <w:tc>
          <w:tcPr>
            <w:tcW w:w="205" w:type="pct"/>
          </w:tcPr>
          <w:p w14:paraId="68608490" w14:textId="77777777" w:rsidR="00244450" w:rsidRDefault="00832616">
            <w:r>
              <w:t>33</w:t>
            </w:r>
          </w:p>
        </w:tc>
        <w:tc>
          <w:tcPr>
            <w:tcW w:w="293" w:type="pct"/>
          </w:tcPr>
          <w:p w14:paraId="59CA7662" w14:textId="77777777" w:rsidR="00244450" w:rsidRDefault="00832616">
            <w:r>
              <w:t>S2</w:t>
            </w:r>
          </w:p>
        </w:tc>
        <w:tc>
          <w:tcPr>
            <w:tcW w:w="1404" w:type="pct"/>
          </w:tcPr>
          <w:p w14:paraId="472C60EC" w14:textId="77777777" w:rsidR="00244450" w:rsidRDefault="00832616">
            <w:r>
              <w:t>I_OUT_10</w:t>
            </w:r>
          </w:p>
        </w:tc>
        <w:tc>
          <w:tcPr>
            <w:tcW w:w="368" w:type="pct"/>
          </w:tcPr>
          <w:p w14:paraId="0C8F16FA" w14:textId="77777777" w:rsidR="00244450" w:rsidRDefault="00832616">
            <w:r>
              <w:t>A DC</w:t>
            </w:r>
          </w:p>
        </w:tc>
        <w:tc>
          <w:tcPr>
            <w:tcW w:w="530" w:type="pct"/>
          </w:tcPr>
          <w:p w14:paraId="6871351B" w14:textId="77777777" w:rsidR="00244450" w:rsidRDefault="00832616">
            <w:r>
              <w:rPr>
                <w:color w:val="172B4D"/>
              </w:rPr>
              <w:t>+/- 100A</w:t>
            </w:r>
          </w:p>
        </w:tc>
        <w:tc>
          <w:tcPr>
            <w:tcW w:w="529" w:type="pct"/>
          </w:tcPr>
          <w:p w14:paraId="5A0F472A" w14:textId="77777777" w:rsidR="00244450" w:rsidRDefault="00832616">
            <w:r>
              <w:t>50mA</w:t>
            </w:r>
          </w:p>
        </w:tc>
        <w:tc>
          <w:tcPr>
            <w:tcW w:w="544" w:type="pct"/>
          </w:tcPr>
          <w:p w14:paraId="172A07DA" w14:textId="77777777" w:rsidR="00244450" w:rsidRDefault="00832616">
            <w:r>
              <w:t>N/A</w:t>
            </w:r>
          </w:p>
        </w:tc>
        <w:tc>
          <w:tcPr>
            <w:tcW w:w="604" w:type="pct"/>
          </w:tcPr>
          <w:p w14:paraId="427BF7C2" w14:textId="77777777" w:rsidR="00244450" w:rsidRDefault="00832616">
            <w:r>
              <w:t>Output Current to INS / EDU / SPARE</w:t>
            </w:r>
          </w:p>
        </w:tc>
        <w:tc>
          <w:tcPr>
            <w:tcW w:w="522" w:type="pct"/>
          </w:tcPr>
          <w:p w14:paraId="28DCA4D8" w14:textId="77777777" w:rsidR="00244450" w:rsidRDefault="00244450"/>
        </w:tc>
      </w:tr>
      <w:tr w:rsidR="002A3927" w14:paraId="21173997" w14:textId="77777777" w:rsidTr="00A06427">
        <w:tc>
          <w:tcPr>
            <w:tcW w:w="205" w:type="pct"/>
          </w:tcPr>
          <w:p w14:paraId="05F61215" w14:textId="77777777" w:rsidR="00244450" w:rsidRDefault="00832616">
            <w:r>
              <w:t>34</w:t>
            </w:r>
          </w:p>
        </w:tc>
        <w:tc>
          <w:tcPr>
            <w:tcW w:w="293" w:type="pct"/>
          </w:tcPr>
          <w:p w14:paraId="4C20717E" w14:textId="77777777" w:rsidR="00244450" w:rsidRDefault="00832616">
            <w:r>
              <w:t>U2</w:t>
            </w:r>
          </w:p>
        </w:tc>
        <w:tc>
          <w:tcPr>
            <w:tcW w:w="1404" w:type="pct"/>
          </w:tcPr>
          <w:p w14:paraId="13AEBBA7" w14:textId="77777777" w:rsidR="00244450" w:rsidRDefault="00832616">
            <w:r>
              <w:t>AC_Power</w:t>
            </w:r>
          </w:p>
        </w:tc>
        <w:tc>
          <w:tcPr>
            <w:tcW w:w="368" w:type="pct"/>
          </w:tcPr>
          <w:p w14:paraId="3161B715" w14:textId="77777777" w:rsidR="00244450" w:rsidRDefault="00832616">
            <w:r>
              <w:t>VA</w:t>
            </w:r>
          </w:p>
        </w:tc>
        <w:tc>
          <w:tcPr>
            <w:tcW w:w="530" w:type="pct"/>
          </w:tcPr>
          <w:p w14:paraId="0CB96A10" w14:textId="77777777" w:rsidR="00244450" w:rsidRDefault="00832616">
            <w:r>
              <w:rPr>
                <w:color w:val="172B4D"/>
              </w:rPr>
              <w:t>10KW</w:t>
            </w:r>
          </w:p>
        </w:tc>
        <w:tc>
          <w:tcPr>
            <w:tcW w:w="529" w:type="pct"/>
          </w:tcPr>
          <w:p w14:paraId="40269B97" w14:textId="77777777" w:rsidR="00244450" w:rsidRDefault="00832616">
            <w:r>
              <w:t>1VA</w:t>
            </w:r>
          </w:p>
        </w:tc>
        <w:tc>
          <w:tcPr>
            <w:tcW w:w="544" w:type="pct"/>
          </w:tcPr>
          <w:p w14:paraId="242BB70A" w14:textId="77777777" w:rsidR="00244450" w:rsidRDefault="00832616">
            <w:r>
              <w:t>N/A</w:t>
            </w:r>
          </w:p>
        </w:tc>
        <w:tc>
          <w:tcPr>
            <w:tcW w:w="604" w:type="pct"/>
          </w:tcPr>
          <w:p w14:paraId="3C19C38A" w14:textId="77777777" w:rsidR="00244450" w:rsidRDefault="00832616">
            <w:r>
              <w:t>Total AC Power Consumption</w:t>
            </w:r>
          </w:p>
        </w:tc>
        <w:tc>
          <w:tcPr>
            <w:tcW w:w="522" w:type="pct"/>
          </w:tcPr>
          <w:p w14:paraId="436F54DB" w14:textId="77777777" w:rsidR="00244450" w:rsidRDefault="00244450"/>
        </w:tc>
      </w:tr>
      <w:tr w:rsidR="00557190" w14:paraId="41FFBDCA" w14:textId="77777777" w:rsidTr="00A06427">
        <w:tc>
          <w:tcPr>
            <w:tcW w:w="205" w:type="pct"/>
          </w:tcPr>
          <w:p w14:paraId="0BE1EF16" w14:textId="437F5B1A" w:rsidR="00557190" w:rsidRDefault="00557190" w:rsidP="00557190">
            <w:del w:id="163" w:author="Eyal Yossi" w:date="2024-01-23T11:13:00Z">
              <w:r w:rsidDel="00557190">
                <w:delText>35</w:delText>
              </w:r>
            </w:del>
          </w:p>
        </w:tc>
        <w:tc>
          <w:tcPr>
            <w:tcW w:w="293" w:type="pct"/>
          </w:tcPr>
          <w:p w14:paraId="759DD204" w14:textId="291FC96E" w:rsidR="00557190" w:rsidRDefault="00557190" w:rsidP="00557190">
            <w:del w:id="164" w:author="Eyal Yossi" w:date="2024-01-23T11:13:00Z">
              <w:r w:rsidDel="00557190">
                <w:delText>U2</w:delText>
              </w:r>
            </w:del>
          </w:p>
        </w:tc>
        <w:tc>
          <w:tcPr>
            <w:tcW w:w="1404" w:type="pct"/>
          </w:tcPr>
          <w:p w14:paraId="428ED80B" w14:textId="5F2EFFFF" w:rsidR="00557190" w:rsidRDefault="00557190" w:rsidP="00557190">
            <w:del w:id="165" w:author="Eyal Yossi" w:date="2024-01-23T11:13:00Z">
              <w:r w:rsidDel="00557190">
                <w:delText>Fan_Speed</w:delText>
              </w:r>
            </w:del>
          </w:p>
        </w:tc>
        <w:tc>
          <w:tcPr>
            <w:tcW w:w="368" w:type="pct"/>
          </w:tcPr>
          <w:p w14:paraId="7D02E9BF" w14:textId="68A3638D" w:rsidR="00557190" w:rsidRDefault="00557190" w:rsidP="00557190">
            <w:del w:id="166" w:author="Eyal Yossi" w:date="2024-01-23T11:13:00Z">
              <w:r w:rsidDel="00557190">
                <w:delText>RPM</w:delText>
              </w:r>
            </w:del>
          </w:p>
        </w:tc>
        <w:tc>
          <w:tcPr>
            <w:tcW w:w="530" w:type="pct"/>
          </w:tcPr>
          <w:p w14:paraId="73CE36B9" w14:textId="466D42AB" w:rsidR="00557190" w:rsidRDefault="00557190" w:rsidP="00557190">
            <w:pPr>
              <w:rPr>
                <w:color w:val="172B4D"/>
              </w:rPr>
            </w:pPr>
            <w:del w:id="167" w:author="Eyal Yossi" w:date="2024-01-23T11:13:00Z">
              <w:r w:rsidDel="00557190">
                <w:delText>[1 - 30,000]</w:delText>
              </w:r>
            </w:del>
          </w:p>
        </w:tc>
        <w:tc>
          <w:tcPr>
            <w:tcW w:w="529" w:type="pct"/>
          </w:tcPr>
          <w:p w14:paraId="49165E9A" w14:textId="0011D035" w:rsidR="00557190" w:rsidRDefault="00557190" w:rsidP="00557190">
            <w:del w:id="168" w:author="Eyal Yossi" w:date="2024-01-23T11:13:00Z">
              <w:r w:rsidDel="00557190">
                <w:delText>1RPM</w:delText>
              </w:r>
            </w:del>
          </w:p>
        </w:tc>
        <w:tc>
          <w:tcPr>
            <w:tcW w:w="544" w:type="pct"/>
          </w:tcPr>
          <w:p w14:paraId="7A381C79" w14:textId="2A7FB364" w:rsidR="00557190" w:rsidRDefault="00557190" w:rsidP="00557190">
            <w:del w:id="169" w:author="Eyal Yossi" w:date="2024-01-23T11:13:00Z">
              <w:r w:rsidDel="00557190">
                <w:delText>N/A</w:delText>
              </w:r>
            </w:del>
          </w:p>
        </w:tc>
        <w:tc>
          <w:tcPr>
            <w:tcW w:w="604" w:type="pct"/>
          </w:tcPr>
          <w:p w14:paraId="55A948B0" w14:textId="1029B133" w:rsidR="00557190" w:rsidRDefault="00557190" w:rsidP="00557190">
            <w:del w:id="170" w:author="Eyal Yossi" w:date="2024-01-23T11:13:00Z">
              <w:r w:rsidDel="00557190">
                <w:delText>PSU Fan Speed</w:delText>
              </w:r>
            </w:del>
          </w:p>
        </w:tc>
        <w:tc>
          <w:tcPr>
            <w:tcW w:w="522" w:type="pct"/>
          </w:tcPr>
          <w:p w14:paraId="5A567628" w14:textId="77777777" w:rsidR="00557190" w:rsidRDefault="00557190" w:rsidP="00557190"/>
        </w:tc>
      </w:tr>
      <w:tr w:rsidR="00AC28D4" w14:paraId="7F4C1F90" w14:textId="77777777" w:rsidTr="00A06427">
        <w:trPr>
          <w:ins w:id="171" w:author="Eyal Yossi" w:date="2024-01-23T11:14:00Z"/>
        </w:trPr>
        <w:tc>
          <w:tcPr>
            <w:tcW w:w="205" w:type="pct"/>
          </w:tcPr>
          <w:p w14:paraId="3ED216A4" w14:textId="7F1671C9" w:rsidR="00AC28D4" w:rsidRDefault="00AC28D4" w:rsidP="00AC28D4">
            <w:pPr>
              <w:rPr>
                <w:ins w:id="172" w:author="Eyal Yossi" w:date="2024-01-23T11:14:00Z"/>
              </w:rPr>
            </w:pPr>
            <w:ins w:id="173" w:author="Eyal Yossi" w:date="2024-01-23T11:14:00Z">
              <w:r>
                <w:t>35</w:t>
              </w:r>
            </w:ins>
          </w:p>
        </w:tc>
        <w:tc>
          <w:tcPr>
            <w:tcW w:w="293" w:type="pct"/>
          </w:tcPr>
          <w:p w14:paraId="1CBB6221" w14:textId="1B182D0C" w:rsidR="00AC28D4" w:rsidRDefault="00AC28D4" w:rsidP="00AC28D4">
            <w:pPr>
              <w:rPr>
                <w:ins w:id="174" w:author="Eyal Yossi" w:date="2024-01-23T11:14:00Z"/>
              </w:rPr>
            </w:pPr>
            <w:ins w:id="175" w:author="Eyal Yossi" w:date="2024-01-23T11:14:00Z">
              <w:r>
                <w:t>U2</w:t>
              </w:r>
            </w:ins>
          </w:p>
        </w:tc>
        <w:tc>
          <w:tcPr>
            <w:tcW w:w="1404" w:type="pct"/>
          </w:tcPr>
          <w:p w14:paraId="5BB04994" w14:textId="7C9A6AE4" w:rsidR="00AC28D4" w:rsidRDefault="00AC28D4" w:rsidP="00AC28D4">
            <w:pPr>
              <w:rPr>
                <w:ins w:id="176" w:author="Eyal Yossi" w:date="2024-01-23T11:14:00Z"/>
              </w:rPr>
            </w:pPr>
            <w:ins w:id="177" w:author="Eyal Yossi" w:date="2024-01-23T11:14:00Z">
              <w:r>
                <w:t>Fan1_Speed</w:t>
              </w:r>
            </w:ins>
          </w:p>
        </w:tc>
        <w:tc>
          <w:tcPr>
            <w:tcW w:w="368" w:type="pct"/>
          </w:tcPr>
          <w:p w14:paraId="15039872" w14:textId="4D08A72A" w:rsidR="00AC28D4" w:rsidRDefault="00AC28D4" w:rsidP="00AC28D4">
            <w:pPr>
              <w:rPr>
                <w:ins w:id="178" w:author="Eyal Yossi" w:date="2024-01-23T11:14:00Z"/>
              </w:rPr>
            </w:pPr>
            <w:ins w:id="179" w:author="Eyal Yossi" w:date="2024-01-23T11:14:00Z">
              <w:r>
                <w:t>RPM</w:t>
              </w:r>
            </w:ins>
          </w:p>
        </w:tc>
        <w:tc>
          <w:tcPr>
            <w:tcW w:w="530" w:type="pct"/>
          </w:tcPr>
          <w:p w14:paraId="45FC138C" w14:textId="6001E6B9" w:rsidR="00AC28D4" w:rsidRDefault="00AC28D4" w:rsidP="00AC28D4">
            <w:pPr>
              <w:rPr>
                <w:ins w:id="180" w:author="Eyal Yossi" w:date="2024-01-23T11:14:00Z"/>
                <w:color w:val="172B4D"/>
              </w:rPr>
            </w:pPr>
            <w:ins w:id="181" w:author="Eyal Yossi" w:date="2024-01-23T11:14:00Z">
              <w:r>
                <w:t>[1 - 30,000]</w:t>
              </w:r>
            </w:ins>
          </w:p>
        </w:tc>
        <w:tc>
          <w:tcPr>
            <w:tcW w:w="529" w:type="pct"/>
          </w:tcPr>
          <w:p w14:paraId="7286BC4C" w14:textId="43FD39B3" w:rsidR="00AC28D4" w:rsidRDefault="00AC28D4" w:rsidP="00AC28D4">
            <w:pPr>
              <w:rPr>
                <w:ins w:id="182" w:author="Eyal Yossi" w:date="2024-01-23T11:14:00Z"/>
              </w:rPr>
            </w:pPr>
            <w:ins w:id="183" w:author="Eyal Yossi" w:date="2024-01-23T11:14:00Z">
              <w:r>
                <w:t>1RPM</w:t>
              </w:r>
            </w:ins>
          </w:p>
        </w:tc>
        <w:tc>
          <w:tcPr>
            <w:tcW w:w="544" w:type="pct"/>
          </w:tcPr>
          <w:p w14:paraId="35F292AA" w14:textId="649B507B" w:rsidR="00AC28D4" w:rsidRDefault="00AC28D4" w:rsidP="00AC28D4">
            <w:pPr>
              <w:rPr>
                <w:ins w:id="184" w:author="Eyal Yossi" w:date="2024-01-23T11:14:00Z"/>
              </w:rPr>
            </w:pPr>
            <w:ins w:id="185" w:author="Eyal Yossi" w:date="2024-01-23T11:14:00Z">
              <w:r>
                <w:t>N/A</w:t>
              </w:r>
            </w:ins>
          </w:p>
        </w:tc>
        <w:tc>
          <w:tcPr>
            <w:tcW w:w="604" w:type="pct"/>
          </w:tcPr>
          <w:p w14:paraId="35F162B1" w14:textId="1598A336" w:rsidR="00AC28D4" w:rsidRDefault="00AC28D4" w:rsidP="00AC28D4">
            <w:pPr>
              <w:rPr>
                <w:ins w:id="186" w:author="Eyal Yossi" w:date="2024-01-23T11:14:00Z"/>
              </w:rPr>
            </w:pPr>
            <w:ins w:id="187" w:author="Eyal Yossi" w:date="2024-01-23T11:14:00Z">
              <w:r>
                <w:t>PSU Fan1 Speed</w:t>
              </w:r>
            </w:ins>
          </w:p>
        </w:tc>
        <w:tc>
          <w:tcPr>
            <w:tcW w:w="522" w:type="pct"/>
          </w:tcPr>
          <w:p w14:paraId="0863FF77" w14:textId="77777777" w:rsidR="00AC28D4" w:rsidRDefault="00AC28D4" w:rsidP="00AC28D4">
            <w:pPr>
              <w:rPr>
                <w:ins w:id="188" w:author="Eyal Yossi" w:date="2024-01-23T11:14:00Z"/>
              </w:rPr>
            </w:pPr>
          </w:p>
        </w:tc>
      </w:tr>
      <w:tr w:rsidR="00AC28D4" w14:paraId="4BA966DF" w14:textId="77777777" w:rsidTr="00A06427">
        <w:trPr>
          <w:ins w:id="189" w:author="Eyal Yossi" w:date="2024-01-23T11:14:00Z"/>
        </w:trPr>
        <w:tc>
          <w:tcPr>
            <w:tcW w:w="205" w:type="pct"/>
          </w:tcPr>
          <w:p w14:paraId="4535B97F" w14:textId="0CF7C559" w:rsidR="00AC28D4" w:rsidRDefault="00AC28D4" w:rsidP="00AC28D4">
            <w:pPr>
              <w:rPr>
                <w:ins w:id="190" w:author="Eyal Yossi" w:date="2024-01-23T11:14:00Z"/>
              </w:rPr>
            </w:pPr>
            <w:ins w:id="191" w:author="Eyal Yossi" w:date="2024-01-23T11:14:00Z">
              <w:r>
                <w:t>36</w:t>
              </w:r>
            </w:ins>
          </w:p>
        </w:tc>
        <w:tc>
          <w:tcPr>
            <w:tcW w:w="293" w:type="pct"/>
          </w:tcPr>
          <w:p w14:paraId="391A1986" w14:textId="11A8A4D7" w:rsidR="00AC28D4" w:rsidRDefault="00AC28D4" w:rsidP="00AC28D4">
            <w:pPr>
              <w:rPr>
                <w:ins w:id="192" w:author="Eyal Yossi" w:date="2024-01-23T11:14:00Z"/>
              </w:rPr>
            </w:pPr>
            <w:ins w:id="193" w:author="Eyal Yossi" w:date="2024-01-23T11:14:00Z">
              <w:r>
                <w:t>U2</w:t>
              </w:r>
            </w:ins>
          </w:p>
        </w:tc>
        <w:tc>
          <w:tcPr>
            <w:tcW w:w="1404" w:type="pct"/>
          </w:tcPr>
          <w:p w14:paraId="39520219" w14:textId="28556C79" w:rsidR="00AC28D4" w:rsidRDefault="00AC28D4" w:rsidP="00AC28D4">
            <w:pPr>
              <w:rPr>
                <w:ins w:id="194" w:author="Eyal Yossi" w:date="2024-01-23T11:14:00Z"/>
              </w:rPr>
            </w:pPr>
            <w:ins w:id="195" w:author="Eyal Yossi" w:date="2024-01-23T11:14:00Z">
              <w:r>
                <w:t>Fan2_Speed</w:t>
              </w:r>
            </w:ins>
          </w:p>
        </w:tc>
        <w:tc>
          <w:tcPr>
            <w:tcW w:w="368" w:type="pct"/>
          </w:tcPr>
          <w:p w14:paraId="1A273973" w14:textId="5F96EB84" w:rsidR="00AC28D4" w:rsidRDefault="00AC28D4" w:rsidP="00AC28D4">
            <w:pPr>
              <w:rPr>
                <w:ins w:id="196" w:author="Eyal Yossi" w:date="2024-01-23T11:14:00Z"/>
              </w:rPr>
            </w:pPr>
            <w:ins w:id="197" w:author="Eyal Yossi" w:date="2024-01-23T11:14:00Z">
              <w:r>
                <w:t>RPM</w:t>
              </w:r>
            </w:ins>
          </w:p>
        </w:tc>
        <w:tc>
          <w:tcPr>
            <w:tcW w:w="530" w:type="pct"/>
          </w:tcPr>
          <w:p w14:paraId="6DD3A560" w14:textId="3BD60A29" w:rsidR="00AC28D4" w:rsidRDefault="00AC28D4" w:rsidP="00AC28D4">
            <w:pPr>
              <w:rPr>
                <w:ins w:id="198" w:author="Eyal Yossi" w:date="2024-01-23T11:14:00Z"/>
                <w:color w:val="172B4D"/>
              </w:rPr>
            </w:pPr>
            <w:ins w:id="199" w:author="Eyal Yossi" w:date="2024-01-23T11:14:00Z">
              <w:r>
                <w:t>[1 - 30,000]</w:t>
              </w:r>
            </w:ins>
          </w:p>
        </w:tc>
        <w:tc>
          <w:tcPr>
            <w:tcW w:w="529" w:type="pct"/>
          </w:tcPr>
          <w:p w14:paraId="6B7C4158" w14:textId="1D508D41" w:rsidR="00AC28D4" w:rsidRDefault="00AC28D4" w:rsidP="00AC28D4">
            <w:pPr>
              <w:rPr>
                <w:ins w:id="200" w:author="Eyal Yossi" w:date="2024-01-23T11:14:00Z"/>
              </w:rPr>
            </w:pPr>
            <w:ins w:id="201" w:author="Eyal Yossi" w:date="2024-01-23T11:14:00Z">
              <w:r>
                <w:t>1RPM</w:t>
              </w:r>
            </w:ins>
          </w:p>
        </w:tc>
        <w:tc>
          <w:tcPr>
            <w:tcW w:w="544" w:type="pct"/>
          </w:tcPr>
          <w:p w14:paraId="18E3B559" w14:textId="3647BF98" w:rsidR="00AC28D4" w:rsidRDefault="00AC28D4" w:rsidP="00AC28D4">
            <w:pPr>
              <w:rPr>
                <w:ins w:id="202" w:author="Eyal Yossi" w:date="2024-01-23T11:14:00Z"/>
              </w:rPr>
            </w:pPr>
            <w:ins w:id="203" w:author="Eyal Yossi" w:date="2024-01-23T11:14:00Z">
              <w:r>
                <w:t>N/A</w:t>
              </w:r>
            </w:ins>
          </w:p>
        </w:tc>
        <w:tc>
          <w:tcPr>
            <w:tcW w:w="604" w:type="pct"/>
          </w:tcPr>
          <w:p w14:paraId="72B0CBDB" w14:textId="1DAD3F10" w:rsidR="00AC28D4" w:rsidRDefault="00AC28D4" w:rsidP="00AC28D4">
            <w:pPr>
              <w:rPr>
                <w:ins w:id="204" w:author="Eyal Yossi" w:date="2024-01-23T11:14:00Z"/>
              </w:rPr>
            </w:pPr>
            <w:ins w:id="205" w:author="Eyal Yossi" w:date="2024-01-23T11:14:00Z">
              <w:r>
                <w:t>PSU Fan2 Speed</w:t>
              </w:r>
            </w:ins>
          </w:p>
        </w:tc>
        <w:tc>
          <w:tcPr>
            <w:tcW w:w="522" w:type="pct"/>
          </w:tcPr>
          <w:p w14:paraId="03897711" w14:textId="77777777" w:rsidR="00AC28D4" w:rsidRDefault="00AC28D4" w:rsidP="00AC28D4">
            <w:pPr>
              <w:rPr>
                <w:ins w:id="206" w:author="Eyal Yossi" w:date="2024-01-23T11:14:00Z"/>
              </w:rPr>
            </w:pPr>
          </w:p>
        </w:tc>
      </w:tr>
      <w:tr w:rsidR="00AC28D4" w14:paraId="558B2CF6" w14:textId="77777777" w:rsidTr="00A06427">
        <w:trPr>
          <w:ins w:id="207" w:author="Eyal Yossi" w:date="2024-01-23T11:13:00Z"/>
        </w:trPr>
        <w:tc>
          <w:tcPr>
            <w:tcW w:w="205" w:type="pct"/>
          </w:tcPr>
          <w:p w14:paraId="2D0724D8" w14:textId="6E858A08" w:rsidR="00AC28D4" w:rsidRDefault="00AC28D4" w:rsidP="00AC28D4">
            <w:pPr>
              <w:rPr>
                <w:ins w:id="208" w:author="Eyal Yossi" w:date="2024-01-23T11:13:00Z"/>
              </w:rPr>
            </w:pPr>
            <w:ins w:id="209" w:author="Eyal Yossi" w:date="2024-01-23T11:14:00Z">
              <w:r>
                <w:t>3</w:t>
              </w:r>
            </w:ins>
            <w:ins w:id="210" w:author="Eyal Yossi" w:date="2024-01-23T11:15:00Z">
              <w:r>
                <w:t>7</w:t>
              </w:r>
            </w:ins>
          </w:p>
        </w:tc>
        <w:tc>
          <w:tcPr>
            <w:tcW w:w="293" w:type="pct"/>
          </w:tcPr>
          <w:p w14:paraId="061D3229" w14:textId="407F0050" w:rsidR="00AC28D4" w:rsidRDefault="00AC28D4" w:rsidP="00AC28D4">
            <w:pPr>
              <w:rPr>
                <w:ins w:id="211" w:author="Eyal Yossi" w:date="2024-01-23T11:13:00Z"/>
              </w:rPr>
            </w:pPr>
            <w:ins w:id="212" w:author="Eyal Yossi" w:date="2024-01-23T11:14:00Z">
              <w:r>
                <w:t>U2</w:t>
              </w:r>
            </w:ins>
          </w:p>
        </w:tc>
        <w:tc>
          <w:tcPr>
            <w:tcW w:w="1404" w:type="pct"/>
          </w:tcPr>
          <w:p w14:paraId="291A1182" w14:textId="79E3F7D8" w:rsidR="00AC28D4" w:rsidRDefault="00AC28D4" w:rsidP="00AC28D4">
            <w:pPr>
              <w:rPr>
                <w:ins w:id="213" w:author="Eyal Yossi" w:date="2024-01-23T11:13:00Z"/>
              </w:rPr>
            </w:pPr>
            <w:ins w:id="214" w:author="Eyal Yossi" w:date="2024-01-23T11:14:00Z">
              <w:r>
                <w:t>Fan</w:t>
              </w:r>
            </w:ins>
            <w:ins w:id="215" w:author="Eyal Yossi" w:date="2024-01-23T11:15:00Z">
              <w:r>
                <w:t>3</w:t>
              </w:r>
            </w:ins>
            <w:ins w:id="216" w:author="Eyal Yossi" w:date="2024-01-23T11:14:00Z">
              <w:r>
                <w:t>_Speed</w:t>
              </w:r>
            </w:ins>
          </w:p>
        </w:tc>
        <w:tc>
          <w:tcPr>
            <w:tcW w:w="368" w:type="pct"/>
          </w:tcPr>
          <w:p w14:paraId="681E6E0F" w14:textId="092BF38B" w:rsidR="00AC28D4" w:rsidRDefault="00AC28D4" w:rsidP="00AC28D4">
            <w:pPr>
              <w:rPr>
                <w:ins w:id="217" w:author="Eyal Yossi" w:date="2024-01-23T11:13:00Z"/>
              </w:rPr>
            </w:pPr>
            <w:ins w:id="218" w:author="Eyal Yossi" w:date="2024-01-23T11:14:00Z">
              <w:r>
                <w:t>RPM</w:t>
              </w:r>
            </w:ins>
          </w:p>
        </w:tc>
        <w:tc>
          <w:tcPr>
            <w:tcW w:w="530" w:type="pct"/>
          </w:tcPr>
          <w:p w14:paraId="72711A60" w14:textId="762ACC45" w:rsidR="00AC28D4" w:rsidRDefault="00AC28D4" w:rsidP="00AC28D4">
            <w:pPr>
              <w:rPr>
                <w:ins w:id="219" w:author="Eyal Yossi" w:date="2024-01-23T11:13:00Z"/>
                <w:color w:val="172B4D"/>
              </w:rPr>
            </w:pPr>
            <w:ins w:id="220" w:author="Eyal Yossi" w:date="2024-01-23T11:14:00Z">
              <w:r>
                <w:t>[1 - 30,000]</w:t>
              </w:r>
            </w:ins>
          </w:p>
        </w:tc>
        <w:tc>
          <w:tcPr>
            <w:tcW w:w="529" w:type="pct"/>
          </w:tcPr>
          <w:p w14:paraId="780DC869" w14:textId="62EB7CC8" w:rsidR="00AC28D4" w:rsidRDefault="00AC28D4" w:rsidP="00AC28D4">
            <w:pPr>
              <w:rPr>
                <w:ins w:id="221" w:author="Eyal Yossi" w:date="2024-01-23T11:13:00Z"/>
              </w:rPr>
            </w:pPr>
            <w:ins w:id="222" w:author="Eyal Yossi" w:date="2024-01-23T11:14:00Z">
              <w:r>
                <w:t>1RPM</w:t>
              </w:r>
            </w:ins>
          </w:p>
        </w:tc>
        <w:tc>
          <w:tcPr>
            <w:tcW w:w="544" w:type="pct"/>
          </w:tcPr>
          <w:p w14:paraId="43CE67F2" w14:textId="7F1EFF76" w:rsidR="00AC28D4" w:rsidRDefault="00AC28D4" w:rsidP="00AC28D4">
            <w:pPr>
              <w:rPr>
                <w:ins w:id="223" w:author="Eyal Yossi" w:date="2024-01-23T11:13:00Z"/>
              </w:rPr>
            </w:pPr>
            <w:ins w:id="224" w:author="Eyal Yossi" w:date="2024-01-23T11:14:00Z">
              <w:r>
                <w:t>N/A</w:t>
              </w:r>
            </w:ins>
          </w:p>
        </w:tc>
        <w:tc>
          <w:tcPr>
            <w:tcW w:w="604" w:type="pct"/>
          </w:tcPr>
          <w:p w14:paraId="607675DF" w14:textId="0F27B7DC" w:rsidR="00AC28D4" w:rsidRDefault="00AC28D4" w:rsidP="00AC28D4">
            <w:pPr>
              <w:rPr>
                <w:ins w:id="225" w:author="Eyal Yossi" w:date="2024-01-23T11:13:00Z"/>
              </w:rPr>
            </w:pPr>
            <w:ins w:id="226" w:author="Eyal Yossi" w:date="2024-01-23T11:14:00Z">
              <w:r>
                <w:t>PSU Fan</w:t>
              </w:r>
            </w:ins>
            <w:ins w:id="227" w:author="Eyal Yossi" w:date="2024-01-23T11:15:00Z">
              <w:r>
                <w:t>3</w:t>
              </w:r>
            </w:ins>
            <w:ins w:id="228" w:author="Eyal Yossi" w:date="2024-01-23T11:14:00Z">
              <w:r>
                <w:t xml:space="preserve"> Speed</w:t>
              </w:r>
            </w:ins>
          </w:p>
        </w:tc>
        <w:tc>
          <w:tcPr>
            <w:tcW w:w="522" w:type="pct"/>
          </w:tcPr>
          <w:p w14:paraId="3B94C660" w14:textId="77777777" w:rsidR="00AC28D4" w:rsidRDefault="00AC28D4" w:rsidP="00AC28D4">
            <w:pPr>
              <w:rPr>
                <w:ins w:id="229" w:author="Eyal Yossi" w:date="2024-01-23T11:13:00Z"/>
              </w:rPr>
            </w:pPr>
          </w:p>
        </w:tc>
      </w:tr>
      <w:tr w:rsidR="00A06427" w14:paraId="391F4509" w14:textId="77777777" w:rsidTr="00A06427">
        <w:tc>
          <w:tcPr>
            <w:tcW w:w="205" w:type="pct"/>
          </w:tcPr>
          <w:p w14:paraId="7C041250" w14:textId="0BA46D73" w:rsidR="00A06427" w:rsidRDefault="00A06427" w:rsidP="00A06427">
            <w:r>
              <w:t>38</w:t>
            </w:r>
          </w:p>
        </w:tc>
        <w:tc>
          <w:tcPr>
            <w:tcW w:w="293" w:type="pct"/>
          </w:tcPr>
          <w:p w14:paraId="433F8624" w14:textId="77777777" w:rsidR="00A06427" w:rsidRDefault="00A06427" w:rsidP="00A06427">
            <w:r>
              <w:t>U8</w:t>
            </w:r>
          </w:p>
        </w:tc>
        <w:tc>
          <w:tcPr>
            <w:tcW w:w="1404" w:type="pct"/>
          </w:tcPr>
          <w:p w14:paraId="7709EF50" w14:textId="77777777" w:rsidR="00A06427" w:rsidRDefault="00A06427" w:rsidP="00A06427">
            <w:r>
              <w:t>Volume_size</w:t>
            </w:r>
          </w:p>
        </w:tc>
        <w:tc>
          <w:tcPr>
            <w:tcW w:w="368" w:type="pct"/>
          </w:tcPr>
          <w:p w14:paraId="532EC0E7" w14:textId="77777777" w:rsidR="00A06427" w:rsidRDefault="00A06427" w:rsidP="00A06427">
            <w:r>
              <w:t>Bytes</w:t>
            </w:r>
          </w:p>
        </w:tc>
        <w:tc>
          <w:tcPr>
            <w:tcW w:w="530" w:type="pct"/>
          </w:tcPr>
          <w:p w14:paraId="43AB4D09" w14:textId="239D077B" w:rsidR="00A06427" w:rsidRDefault="00A06427" w:rsidP="00A06427">
            <w:ins w:id="230" w:author="Guberman Asaf" w:date="2024-01-24T17:00:00Z">
              <w:r>
                <w:rPr>
                  <w:color w:val="172B4D"/>
                </w:rPr>
                <w:t>10</w:t>
              </w:r>
              <w:r>
                <w:t>Gbyte</w:t>
              </w:r>
            </w:ins>
          </w:p>
        </w:tc>
        <w:tc>
          <w:tcPr>
            <w:tcW w:w="529" w:type="pct"/>
          </w:tcPr>
          <w:p w14:paraId="1DB73A6C" w14:textId="5A34C98E" w:rsidR="00A06427" w:rsidRDefault="00A06427" w:rsidP="00A06427">
            <w:ins w:id="231" w:author="Guberman Asaf" w:date="2024-01-24T17:00:00Z">
              <w:r>
                <w:t>1byte</w:t>
              </w:r>
            </w:ins>
          </w:p>
        </w:tc>
        <w:tc>
          <w:tcPr>
            <w:tcW w:w="544" w:type="pct"/>
          </w:tcPr>
          <w:p w14:paraId="19490725" w14:textId="77777777" w:rsidR="00A06427" w:rsidRDefault="00A06427" w:rsidP="00A06427">
            <w:r>
              <w:t>N/A</w:t>
            </w:r>
          </w:p>
        </w:tc>
        <w:tc>
          <w:tcPr>
            <w:tcW w:w="604" w:type="pct"/>
          </w:tcPr>
          <w:p w14:paraId="21A3DBFA" w14:textId="71CAC9EA" w:rsidR="00A06427" w:rsidRDefault="00E7501B" w:rsidP="00A06427">
            <w:ins w:id="232" w:author="Guberman Asaf" w:date="2024-01-24T17:01:00Z">
              <w:r w:rsidRPr="00E7501B">
                <w:rPr>
                  <w:sz w:val="18"/>
                  <w:szCs w:val="22"/>
                </w:rPr>
                <w:t>Total available volume allocated for logfiles.</w:t>
              </w:r>
            </w:ins>
          </w:p>
        </w:tc>
        <w:tc>
          <w:tcPr>
            <w:tcW w:w="522" w:type="pct"/>
          </w:tcPr>
          <w:p w14:paraId="263ACEE1" w14:textId="77777777" w:rsidR="00A06427" w:rsidRDefault="00A06427" w:rsidP="00A06427"/>
        </w:tc>
      </w:tr>
      <w:tr w:rsidR="00A06427" w14:paraId="4953BB03" w14:textId="77777777" w:rsidTr="00A06427">
        <w:tc>
          <w:tcPr>
            <w:tcW w:w="205" w:type="pct"/>
          </w:tcPr>
          <w:p w14:paraId="7FA8460E" w14:textId="4539124C" w:rsidR="00A06427" w:rsidRDefault="00A06427" w:rsidP="00A06427">
            <w:r>
              <w:lastRenderedPageBreak/>
              <w:t>39</w:t>
            </w:r>
          </w:p>
        </w:tc>
        <w:tc>
          <w:tcPr>
            <w:tcW w:w="293" w:type="pct"/>
          </w:tcPr>
          <w:p w14:paraId="7594747A" w14:textId="77777777" w:rsidR="00A06427" w:rsidRDefault="00A06427" w:rsidP="00A06427">
            <w:r>
              <w:t>U8</w:t>
            </w:r>
          </w:p>
        </w:tc>
        <w:tc>
          <w:tcPr>
            <w:tcW w:w="1404" w:type="pct"/>
          </w:tcPr>
          <w:p w14:paraId="5B457404" w14:textId="77777777" w:rsidR="00A06427" w:rsidRDefault="00A06427" w:rsidP="00A06427">
            <w:r>
              <w:t>Logfile_size</w:t>
            </w:r>
          </w:p>
        </w:tc>
        <w:tc>
          <w:tcPr>
            <w:tcW w:w="368" w:type="pct"/>
          </w:tcPr>
          <w:p w14:paraId="1280957F" w14:textId="77777777" w:rsidR="00A06427" w:rsidRDefault="00A06427" w:rsidP="00A06427">
            <w:r>
              <w:t>Bytes</w:t>
            </w:r>
          </w:p>
        </w:tc>
        <w:tc>
          <w:tcPr>
            <w:tcW w:w="530" w:type="pct"/>
          </w:tcPr>
          <w:p w14:paraId="69F3ED05" w14:textId="36253E8E" w:rsidR="00A06427" w:rsidRDefault="00A06427" w:rsidP="00A06427">
            <w:ins w:id="233" w:author="Guberman Asaf" w:date="2024-01-24T17:00:00Z">
              <w:r>
                <w:rPr>
                  <w:color w:val="172B4D"/>
                </w:rPr>
                <w:t>[0-10Gbyte]</w:t>
              </w:r>
            </w:ins>
          </w:p>
        </w:tc>
        <w:tc>
          <w:tcPr>
            <w:tcW w:w="529" w:type="pct"/>
          </w:tcPr>
          <w:p w14:paraId="4DD8C862" w14:textId="4DDD8BA0" w:rsidR="00A06427" w:rsidRDefault="00A06427" w:rsidP="00A06427">
            <w:ins w:id="234" w:author="Guberman Asaf" w:date="2024-01-24T17:00:00Z">
              <w:r>
                <w:t>1byte</w:t>
              </w:r>
            </w:ins>
          </w:p>
        </w:tc>
        <w:tc>
          <w:tcPr>
            <w:tcW w:w="544" w:type="pct"/>
          </w:tcPr>
          <w:p w14:paraId="108C4334" w14:textId="77777777" w:rsidR="00A06427" w:rsidRDefault="00A06427" w:rsidP="00A06427">
            <w:r>
              <w:t>N/A</w:t>
            </w:r>
          </w:p>
        </w:tc>
        <w:tc>
          <w:tcPr>
            <w:tcW w:w="604" w:type="pct"/>
          </w:tcPr>
          <w:p w14:paraId="6FFACF12" w14:textId="45F8923A" w:rsidR="00A06427" w:rsidRDefault="00E7501B" w:rsidP="00A06427">
            <w:ins w:id="235" w:author="Guberman Asaf" w:date="2024-01-24T17:01:00Z">
              <w:r>
                <w:t>Total usage of logfiles.</w:t>
              </w:r>
            </w:ins>
          </w:p>
        </w:tc>
        <w:tc>
          <w:tcPr>
            <w:tcW w:w="522" w:type="pct"/>
          </w:tcPr>
          <w:p w14:paraId="03E6D3B0" w14:textId="77777777" w:rsidR="00A06427" w:rsidRDefault="00A06427" w:rsidP="00A06427"/>
        </w:tc>
      </w:tr>
      <w:tr w:rsidR="002C1084" w14:paraId="1878265D" w14:textId="77777777" w:rsidTr="00A06427">
        <w:tc>
          <w:tcPr>
            <w:tcW w:w="205" w:type="pct"/>
          </w:tcPr>
          <w:p w14:paraId="2C3A4526" w14:textId="779A46DC" w:rsidR="002C1084" w:rsidRDefault="002C1084" w:rsidP="002C1084">
            <w:r>
              <w:t>40</w:t>
            </w:r>
          </w:p>
        </w:tc>
        <w:tc>
          <w:tcPr>
            <w:tcW w:w="293" w:type="pct"/>
          </w:tcPr>
          <w:p w14:paraId="527B7B3A" w14:textId="77777777" w:rsidR="002C1084" w:rsidRDefault="002C1084" w:rsidP="002C1084">
            <w:r>
              <w:t>S1</w:t>
            </w:r>
          </w:p>
        </w:tc>
        <w:tc>
          <w:tcPr>
            <w:tcW w:w="1404" w:type="pct"/>
          </w:tcPr>
          <w:p w14:paraId="6633314A" w14:textId="77777777" w:rsidR="002C1084" w:rsidRDefault="002C1084" w:rsidP="002C1084">
            <w:r>
              <w:t>T1</w:t>
            </w:r>
          </w:p>
        </w:tc>
        <w:tc>
          <w:tcPr>
            <w:tcW w:w="368" w:type="pct"/>
          </w:tcPr>
          <w:p w14:paraId="54F6E030" w14:textId="77777777" w:rsidR="002C1084" w:rsidRDefault="002C1084" w:rsidP="002C1084">
            <w:r>
              <w:t>°C</w:t>
            </w:r>
          </w:p>
        </w:tc>
        <w:tc>
          <w:tcPr>
            <w:tcW w:w="530" w:type="pct"/>
          </w:tcPr>
          <w:p w14:paraId="1E037864" w14:textId="77777777" w:rsidR="002C1084" w:rsidRDefault="002C1084" w:rsidP="002C1084">
            <w:r>
              <w:t>+/- 127°C</w:t>
            </w:r>
          </w:p>
        </w:tc>
        <w:tc>
          <w:tcPr>
            <w:tcW w:w="529" w:type="pct"/>
          </w:tcPr>
          <w:p w14:paraId="062E5DD6" w14:textId="77777777" w:rsidR="002C1084" w:rsidRDefault="002C1084" w:rsidP="002C1084">
            <w:r>
              <w:t>1°C</w:t>
            </w:r>
          </w:p>
        </w:tc>
        <w:tc>
          <w:tcPr>
            <w:tcW w:w="544" w:type="pct"/>
          </w:tcPr>
          <w:p w14:paraId="3BD2957D" w14:textId="77777777" w:rsidR="002C1084" w:rsidRDefault="002C1084" w:rsidP="002C1084">
            <w:r>
              <w:t>N/A</w:t>
            </w:r>
          </w:p>
        </w:tc>
        <w:tc>
          <w:tcPr>
            <w:tcW w:w="604" w:type="pct"/>
          </w:tcPr>
          <w:p w14:paraId="18BD9F79" w14:textId="77777777" w:rsidR="002C1084" w:rsidRDefault="002C1084" w:rsidP="002C1084">
            <w:r>
              <w:t>Thermistor 1</w:t>
            </w:r>
          </w:p>
        </w:tc>
        <w:tc>
          <w:tcPr>
            <w:tcW w:w="522" w:type="pct"/>
          </w:tcPr>
          <w:p w14:paraId="3D9BAE3D" w14:textId="77777777" w:rsidR="002C1084" w:rsidRDefault="002C1084" w:rsidP="002C1084"/>
        </w:tc>
      </w:tr>
      <w:tr w:rsidR="002C1084" w14:paraId="00CB57B9" w14:textId="77777777" w:rsidTr="00A06427">
        <w:tc>
          <w:tcPr>
            <w:tcW w:w="205" w:type="pct"/>
          </w:tcPr>
          <w:p w14:paraId="54648D35" w14:textId="51D1947F" w:rsidR="002C1084" w:rsidRDefault="002C1084" w:rsidP="002C1084">
            <w:r>
              <w:t>41</w:t>
            </w:r>
          </w:p>
        </w:tc>
        <w:tc>
          <w:tcPr>
            <w:tcW w:w="293" w:type="pct"/>
          </w:tcPr>
          <w:p w14:paraId="308A18C6" w14:textId="77777777" w:rsidR="002C1084" w:rsidRDefault="002C1084" w:rsidP="002C1084">
            <w:r>
              <w:t>S1</w:t>
            </w:r>
          </w:p>
        </w:tc>
        <w:tc>
          <w:tcPr>
            <w:tcW w:w="1404" w:type="pct"/>
          </w:tcPr>
          <w:p w14:paraId="3CE53AB2" w14:textId="77777777" w:rsidR="002C1084" w:rsidRDefault="002C1084" w:rsidP="002C1084">
            <w:r>
              <w:t>T2</w:t>
            </w:r>
          </w:p>
        </w:tc>
        <w:tc>
          <w:tcPr>
            <w:tcW w:w="368" w:type="pct"/>
          </w:tcPr>
          <w:p w14:paraId="4109A58A" w14:textId="77777777" w:rsidR="002C1084" w:rsidRDefault="002C1084" w:rsidP="002C1084">
            <w:r>
              <w:t>°C</w:t>
            </w:r>
          </w:p>
        </w:tc>
        <w:tc>
          <w:tcPr>
            <w:tcW w:w="530" w:type="pct"/>
          </w:tcPr>
          <w:p w14:paraId="2A208809" w14:textId="77777777" w:rsidR="002C1084" w:rsidRDefault="002C1084" w:rsidP="002C1084">
            <w:r>
              <w:t>+/- 127°C</w:t>
            </w:r>
          </w:p>
        </w:tc>
        <w:tc>
          <w:tcPr>
            <w:tcW w:w="529" w:type="pct"/>
          </w:tcPr>
          <w:p w14:paraId="3D0F8023" w14:textId="77777777" w:rsidR="002C1084" w:rsidRDefault="002C1084" w:rsidP="002C1084">
            <w:r>
              <w:t>1°C</w:t>
            </w:r>
          </w:p>
        </w:tc>
        <w:tc>
          <w:tcPr>
            <w:tcW w:w="544" w:type="pct"/>
          </w:tcPr>
          <w:p w14:paraId="16B38167" w14:textId="77777777" w:rsidR="002C1084" w:rsidRDefault="002C1084" w:rsidP="002C1084">
            <w:r>
              <w:t>N/A</w:t>
            </w:r>
          </w:p>
        </w:tc>
        <w:tc>
          <w:tcPr>
            <w:tcW w:w="604" w:type="pct"/>
          </w:tcPr>
          <w:p w14:paraId="7F781937" w14:textId="77777777" w:rsidR="002C1084" w:rsidRDefault="002C1084" w:rsidP="002C1084">
            <w:r>
              <w:t>Thermistor 2</w:t>
            </w:r>
          </w:p>
        </w:tc>
        <w:tc>
          <w:tcPr>
            <w:tcW w:w="522" w:type="pct"/>
          </w:tcPr>
          <w:p w14:paraId="3D6C5A27" w14:textId="77777777" w:rsidR="002C1084" w:rsidRDefault="002C1084" w:rsidP="002C1084"/>
        </w:tc>
      </w:tr>
      <w:tr w:rsidR="002C1084" w14:paraId="6B51954A" w14:textId="77777777" w:rsidTr="00A06427">
        <w:tc>
          <w:tcPr>
            <w:tcW w:w="205" w:type="pct"/>
          </w:tcPr>
          <w:p w14:paraId="13F1079C" w14:textId="16E6E382" w:rsidR="002C1084" w:rsidRDefault="002C1084" w:rsidP="002C1084">
            <w:r>
              <w:t>42</w:t>
            </w:r>
          </w:p>
        </w:tc>
        <w:tc>
          <w:tcPr>
            <w:tcW w:w="293" w:type="pct"/>
          </w:tcPr>
          <w:p w14:paraId="20BDB661" w14:textId="77777777" w:rsidR="002C1084" w:rsidRDefault="002C1084" w:rsidP="002C1084">
            <w:r>
              <w:t>S1</w:t>
            </w:r>
          </w:p>
        </w:tc>
        <w:tc>
          <w:tcPr>
            <w:tcW w:w="1404" w:type="pct"/>
          </w:tcPr>
          <w:p w14:paraId="290A69E4" w14:textId="77777777" w:rsidR="002C1084" w:rsidRDefault="002C1084" w:rsidP="002C1084">
            <w:pPr>
              <w:rPr>
                <w:lang w:bidi="he-IL"/>
              </w:rPr>
            </w:pPr>
            <w:r>
              <w:t>T3</w:t>
            </w:r>
          </w:p>
        </w:tc>
        <w:tc>
          <w:tcPr>
            <w:tcW w:w="368" w:type="pct"/>
          </w:tcPr>
          <w:p w14:paraId="0F8D05F8" w14:textId="77777777" w:rsidR="002C1084" w:rsidRDefault="002C1084" w:rsidP="002C1084">
            <w:r>
              <w:t>°C</w:t>
            </w:r>
          </w:p>
        </w:tc>
        <w:tc>
          <w:tcPr>
            <w:tcW w:w="530" w:type="pct"/>
          </w:tcPr>
          <w:p w14:paraId="302AA46B" w14:textId="77777777" w:rsidR="002C1084" w:rsidRDefault="002C1084" w:rsidP="002C1084">
            <w:r>
              <w:t>+/- 127°C</w:t>
            </w:r>
          </w:p>
        </w:tc>
        <w:tc>
          <w:tcPr>
            <w:tcW w:w="529" w:type="pct"/>
          </w:tcPr>
          <w:p w14:paraId="6EF26A3B" w14:textId="77777777" w:rsidR="002C1084" w:rsidRDefault="002C1084" w:rsidP="002C1084">
            <w:r>
              <w:t>1°C</w:t>
            </w:r>
          </w:p>
        </w:tc>
        <w:tc>
          <w:tcPr>
            <w:tcW w:w="544" w:type="pct"/>
          </w:tcPr>
          <w:p w14:paraId="64E25B52" w14:textId="77777777" w:rsidR="002C1084" w:rsidRDefault="002C1084" w:rsidP="002C1084">
            <w:r>
              <w:t>N/A</w:t>
            </w:r>
          </w:p>
        </w:tc>
        <w:tc>
          <w:tcPr>
            <w:tcW w:w="604" w:type="pct"/>
          </w:tcPr>
          <w:p w14:paraId="5AD64103" w14:textId="77777777" w:rsidR="002C1084" w:rsidRDefault="002C1084" w:rsidP="002C1084">
            <w:r>
              <w:t>Thermistor 3</w:t>
            </w:r>
          </w:p>
        </w:tc>
        <w:tc>
          <w:tcPr>
            <w:tcW w:w="522" w:type="pct"/>
          </w:tcPr>
          <w:p w14:paraId="68890354" w14:textId="77777777" w:rsidR="002C1084" w:rsidRDefault="002C1084" w:rsidP="002C1084"/>
        </w:tc>
      </w:tr>
      <w:tr w:rsidR="002C1084" w14:paraId="2AE5DB4E" w14:textId="77777777" w:rsidTr="00A06427">
        <w:tc>
          <w:tcPr>
            <w:tcW w:w="205" w:type="pct"/>
          </w:tcPr>
          <w:p w14:paraId="33D927AD" w14:textId="0EB90BF5" w:rsidR="002C1084" w:rsidRDefault="002C1084" w:rsidP="002C1084">
            <w:r>
              <w:t>43</w:t>
            </w:r>
          </w:p>
        </w:tc>
        <w:tc>
          <w:tcPr>
            <w:tcW w:w="293" w:type="pct"/>
          </w:tcPr>
          <w:p w14:paraId="2CD3F1FD" w14:textId="77777777" w:rsidR="002C1084" w:rsidRDefault="002C1084" w:rsidP="002C1084">
            <w:r>
              <w:t>S1</w:t>
            </w:r>
          </w:p>
        </w:tc>
        <w:tc>
          <w:tcPr>
            <w:tcW w:w="1404" w:type="pct"/>
          </w:tcPr>
          <w:p w14:paraId="59F73E17" w14:textId="77777777" w:rsidR="002C1084" w:rsidRDefault="002C1084" w:rsidP="002C1084">
            <w:r>
              <w:t>T4</w:t>
            </w:r>
          </w:p>
        </w:tc>
        <w:tc>
          <w:tcPr>
            <w:tcW w:w="368" w:type="pct"/>
          </w:tcPr>
          <w:p w14:paraId="7D15E79F" w14:textId="77777777" w:rsidR="002C1084" w:rsidRDefault="002C1084" w:rsidP="002C1084">
            <w:r>
              <w:t>°C</w:t>
            </w:r>
          </w:p>
        </w:tc>
        <w:tc>
          <w:tcPr>
            <w:tcW w:w="530" w:type="pct"/>
          </w:tcPr>
          <w:p w14:paraId="4C63B4D9" w14:textId="77777777" w:rsidR="002C1084" w:rsidRDefault="002C1084" w:rsidP="002C1084">
            <w:r>
              <w:t>+/- 127°C</w:t>
            </w:r>
          </w:p>
        </w:tc>
        <w:tc>
          <w:tcPr>
            <w:tcW w:w="529" w:type="pct"/>
          </w:tcPr>
          <w:p w14:paraId="281DCCDD" w14:textId="77777777" w:rsidR="002C1084" w:rsidRDefault="002C1084" w:rsidP="002C1084">
            <w:r>
              <w:t>1°C</w:t>
            </w:r>
          </w:p>
        </w:tc>
        <w:tc>
          <w:tcPr>
            <w:tcW w:w="544" w:type="pct"/>
          </w:tcPr>
          <w:p w14:paraId="1A490092" w14:textId="77777777" w:rsidR="002C1084" w:rsidRDefault="002C1084" w:rsidP="002C1084">
            <w:r>
              <w:t>N/A</w:t>
            </w:r>
          </w:p>
        </w:tc>
        <w:tc>
          <w:tcPr>
            <w:tcW w:w="604" w:type="pct"/>
          </w:tcPr>
          <w:p w14:paraId="7DA7A30C" w14:textId="77777777" w:rsidR="002C1084" w:rsidRDefault="002C1084" w:rsidP="002C1084">
            <w:r>
              <w:t>Thermistor 4</w:t>
            </w:r>
          </w:p>
        </w:tc>
        <w:tc>
          <w:tcPr>
            <w:tcW w:w="522" w:type="pct"/>
          </w:tcPr>
          <w:p w14:paraId="2327048A" w14:textId="77777777" w:rsidR="002C1084" w:rsidRDefault="002C1084" w:rsidP="002C1084"/>
        </w:tc>
      </w:tr>
      <w:tr w:rsidR="00702276" w14:paraId="5AB16070" w14:textId="77777777" w:rsidTr="00A06427">
        <w:trPr>
          <w:ins w:id="236" w:author="Eyal Yossi" w:date="2024-01-23T11:21:00Z"/>
        </w:trPr>
        <w:tc>
          <w:tcPr>
            <w:tcW w:w="205" w:type="pct"/>
          </w:tcPr>
          <w:p w14:paraId="15BE94EA" w14:textId="7B6A5722" w:rsidR="00702276" w:rsidRDefault="00702276" w:rsidP="00702276">
            <w:pPr>
              <w:rPr>
                <w:ins w:id="237" w:author="Eyal Yossi" w:date="2024-01-23T11:21:00Z"/>
              </w:rPr>
            </w:pPr>
            <w:ins w:id="238" w:author="Eyal Yossi" w:date="2024-01-23T11:22:00Z">
              <w:r>
                <w:t>44</w:t>
              </w:r>
            </w:ins>
          </w:p>
        </w:tc>
        <w:tc>
          <w:tcPr>
            <w:tcW w:w="293" w:type="pct"/>
          </w:tcPr>
          <w:p w14:paraId="4B63931F" w14:textId="23736ACD" w:rsidR="00702276" w:rsidRDefault="00702276" w:rsidP="00702276">
            <w:pPr>
              <w:rPr>
                <w:ins w:id="239" w:author="Eyal Yossi" w:date="2024-01-23T11:21:00Z"/>
              </w:rPr>
            </w:pPr>
            <w:ins w:id="240" w:author="Eyal Yossi" w:date="2024-01-23T11:22:00Z">
              <w:r>
                <w:t>S1</w:t>
              </w:r>
            </w:ins>
          </w:p>
        </w:tc>
        <w:tc>
          <w:tcPr>
            <w:tcW w:w="1404" w:type="pct"/>
          </w:tcPr>
          <w:p w14:paraId="460FFC5B" w14:textId="6C4ABE72" w:rsidR="00702276" w:rsidRDefault="00702276" w:rsidP="00702276">
            <w:pPr>
              <w:rPr>
                <w:ins w:id="241" w:author="Eyal Yossi" w:date="2024-01-23T11:21:00Z"/>
              </w:rPr>
            </w:pPr>
            <w:ins w:id="242" w:author="Eyal Yossi" w:date="2024-01-23T11:22:00Z">
              <w:r>
                <w:t>T5</w:t>
              </w:r>
            </w:ins>
          </w:p>
        </w:tc>
        <w:tc>
          <w:tcPr>
            <w:tcW w:w="368" w:type="pct"/>
          </w:tcPr>
          <w:p w14:paraId="6E50FEB4" w14:textId="0EB8FDEF" w:rsidR="00702276" w:rsidRDefault="00702276" w:rsidP="00702276">
            <w:pPr>
              <w:rPr>
                <w:ins w:id="243" w:author="Eyal Yossi" w:date="2024-01-23T11:21:00Z"/>
              </w:rPr>
            </w:pPr>
            <w:ins w:id="244" w:author="Eyal Yossi" w:date="2024-01-23T11:22:00Z">
              <w:r>
                <w:t>°C</w:t>
              </w:r>
            </w:ins>
          </w:p>
        </w:tc>
        <w:tc>
          <w:tcPr>
            <w:tcW w:w="530" w:type="pct"/>
          </w:tcPr>
          <w:p w14:paraId="344842D1" w14:textId="69F26834" w:rsidR="00702276" w:rsidRDefault="00702276" w:rsidP="00702276">
            <w:pPr>
              <w:rPr>
                <w:ins w:id="245" w:author="Eyal Yossi" w:date="2024-01-23T11:21:00Z"/>
                <w:color w:val="172B4D"/>
              </w:rPr>
            </w:pPr>
            <w:ins w:id="246" w:author="Eyal Yossi" w:date="2024-01-23T11:22:00Z">
              <w:r>
                <w:t>+/- 127°C</w:t>
              </w:r>
            </w:ins>
          </w:p>
        </w:tc>
        <w:tc>
          <w:tcPr>
            <w:tcW w:w="529" w:type="pct"/>
          </w:tcPr>
          <w:p w14:paraId="5338167B" w14:textId="13947D71" w:rsidR="00702276" w:rsidRDefault="00702276" w:rsidP="00702276">
            <w:pPr>
              <w:rPr>
                <w:ins w:id="247" w:author="Eyal Yossi" w:date="2024-01-23T11:21:00Z"/>
              </w:rPr>
            </w:pPr>
            <w:ins w:id="248" w:author="Eyal Yossi" w:date="2024-01-23T11:22:00Z">
              <w:r>
                <w:t>1°C</w:t>
              </w:r>
            </w:ins>
          </w:p>
        </w:tc>
        <w:tc>
          <w:tcPr>
            <w:tcW w:w="544" w:type="pct"/>
          </w:tcPr>
          <w:p w14:paraId="29C33C42" w14:textId="429D16C4" w:rsidR="00702276" w:rsidRDefault="00702276" w:rsidP="00702276">
            <w:pPr>
              <w:rPr>
                <w:ins w:id="249" w:author="Eyal Yossi" w:date="2024-01-23T11:21:00Z"/>
              </w:rPr>
            </w:pPr>
            <w:ins w:id="250" w:author="Eyal Yossi" w:date="2024-01-23T11:22:00Z">
              <w:r>
                <w:t>N/A</w:t>
              </w:r>
            </w:ins>
          </w:p>
        </w:tc>
        <w:tc>
          <w:tcPr>
            <w:tcW w:w="604" w:type="pct"/>
          </w:tcPr>
          <w:p w14:paraId="41EB8612" w14:textId="680D878C" w:rsidR="00702276" w:rsidRDefault="00702276" w:rsidP="00702276">
            <w:pPr>
              <w:rPr>
                <w:ins w:id="251" w:author="Eyal Yossi" w:date="2024-01-23T11:21:00Z"/>
              </w:rPr>
            </w:pPr>
            <w:ins w:id="252" w:author="Eyal Yossi" w:date="2024-01-23T11:22:00Z">
              <w:r>
                <w:t xml:space="preserve">Thermistor </w:t>
              </w:r>
            </w:ins>
            <w:ins w:id="253" w:author="Eyal Yossi" w:date="2024-01-23T11:23:00Z">
              <w:r>
                <w:t>5</w:t>
              </w:r>
            </w:ins>
          </w:p>
        </w:tc>
        <w:tc>
          <w:tcPr>
            <w:tcW w:w="522" w:type="pct"/>
          </w:tcPr>
          <w:p w14:paraId="03832F11" w14:textId="77777777" w:rsidR="00702276" w:rsidRDefault="00702276" w:rsidP="00702276">
            <w:pPr>
              <w:rPr>
                <w:ins w:id="254" w:author="Eyal Yossi" w:date="2024-01-23T11:21:00Z"/>
              </w:rPr>
            </w:pPr>
          </w:p>
        </w:tc>
      </w:tr>
      <w:tr w:rsidR="00702276" w14:paraId="2618C9C4" w14:textId="77777777" w:rsidTr="00A06427">
        <w:trPr>
          <w:ins w:id="255" w:author="Eyal Yossi" w:date="2024-01-23T11:21:00Z"/>
        </w:trPr>
        <w:tc>
          <w:tcPr>
            <w:tcW w:w="205" w:type="pct"/>
          </w:tcPr>
          <w:p w14:paraId="50C45492" w14:textId="745BECDB" w:rsidR="00702276" w:rsidRDefault="00702276" w:rsidP="00702276">
            <w:pPr>
              <w:rPr>
                <w:ins w:id="256" w:author="Eyal Yossi" w:date="2024-01-23T11:21:00Z"/>
              </w:rPr>
            </w:pPr>
            <w:ins w:id="257" w:author="Eyal Yossi" w:date="2024-01-23T11:22:00Z">
              <w:r>
                <w:t>45</w:t>
              </w:r>
            </w:ins>
          </w:p>
        </w:tc>
        <w:tc>
          <w:tcPr>
            <w:tcW w:w="293" w:type="pct"/>
          </w:tcPr>
          <w:p w14:paraId="16ED52F6" w14:textId="173BEBA8" w:rsidR="00702276" w:rsidRDefault="00702276" w:rsidP="00702276">
            <w:pPr>
              <w:rPr>
                <w:ins w:id="258" w:author="Eyal Yossi" w:date="2024-01-23T11:21:00Z"/>
              </w:rPr>
            </w:pPr>
            <w:ins w:id="259" w:author="Eyal Yossi" w:date="2024-01-23T11:22:00Z">
              <w:r>
                <w:t>S1</w:t>
              </w:r>
            </w:ins>
          </w:p>
        </w:tc>
        <w:tc>
          <w:tcPr>
            <w:tcW w:w="1404" w:type="pct"/>
          </w:tcPr>
          <w:p w14:paraId="29946CC1" w14:textId="7716239E" w:rsidR="00702276" w:rsidRDefault="00702276" w:rsidP="00702276">
            <w:pPr>
              <w:rPr>
                <w:ins w:id="260" w:author="Eyal Yossi" w:date="2024-01-23T11:21:00Z"/>
              </w:rPr>
            </w:pPr>
            <w:ins w:id="261" w:author="Eyal Yossi" w:date="2024-01-23T11:22:00Z">
              <w:r>
                <w:t>T</w:t>
              </w:r>
            </w:ins>
            <w:ins w:id="262" w:author="Eyal Yossi" w:date="2024-01-23T11:23:00Z">
              <w:r>
                <w:t>6</w:t>
              </w:r>
            </w:ins>
          </w:p>
        </w:tc>
        <w:tc>
          <w:tcPr>
            <w:tcW w:w="368" w:type="pct"/>
          </w:tcPr>
          <w:p w14:paraId="3E1CE33B" w14:textId="65E9B8B1" w:rsidR="00702276" w:rsidRDefault="00702276" w:rsidP="00702276">
            <w:pPr>
              <w:rPr>
                <w:ins w:id="263" w:author="Eyal Yossi" w:date="2024-01-23T11:21:00Z"/>
              </w:rPr>
            </w:pPr>
            <w:ins w:id="264" w:author="Eyal Yossi" w:date="2024-01-23T11:22:00Z">
              <w:r>
                <w:t>°C</w:t>
              </w:r>
            </w:ins>
          </w:p>
        </w:tc>
        <w:tc>
          <w:tcPr>
            <w:tcW w:w="530" w:type="pct"/>
          </w:tcPr>
          <w:p w14:paraId="75463455" w14:textId="525F4387" w:rsidR="00702276" w:rsidRDefault="00702276" w:rsidP="00702276">
            <w:pPr>
              <w:rPr>
                <w:ins w:id="265" w:author="Eyal Yossi" w:date="2024-01-23T11:21:00Z"/>
                <w:color w:val="172B4D"/>
              </w:rPr>
            </w:pPr>
            <w:ins w:id="266" w:author="Eyal Yossi" w:date="2024-01-23T11:22:00Z">
              <w:r>
                <w:t>+/- 127°C</w:t>
              </w:r>
            </w:ins>
          </w:p>
        </w:tc>
        <w:tc>
          <w:tcPr>
            <w:tcW w:w="529" w:type="pct"/>
          </w:tcPr>
          <w:p w14:paraId="2152A248" w14:textId="2BAE7B18" w:rsidR="00702276" w:rsidRDefault="00702276" w:rsidP="00702276">
            <w:pPr>
              <w:rPr>
                <w:ins w:id="267" w:author="Eyal Yossi" w:date="2024-01-23T11:21:00Z"/>
              </w:rPr>
            </w:pPr>
            <w:ins w:id="268" w:author="Eyal Yossi" w:date="2024-01-23T11:22:00Z">
              <w:r>
                <w:t>1°C</w:t>
              </w:r>
            </w:ins>
          </w:p>
        </w:tc>
        <w:tc>
          <w:tcPr>
            <w:tcW w:w="544" w:type="pct"/>
          </w:tcPr>
          <w:p w14:paraId="7A28724E" w14:textId="5FB51485" w:rsidR="00702276" w:rsidRDefault="00702276" w:rsidP="00702276">
            <w:pPr>
              <w:rPr>
                <w:ins w:id="269" w:author="Eyal Yossi" w:date="2024-01-23T11:21:00Z"/>
              </w:rPr>
            </w:pPr>
            <w:ins w:id="270" w:author="Eyal Yossi" w:date="2024-01-23T11:22:00Z">
              <w:r>
                <w:t>N/A</w:t>
              </w:r>
            </w:ins>
          </w:p>
        </w:tc>
        <w:tc>
          <w:tcPr>
            <w:tcW w:w="604" w:type="pct"/>
          </w:tcPr>
          <w:p w14:paraId="7CB6057B" w14:textId="59295727" w:rsidR="00702276" w:rsidRDefault="00702276" w:rsidP="00702276">
            <w:pPr>
              <w:rPr>
                <w:ins w:id="271" w:author="Eyal Yossi" w:date="2024-01-23T11:21:00Z"/>
              </w:rPr>
            </w:pPr>
            <w:ins w:id="272" w:author="Eyal Yossi" w:date="2024-01-23T11:22:00Z">
              <w:r>
                <w:t xml:space="preserve">Thermistor </w:t>
              </w:r>
            </w:ins>
            <w:ins w:id="273" w:author="Eyal Yossi" w:date="2024-01-23T11:23:00Z">
              <w:r>
                <w:t>6</w:t>
              </w:r>
            </w:ins>
          </w:p>
        </w:tc>
        <w:tc>
          <w:tcPr>
            <w:tcW w:w="522" w:type="pct"/>
          </w:tcPr>
          <w:p w14:paraId="6DFD364B" w14:textId="77777777" w:rsidR="00702276" w:rsidRDefault="00702276" w:rsidP="00702276">
            <w:pPr>
              <w:rPr>
                <w:ins w:id="274" w:author="Eyal Yossi" w:date="2024-01-23T11:21:00Z"/>
              </w:rPr>
            </w:pPr>
          </w:p>
        </w:tc>
      </w:tr>
      <w:tr w:rsidR="00702276" w14:paraId="14D96C76" w14:textId="77777777" w:rsidTr="00A06427">
        <w:trPr>
          <w:ins w:id="275" w:author="Eyal Yossi" w:date="2024-01-23T11:21:00Z"/>
        </w:trPr>
        <w:tc>
          <w:tcPr>
            <w:tcW w:w="205" w:type="pct"/>
          </w:tcPr>
          <w:p w14:paraId="730FB1FA" w14:textId="7567D1AD" w:rsidR="00702276" w:rsidRDefault="00702276" w:rsidP="00702276">
            <w:pPr>
              <w:rPr>
                <w:ins w:id="276" w:author="Eyal Yossi" w:date="2024-01-23T11:21:00Z"/>
              </w:rPr>
            </w:pPr>
            <w:ins w:id="277" w:author="Eyal Yossi" w:date="2024-01-23T11:22:00Z">
              <w:r>
                <w:t>46</w:t>
              </w:r>
            </w:ins>
          </w:p>
        </w:tc>
        <w:tc>
          <w:tcPr>
            <w:tcW w:w="293" w:type="pct"/>
          </w:tcPr>
          <w:p w14:paraId="3C2BCB5E" w14:textId="55ED181C" w:rsidR="00702276" w:rsidRDefault="00702276" w:rsidP="00702276">
            <w:pPr>
              <w:rPr>
                <w:ins w:id="278" w:author="Eyal Yossi" w:date="2024-01-23T11:21:00Z"/>
              </w:rPr>
            </w:pPr>
            <w:ins w:id="279" w:author="Eyal Yossi" w:date="2024-01-23T11:22:00Z">
              <w:r>
                <w:t>S1</w:t>
              </w:r>
            </w:ins>
          </w:p>
        </w:tc>
        <w:tc>
          <w:tcPr>
            <w:tcW w:w="1404" w:type="pct"/>
          </w:tcPr>
          <w:p w14:paraId="77259F40" w14:textId="491C495F" w:rsidR="00702276" w:rsidRDefault="00702276" w:rsidP="00702276">
            <w:pPr>
              <w:rPr>
                <w:ins w:id="280" w:author="Eyal Yossi" w:date="2024-01-23T11:21:00Z"/>
              </w:rPr>
            </w:pPr>
            <w:ins w:id="281" w:author="Eyal Yossi" w:date="2024-01-23T11:22:00Z">
              <w:r>
                <w:t>T</w:t>
              </w:r>
            </w:ins>
            <w:ins w:id="282" w:author="Eyal Yossi" w:date="2024-01-23T11:23:00Z">
              <w:r>
                <w:t>7</w:t>
              </w:r>
            </w:ins>
          </w:p>
        </w:tc>
        <w:tc>
          <w:tcPr>
            <w:tcW w:w="368" w:type="pct"/>
          </w:tcPr>
          <w:p w14:paraId="795B4CBD" w14:textId="656190AB" w:rsidR="00702276" w:rsidRDefault="00702276" w:rsidP="00702276">
            <w:pPr>
              <w:rPr>
                <w:ins w:id="283" w:author="Eyal Yossi" w:date="2024-01-23T11:21:00Z"/>
              </w:rPr>
            </w:pPr>
            <w:ins w:id="284" w:author="Eyal Yossi" w:date="2024-01-23T11:22:00Z">
              <w:r>
                <w:t>°C</w:t>
              </w:r>
            </w:ins>
          </w:p>
        </w:tc>
        <w:tc>
          <w:tcPr>
            <w:tcW w:w="530" w:type="pct"/>
          </w:tcPr>
          <w:p w14:paraId="3E9BDD7B" w14:textId="6AF7E455" w:rsidR="00702276" w:rsidRDefault="00702276" w:rsidP="00702276">
            <w:pPr>
              <w:rPr>
                <w:ins w:id="285" w:author="Eyal Yossi" w:date="2024-01-23T11:21:00Z"/>
                <w:color w:val="172B4D"/>
              </w:rPr>
            </w:pPr>
            <w:ins w:id="286" w:author="Eyal Yossi" w:date="2024-01-23T11:22:00Z">
              <w:r>
                <w:t>+/- 127°C</w:t>
              </w:r>
            </w:ins>
          </w:p>
        </w:tc>
        <w:tc>
          <w:tcPr>
            <w:tcW w:w="529" w:type="pct"/>
          </w:tcPr>
          <w:p w14:paraId="7C8C8408" w14:textId="42FF8684" w:rsidR="00702276" w:rsidRDefault="00702276" w:rsidP="00702276">
            <w:pPr>
              <w:rPr>
                <w:ins w:id="287" w:author="Eyal Yossi" w:date="2024-01-23T11:21:00Z"/>
              </w:rPr>
            </w:pPr>
            <w:ins w:id="288" w:author="Eyal Yossi" w:date="2024-01-23T11:22:00Z">
              <w:r>
                <w:t>1°C</w:t>
              </w:r>
            </w:ins>
          </w:p>
        </w:tc>
        <w:tc>
          <w:tcPr>
            <w:tcW w:w="544" w:type="pct"/>
          </w:tcPr>
          <w:p w14:paraId="35B22AA2" w14:textId="5FD856AF" w:rsidR="00702276" w:rsidRDefault="00702276" w:rsidP="00702276">
            <w:pPr>
              <w:rPr>
                <w:ins w:id="289" w:author="Eyal Yossi" w:date="2024-01-23T11:21:00Z"/>
              </w:rPr>
            </w:pPr>
            <w:ins w:id="290" w:author="Eyal Yossi" w:date="2024-01-23T11:22:00Z">
              <w:r>
                <w:t>N/A</w:t>
              </w:r>
            </w:ins>
          </w:p>
        </w:tc>
        <w:tc>
          <w:tcPr>
            <w:tcW w:w="604" w:type="pct"/>
          </w:tcPr>
          <w:p w14:paraId="0F1A48EB" w14:textId="46E5E476" w:rsidR="00702276" w:rsidRDefault="00702276" w:rsidP="00702276">
            <w:pPr>
              <w:rPr>
                <w:ins w:id="291" w:author="Eyal Yossi" w:date="2024-01-23T11:21:00Z"/>
              </w:rPr>
            </w:pPr>
            <w:ins w:id="292" w:author="Eyal Yossi" w:date="2024-01-23T11:22:00Z">
              <w:r>
                <w:t xml:space="preserve">Thermistor </w:t>
              </w:r>
            </w:ins>
            <w:ins w:id="293" w:author="Eyal Yossi" w:date="2024-01-23T11:23:00Z">
              <w:r>
                <w:t>7</w:t>
              </w:r>
            </w:ins>
          </w:p>
        </w:tc>
        <w:tc>
          <w:tcPr>
            <w:tcW w:w="522" w:type="pct"/>
          </w:tcPr>
          <w:p w14:paraId="7E6C1E75" w14:textId="77777777" w:rsidR="00702276" w:rsidRDefault="00702276" w:rsidP="00702276">
            <w:pPr>
              <w:rPr>
                <w:ins w:id="294" w:author="Eyal Yossi" w:date="2024-01-23T11:21:00Z"/>
              </w:rPr>
            </w:pPr>
          </w:p>
        </w:tc>
      </w:tr>
      <w:tr w:rsidR="00702276" w14:paraId="03ACFCDC" w14:textId="77777777" w:rsidTr="00A06427">
        <w:trPr>
          <w:ins w:id="295" w:author="Eyal Yossi" w:date="2024-01-23T11:21:00Z"/>
        </w:trPr>
        <w:tc>
          <w:tcPr>
            <w:tcW w:w="205" w:type="pct"/>
          </w:tcPr>
          <w:p w14:paraId="61D3150F" w14:textId="4435C77F" w:rsidR="00702276" w:rsidRDefault="00702276" w:rsidP="00702276">
            <w:pPr>
              <w:rPr>
                <w:ins w:id="296" w:author="Eyal Yossi" w:date="2024-01-23T11:21:00Z"/>
              </w:rPr>
            </w:pPr>
            <w:ins w:id="297" w:author="Eyal Yossi" w:date="2024-01-23T11:22:00Z">
              <w:r>
                <w:t>47</w:t>
              </w:r>
            </w:ins>
          </w:p>
        </w:tc>
        <w:tc>
          <w:tcPr>
            <w:tcW w:w="293" w:type="pct"/>
          </w:tcPr>
          <w:p w14:paraId="79DBCEE4" w14:textId="2B7B3539" w:rsidR="00702276" w:rsidRDefault="00702276" w:rsidP="00702276">
            <w:pPr>
              <w:rPr>
                <w:ins w:id="298" w:author="Eyal Yossi" w:date="2024-01-23T11:21:00Z"/>
              </w:rPr>
            </w:pPr>
            <w:ins w:id="299" w:author="Eyal Yossi" w:date="2024-01-23T11:22:00Z">
              <w:r>
                <w:t>S1</w:t>
              </w:r>
            </w:ins>
          </w:p>
        </w:tc>
        <w:tc>
          <w:tcPr>
            <w:tcW w:w="1404" w:type="pct"/>
          </w:tcPr>
          <w:p w14:paraId="009CF6FF" w14:textId="67695730" w:rsidR="00702276" w:rsidRDefault="00702276" w:rsidP="00702276">
            <w:pPr>
              <w:rPr>
                <w:ins w:id="300" w:author="Eyal Yossi" w:date="2024-01-23T11:21:00Z"/>
              </w:rPr>
            </w:pPr>
            <w:ins w:id="301" w:author="Eyal Yossi" w:date="2024-01-23T11:22:00Z">
              <w:r>
                <w:t>T</w:t>
              </w:r>
            </w:ins>
            <w:ins w:id="302" w:author="Eyal Yossi" w:date="2024-01-23T11:23:00Z">
              <w:r>
                <w:t>8</w:t>
              </w:r>
            </w:ins>
          </w:p>
        </w:tc>
        <w:tc>
          <w:tcPr>
            <w:tcW w:w="368" w:type="pct"/>
          </w:tcPr>
          <w:p w14:paraId="20BC32FC" w14:textId="3EF0F355" w:rsidR="00702276" w:rsidRDefault="00702276" w:rsidP="00702276">
            <w:pPr>
              <w:rPr>
                <w:ins w:id="303" w:author="Eyal Yossi" w:date="2024-01-23T11:21:00Z"/>
              </w:rPr>
            </w:pPr>
            <w:ins w:id="304" w:author="Eyal Yossi" w:date="2024-01-23T11:22:00Z">
              <w:r>
                <w:t>°C</w:t>
              </w:r>
            </w:ins>
          </w:p>
        </w:tc>
        <w:tc>
          <w:tcPr>
            <w:tcW w:w="530" w:type="pct"/>
          </w:tcPr>
          <w:p w14:paraId="6EFCB6AD" w14:textId="3CB3D148" w:rsidR="00702276" w:rsidRDefault="00702276" w:rsidP="00702276">
            <w:pPr>
              <w:rPr>
                <w:ins w:id="305" w:author="Eyal Yossi" w:date="2024-01-23T11:21:00Z"/>
                <w:color w:val="172B4D"/>
              </w:rPr>
            </w:pPr>
            <w:ins w:id="306" w:author="Eyal Yossi" w:date="2024-01-23T11:22:00Z">
              <w:r>
                <w:t>+/- 127°C</w:t>
              </w:r>
            </w:ins>
          </w:p>
        </w:tc>
        <w:tc>
          <w:tcPr>
            <w:tcW w:w="529" w:type="pct"/>
          </w:tcPr>
          <w:p w14:paraId="6FF8FAFA" w14:textId="597082FC" w:rsidR="00702276" w:rsidRDefault="00702276" w:rsidP="00702276">
            <w:pPr>
              <w:rPr>
                <w:ins w:id="307" w:author="Eyal Yossi" w:date="2024-01-23T11:21:00Z"/>
              </w:rPr>
            </w:pPr>
            <w:ins w:id="308" w:author="Eyal Yossi" w:date="2024-01-23T11:22:00Z">
              <w:r>
                <w:t>1°C</w:t>
              </w:r>
            </w:ins>
          </w:p>
        </w:tc>
        <w:tc>
          <w:tcPr>
            <w:tcW w:w="544" w:type="pct"/>
          </w:tcPr>
          <w:p w14:paraId="3DC12F3F" w14:textId="4C5DD07E" w:rsidR="00702276" w:rsidRDefault="00702276" w:rsidP="00702276">
            <w:pPr>
              <w:rPr>
                <w:ins w:id="309" w:author="Eyal Yossi" w:date="2024-01-23T11:21:00Z"/>
              </w:rPr>
            </w:pPr>
            <w:ins w:id="310" w:author="Eyal Yossi" w:date="2024-01-23T11:22:00Z">
              <w:r>
                <w:t>N/A</w:t>
              </w:r>
            </w:ins>
          </w:p>
        </w:tc>
        <w:tc>
          <w:tcPr>
            <w:tcW w:w="604" w:type="pct"/>
          </w:tcPr>
          <w:p w14:paraId="373E696A" w14:textId="02B77666" w:rsidR="00702276" w:rsidRDefault="00702276" w:rsidP="00702276">
            <w:pPr>
              <w:rPr>
                <w:ins w:id="311" w:author="Eyal Yossi" w:date="2024-01-23T11:21:00Z"/>
              </w:rPr>
            </w:pPr>
            <w:ins w:id="312" w:author="Eyal Yossi" w:date="2024-01-23T11:22:00Z">
              <w:r>
                <w:t xml:space="preserve">Thermistor </w:t>
              </w:r>
            </w:ins>
            <w:ins w:id="313" w:author="Eyal Yossi" w:date="2024-01-23T11:23:00Z">
              <w:r>
                <w:t>8</w:t>
              </w:r>
            </w:ins>
          </w:p>
        </w:tc>
        <w:tc>
          <w:tcPr>
            <w:tcW w:w="522" w:type="pct"/>
          </w:tcPr>
          <w:p w14:paraId="705EE611" w14:textId="77777777" w:rsidR="00702276" w:rsidRDefault="00702276" w:rsidP="00702276">
            <w:pPr>
              <w:rPr>
                <w:ins w:id="314" w:author="Eyal Yossi" w:date="2024-01-23T11:21:00Z"/>
              </w:rPr>
            </w:pPr>
          </w:p>
        </w:tc>
      </w:tr>
      <w:tr w:rsidR="00702276" w14:paraId="0F0B8923" w14:textId="77777777" w:rsidTr="00A06427">
        <w:trPr>
          <w:ins w:id="315" w:author="Eyal Yossi" w:date="2024-01-23T11:21:00Z"/>
        </w:trPr>
        <w:tc>
          <w:tcPr>
            <w:tcW w:w="205" w:type="pct"/>
          </w:tcPr>
          <w:p w14:paraId="0B549899" w14:textId="253E5256" w:rsidR="00702276" w:rsidRDefault="00702276" w:rsidP="00702276">
            <w:pPr>
              <w:rPr>
                <w:ins w:id="316" w:author="Eyal Yossi" w:date="2024-01-23T11:21:00Z"/>
              </w:rPr>
            </w:pPr>
            <w:ins w:id="317" w:author="Eyal Yossi" w:date="2024-01-23T11:22:00Z">
              <w:r>
                <w:t>4</w:t>
              </w:r>
            </w:ins>
            <w:ins w:id="318" w:author="Eyal Yossi" w:date="2024-01-23T11:23:00Z">
              <w:r>
                <w:t>8</w:t>
              </w:r>
            </w:ins>
          </w:p>
        </w:tc>
        <w:tc>
          <w:tcPr>
            <w:tcW w:w="293" w:type="pct"/>
          </w:tcPr>
          <w:p w14:paraId="476ED2C3" w14:textId="1B75D0D1" w:rsidR="00702276" w:rsidRDefault="00702276" w:rsidP="00702276">
            <w:pPr>
              <w:rPr>
                <w:ins w:id="319" w:author="Eyal Yossi" w:date="2024-01-23T11:21:00Z"/>
              </w:rPr>
            </w:pPr>
            <w:ins w:id="320" w:author="Eyal Yossi" w:date="2024-01-23T11:22:00Z">
              <w:r>
                <w:t>S1</w:t>
              </w:r>
            </w:ins>
          </w:p>
        </w:tc>
        <w:tc>
          <w:tcPr>
            <w:tcW w:w="1404" w:type="pct"/>
          </w:tcPr>
          <w:p w14:paraId="019870FD" w14:textId="2CB8F699" w:rsidR="00702276" w:rsidRDefault="00702276" w:rsidP="00702276">
            <w:pPr>
              <w:rPr>
                <w:ins w:id="321" w:author="Eyal Yossi" w:date="2024-01-23T11:21:00Z"/>
              </w:rPr>
            </w:pPr>
            <w:ins w:id="322" w:author="Eyal Yossi" w:date="2024-01-23T11:22:00Z">
              <w:r>
                <w:t>T</w:t>
              </w:r>
            </w:ins>
            <w:ins w:id="323" w:author="Eyal Yossi" w:date="2024-01-23T11:23:00Z">
              <w:r>
                <w:t>9</w:t>
              </w:r>
            </w:ins>
          </w:p>
        </w:tc>
        <w:tc>
          <w:tcPr>
            <w:tcW w:w="368" w:type="pct"/>
          </w:tcPr>
          <w:p w14:paraId="50334DD6" w14:textId="3F8903D4" w:rsidR="00702276" w:rsidRDefault="00702276" w:rsidP="00702276">
            <w:pPr>
              <w:rPr>
                <w:ins w:id="324" w:author="Eyal Yossi" w:date="2024-01-23T11:21:00Z"/>
              </w:rPr>
            </w:pPr>
            <w:ins w:id="325" w:author="Eyal Yossi" w:date="2024-01-23T11:22:00Z">
              <w:r>
                <w:t>°C</w:t>
              </w:r>
            </w:ins>
          </w:p>
        </w:tc>
        <w:tc>
          <w:tcPr>
            <w:tcW w:w="530" w:type="pct"/>
          </w:tcPr>
          <w:p w14:paraId="5B3DDFDC" w14:textId="0664B02A" w:rsidR="00702276" w:rsidRDefault="00702276" w:rsidP="00702276">
            <w:pPr>
              <w:rPr>
                <w:ins w:id="326" w:author="Eyal Yossi" w:date="2024-01-23T11:21:00Z"/>
                <w:color w:val="172B4D"/>
              </w:rPr>
            </w:pPr>
            <w:ins w:id="327" w:author="Eyal Yossi" w:date="2024-01-23T11:22:00Z">
              <w:r>
                <w:t>+/- 127°C</w:t>
              </w:r>
            </w:ins>
          </w:p>
        </w:tc>
        <w:tc>
          <w:tcPr>
            <w:tcW w:w="529" w:type="pct"/>
          </w:tcPr>
          <w:p w14:paraId="6FC1ED69" w14:textId="5FC6EE0F" w:rsidR="00702276" w:rsidRDefault="00702276" w:rsidP="00702276">
            <w:pPr>
              <w:rPr>
                <w:ins w:id="328" w:author="Eyal Yossi" w:date="2024-01-23T11:21:00Z"/>
              </w:rPr>
            </w:pPr>
            <w:ins w:id="329" w:author="Eyal Yossi" w:date="2024-01-23T11:22:00Z">
              <w:r>
                <w:t>1°C</w:t>
              </w:r>
            </w:ins>
          </w:p>
        </w:tc>
        <w:tc>
          <w:tcPr>
            <w:tcW w:w="544" w:type="pct"/>
          </w:tcPr>
          <w:p w14:paraId="7DBDC3F6" w14:textId="6DA79521" w:rsidR="00702276" w:rsidRDefault="00702276" w:rsidP="00702276">
            <w:pPr>
              <w:rPr>
                <w:ins w:id="330" w:author="Eyal Yossi" w:date="2024-01-23T11:21:00Z"/>
              </w:rPr>
            </w:pPr>
            <w:ins w:id="331" w:author="Eyal Yossi" w:date="2024-01-23T11:22:00Z">
              <w:r>
                <w:t>N/A</w:t>
              </w:r>
            </w:ins>
          </w:p>
        </w:tc>
        <w:tc>
          <w:tcPr>
            <w:tcW w:w="604" w:type="pct"/>
          </w:tcPr>
          <w:p w14:paraId="7413A714" w14:textId="08D2918F" w:rsidR="00702276" w:rsidRDefault="00702276" w:rsidP="00702276">
            <w:pPr>
              <w:rPr>
                <w:ins w:id="332" w:author="Eyal Yossi" w:date="2024-01-23T11:21:00Z"/>
              </w:rPr>
            </w:pPr>
            <w:ins w:id="333" w:author="Eyal Yossi" w:date="2024-01-23T11:22:00Z">
              <w:r>
                <w:t xml:space="preserve">Thermistor </w:t>
              </w:r>
            </w:ins>
            <w:ins w:id="334" w:author="Eyal Yossi" w:date="2024-01-23T11:23:00Z">
              <w:r>
                <w:t>9</w:t>
              </w:r>
            </w:ins>
          </w:p>
        </w:tc>
        <w:tc>
          <w:tcPr>
            <w:tcW w:w="522" w:type="pct"/>
          </w:tcPr>
          <w:p w14:paraId="30FDAE11" w14:textId="77777777" w:rsidR="00702276" w:rsidRDefault="00702276" w:rsidP="00702276">
            <w:pPr>
              <w:rPr>
                <w:ins w:id="335" w:author="Eyal Yossi" w:date="2024-01-23T11:21:00Z"/>
              </w:rPr>
            </w:pPr>
          </w:p>
        </w:tc>
      </w:tr>
      <w:tr w:rsidR="00AB31B4" w14:paraId="1A89684A" w14:textId="77777777" w:rsidTr="00A06427">
        <w:tc>
          <w:tcPr>
            <w:tcW w:w="205" w:type="pct"/>
          </w:tcPr>
          <w:p w14:paraId="4F1B0984" w14:textId="2A6305AD" w:rsidR="00AB31B4" w:rsidRDefault="00AB31B4" w:rsidP="00AB31B4">
            <w:r>
              <w:t>49</w:t>
            </w:r>
          </w:p>
        </w:tc>
        <w:tc>
          <w:tcPr>
            <w:tcW w:w="293" w:type="pct"/>
          </w:tcPr>
          <w:p w14:paraId="5B48E00C" w14:textId="77777777" w:rsidR="00AB31B4" w:rsidRDefault="00AB31B4" w:rsidP="00AB31B4">
            <w:r>
              <w:t>U4</w:t>
            </w:r>
          </w:p>
        </w:tc>
        <w:tc>
          <w:tcPr>
            <w:tcW w:w="1404" w:type="pct"/>
          </w:tcPr>
          <w:p w14:paraId="15C8170F" w14:textId="77777777" w:rsidR="00AB31B4" w:rsidRDefault="00AB31B4" w:rsidP="00AB31B4">
            <w:r>
              <w:t>ETM</w:t>
            </w:r>
          </w:p>
        </w:tc>
        <w:tc>
          <w:tcPr>
            <w:tcW w:w="368" w:type="pct"/>
          </w:tcPr>
          <w:p w14:paraId="3829671A" w14:textId="77777777" w:rsidR="00AB31B4" w:rsidRDefault="00AB31B4" w:rsidP="00AB31B4">
            <w:r>
              <w:t>minutes</w:t>
            </w:r>
          </w:p>
        </w:tc>
        <w:tc>
          <w:tcPr>
            <w:tcW w:w="530" w:type="pct"/>
          </w:tcPr>
          <w:p w14:paraId="27652351" w14:textId="77777777" w:rsidR="00AB31B4" w:rsidRDefault="00AB31B4" w:rsidP="00AB31B4">
            <w:r>
              <w:rPr>
                <w:color w:val="172B4D"/>
              </w:rPr>
              <w:t>N/A</w:t>
            </w:r>
          </w:p>
        </w:tc>
        <w:tc>
          <w:tcPr>
            <w:tcW w:w="529" w:type="pct"/>
          </w:tcPr>
          <w:p w14:paraId="6E08B037" w14:textId="77777777" w:rsidR="00AB31B4" w:rsidRDefault="00AB31B4" w:rsidP="00AB31B4">
            <w:r>
              <w:t>1min</w:t>
            </w:r>
          </w:p>
        </w:tc>
        <w:tc>
          <w:tcPr>
            <w:tcW w:w="544" w:type="pct"/>
          </w:tcPr>
          <w:p w14:paraId="5E5D2D5B" w14:textId="77777777" w:rsidR="00AB31B4" w:rsidRDefault="00AB31B4" w:rsidP="00AB31B4">
            <w:r>
              <w:t>N/A</w:t>
            </w:r>
          </w:p>
        </w:tc>
        <w:tc>
          <w:tcPr>
            <w:tcW w:w="604" w:type="pct"/>
          </w:tcPr>
          <w:p w14:paraId="37A1F42B" w14:textId="77777777" w:rsidR="00AB31B4" w:rsidRDefault="00AB31B4" w:rsidP="00AB31B4">
            <w:r>
              <w:t>Elapsed Time Meter</w:t>
            </w:r>
          </w:p>
        </w:tc>
        <w:tc>
          <w:tcPr>
            <w:tcW w:w="522" w:type="pct"/>
          </w:tcPr>
          <w:p w14:paraId="5B20F5FA" w14:textId="77777777" w:rsidR="00AB31B4" w:rsidRDefault="00AB31B4" w:rsidP="00AB31B4"/>
        </w:tc>
      </w:tr>
      <w:tr w:rsidR="00AB31B4" w14:paraId="21643403" w14:textId="77777777" w:rsidTr="00A06427">
        <w:tc>
          <w:tcPr>
            <w:tcW w:w="205" w:type="pct"/>
          </w:tcPr>
          <w:p w14:paraId="2472AB03" w14:textId="52D27D7E" w:rsidR="00AB31B4" w:rsidRDefault="00AB31B4" w:rsidP="00AB31B4">
            <w:r>
              <w:t>50</w:t>
            </w:r>
          </w:p>
        </w:tc>
        <w:tc>
          <w:tcPr>
            <w:tcW w:w="293" w:type="pct"/>
          </w:tcPr>
          <w:p w14:paraId="5E175A8B" w14:textId="77777777" w:rsidR="00AB31B4" w:rsidRDefault="00AB31B4" w:rsidP="00AB31B4">
            <w:r>
              <w:t>U1</w:t>
            </w:r>
          </w:p>
        </w:tc>
        <w:tc>
          <w:tcPr>
            <w:tcW w:w="1404" w:type="pct"/>
          </w:tcPr>
          <w:p w14:paraId="40F97923" w14:textId="77777777" w:rsidR="00AB31B4" w:rsidRDefault="00AB31B4" w:rsidP="00AB31B4">
            <w:pPr>
              <w:rPr>
                <w:rtl/>
                <w:lang w:bidi="he-IL"/>
              </w:rPr>
            </w:pPr>
            <w:r>
              <w:t>Major</w:t>
            </w:r>
          </w:p>
        </w:tc>
        <w:tc>
          <w:tcPr>
            <w:tcW w:w="368" w:type="pct"/>
          </w:tcPr>
          <w:p w14:paraId="3DA90A1C" w14:textId="77777777" w:rsidR="00AB31B4" w:rsidRDefault="00AB31B4" w:rsidP="00AB31B4">
            <w:r>
              <w:t>N/A</w:t>
            </w:r>
          </w:p>
        </w:tc>
        <w:tc>
          <w:tcPr>
            <w:tcW w:w="530" w:type="pct"/>
          </w:tcPr>
          <w:p w14:paraId="18F59836" w14:textId="77777777" w:rsidR="00AB31B4" w:rsidRDefault="00AB31B4" w:rsidP="00AB31B4">
            <w:r>
              <w:t>00-FF</w:t>
            </w:r>
          </w:p>
        </w:tc>
        <w:tc>
          <w:tcPr>
            <w:tcW w:w="529" w:type="pct"/>
          </w:tcPr>
          <w:p w14:paraId="20DD0066" w14:textId="77777777" w:rsidR="00AB31B4" w:rsidRDefault="00AB31B4" w:rsidP="00AB31B4">
            <w:r>
              <w:t>N/A</w:t>
            </w:r>
          </w:p>
        </w:tc>
        <w:tc>
          <w:tcPr>
            <w:tcW w:w="544" w:type="pct"/>
          </w:tcPr>
          <w:p w14:paraId="5965060C" w14:textId="77777777" w:rsidR="00AB31B4" w:rsidRDefault="00AB31B4" w:rsidP="00AB31B4">
            <w:r>
              <w:t>N/A</w:t>
            </w:r>
          </w:p>
        </w:tc>
        <w:tc>
          <w:tcPr>
            <w:tcW w:w="604" w:type="pct"/>
          </w:tcPr>
          <w:p w14:paraId="13A5CEA8" w14:textId="77777777" w:rsidR="00AB31B4" w:rsidRDefault="00AB31B4" w:rsidP="00AB31B4">
            <w:r>
              <w:t>Software Version Major</w:t>
            </w:r>
          </w:p>
        </w:tc>
        <w:tc>
          <w:tcPr>
            <w:tcW w:w="522" w:type="pct"/>
          </w:tcPr>
          <w:p w14:paraId="5AF5C3C5" w14:textId="77777777" w:rsidR="00AB31B4" w:rsidRDefault="00AB31B4" w:rsidP="00AB31B4"/>
        </w:tc>
      </w:tr>
      <w:tr w:rsidR="00AB31B4" w14:paraId="6DBA133D" w14:textId="77777777" w:rsidTr="00A06427">
        <w:tc>
          <w:tcPr>
            <w:tcW w:w="205" w:type="pct"/>
          </w:tcPr>
          <w:p w14:paraId="1C2C0998" w14:textId="5F644564" w:rsidR="00AB31B4" w:rsidRDefault="00AB31B4" w:rsidP="00AB31B4">
            <w:r>
              <w:t>51</w:t>
            </w:r>
          </w:p>
        </w:tc>
        <w:tc>
          <w:tcPr>
            <w:tcW w:w="293" w:type="pct"/>
          </w:tcPr>
          <w:p w14:paraId="6078D007" w14:textId="77777777" w:rsidR="00AB31B4" w:rsidRDefault="00AB31B4" w:rsidP="00AB31B4">
            <w:r>
              <w:t>U1</w:t>
            </w:r>
          </w:p>
        </w:tc>
        <w:tc>
          <w:tcPr>
            <w:tcW w:w="1404" w:type="pct"/>
          </w:tcPr>
          <w:p w14:paraId="15D18525" w14:textId="77777777" w:rsidR="00AB31B4" w:rsidRDefault="00AB31B4" w:rsidP="00AB31B4">
            <w:r>
              <w:t>Minor</w:t>
            </w:r>
          </w:p>
        </w:tc>
        <w:tc>
          <w:tcPr>
            <w:tcW w:w="368" w:type="pct"/>
          </w:tcPr>
          <w:p w14:paraId="21EDA5CC" w14:textId="77777777" w:rsidR="00AB31B4" w:rsidRDefault="00AB31B4" w:rsidP="00AB31B4">
            <w:r>
              <w:t>N/A</w:t>
            </w:r>
          </w:p>
        </w:tc>
        <w:tc>
          <w:tcPr>
            <w:tcW w:w="530" w:type="pct"/>
          </w:tcPr>
          <w:p w14:paraId="34FE5648" w14:textId="77777777" w:rsidR="00AB31B4" w:rsidRDefault="00AB31B4" w:rsidP="00AB31B4">
            <w:r>
              <w:t>00-FF</w:t>
            </w:r>
          </w:p>
        </w:tc>
        <w:tc>
          <w:tcPr>
            <w:tcW w:w="529" w:type="pct"/>
          </w:tcPr>
          <w:p w14:paraId="1C40D376" w14:textId="77777777" w:rsidR="00AB31B4" w:rsidRDefault="00AB31B4" w:rsidP="00AB31B4">
            <w:r>
              <w:t>N/A</w:t>
            </w:r>
          </w:p>
        </w:tc>
        <w:tc>
          <w:tcPr>
            <w:tcW w:w="544" w:type="pct"/>
          </w:tcPr>
          <w:p w14:paraId="7DFD1E65" w14:textId="77777777" w:rsidR="00AB31B4" w:rsidRDefault="00AB31B4" w:rsidP="00AB31B4">
            <w:r>
              <w:t>N/A</w:t>
            </w:r>
          </w:p>
        </w:tc>
        <w:tc>
          <w:tcPr>
            <w:tcW w:w="604" w:type="pct"/>
          </w:tcPr>
          <w:p w14:paraId="7284024C" w14:textId="77777777" w:rsidR="00AB31B4" w:rsidRDefault="00AB31B4" w:rsidP="00AB31B4">
            <w:r>
              <w:t>Software Version Minor</w:t>
            </w:r>
          </w:p>
        </w:tc>
        <w:tc>
          <w:tcPr>
            <w:tcW w:w="522" w:type="pct"/>
          </w:tcPr>
          <w:p w14:paraId="4D591652" w14:textId="77777777" w:rsidR="00AB31B4" w:rsidRDefault="00AB31B4" w:rsidP="00AB31B4"/>
        </w:tc>
      </w:tr>
      <w:tr w:rsidR="00AB31B4" w14:paraId="5ADF7399" w14:textId="77777777" w:rsidTr="00A06427">
        <w:tc>
          <w:tcPr>
            <w:tcW w:w="205" w:type="pct"/>
          </w:tcPr>
          <w:p w14:paraId="168107FE" w14:textId="7F8D980C" w:rsidR="00AB31B4" w:rsidRDefault="00AB31B4" w:rsidP="00AB31B4">
            <w:r>
              <w:t>52</w:t>
            </w:r>
          </w:p>
        </w:tc>
        <w:tc>
          <w:tcPr>
            <w:tcW w:w="293" w:type="pct"/>
          </w:tcPr>
          <w:p w14:paraId="6F1C666D" w14:textId="77777777" w:rsidR="00AB31B4" w:rsidRDefault="00AB31B4" w:rsidP="00AB31B4">
            <w:r>
              <w:t>U1</w:t>
            </w:r>
          </w:p>
        </w:tc>
        <w:tc>
          <w:tcPr>
            <w:tcW w:w="1404" w:type="pct"/>
          </w:tcPr>
          <w:p w14:paraId="2F92448E" w14:textId="77777777" w:rsidR="00AB31B4" w:rsidRDefault="00AB31B4" w:rsidP="00AB31B4">
            <w:r>
              <w:t>Build</w:t>
            </w:r>
          </w:p>
        </w:tc>
        <w:tc>
          <w:tcPr>
            <w:tcW w:w="368" w:type="pct"/>
          </w:tcPr>
          <w:p w14:paraId="195CD73A" w14:textId="77777777" w:rsidR="00AB31B4" w:rsidRDefault="00AB31B4" w:rsidP="00AB31B4">
            <w:r>
              <w:t>N/A</w:t>
            </w:r>
          </w:p>
        </w:tc>
        <w:tc>
          <w:tcPr>
            <w:tcW w:w="530" w:type="pct"/>
          </w:tcPr>
          <w:p w14:paraId="19B9852B" w14:textId="77777777" w:rsidR="00AB31B4" w:rsidRDefault="00AB31B4" w:rsidP="00AB31B4">
            <w:r>
              <w:t>00-FF</w:t>
            </w:r>
          </w:p>
        </w:tc>
        <w:tc>
          <w:tcPr>
            <w:tcW w:w="529" w:type="pct"/>
          </w:tcPr>
          <w:p w14:paraId="7D3685D4" w14:textId="77777777" w:rsidR="00AB31B4" w:rsidRDefault="00AB31B4" w:rsidP="00AB31B4">
            <w:r>
              <w:t>N/A</w:t>
            </w:r>
          </w:p>
        </w:tc>
        <w:tc>
          <w:tcPr>
            <w:tcW w:w="544" w:type="pct"/>
          </w:tcPr>
          <w:p w14:paraId="2FB91399" w14:textId="77777777" w:rsidR="00AB31B4" w:rsidRDefault="00AB31B4" w:rsidP="00AB31B4">
            <w:r>
              <w:t>N/A</w:t>
            </w:r>
          </w:p>
        </w:tc>
        <w:tc>
          <w:tcPr>
            <w:tcW w:w="604" w:type="pct"/>
          </w:tcPr>
          <w:p w14:paraId="6A31988A" w14:textId="77777777" w:rsidR="00AB31B4" w:rsidRDefault="00AB31B4" w:rsidP="00AB31B4">
            <w:r>
              <w:t>Software Version Build</w:t>
            </w:r>
          </w:p>
        </w:tc>
        <w:tc>
          <w:tcPr>
            <w:tcW w:w="522" w:type="pct"/>
          </w:tcPr>
          <w:p w14:paraId="0BB5DCAC" w14:textId="77777777" w:rsidR="00AB31B4" w:rsidRDefault="00AB31B4" w:rsidP="00AB31B4"/>
        </w:tc>
      </w:tr>
      <w:tr w:rsidR="00AB31B4" w14:paraId="72A0C5B8" w14:textId="77777777" w:rsidTr="00A06427">
        <w:tc>
          <w:tcPr>
            <w:tcW w:w="205" w:type="pct"/>
          </w:tcPr>
          <w:p w14:paraId="49628880" w14:textId="36603A64" w:rsidR="00AB31B4" w:rsidRDefault="00AB31B4" w:rsidP="00AB31B4">
            <w:r>
              <w:t>53</w:t>
            </w:r>
          </w:p>
        </w:tc>
        <w:tc>
          <w:tcPr>
            <w:tcW w:w="293" w:type="pct"/>
          </w:tcPr>
          <w:p w14:paraId="641B811F" w14:textId="77777777" w:rsidR="00AB31B4" w:rsidRDefault="00AB31B4" w:rsidP="00AB31B4">
            <w:r>
              <w:t>U1</w:t>
            </w:r>
          </w:p>
        </w:tc>
        <w:tc>
          <w:tcPr>
            <w:tcW w:w="1404" w:type="pct"/>
          </w:tcPr>
          <w:p w14:paraId="0E356E50" w14:textId="77777777" w:rsidR="00AB31B4" w:rsidRDefault="00AB31B4" w:rsidP="00AB31B4">
            <w:r>
              <w:t>Hotfix</w:t>
            </w:r>
          </w:p>
        </w:tc>
        <w:tc>
          <w:tcPr>
            <w:tcW w:w="368" w:type="pct"/>
          </w:tcPr>
          <w:p w14:paraId="32D5A3B1" w14:textId="77777777" w:rsidR="00AB31B4" w:rsidRDefault="00AB31B4" w:rsidP="00AB31B4">
            <w:r>
              <w:t>N/A</w:t>
            </w:r>
          </w:p>
        </w:tc>
        <w:tc>
          <w:tcPr>
            <w:tcW w:w="530" w:type="pct"/>
          </w:tcPr>
          <w:p w14:paraId="48F592B8" w14:textId="77777777" w:rsidR="00AB31B4" w:rsidRDefault="00AB31B4" w:rsidP="00AB31B4">
            <w:r>
              <w:t>00-FF</w:t>
            </w:r>
          </w:p>
        </w:tc>
        <w:tc>
          <w:tcPr>
            <w:tcW w:w="529" w:type="pct"/>
          </w:tcPr>
          <w:p w14:paraId="100A7962" w14:textId="77777777" w:rsidR="00AB31B4" w:rsidRDefault="00AB31B4" w:rsidP="00AB31B4">
            <w:r>
              <w:t>N/A</w:t>
            </w:r>
          </w:p>
        </w:tc>
        <w:tc>
          <w:tcPr>
            <w:tcW w:w="544" w:type="pct"/>
          </w:tcPr>
          <w:p w14:paraId="7CDF6496" w14:textId="77777777" w:rsidR="00AB31B4" w:rsidRDefault="00AB31B4" w:rsidP="00AB31B4">
            <w:r>
              <w:t>N/A</w:t>
            </w:r>
          </w:p>
        </w:tc>
        <w:tc>
          <w:tcPr>
            <w:tcW w:w="604" w:type="pct"/>
          </w:tcPr>
          <w:p w14:paraId="2122D358" w14:textId="77777777" w:rsidR="00AB31B4" w:rsidRDefault="00AB31B4" w:rsidP="00AB31B4">
            <w:r>
              <w:t>Software Version Hotfix</w:t>
            </w:r>
          </w:p>
        </w:tc>
        <w:tc>
          <w:tcPr>
            <w:tcW w:w="522" w:type="pct"/>
          </w:tcPr>
          <w:p w14:paraId="50128C64" w14:textId="77777777" w:rsidR="00AB31B4" w:rsidRDefault="00AB31B4" w:rsidP="00AB31B4"/>
        </w:tc>
      </w:tr>
      <w:tr w:rsidR="00AB31B4" w14:paraId="7FE9D3DF" w14:textId="77777777" w:rsidTr="00A06427">
        <w:tc>
          <w:tcPr>
            <w:tcW w:w="205" w:type="pct"/>
          </w:tcPr>
          <w:p w14:paraId="1CCE2B8B" w14:textId="187BC97C" w:rsidR="00AB31B4" w:rsidRDefault="00AB31B4" w:rsidP="00AB31B4">
            <w:r>
              <w:t>54</w:t>
            </w:r>
          </w:p>
        </w:tc>
        <w:tc>
          <w:tcPr>
            <w:tcW w:w="293" w:type="pct"/>
          </w:tcPr>
          <w:p w14:paraId="2C69252D" w14:textId="77777777" w:rsidR="00AB31B4" w:rsidRDefault="00AB31B4" w:rsidP="00AB31B4">
            <w:r>
              <w:t>U1</w:t>
            </w:r>
          </w:p>
        </w:tc>
        <w:tc>
          <w:tcPr>
            <w:tcW w:w="1404" w:type="pct"/>
          </w:tcPr>
          <w:p w14:paraId="58C3F33B" w14:textId="77777777" w:rsidR="00AB31B4" w:rsidRDefault="00AB31B4" w:rsidP="00AB31B4">
            <w:r>
              <w:t>SN</w:t>
            </w:r>
          </w:p>
        </w:tc>
        <w:tc>
          <w:tcPr>
            <w:tcW w:w="368" w:type="pct"/>
          </w:tcPr>
          <w:p w14:paraId="70570E00" w14:textId="77777777" w:rsidR="00AB31B4" w:rsidRDefault="00AB31B4" w:rsidP="00AB31B4">
            <w:r>
              <w:t>N/A</w:t>
            </w:r>
          </w:p>
        </w:tc>
        <w:tc>
          <w:tcPr>
            <w:tcW w:w="530" w:type="pct"/>
          </w:tcPr>
          <w:p w14:paraId="56C10199" w14:textId="77777777" w:rsidR="00AB31B4" w:rsidRDefault="00AB31B4" w:rsidP="00AB31B4">
            <w:r>
              <w:t>00-FF</w:t>
            </w:r>
          </w:p>
        </w:tc>
        <w:tc>
          <w:tcPr>
            <w:tcW w:w="529" w:type="pct"/>
          </w:tcPr>
          <w:p w14:paraId="45671E21" w14:textId="77777777" w:rsidR="00AB31B4" w:rsidRDefault="00AB31B4" w:rsidP="00AB31B4">
            <w:r>
              <w:t>N/A</w:t>
            </w:r>
          </w:p>
        </w:tc>
        <w:tc>
          <w:tcPr>
            <w:tcW w:w="544" w:type="pct"/>
          </w:tcPr>
          <w:p w14:paraId="1FFB9FC6" w14:textId="77777777" w:rsidR="00AB31B4" w:rsidRDefault="00AB31B4" w:rsidP="00AB31B4">
            <w:r>
              <w:t>N/A</w:t>
            </w:r>
          </w:p>
        </w:tc>
        <w:tc>
          <w:tcPr>
            <w:tcW w:w="604" w:type="pct"/>
          </w:tcPr>
          <w:p w14:paraId="132D22DC" w14:textId="77777777" w:rsidR="00AB31B4" w:rsidRDefault="00AB31B4" w:rsidP="00AB31B4">
            <w:r>
              <w:t>Serial Number</w:t>
            </w:r>
          </w:p>
        </w:tc>
        <w:tc>
          <w:tcPr>
            <w:tcW w:w="522" w:type="pct"/>
          </w:tcPr>
          <w:p w14:paraId="459F00AD" w14:textId="77777777" w:rsidR="00AB31B4" w:rsidRDefault="00AB31B4" w:rsidP="00AB31B4"/>
        </w:tc>
      </w:tr>
      <w:tr w:rsidR="00AB31B4" w14:paraId="2AF225E8" w14:textId="77777777" w:rsidTr="00A06427">
        <w:tc>
          <w:tcPr>
            <w:tcW w:w="205" w:type="pct"/>
          </w:tcPr>
          <w:p w14:paraId="487208D9" w14:textId="308CBF48" w:rsidR="00AB31B4" w:rsidRDefault="00AB31B4" w:rsidP="00AB31B4">
            <w:r>
              <w:t>55</w:t>
            </w:r>
          </w:p>
        </w:tc>
        <w:tc>
          <w:tcPr>
            <w:tcW w:w="293" w:type="pct"/>
          </w:tcPr>
          <w:p w14:paraId="59CA49F7" w14:textId="77777777" w:rsidR="00AB31B4" w:rsidRDefault="00AB31B4" w:rsidP="00AB31B4">
            <w:r>
              <w:t>U8</w:t>
            </w:r>
          </w:p>
        </w:tc>
        <w:tc>
          <w:tcPr>
            <w:tcW w:w="1404" w:type="pct"/>
          </w:tcPr>
          <w:p w14:paraId="40848077" w14:textId="7B0425B7" w:rsidR="00AB31B4" w:rsidRDefault="00AB31B4" w:rsidP="00AB31B4">
            <w:r>
              <w:t>PSU_Status</w:t>
            </w:r>
            <w:ins w:id="336" w:author="Eyal Yossi" w:date="2024-01-23T12:31:00Z">
              <w:r w:rsidR="00450002">
                <w:t xml:space="preserve"> *</w:t>
              </w:r>
            </w:ins>
            <w:ins w:id="337" w:author="Eyal Yossi" w:date="2024-01-23T12:32:00Z">
              <w:r w:rsidR="00450002">
                <w:t>*</w:t>
              </w:r>
            </w:ins>
          </w:p>
        </w:tc>
        <w:tc>
          <w:tcPr>
            <w:tcW w:w="368" w:type="pct"/>
          </w:tcPr>
          <w:p w14:paraId="3641391C" w14:textId="77777777" w:rsidR="00AB31B4" w:rsidRDefault="00AB31B4" w:rsidP="00AB31B4">
            <w:r>
              <w:t>N/A</w:t>
            </w:r>
          </w:p>
        </w:tc>
        <w:tc>
          <w:tcPr>
            <w:tcW w:w="530" w:type="pct"/>
          </w:tcPr>
          <w:p w14:paraId="7F38C5E1" w14:textId="77777777" w:rsidR="00AB31B4" w:rsidRDefault="00AB31B4" w:rsidP="00AB31B4">
            <w:r>
              <w:t>N/A</w:t>
            </w:r>
          </w:p>
        </w:tc>
        <w:tc>
          <w:tcPr>
            <w:tcW w:w="529" w:type="pct"/>
          </w:tcPr>
          <w:p w14:paraId="400C395B" w14:textId="77777777" w:rsidR="00AB31B4" w:rsidRDefault="00AB31B4" w:rsidP="00AB31B4">
            <w:r>
              <w:t>N/A</w:t>
            </w:r>
          </w:p>
        </w:tc>
        <w:tc>
          <w:tcPr>
            <w:tcW w:w="544" w:type="pct"/>
          </w:tcPr>
          <w:p w14:paraId="30013233" w14:textId="77777777" w:rsidR="00AB31B4" w:rsidRDefault="00AB31B4" w:rsidP="00AB31B4">
            <w:r>
              <w:t>N/A</w:t>
            </w:r>
          </w:p>
        </w:tc>
        <w:tc>
          <w:tcPr>
            <w:tcW w:w="604" w:type="pct"/>
          </w:tcPr>
          <w:p w14:paraId="38EF95B6" w14:textId="77777777" w:rsidR="00AB31B4" w:rsidRDefault="00AB31B4" w:rsidP="00AB31B4">
            <w:r>
              <w:t>PSU Status</w:t>
            </w:r>
          </w:p>
        </w:tc>
        <w:tc>
          <w:tcPr>
            <w:tcW w:w="522" w:type="pct"/>
          </w:tcPr>
          <w:p w14:paraId="5A4F3005" w14:textId="77777777" w:rsidR="00AB31B4" w:rsidRDefault="009B687C" w:rsidP="00AB31B4">
            <w:hyperlink w:anchor="scroll-bookmark-1" w:history="1">
              <w:r w:rsidR="00AB31B4" w:rsidRPr="00306B2D">
                <w:rPr>
                  <w:rStyle w:val="Hyperlink"/>
                  <w:color w:val="0070C0"/>
                </w:rPr>
                <w:t>PSU Status</w:t>
              </w:r>
            </w:hyperlink>
          </w:p>
        </w:tc>
      </w:tr>
      <w:tr w:rsidR="00AB31B4" w14:paraId="384FAFE1" w14:textId="77777777" w:rsidTr="00A06427">
        <w:tc>
          <w:tcPr>
            <w:tcW w:w="205" w:type="pct"/>
          </w:tcPr>
          <w:p w14:paraId="26A4F2F3" w14:textId="3BDF592D" w:rsidR="00AB31B4" w:rsidRDefault="00627EE6" w:rsidP="00AB31B4">
            <w:r>
              <w:t>56</w:t>
            </w:r>
          </w:p>
        </w:tc>
        <w:tc>
          <w:tcPr>
            <w:tcW w:w="293" w:type="pct"/>
          </w:tcPr>
          <w:p w14:paraId="21091A90" w14:textId="77777777" w:rsidR="00AB31B4" w:rsidRDefault="00AB31B4" w:rsidP="00AB31B4">
            <w:r>
              <w:t>U1</w:t>
            </w:r>
          </w:p>
        </w:tc>
        <w:tc>
          <w:tcPr>
            <w:tcW w:w="1404" w:type="pct"/>
            <w:vAlign w:val="center"/>
          </w:tcPr>
          <w:p w14:paraId="754CC852" w14:textId="77777777" w:rsidR="00AB31B4" w:rsidRDefault="00AB31B4" w:rsidP="00AB31B4">
            <w:pPr>
              <w:spacing w:after="0"/>
            </w:pPr>
            <w:r>
              <w:t>Control_Panel_Lamp_Indication</w:t>
            </w:r>
          </w:p>
        </w:tc>
        <w:tc>
          <w:tcPr>
            <w:tcW w:w="368" w:type="pct"/>
            <w:vAlign w:val="center"/>
          </w:tcPr>
          <w:p w14:paraId="1DADF2F8" w14:textId="77777777" w:rsidR="00AB31B4" w:rsidRDefault="00AB31B4" w:rsidP="00AB31B4">
            <w:pPr>
              <w:pStyle w:val="NormalWeb"/>
            </w:pPr>
            <w:r>
              <w:t>N/A</w:t>
            </w:r>
          </w:p>
        </w:tc>
        <w:tc>
          <w:tcPr>
            <w:tcW w:w="530" w:type="pct"/>
            <w:vAlign w:val="center"/>
          </w:tcPr>
          <w:p w14:paraId="354ECD44" w14:textId="77777777" w:rsidR="00AB31B4" w:rsidRDefault="00AB31B4" w:rsidP="00AB31B4">
            <w:pPr>
              <w:pStyle w:val="NormalWeb"/>
            </w:pPr>
            <w:r>
              <w:t>0 – 3</w:t>
            </w:r>
          </w:p>
        </w:tc>
        <w:tc>
          <w:tcPr>
            <w:tcW w:w="529" w:type="pct"/>
            <w:vAlign w:val="center"/>
          </w:tcPr>
          <w:p w14:paraId="2B2573E2" w14:textId="77777777" w:rsidR="00AB31B4" w:rsidRDefault="00AB31B4" w:rsidP="00AB31B4">
            <w:pPr>
              <w:pStyle w:val="NormalWeb"/>
            </w:pPr>
            <w:r>
              <w:t>N/A</w:t>
            </w:r>
          </w:p>
        </w:tc>
        <w:tc>
          <w:tcPr>
            <w:tcW w:w="544" w:type="pct"/>
            <w:vAlign w:val="center"/>
          </w:tcPr>
          <w:p w14:paraId="56DB7832" w14:textId="77777777" w:rsidR="00AB31B4" w:rsidRDefault="00AB31B4" w:rsidP="00AB31B4">
            <w:pPr>
              <w:pStyle w:val="NormalWeb"/>
            </w:pPr>
            <w:r>
              <w:t>N/A</w:t>
            </w:r>
          </w:p>
        </w:tc>
        <w:tc>
          <w:tcPr>
            <w:tcW w:w="604" w:type="pct"/>
            <w:vAlign w:val="center"/>
          </w:tcPr>
          <w:p w14:paraId="3C9F00DD" w14:textId="77777777" w:rsidR="00AB31B4" w:rsidRDefault="00AB31B4" w:rsidP="00AB31B4">
            <w:pPr>
              <w:pStyle w:val="NormalWeb"/>
            </w:pPr>
            <w:r>
              <w:t>Control Panel Lamp Indication</w:t>
            </w:r>
          </w:p>
        </w:tc>
        <w:tc>
          <w:tcPr>
            <w:tcW w:w="522" w:type="pct"/>
            <w:vAlign w:val="center"/>
          </w:tcPr>
          <w:p w14:paraId="3AF0EAF0" w14:textId="77777777" w:rsidR="00AB31B4" w:rsidRDefault="00AB31B4" w:rsidP="00AB31B4">
            <w:pPr>
              <w:pStyle w:val="NormalWeb"/>
            </w:pPr>
            <w:r>
              <w:t>0x00 – Lamp in OFF indication.</w:t>
            </w:r>
          </w:p>
          <w:p w14:paraId="4771CC0F" w14:textId="77777777" w:rsidR="00AB31B4" w:rsidRDefault="00AB31B4" w:rsidP="00AB31B4">
            <w:pPr>
              <w:pStyle w:val="NormalWeb"/>
            </w:pPr>
            <w:r>
              <w:t>0x01 - Lamp in ON indication.</w:t>
            </w:r>
          </w:p>
          <w:p w14:paraId="73AE313D" w14:textId="77777777" w:rsidR="00AB31B4" w:rsidRDefault="00AB31B4" w:rsidP="00AB31B4">
            <w:pPr>
              <w:pStyle w:val="NormalWeb"/>
            </w:pPr>
            <w:r>
              <w:t xml:space="preserve">0x02 -Lamp in Flash (fast </w:t>
            </w:r>
            <w:r>
              <w:lastRenderedPageBreak/>
              <w:t>rate) indication.</w:t>
            </w:r>
          </w:p>
          <w:p w14:paraId="7CA3F089" w14:textId="77777777" w:rsidR="00AB31B4" w:rsidRDefault="00AB31B4" w:rsidP="00AB31B4">
            <w:pPr>
              <w:pStyle w:val="NormalWeb"/>
            </w:pPr>
            <w:r>
              <w:t>0x03 -Lamp in Flash (slow rate) indication.</w:t>
            </w:r>
          </w:p>
        </w:tc>
      </w:tr>
      <w:tr w:rsidR="00AB31B4" w14:paraId="62A2E499" w14:textId="77777777" w:rsidTr="00A06427">
        <w:tc>
          <w:tcPr>
            <w:tcW w:w="205" w:type="pct"/>
          </w:tcPr>
          <w:p w14:paraId="641B2B2B" w14:textId="73D01325" w:rsidR="00AB31B4" w:rsidRDefault="00627EE6" w:rsidP="00AB31B4">
            <w:r>
              <w:lastRenderedPageBreak/>
              <w:t>57</w:t>
            </w:r>
          </w:p>
        </w:tc>
        <w:tc>
          <w:tcPr>
            <w:tcW w:w="293" w:type="pct"/>
          </w:tcPr>
          <w:p w14:paraId="01540810" w14:textId="77777777" w:rsidR="00AB31B4" w:rsidRDefault="00AB31B4" w:rsidP="00AB31B4">
            <w:r>
              <w:t>U8</w:t>
            </w:r>
          </w:p>
        </w:tc>
        <w:tc>
          <w:tcPr>
            <w:tcW w:w="1404" w:type="pct"/>
          </w:tcPr>
          <w:p w14:paraId="0FC5EF75" w14:textId="77777777" w:rsidR="00AB31B4" w:rsidRDefault="00AB31B4" w:rsidP="00AB31B4">
            <w:r>
              <w:t>Spare</w:t>
            </w:r>
          </w:p>
        </w:tc>
        <w:tc>
          <w:tcPr>
            <w:tcW w:w="368" w:type="pct"/>
          </w:tcPr>
          <w:p w14:paraId="37802456" w14:textId="77777777" w:rsidR="00AB31B4" w:rsidRDefault="00AB31B4" w:rsidP="00AB31B4">
            <w:r>
              <w:t>N/A</w:t>
            </w:r>
          </w:p>
        </w:tc>
        <w:tc>
          <w:tcPr>
            <w:tcW w:w="530" w:type="pct"/>
          </w:tcPr>
          <w:p w14:paraId="49FECB80" w14:textId="77777777" w:rsidR="00AB31B4" w:rsidRDefault="00AB31B4" w:rsidP="00AB31B4">
            <w:r>
              <w:t>N/A</w:t>
            </w:r>
          </w:p>
        </w:tc>
        <w:tc>
          <w:tcPr>
            <w:tcW w:w="529" w:type="pct"/>
          </w:tcPr>
          <w:p w14:paraId="4ED1BDF9" w14:textId="77777777" w:rsidR="00AB31B4" w:rsidRDefault="00AB31B4" w:rsidP="00AB31B4">
            <w:r>
              <w:t>N/A</w:t>
            </w:r>
          </w:p>
        </w:tc>
        <w:tc>
          <w:tcPr>
            <w:tcW w:w="544" w:type="pct"/>
          </w:tcPr>
          <w:p w14:paraId="5F71D671" w14:textId="77777777" w:rsidR="00AB31B4" w:rsidRDefault="00AB31B4" w:rsidP="00AB31B4">
            <w:r>
              <w:t>N/A</w:t>
            </w:r>
          </w:p>
        </w:tc>
        <w:tc>
          <w:tcPr>
            <w:tcW w:w="604" w:type="pct"/>
          </w:tcPr>
          <w:p w14:paraId="2D3C96DA" w14:textId="77777777" w:rsidR="00AB31B4" w:rsidRDefault="00AB31B4" w:rsidP="00AB31B4">
            <w:r>
              <w:t>N/A</w:t>
            </w:r>
          </w:p>
        </w:tc>
        <w:tc>
          <w:tcPr>
            <w:tcW w:w="522" w:type="pct"/>
          </w:tcPr>
          <w:p w14:paraId="0873EEF5" w14:textId="77777777" w:rsidR="00AB31B4" w:rsidRDefault="00AB31B4" w:rsidP="00AB31B4"/>
        </w:tc>
      </w:tr>
      <w:tr w:rsidR="00AB31B4" w14:paraId="11F8A3D2" w14:textId="77777777" w:rsidTr="00A06427">
        <w:tc>
          <w:tcPr>
            <w:tcW w:w="205" w:type="pct"/>
          </w:tcPr>
          <w:p w14:paraId="1E28B93F" w14:textId="6DB6395D" w:rsidR="00AB31B4" w:rsidRDefault="00627EE6" w:rsidP="00AB31B4">
            <w:r>
              <w:t>58</w:t>
            </w:r>
          </w:p>
        </w:tc>
        <w:tc>
          <w:tcPr>
            <w:tcW w:w="293" w:type="pct"/>
          </w:tcPr>
          <w:p w14:paraId="1B575C70" w14:textId="77777777" w:rsidR="00AB31B4" w:rsidRDefault="00AB31B4" w:rsidP="00AB31B4">
            <w:r>
              <w:t>U8</w:t>
            </w:r>
          </w:p>
        </w:tc>
        <w:tc>
          <w:tcPr>
            <w:tcW w:w="1404" w:type="pct"/>
          </w:tcPr>
          <w:p w14:paraId="0181F129" w14:textId="77777777" w:rsidR="00AB31B4" w:rsidRDefault="00AB31B4" w:rsidP="00AB31B4">
            <w:r>
              <w:t>Spare</w:t>
            </w:r>
          </w:p>
        </w:tc>
        <w:tc>
          <w:tcPr>
            <w:tcW w:w="368" w:type="pct"/>
          </w:tcPr>
          <w:p w14:paraId="710D5568" w14:textId="77777777" w:rsidR="00AB31B4" w:rsidRDefault="00AB31B4" w:rsidP="00AB31B4">
            <w:r>
              <w:t>N/A</w:t>
            </w:r>
          </w:p>
        </w:tc>
        <w:tc>
          <w:tcPr>
            <w:tcW w:w="530" w:type="pct"/>
          </w:tcPr>
          <w:p w14:paraId="27927ABC" w14:textId="77777777" w:rsidR="00AB31B4" w:rsidRDefault="00AB31B4" w:rsidP="00AB31B4">
            <w:r>
              <w:t>N/A</w:t>
            </w:r>
          </w:p>
        </w:tc>
        <w:tc>
          <w:tcPr>
            <w:tcW w:w="529" w:type="pct"/>
          </w:tcPr>
          <w:p w14:paraId="397B385E" w14:textId="77777777" w:rsidR="00AB31B4" w:rsidRDefault="00AB31B4" w:rsidP="00AB31B4">
            <w:r>
              <w:t>N/A</w:t>
            </w:r>
          </w:p>
        </w:tc>
        <w:tc>
          <w:tcPr>
            <w:tcW w:w="544" w:type="pct"/>
          </w:tcPr>
          <w:p w14:paraId="472E3F39" w14:textId="77777777" w:rsidR="00AB31B4" w:rsidRDefault="00AB31B4" w:rsidP="00AB31B4">
            <w:r>
              <w:t>N/A</w:t>
            </w:r>
          </w:p>
        </w:tc>
        <w:tc>
          <w:tcPr>
            <w:tcW w:w="604" w:type="pct"/>
          </w:tcPr>
          <w:p w14:paraId="543C35B6" w14:textId="77777777" w:rsidR="00AB31B4" w:rsidRDefault="00AB31B4" w:rsidP="00AB31B4">
            <w:r>
              <w:t>N/A</w:t>
            </w:r>
          </w:p>
        </w:tc>
        <w:tc>
          <w:tcPr>
            <w:tcW w:w="522" w:type="pct"/>
          </w:tcPr>
          <w:p w14:paraId="24E57650" w14:textId="77777777" w:rsidR="00AB31B4" w:rsidRDefault="00AB31B4" w:rsidP="00AB31B4"/>
        </w:tc>
      </w:tr>
      <w:tr w:rsidR="00AB31B4" w14:paraId="267629FB" w14:textId="77777777" w:rsidTr="00A06427">
        <w:tc>
          <w:tcPr>
            <w:tcW w:w="205" w:type="pct"/>
          </w:tcPr>
          <w:p w14:paraId="0AB17114" w14:textId="02C38752" w:rsidR="00AB31B4" w:rsidRDefault="00627EE6" w:rsidP="00AB31B4">
            <w:r>
              <w:t>59</w:t>
            </w:r>
          </w:p>
        </w:tc>
        <w:tc>
          <w:tcPr>
            <w:tcW w:w="293" w:type="pct"/>
          </w:tcPr>
          <w:p w14:paraId="544BD22C" w14:textId="77777777" w:rsidR="00AB31B4" w:rsidRDefault="00AB31B4" w:rsidP="00AB31B4">
            <w:r>
              <w:t>U8</w:t>
            </w:r>
          </w:p>
        </w:tc>
        <w:tc>
          <w:tcPr>
            <w:tcW w:w="1404" w:type="pct"/>
          </w:tcPr>
          <w:p w14:paraId="7BCACDE1" w14:textId="77777777" w:rsidR="00AB31B4" w:rsidRDefault="00AB31B4" w:rsidP="00AB31B4">
            <w:r>
              <w:t>Spare</w:t>
            </w:r>
          </w:p>
        </w:tc>
        <w:tc>
          <w:tcPr>
            <w:tcW w:w="368" w:type="pct"/>
          </w:tcPr>
          <w:p w14:paraId="2E492028" w14:textId="77777777" w:rsidR="00AB31B4" w:rsidRDefault="00AB31B4" w:rsidP="00AB31B4">
            <w:r>
              <w:t>N/A</w:t>
            </w:r>
          </w:p>
        </w:tc>
        <w:tc>
          <w:tcPr>
            <w:tcW w:w="530" w:type="pct"/>
          </w:tcPr>
          <w:p w14:paraId="46637C44" w14:textId="77777777" w:rsidR="00AB31B4" w:rsidRDefault="00AB31B4" w:rsidP="00AB31B4">
            <w:r>
              <w:t>N/A</w:t>
            </w:r>
          </w:p>
        </w:tc>
        <w:tc>
          <w:tcPr>
            <w:tcW w:w="529" w:type="pct"/>
          </w:tcPr>
          <w:p w14:paraId="71A31F75" w14:textId="77777777" w:rsidR="00AB31B4" w:rsidRDefault="00AB31B4" w:rsidP="00AB31B4">
            <w:r>
              <w:t>N/A</w:t>
            </w:r>
          </w:p>
        </w:tc>
        <w:tc>
          <w:tcPr>
            <w:tcW w:w="544" w:type="pct"/>
          </w:tcPr>
          <w:p w14:paraId="19FAB4C8" w14:textId="77777777" w:rsidR="00AB31B4" w:rsidRDefault="00AB31B4" w:rsidP="00AB31B4">
            <w:r>
              <w:t>N/A</w:t>
            </w:r>
          </w:p>
        </w:tc>
        <w:tc>
          <w:tcPr>
            <w:tcW w:w="604" w:type="pct"/>
          </w:tcPr>
          <w:p w14:paraId="41F61813" w14:textId="77777777" w:rsidR="00AB31B4" w:rsidRDefault="00AB31B4" w:rsidP="00AB31B4">
            <w:r>
              <w:t>N/A</w:t>
            </w:r>
          </w:p>
        </w:tc>
        <w:tc>
          <w:tcPr>
            <w:tcW w:w="522" w:type="pct"/>
          </w:tcPr>
          <w:p w14:paraId="19066C51" w14:textId="77777777" w:rsidR="00AB31B4" w:rsidRDefault="00AB31B4" w:rsidP="00AB31B4"/>
        </w:tc>
      </w:tr>
      <w:tr w:rsidR="00AB31B4" w14:paraId="48331536" w14:textId="77777777" w:rsidTr="00A06427">
        <w:tc>
          <w:tcPr>
            <w:tcW w:w="205" w:type="pct"/>
          </w:tcPr>
          <w:p w14:paraId="1E3551C3" w14:textId="491E520C" w:rsidR="00AB31B4" w:rsidRDefault="00627EE6" w:rsidP="00AB31B4">
            <w:r>
              <w:t>60</w:t>
            </w:r>
          </w:p>
        </w:tc>
        <w:tc>
          <w:tcPr>
            <w:tcW w:w="293" w:type="pct"/>
          </w:tcPr>
          <w:p w14:paraId="7E8E5591" w14:textId="77777777" w:rsidR="00AB31B4" w:rsidRDefault="00AB31B4" w:rsidP="00AB31B4">
            <w:r>
              <w:t>U8</w:t>
            </w:r>
          </w:p>
        </w:tc>
        <w:tc>
          <w:tcPr>
            <w:tcW w:w="1404" w:type="pct"/>
          </w:tcPr>
          <w:p w14:paraId="35759091" w14:textId="77777777" w:rsidR="00AB31B4" w:rsidRDefault="00AB31B4" w:rsidP="00AB31B4">
            <w:r>
              <w:t>Spare</w:t>
            </w:r>
          </w:p>
        </w:tc>
        <w:tc>
          <w:tcPr>
            <w:tcW w:w="368" w:type="pct"/>
          </w:tcPr>
          <w:p w14:paraId="7A37CBEF" w14:textId="77777777" w:rsidR="00AB31B4" w:rsidRDefault="00AB31B4" w:rsidP="00AB31B4">
            <w:r>
              <w:t>N/A</w:t>
            </w:r>
          </w:p>
        </w:tc>
        <w:tc>
          <w:tcPr>
            <w:tcW w:w="530" w:type="pct"/>
          </w:tcPr>
          <w:p w14:paraId="4997980B" w14:textId="77777777" w:rsidR="00AB31B4" w:rsidRDefault="00AB31B4" w:rsidP="00AB31B4">
            <w:r>
              <w:t>N/A</w:t>
            </w:r>
          </w:p>
        </w:tc>
        <w:tc>
          <w:tcPr>
            <w:tcW w:w="529" w:type="pct"/>
          </w:tcPr>
          <w:p w14:paraId="57B0C087" w14:textId="77777777" w:rsidR="00AB31B4" w:rsidRDefault="00AB31B4" w:rsidP="00AB31B4">
            <w:r>
              <w:t>N/A</w:t>
            </w:r>
          </w:p>
        </w:tc>
        <w:tc>
          <w:tcPr>
            <w:tcW w:w="544" w:type="pct"/>
          </w:tcPr>
          <w:p w14:paraId="32D6CF6A" w14:textId="77777777" w:rsidR="00AB31B4" w:rsidRDefault="00AB31B4" w:rsidP="00AB31B4">
            <w:r>
              <w:t>N/A</w:t>
            </w:r>
          </w:p>
        </w:tc>
        <w:tc>
          <w:tcPr>
            <w:tcW w:w="604" w:type="pct"/>
          </w:tcPr>
          <w:p w14:paraId="75DFDD36" w14:textId="77777777" w:rsidR="00AB31B4" w:rsidRDefault="00AB31B4" w:rsidP="00AB31B4">
            <w:r>
              <w:t>N/A</w:t>
            </w:r>
          </w:p>
        </w:tc>
        <w:tc>
          <w:tcPr>
            <w:tcW w:w="522" w:type="pct"/>
          </w:tcPr>
          <w:p w14:paraId="28365A4D" w14:textId="77777777" w:rsidR="00AB31B4" w:rsidRDefault="00AB31B4" w:rsidP="00AB31B4"/>
        </w:tc>
      </w:tr>
      <w:tr w:rsidR="00AB31B4" w14:paraId="6130E540" w14:textId="77777777" w:rsidTr="00A06427">
        <w:tc>
          <w:tcPr>
            <w:tcW w:w="205" w:type="pct"/>
          </w:tcPr>
          <w:p w14:paraId="6AC19F44" w14:textId="673D4E55" w:rsidR="00AB31B4" w:rsidRDefault="00627EE6" w:rsidP="00AB31B4">
            <w:r>
              <w:t>61</w:t>
            </w:r>
          </w:p>
        </w:tc>
        <w:tc>
          <w:tcPr>
            <w:tcW w:w="293" w:type="pct"/>
          </w:tcPr>
          <w:p w14:paraId="2107EE10" w14:textId="77777777" w:rsidR="00AB31B4" w:rsidRDefault="00AB31B4" w:rsidP="00AB31B4">
            <w:r>
              <w:t>U8</w:t>
            </w:r>
          </w:p>
        </w:tc>
        <w:tc>
          <w:tcPr>
            <w:tcW w:w="1404" w:type="pct"/>
          </w:tcPr>
          <w:p w14:paraId="4844A70A" w14:textId="77777777" w:rsidR="00AB31B4" w:rsidRDefault="00AB31B4" w:rsidP="00AB31B4">
            <w:r>
              <w:t>Spare</w:t>
            </w:r>
          </w:p>
        </w:tc>
        <w:tc>
          <w:tcPr>
            <w:tcW w:w="368" w:type="pct"/>
          </w:tcPr>
          <w:p w14:paraId="0CC91290" w14:textId="77777777" w:rsidR="00AB31B4" w:rsidRDefault="00AB31B4" w:rsidP="00AB31B4">
            <w:r>
              <w:t>N/A</w:t>
            </w:r>
          </w:p>
        </w:tc>
        <w:tc>
          <w:tcPr>
            <w:tcW w:w="530" w:type="pct"/>
          </w:tcPr>
          <w:p w14:paraId="18D9CF51" w14:textId="77777777" w:rsidR="00AB31B4" w:rsidRDefault="00AB31B4" w:rsidP="00AB31B4">
            <w:r>
              <w:t>N/A</w:t>
            </w:r>
          </w:p>
        </w:tc>
        <w:tc>
          <w:tcPr>
            <w:tcW w:w="529" w:type="pct"/>
          </w:tcPr>
          <w:p w14:paraId="76F32852" w14:textId="77777777" w:rsidR="00AB31B4" w:rsidRDefault="00AB31B4" w:rsidP="00AB31B4">
            <w:r>
              <w:t>N/A</w:t>
            </w:r>
          </w:p>
        </w:tc>
        <w:tc>
          <w:tcPr>
            <w:tcW w:w="544" w:type="pct"/>
          </w:tcPr>
          <w:p w14:paraId="695EC015" w14:textId="77777777" w:rsidR="00AB31B4" w:rsidRDefault="00AB31B4" w:rsidP="00AB31B4">
            <w:r>
              <w:t>N/A</w:t>
            </w:r>
          </w:p>
        </w:tc>
        <w:tc>
          <w:tcPr>
            <w:tcW w:w="604" w:type="pct"/>
          </w:tcPr>
          <w:p w14:paraId="72FBCDDA" w14:textId="77777777" w:rsidR="00AB31B4" w:rsidRDefault="00AB31B4" w:rsidP="00AB31B4">
            <w:r>
              <w:t>N/A</w:t>
            </w:r>
          </w:p>
        </w:tc>
        <w:tc>
          <w:tcPr>
            <w:tcW w:w="522" w:type="pct"/>
          </w:tcPr>
          <w:p w14:paraId="4115176F" w14:textId="77777777" w:rsidR="00AB31B4" w:rsidRDefault="00AB31B4" w:rsidP="00AB31B4"/>
        </w:tc>
      </w:tr>
      <w:tr w:rsidR="002A3927" w14:paraId="268DC638" w14:textId="77777777" w:rsidTr="00A06427">
        <w:tc>
          <w:tcPr>
            <w:tcW w:w="205" w:type="pct"/>
          </w:tcPr>
          <w:p w14:paraId="2BD79F9E" w14:textId="678CA5F0" w:rsidR="00244450" w:rsidRDefault="00627EE6">
            <w:r>
              <w:t>62</w:t>
            </w:r>
          </w:p>
        </w:tc>
        <w:tc>
          <w:tcPr>
            <w:tcW w:w="293" w:type="pct"/>
          </w:tcPr>
          <w:p w14:paraId="0A13424C" w14:textId="77777777" w:rsidR="00244450" w:rsidRDefault="00832616">
            <w:r>
              <w:t>U8</w:t>
            </w:r>
          </w:p>
        </w:tc>
        <w:tc>
          <w:tcPr>
            <w:tcW w:w="1404" w:type="pct"/>
          </w:tcPr>
          <w:p w14:paraId="1FE3258B" w14:textId="77777777" w:rsidR="00244450" w:rsidRDefault="00832616">
            <w:r>
              <w:t>Spare</w:t>
            </w:r>
          </w:p>
        </w:tc>
        <w:tc>
          <w:tcPr>
            <w:tcW w:w="368" w:type="pct"/>
          </w:tcPr>
          <w:p w14:paraId="6824075B" w14:textId="77777777" w:rsidR="00244450" w:rsidRDefault="00832616">
            <w:r>
              <w:t>N/A</w:t>
            </w:r>
          </w:p>
        </w:tc>
        <w:tc>
          <w:tcPr>
            <w:tcW w:w="530" w:type="pct"/>
          </w:tcPr>
          <w:p w14:paraId="493B214C" w14:textId="77777777" w:rsidR="00244450" w:rsidRDefault="00832616">
            <w:r>
              <w:t>N/A</w:t>
            </w:r>
          </w:p>
        </w:tc>
        <w:tc>
          <w:tcPr>
            <w:tcW w:w="529" w:type="pct"/>
          </w:tcPr>
          <w:p w14:paraId="7C794862" w14:textId="77777777" w:rsidR="00244450" w:rsidRDefault="00832616">
            <w:r>
              <w:t>N/A</w:t>
            </w:r>
          </w:p>
        </w:tc>
        <w:tc>
          <w:tcPr>
            <w:tcW w:w="544" w:type="pct"/>
          </w:tcPr>
          <w:p w14:paraId="53DAC765" w14:textId="77777777" w:rsidR="00244450" w:rsidRDefault="00832616">
            <w:r>
              <w:t>N/A</w:t>
            </w:r>
          </w:p>
        </w:tc>
        <w:tc>
          <w:tcPr>
            <w:tcW w:w="604" w:type="pct"/>
          </w:tcPr>
          <w:p w14:paraId="0B2047D5" w14:textId="77777777" w:rsidR="00244450" w:rsidRDefault="00832616">
            <w:r>
              <w:t>N/A</w:t>
            </w:r>
          </w:p>
        </w:tc>
        <w:tc>
          <w:tcPr>
            <w:tcW w:w="522" w:type="pct"/>
          </w:tcPr>
          <w:p w14:paraId="70707D8F" w14:textId="77777777" w:rsidR="00244450" w:rsidRDefault="00244450"/>
        </w:tc>
      </w:tr>
      <w:tr w:rsidR="002A3927" w14:paraId="02A6EF7F" w14:textId="77777777" w:rsidTr="00A06427">
        <w:tc>
          <w:tcPr>
            <w:tcW w:w="205" w:type="pct"/>
          </w:tcPr>
          <w:p w14:paraId="27FA2225" w14:textId="43C1255C" w:rsidR="00244450" w:rsidRDefault="00627EE6">
            <w:r>
              <w:t>63</w:t>
            </w:r>
          </w:p>
        </w:tc>
        <w:tc>
          <w:tcPr>
            <w:tcW w:w="293" w:type="pct"/>
          </w:tcPr>
          <w:p w14:paraId="41FCAA13" w14:textId="77777777" w:rsidR="00244450" w:rsidRDefault="00832616">
            <w:r>
              <w:t>U8</w:t>
            </w:r>
          </w:p>
        </w:tc>
        <w:tc>
          <w:tcPr>
            <w:tcW w:w="1404" w:type="pct"/>
          </w:tcPr>
          <w:p w14:paraId="1515836E" w14:textId="77777777" w:rsidR="00244450" w:rsidRDefault="00832616">
            <w:r>
              <w:t>Spare</w:t>
            </w:r>
          </w:p>
        </w:tc>
        <w:tc>
          <w:tcPr>
            <w:tcW w:w="368" w:type="pct"/>
          </w:tcPr>
          <w:p w14:paraId="755FD558" w14:textId="77777777" w:rsidR="00244450" w:rsidRDefault="00832616">
            <w:r>
              <w:t>N/A</w:t>
            </w:r>
          </w:p>
        </w:tc>
        <w:tc>
          <w:tcPr>
            <w:tcW w:w="530" w:type="pct"/>
          </w:tcPr>
          <w:p w14:paraId="78888E9F" w14:textId="77777777" w:rsidR="00244450" w:rsidRDefault="00832616">
            <w:r>
              <w:t>N/A</w:t>
            </w:r>
          </w:p>
        </w:tc>
        <w:tc>
          <w:tcPr>
            <w:tcW w:w="529" w:type="pct"/>
          </w:tcPr>
          <w:p w14:paraId="29D45B21" w14:textId="77777777" w:rsidR="00244450" w:rsidRDefault="00832616">
            <w:r>
              <w:t>N/A</w:t>
            </w:r>
          </w:p>
        </w:tc>
        <w:tc>
          <w:tcPr>
            <w:tcW w:w="544" w:type="pct"/>
          </w:tcPr>
          <w:p w14:paraId="52B8D415" w14:textId="77777777" w:rsidR="00244450" w:rsidRDefault="00832616">
            <w:r>
              <w:t>N/A</w:t>
            </w:r>
          </w:p>
        </w:tc>
        <w:tc>
          <w:tcPr>
            <w:tcW w:w="604" w:type="pct"/>
          </w:tcPr>
          <w:p w14:paraId="17AD1454" w14:textId="77777777" w:rsidR="00244450" w:rsidRDefault="00832616">
            <w:r>
              <w:t>N/A</w:t>
            </w:r>
          </w:p>
        </w:tc>
        <w:tc>
          <w:tcPr>
            <w:tcW w:w="522" w:type="pct"/>
          </w:tcPr>
          <w:p w14:paraId="65F1A72A" w14:textId="77777777" w:rsidR="00244450" w:rsidRDefault="00244450"/>
        </w:tc>
      </w:tr>
      <w:tr w:rsidR="002A3927" w14:paraId="65456D0E" w14:textId="77777777" w:rsidTr="00A06427">
        <w:tc>
          <w:tcPr>
            <w:tcW w:w="205" w:type="pct"/>
          </w:tcPr>
          <w:p w14:paraId="593E8A91" w14:textId="42C1B923" w:rsidR="00244450" w:rsidRDefault="00627EE6">
            <w:r>
              <w:t>64</w:t>
            </w:r>
          </w:p>
        </w:tc>
        <w:tc>
          <w:tcPr>
            <w:tcW w:w="293" w:type="pct"/>
          </w:tcPr>
          <w:p w14:paraId="4F56B5B1" w14:textId="77777777" w:rsidR="00244450" w:rsidRDefault="00832616">
            <w:r>
              <w:t>U8</w:t>
            </w:r>
          </w:p>
        </w:tc>
        <w:tc>
          <w:tcPr>
            <w:tcW w:w="1404" w:type="pct"/>
          </w:tcPr>
          <w:p w14:paraId="4C85300D" w14:textId="77777777" w:rsidR="00244450" w:rsidRDefault="00832616">
            <w:r>
              <w:t>Spare</w:t>
            </w:r>
          </w:p>
        </w:tc>
        <w:tc>
          <w:tcPr>
            <w:tcW w:w="368" w:type="pct"/>
          </w:tcPr>
          <w:p w14:paraId="2C913A04" w14:textId="77777777" w:rsidR="00244450" w:rsidRDefault="00832616">
            <w:r>
              <w:t>N/A</w:t>
            </w:r>
          </w:p>
        </w:tc>
        <w:tc>
          <w:tcPr>
            <w:tcW w:w="530" w:type="pct"/>
          </w:tcPr>
          <w:p w14:paraId="5A6B7661" w14:textId="77777777" w:rsidR="00244450" w:rsidRDefault="00832616">
            <w:r>
              <w:t>N/A</w:t>
            </w:r>
          </w:p>
        </w:tc>
        <w:tc>
          <w:tcPr>
            <w:tcW w:w="529" w:type="pct"/>
          </w:tcPr>
          <w:p w14:paraId="67A959A7" w14:textId="77777777" w:rsidR="00244450" w:rsidRDefault="00832616">
            <w:r>
              <w:t>N/A</w:t>
            </w:r>
          </w:p>
        </w:tc>
        <w:tc>
          <w:tcPr>
            <w:tcW w:w="544" w:type="pct"/>
          </w:tcPr>
          <w:p w14:paraId="66E14384" w14:textId="77777777" w:rsidR="00244450" w:rsidRDefault="00832616">
            <w:r>
              <w:t>N/A</w:t>
            </w:r>
          </w:p>
        </w:tc>
        <w:tc>
          <w:tcPr>
            <w:tcW w:w="604" w:type="pct"/>
          </w:tcPr>
          <w:p w14:paraId="6AE815B6" w14:textId="77777777" w:rsidR="00244450" w:rsidRDefault="00832616">
            <w:r>
              <w:t>N/A</w:t>
            </w:r>
          </w:p>
        </w:tc>
        <w:tc>
          <w:tcPr>
            <w:tcW w:w="522" w:type="pct"/>
          </w:tcPr>
          <w:p w14:paraId="6495E37F" w14:textId="77777777" w:rsidR="00244450" w:rsidRDefault="00244450"/>
        </w:tc>
      </w:tr>
      <w:tr w:rsidR="002A3927" w14:paraId="162187EE" w14:textId="77777777" w:rsidTr="00A06427">
        <w:tc>
          <w:tcPr>
            <w:tcW w:w="205" w:type="pct"/>
          </w:tcPr>
          <w:p w14:paraId="33759DD5" w14:textId="2EB216D1" w:rsidR="00244450" w:rsidRDefault="00627EE6">
            <w:r>
              <w:t>65</w:t>
            </w:r>
          </w:p>
        </w:tc>
        <w:tc>
          <w:tcPr>
            <w:tcW w:w="293" w:type="pct"/>
          </w:tcPr>
          <w:p w14:paraId="4234D5DC" w14:textId="77777777" w:rsidR="00244450" w:rsidRDefault="00832616">
            <w:r>
              <w:t>U8</w:t>
            </w:r>
          </w:p>
        </w:tc>
        <w:tc>
          <w:tcPr>
            <w:tcW w:w="1404" w:type="pct"/>
          </w:tcPr>
          <w:p w14:paraId="7FFD3ED2" w14:textId="77777777" w:rsidR="00244450" w:rsidRDefault="00832616">
            <w:r>
              <w:t>Spare</w:t>
            </w:r>
          </w:p>
        </w:tc>
        <w:tc>
          <w:tcPr>
            <w:tcW w:w="368" w:type="pct"/>
          </w:tcPr>
          <w:p w14:paraId="315FFFB1" w14:textId="77777777" w:rsidR="00244450" w:rsidRDefault="00832616">
            <w:r>
              <w:t>N/A</w:t>
            </w:r>
          </w:p>
        </w:tc>
        <w:tc>
          <w:tcPr>
            <w:tcW w:w="530" w:type="pct"/>
          </w:tcPr>
          <w:p w14:paraId="4AE0F773" w14:textId="77777777" w:rsidR="00244450" w:rsidRDefault="00832616">
            <w:r>
              <w:t>N/A</w:t>
            </w:r>
          </w:p>
        </w:tc>
        <w:tc>
          <w:tcPr>
            <w:tcW w:w="529" w:type="pct"/>
          </w:tcPr>
          <w:p w14:paraId="3381E1ED" w14:textId="77777777" w:rsidR="00244450" w:rsidRDefault="00832616">
            <w:r>
              <w:t>N/A</w:t>
            </w:r>
          </w:p>
        </w:tc>
        <w:tc>
          <w:tcPr>
            <w:tcW w:w="544" w:type="pct"/>
          </w:tcPr>
          <w:p w14:paraId="18C51133" w14:textId="77777777" w:rsidR="00244450" w:rsidRDefault="00832616">
            <w:r>
              <w:t>N/A</w:t>
            </w:r>
          </w:p>
        </w:tc>
        <w:tc>
          <w:tcPr>
            <w:tcW w:w="604" w:type="pct"/>
          </w:tcPr>
          <w:p w14:paraId="5B318BAC" w14:textId="77777777" w:rsidR="00244450" w:rsidRDefault="00832616">
            <w:r>
              <w:t>N/A</w:t>
            </w:r>
          </w:p>
        </w:tc>
        <w:tc>
          <w:tcPr>
            <w:tcW w:w="522" w:type="pct"/>
          </w:tcPr>
          <w:p w14:paraId="16C81D87" w14:textId="77777777" w:rsidR="00244450" w:rsidRDefault="00244450"/>
        </w:tc>
      </w:tr>
      <w:tr w:rsidR="00627EE6" w14:paraId="6C70C201" w14:textId="77777777" w:rsidTr="00A06427">
        <w:tc>
          <w:tcPr>
            <w:tcW w:w="205" w:type="pct"/>
          </w:tcPr>
          <w:p w14:paraId="4CDDA1EB" w14:textId="1E3DCCE7" w:rsidR="00627EE6" w:rsidDel="00627EE6" w:rsidRDefault="00627EE6" w:rsidP="00627EE6">
            <w:r>
              <w:t>66</w:t>
            </w:r>
          </w:p>
        </w:tc>
        <w:tc>
          <w:tcPr>
            <w:tcW w:w="293" w:type="pct"/>
          </w:tcPr>
          <w:p w14:paraId="6D999819" w14:textId="69CAA6A7" w:rsidR="00627EE6" w:rsidRDefault="00627EE6" w:rsidP="00627EE6">
            <w:r>
              <w:t>U8</w:t>
            </w:r>
          </w:p>
        </w:tc>
        <w:tc>
          <w:tcPr>
            <w:tcW w:w="1404" w:type="pct"/>
          </w:tcPr>
          <w:p w14:paraId="386CEE38" w14:textId="1E68339B" w:rsidR="00627EE6" w:rsidRDefault="00627EE6" w:rsidP="00627EE6">
            <w:r>
              <w:t>Spare</w:t>
            </w:r>
          </w:p>
        </w:tc>
        <w:tc>
          <w:tcPr>
            <w:tcW w:w="368" w:type="pct"/>
          </w:tcPr>
          <w:p w14:paraId="45FBACFD" w14:textId="1E907A1B" w:rsidR="00627EE6" w:rsidRDefault="00627EE6" w:rsidP="00627EE6">
            <w:r>
              <w:t>N/A</w:t>
            </w:r>
          </w:p>
        </w:tc>
        <w:tc>
          <w:tcPr>
            <w:tcW w:w="530" w:type="pct"/>
          </w:tcPr>
          <w:p w14:paraId="63284D29" w14:textId="27A92B83" w:rsidR="00627EE6" w:rsidRDefault="00627EE6" w:rsidP="00627EE6">
            <w:r>
              <w:t>N/A</w:t>
            </w:r>
          </w:p>
        </w:tc>
        <w:tc>
          <w:tcPr>
            <w:tcW w:w="529" w:type="pct"/>
          </w:tcPr>
          <w:p w14:paraId="1C250346" w14:textId="1FF701EE" w:rsidR="00627EE6" w:rsidRDefault="00627EE6" w:rsidP="00627EE6">
            <w:r>
              <w:t>N/A</w:t>
            </w:r>
          </w:p>
        </w:tc>
        <w:tc>
          <w:tcPr>
            <w:tcW w:w="544" w:type="pct"/>
          </w:tcPr>
          <w:p w14:paraId="52FB650D" w14:textId="6211C9EC" w:rsidR="00627EE6" w:rsidRDefault="00627EE6" w:rsidP="00627EE6">
            <w:r>
              <w:t>N/A</w:t>
            </w:r>
          </w:p>
        </w:tc>
        <w:tc>
          <w:tcPr>
            <w:tcW w:w="604" w:type="pct"/>
          </w:tcPr>
          <w:p w14:paraId="11608EA6" w14:textId="5F7C40FE" w:rsidR="00627EE6" w:rsidRDefault="00627EE6" w:rsidP="00627EE6">
            <w:r>
              <w:t>N/A</w:t>
            </w:r>
          </w:p>
        </w:tc>
        <w:tc>
          <w:tcPr>
            <w:tcW w:w="522" w:type="pct"/>
          </w:tcPr>
          <w:p w14:paraId="404D3180" w14:textId="77777777" w:rsidR="00627EE6" w:rsidRDefault="00627EE6" w:rsidP="00627EE6"/>
        </w:tc>
      </w:tr>
    </w:tbl>
    <w:p w14:paraId="5F4CBC58" w14:textId="77777777" w:rsidR="00244450" w:rsidRDefault="00832616">
      <w:bookmarkStart w:id="338" w:name="scroll-bookmark-19"/>
      <w:r>
        <w:t> </w:t>
      </w:r>
      <w:bookmarkEnd w:id="338"/>
    </w:p>
    <w:p w14:paraId="2FB445E7" w14:textId="77777777" w:rsidR="00450002" w:rsidRDefault="00450002" w:rsidP="005B1111">
      <w:pPr>
        <w:ind w:left="360"/>
        <w:rPr>
          <w:ins w:id="339" w:author="Eyal Yossi" w:date="2024-01-23T12:32:00Z"/>
        </w:rPr>
      </w:pPr>
      <w:ins w:id="340" w:author="Eyal Yossi" w:date="2024-01-23T12:32:00Z">
        <w:r>
          <w:t>** - The PSU_Status field (#55) is persistent</w:t>
        </w:r>
        <w:r>
          <w:rPr>
            <w:lang w:bidi="he-IL"/>
          </w:rPr>
          <w:t>.</w:t>
        </w:r>
      </w:ins>
    </w:p>
    <w:p w14:paraId="1DE265EB" w14:textId="31EA87B6" w:rsidR="00832616" w:rsidRDefault="00832616"/>
    <w:p w14:paraId="116CBC12" w14:textId="77777777" w:rsidR="00832616" w:rsidRDefault="00832616" w:rsidP="00832616">
      <w:pPr>
        <w:spacing w:after="0"/>
        <w:rPr>
          <w:rFonts w:ascii="Times New Roman" w:hAnsi="Times New Roman"/>
          <w:color w:val="0070C0"/>
          <w:sz w:val="24"/>
          <w:u w:val="single"/>
          <w:lang w:bidi="he-IL"/>
        </w:rPr>
      </w:pPr>
      <w:r w:rsidRPr="00306B2D">
        <w:rPr>
          <w:rFonts w:ascii="Times New Roman" w:hAnsi="Times New Roman"/>
          <w:color w:val="0070C0"/>
          <w:sz w:val="24"/>
          <w:u w:val="single"/>
          <w:lang w:bidi="he-IL"/>
        </w:rPr>
        <w:t>PSU_Status:</w:t>
      </w:r>
    </w:p>
    <w:p w14:paraId="1377ADE6" w14:textId="77777777" w:rsidR="00306B2D" w:rsidRPr="000B421E" w:rsidRDefault="00306B2D" w:rsidP="00832616">
      <w:pPr>
        <w:spacing w:after="0"/>
        <w:rPr>
          <w:rFonts w:ascii="Times New Roman" w:hAnsi="Times New Roman"/>
          <w:color w:val="0070C0"/>
          <w:sz w:val="10"/>
          <w:szCs w:val="10"/>
          <w:lang w:bidi="he-IL"/>
        </w:rPr>
      </w:pP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4"/>
        <w:gridCol w:w="3246"/>
        <w:gridCol w:w="2084"/>
        <w:gridCol w:w="1060"/>
        <w:gridCol w:w="1880"/>
      </w:tblGrid>
      <w:tr w:rsidR="00832616" w:rsidRPr="00832616" w14:paraId="1463C24A" w14:textId="77777777" w:rsidTr="009755D4">
        <w:tc>
          <w:tcPr>
            <w:tcW w:w="794" w:type="dxa"/>
            <w:tcMar>
              <w:top w:w="105" w:type="dxa"/>
              <w:left w:w="150" w:type="dxa"/>
              <w:bottom w:w="105" w:type="dxa"/>
              <w:right w:w="150" w:type="dxa"/>
            </w:tcMar>
            <w:hideMark/>
          </w:tcPr>
          <w:p w14:paraId="7156FC3C"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b/>
                <w:bCs/>
                <w:sz w:val="24"/>
                <w:lang w:bidi="he-IL"/>
              </w:rPr>
              <w:t>Data bits</w:t>
            </w:r>
          </w:p>
        </w:tc>
        <w:tc>
          <w:tcPr>
            <w:tcW w:w="3246" w:type="dxa"/>
            <w:tcMar>
              <w:top w:w="105" w:type="dxa"/>
              <w:left w:w="150" w:type="dxa"/>
              <w:bottom w:w="105" w:type="dxa"/>
              <w:right w:w="150" w:type="dxa"/>
            </w:tcMar>
            <w:hideMark/>
          </w:tcPr>
          <w:p w14:paraId="3117860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b/>
                <w:bCs/>
                <w:sz w:val="24"/>
                <w:lang w:bidi="he-IL"/>
              </w:rPr>
              <w:t>Description</w:t>
            </w:r>
          </w:p>
        </w:tc>
        <w:tc>
          <w:tcPr>
            <w:tcW w:w="2084" w:type="dxa"/>
            <w:tcMar>
              <w:top w:w="105" w:type="dxa"/>
              <w:left w:w="150" w:type="dxa"/>
              <w:bottom w:w="105" w:type="dxa"/>
              <w:right w:w="150" w:type="dxa"/>
            </w:tcMar>
            <w:hideMark/>
          </w:tcPr>
          <w:p w14:paraId="6E7D9AAC"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b/>
                <w:bCs/>
                <w:sz w:val="24"/>
                <w:lang w:bidi="he-IL"/>
              </w:rPr>
              <w:t>Values</w:t>
            </w:r>
          </w:p>
        </w:tc>
        <w:tc>
          <w:tcPr>
            <w:tcW w:w="1060" w:type="dxa"/>
            <w:tcMar>
              <w:top w:w="105" w:type="dxa"/>
              <w:left w:w="150" w:type="dxa"/>
              <w:bottom w:w="105" w:type="dxa"/>
              <w:right w:w="150" w:type="dxa"/>
            </w:tcMar>
            <w:hideMark/>
          </w:tcPr>
          <w:p w14:paraId="63A3BA6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b/>
                <w:bCs/>
                <w:sz w:val="24"/>
                <w:lang w:bidi="he-IL"/>
              </w:rPr>
              <w:t>Default Value</w:t>
            </w:r>
          </w:p>
        </w:tc>
        <w:tc>
          <w:tcPr>
            <w:tcW w:w="1880" w:type="dxa"/>
            <w:tcMar>
              <w:top w:w="105" w:type="dxa"/>
              <w:left w:w="150" w:type="dxa"/>
              <w:bottom w:w="105" w:type="dxa"/>
              <w:right w:w="150" w:type="dxa"/>
            </w:tcMar>
            <w:hideMark/>
          </w:tcPr>
          <w:p w14:paraId="1B3326C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b/>
                <w:bCs/>
                <w:sz w:val="24"/>
                <w:lang w:bidi="he-IL"/>
              </w:rPr>
              <w:t>Remarks</w:t>
            </w:r>
          </w:p>
        </w:tc>
      </w:tr>
      <w:tr w:rsidR="00832616" w:rsidRPr="00832616" w14:paraId="077E6A50" w14:textId="77777777" w:rsidTr="009755D4">
        <w:tc>
          <w:tcPr>
            <w:tcW w:w="794" w:type="dxa"/>
            <w:tcMar>
              <w:top w:w="105" w:type="dxa"/>
              <w:left w:w="150" w:type="dxa"/>
              <w:bottom w:w="105" w:type="dxa"/>
              <w:right w:w="150" w:type="dxa"/>
            </w:tcMar>
            <w:hideMark/>
          </w:tcPr>
          <w:p w14:paraId="52215F7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3246" w:type="dxa"/>
            <w:tcMar>
              <w:top w:w="105" w:type="dxa"/>
              <w:left w:w="150" w:type="dxa"/>
              <w:bottom w:w="105" w:type="dxa"/>
              <w:right w:w="150" w:type="dxa"/>
            </w:tcMar>
            <w:hideMark/>
          </w:tcPr>
          <w:p w14:paraId="6558E04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DC_IN_Status</w:t>
            </w:r>
          </w:p>
        </w:tc>
        <w:tc>
          <w:tcPr>
            <w:tcW w:w="2084" w:type="dxa"/>
            <w:tcMar>
              <w:top w:w="105" w:type="dxa"/>
              <w:left w:w="150" w:type="dxa"/>
              <w:bottom w:w="105" w:type="dxa"/>
              <w:right w:w="150" w:type="dxa"/>
            </w:tcMar>
            <w:hideMark/>
          </w:tcPr>
          <w:p w14:paraId="1DA0E18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1=FAIL</w:t>
            </w:r>
          </w:p>
        </w:tc>
        <w:tc>
          <w:tcPr>
            <w:tcW w:w="1060" w:type="dxa"/>
            <w:tcMar>
              <w:top w:w="105" w:type="dxa"/>
              <w:left w:w="150" w:type="dxa"/>
              <w:bottom w:w="105" w:type="dxa"/>
              <w:right w:w="150" w:type="dxa"/>
            </w:tcMar>
            <w:hideMark/>
          </w:tcPr>
          <w:p w14:paraId="3FF8DACC"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48EEAD6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DC Input Voltage Status - OK (0) or Fail (1)</w:t>
            </w:r>
          </w:p>
        </w:tc>
      </w:tr>
      <w:tr w:rsidR="00832616" w:rsidRPr="00832616" w14:paraId="435E5C80" w14:textId="77777777" w:rsidTr="009755D4">
        <w:tc>
          <w:tcPr>
            <w:tcW w:w="794" w:type="dxa"/>
            <w:tcMar>
              <w:top w:w="105" w:type="dxa"/>
              <w:left w:w="150" w:type="dxa"/>
              <w:bottom w:w="105" w:type="dxa"/>
              <w:right w:w="150" w:type="dxa"/>
            </w:tcMar>
            <w:hideMark/>
          </w:tcPr>
          <w:p w14:paraId="17C12D25"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w:t>
            </w:r>
          </w:p>
        </w:tc>
        <w:tc>
          <w:tcPr>
            <w:tcW w:w="3246" w:type="dxa"/>
            <w:tcMar>
              <w:top w:w="105" w:type="dxa"/>
              <w:left w:w="150" w:type="dxa"/>
              <w:bottom w:w="105" w:type="dxa"/>
              <w:right w:w="150" w:type="dxa"/>
            </w:tcMar>
            <w:hideMark/>
          </w:tcPr>
          <w:p w14:paraId="68EDB31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AC_IN_Status</w:t>
            </w:r>
          </w:p>
        </w:tc>
        <w:tc>
          <w:tcPr>
            <w:tcW w:w="2084" w:type="dxa"/>
            <w:tcMar>
              <w:top w:w="105" w:type="dxa"/>
              <w:left w:w="150" w:type="dxa"/>
              <w:bottom w:w="105" w:type="dxa"/>
              <w:right w:w="150" w:type="dxa"/>
            </w:tcMar>
            <w:hideMark/>
          </w:tcPr>
          <w:p w14:paraId="01FD551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1=FAIL</w:t>
            </w:r>
          </w:p>
        </w:tc>
        <w:tc>
          <w:tcPr>
            <w:tcW w:w="1060" w:type="dxa"/>
            <w:tcMar>
              <w:top w:w="105" w:type="dxa"/>
              <w:left w:w="150" w:type="dxa"/>
              <w:bottom w:w="105" w:type="dxa"/>
              <w:right w:w="150" w:type="dxa"/>
            </w:tcMar>
            <w:hideMark/>
          </w:tcPr>
          <w:p w14:paraId="6EB679B2"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696784C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AC Input Voltage Status - OK (0) or Fail (1)</w:t>
            </w:r>
          </w:p>
        </w:tc>
      </w:tr>
      <w:tr w:rsidR="00832616" w:rsidRPr="00832616" w14:paraId="2A1123A7" w14:textId="77777777" w:rsidTr="009755D4">
        <w:tc>
          <w:tcPr>
            <w:tcW w:w="794" w:type="dxa"/>
            <w:tcMar>
              <w:top w:w="105" w:type="dxa"/>
              <w:left w:w="150" w:type="dxa"/>
              <w:bottom w:w="105" w:type="dxa"/>
              <w:right w:w="150" w:type="dxa"/>
            </w:tcMar>
            <w:hideMark/>
          </w:tcPr>
          <w:p w14:paraId="160F84E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2</w:t>
            </w:r>
          </w:p>
        </w:tc>
        <w:tc>
          <w:tcPr>
            <w:tcW w:w="3246" w:type="dxa"/>
            <w:tcMar>
              <w:top w:w="105" w:type="dxa"/>
              <w:left w:w="150" w:type="dxa"/>
              <w:bottom w:w="105" w:type="dxa"/>
              <w:right w:w="150" w:type="dxa"/>
            </w:tcMar>
            <w:hideMark/>
          </w:tcPr>
          <w:p w14:paraId="6C6A42B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Power_Out_Status</w:t>
            </w:r>
          </w:p>
        </w:tc>
        <w:tc>
          <w:tcPr>
            <w:tcW w:w="2084" w:type="dxa"/>
            <w:tcMar>
              <w:top w:w="105" w:type="dxa"/>
              <w:left w:w="150" w:type="dxa"/>
              <w:bottom w:w="105" w:type="dxa"/>
              <w:right w:w="150" w:type="dxa"/>
            </w:tcMar>
            <w:hideMark/>
          </w:tcPr>
          <w:p w14:paraId="438D8A05"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1=FAIL</w:t>
            </w:r>
          </w:p>
        </w:tc>
        <w:tc>
          <w:tcPr>
            <w:tcW w:w="1060" w:type="dxa"/>
            <w:tcMar>
              <w:top w:w="105" w:type="dxa"/>
              <w:left w:w="150" w:type="dxa"/>
              <w:bottom w:w="105" w:type="dxa"/>
              <w:right w:w="150" w:type="dxa"/>
            </w:tcMar>
            <w:hideMark/>
          </w:tcPr>
          <w:p w14:paraId="27F4B643"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7200F703"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Output power Status - OK (0) or Fail (1)</w:t>
            </w:r>
          </w:p>
        </w:tc>
      </w:tr>
      <w:tr w:rsidR="00832616" w:rsidRPr="00832616" w14:paraId="10F82A8C" w14:textId="77777777" w:rsidTr="009755D4">
        <w:tc>
          <w:tcPr>
            <w:tcW w:w="794" w:type="dxa"/>
            <w:tcMar>
              <w:top w:w="105" w:type="dxa"/>
              <w:left w:w="150" w:type="dxa"/>
              <w:bottom w:w="105" w:type="dxa"/>
              <w:right w:w="150" w:type="dxa"/>
            </w:tcMar>
            <w:hideMark/>
          </w:tcPr>
          <w:p w14:paraId="6E91975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3</w:t>
            </w:r>
          </w:p>
        </w:tc>
        <w:tc>
          <w:tcPr>
            <w:tcW w:w="3246" w:type="dxa"/>
            <w:tcMar>
              <w:top w:w="105" w:type="dxa"/>
              <w:left w:w="150" w:type="dxa"/>
              <w:bottom w:w="105" w:type="dxa"/>
              <w:right w:w="150" w:type="dxa"/>
            </w:tcMar>
            <w:hideMark/>
          </w:tcPr>
          <w:p w14:paraId="6268682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MIU_COM_Status</w:t>
            </w:r>
          </w:p>
        </w:tc>
        <w:tc>
          <w:tcPr>
            <w:tcW w:w="2084" w:type="dxa"/>
            <w:tcMar>
              <w:top w:w="105" w:type="dxa"/>
              <w:left w:w="150" w:type="dxa"/>
              <w:bottom w:w="105" w:type="dxa"/>
              <w:right w:w="150" w:type="dxa"/>
            </w:tcMar>
            <w:hideMark/>
          </w:tcPr>
          <w:p w14:paraId="5A70A829"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1=FAIL</w:t>
            </w:r>
          </w:p>
        </w:tc>
        <w:tc>
          <w:tcPr>
            <w:tcW w:w="1060" w:type="dxa"/>
            <w:tcMar>
              <w:top w:w="105" w:type="dxa"/>
              <w:left w:w="150" w:type="dxa"/>
              <w:bottom w:w="105" w:type="dxa"/>
              <w:right w:w="150" w:type="dxa"/>
            </w:tcMar>
            <w:hideMark/>
          </w:tcPr>
          <w:p w14:paraId="2EF020BC"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4D249F1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MIU Communication Status - OK (0) or Fail (1)</w:t>
            </w:r>
          </w:p>
        </w:tc>
      </w:tr>
      <w:tr w:rsidR="00832616" w:rsidRPr="00832616" w14:paraId="19F51C95" w14:textId="77777777" w:rsidTr="009755D4">
        <w:tc>
          <w:tcPr>
            <w:tcW w:w="794" w:type="dxa"/>
            <w:tcMar>
              <w:top w:w="105" w:type="dxa"/>
              <w:left w:w="150" w:type="dxa"/>
              <w:bottom w:w="105" w:type="dxa"/>
              <w:right w:w="150" w:type="dxa"/>
            </w:tcMar>
            <w:hideMark/>
          </w:tcPr>
          <w:p w14:paraId="1B84F3A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lastRenderedPageBreak/>
              <w:t>4</w:t>
            </w:r>
          </w:p>
        </w:tc>
        <w:tc>
          <w:tcPr>
            <w:tcW w:w="3246" w:type="dxa"/>
            <w:tcMar>
              <w:top w:w="105" w:type="dxa"/>
              <w:left w:w="150" w:type="dxa"/>
              <w:bottom w:w="105" w:type="dxa"/>
              <w:right w:w="150" w:type="dxa"/>
            </w:tcMar>
            <w:hideMark/>
          </w:tcPr>
          <w:p w14:paraId="56835F39"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OUT1_OC</w:t>
            </w:r>
          </w:p>
        </w:tc>
        <w:tc>
          <w:tcPr>
            <w:tcW w:w="2084" w:type="dxa"/>
            <w:tcMar>
              <w:top w:w="105" w:type="dxa"/>
              <w:left w:w="150" w:type="dxa"/>
              <w:bottom w:w="105" w:type="dxa"/>
              <w:right w:w="150" w:type="dxa"/>
            </w:tcMar>
            <w:hideMark/>
          </w:tcPr>
          <w:p w14:paraId="08E8F19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6B88E633"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7DF42324"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Output1</w:t>
            </w:r>
          </w:p>
        </w:tc>
      </w:tr>
      <w:tr w:rsidR="00832616" w:rsidRPr="00832616" w14:paraId="28773AD3" w14:textId="77777777" w:rsidTr="009755D4">
        <w:tc>
          <w:tcPr>
            <w:tcW w:w="794" w:type="dxa"/>
            <w:tcMar>
              <w:top w:w="105" w:type="dxa"/>
              <w:left w:w="150" w:type="dxa"/>
              <w:bottom w:w="105" w:type="dxa"/>
              <w:right w:w="150" w:type="dxa"/>
            </w:tcMar>
            <w:hideMark/>
          </w:tcPr>
          <w:p w14:paraId="6B56476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5</w:t>
            </w:r>
          </w:p>
        </w:tc>
        <w:tc>
          <w:tcPr>
            <w:tcW w:w="3246" w:type="dxa"/>
            <w:tcMar>
              <w:top w:w="105" w:type="dxa"/>
              <w:left w:w="150" w:type="dxa"/>
              <w:bottom w:w="105" w:type="dxa"/>
              <w:right w:w="150" w:type="dxa"/>
            </w:tcMar>
            <w:hideMark/>
          </w:tcPr>
          <w:p w14:paraId="67FD70D6"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OUT2_OC</w:t>
            </w:r>
          </w:p>
        </w:tc>
        <w:tc>
          <w:tcPr>
            <w:tcW w:w="2084" w:type="dxa"/>
            <w:tcMar>
              <w:top w:w="105" w:type="dxa"/>
              <w:left w:w="150" w:type="dxa"/>
              <w:bottom w:w="105" w:type="dxa"/>
              <w:right w:w="150" w:type="dxa"/>
            </w:tcMar>
            <w:hideMark/>
          </w:tcPr>
          <w:p w14:paraId="00DEB3D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7AA6CAE5"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6BC2BA70"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Output2</w:t>
            </w:r>
          </w:p>
        </w:tc>
      </w:tr>
      <w:tr w:rsidR="00832616" w:rsidRPr="00832616" w14:paraId="22B43798" w14:textId="77777777" w:rsidTr="009755D4">
        <w:tc>
          <w:tcPr>
            <w:tcW w:w="794" w:type="dxa"/>
            <w:tcMar>
              <w:top w:w="105" w:type="dxa"/>
              <w:left w:w="150" w:type="dxa"/>
              <w:bottom w:w="105" w:type="dxa"/>
              <w:right w:w="150" w:type="dxa"/>
            </w:tcMar>
            <w:hideMark/>
          </w:tcPr>
          <w:p w14:paraId="011865E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6</w:t>
            </w:r>
          </w:p>
        </w:tc>
        <w:tc>
          <w:tcPr>
            <w:tcW w:w="3246" w:type="dxa"/>
            <w:tcMar>
              <w:top w:w="105" w:type="dxa"/>
              <w:left w:w="150" w:type="dxa"/>
              <w:bottom w:w="105" w:type="dxa"/>
              <w:right w:w="150" w:type="dxa"/>
            </w:tcMar>
            <w:hideMark/>
          </w:tcPr>
          <w:p w14:paraId="200B148F"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OUT3_OC</w:t>
            </w:r>
          </w:p>
        </w:tc>
        <w:tc>
          <w:tcPr>
            <w:tcW w:w="2084" w:type="dxa"/>
            <w:tcMar>
              <w:top w:w="105" w:type="dxa"/>
              <w:left w:w="150" w:type="dxa"/>
              <w:bottom w:w="105" w:type="dxa"/>
              <w:right w:w="150" w:type="dxa"/>
            </w:tcMar>
            <w:hideMark/>
          </w:tcPr>
          <w:p w14:paraId="64207529"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4C3B889D"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22F4C19C"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Output3</w:t>
            </w:r>
          </w:p>
        </w:tc>
      </w:tr>
      <w:tr w:rsidR="00832616" w:rsidRPr="00832616" w14:paraId="245D9285" w14:textId="77777777" w:rsidTr="009755D4">
        <w:tc>
          <w:tcPr>
            <w:tcW w:w="794" w:type="dxa"/>
            <w:tcMar>
              <w:top w:w="105" w:type="dxa"/>
              <w:left w:w="150" w:type="dxa"/>
              <w:bottom w:w="105" w:type="dxa"/>
              <w:right w:w="150" w:type="dxa"/>
            </w:tcMar>
            <w:hideMark/>
          </w:tcPr>
          <w:p w14:paraId="76C5855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7</w:t>
            </w:r>
          </w:p>
        </w:tc>
        <w:tc>
          <w:tcPr>
            <w:tcW w:w="3246" w:type="dxa"/>
            <w:tcMar>
              <w:top w:w="105" w:type="dxa"/>
              <w:left w:w="150" w:type="dxa"/>
              <w:bottom w:w="105" w:type="dxa"/>
              <w:right w:w="150" w:type="dxa"/>
            </w:tcMar>
            <w:hideMark/>
          </w:tcPr>
          <w:p w14:paraId="1299C44F"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OUT4_OC</w:t>
            </w:r>
          </w:p>
        </w:tc>
        <w:tc>
          <w:tcPr>
            <w:tcW w:w="2084" w:type="dxa"/>
            <w:tcMar>
              <w:top w:w="105" w:type="dxa"/>
              <w:left w:w="150" w:type="dxa"/>
              <w:bottom w:w="105" w:type="dxa"/>
              <w:right w:w="150" w:type="dxa"/>
            </w:tcMar>
            <w:hideMark/>
          </w:tcPr>
          <w:p w14:paraId="300CD2D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7701F253"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20BA410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Output4</w:t>
            </w:r>
          </w:p>
        </w:tc>
      </w:tr>
      <w:tr w:rsidR="00832616" w:rsidRPr="00832616" w14:paraId="2BFE1C05" w14:textId="77777777" w:rsidTr="009755D4">
        <w:tc>
          <w:tcPr>
            <w:tcW w:w="794" w:type="dxa"/>
            <w:tcMar>
              <w:top w:w="105" w:type="dxa"/>
              <w:left w:w="150" w:type="dxa"/>
              <w:bottom w:w="105" w:type="dxa"/>
              <w:right w:w="150" w:type="dxa"/>
            </w:tcMar>
            <w:hideMark/>
          </w:tcPr>
          <w:p w14:paraId="34CABE2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8</w:t>
            </w:r>
          </w:p>
        </w:tc>
        <w:tc>
          <w:tcPr>
            <w:tcW w:w="3246" w:type="dxa"/>
            <w:tcMar>
              <w:top w:w="105" w:type="dxa"/>
              <w:left w:w="150" w:type="dxa"/>
              <w:bottom w:w="105" w:type="dxa"/>
              <w:right w:w="150" w:type="dxa"/>
            </w:tcMar>
            <w:hideMark/>
          </w:tcPr>
          <w:p w14:paraId="60ED9CB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OUT5_OC</w:t>
            </w:r>
          </w:p>
        </w:tc>
        <w:tc>
          <w:tcPr>
            <w:tcW w:w="2084" w:type="dxa"/>
            <w:tcMar>
              <w:top w:w="105" w:type="dxa"/>
              <w:left w:w="150" w:type="dxa"/>
              <w:bottom w:w="105" w:type="dxa"/>
              <w:right w:w="150" w:type="dxa"/>
            </w:tcMar>
            <w:hideMark/>
          </w:tcPr>
          <w:p w14:paraId="16A2A57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78B2F03D"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03B759D6"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Output5</w:t>
            </w:r>
          </w:p>
        </w:tc>
      </w:tr>
      <w:tr w:rsidR="00832616" w:rsidRPr="00832616" w14:paraId="35FB1B6C" w14:textId="77777777" w:rsidTr="009755D4">
        <w:tc>
          <w:tcPr>
            <w:tcW w:w="794" w:type="dxa"/>
            <w:tcMar>
              <w:top w:w="105" w:type="dxa"/>
              <w:left w:w="150" w:type="dxa"/>
              <w:bottom w:w="105" w:type="dxa"/>
              <w:right w:w="150" w:type="dxa"/>
            </w:tcMar>
            <w:hideMark/>
          </w:tcPr>
          <w:p w14:paraId="4E85A4E9"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9</w:t>
            </w:r>
          </w:p>
        </w:tc>
        <w:tc>
          <w:tcPr>
            <w:tcW w:w="3246" w:type="dxa"/>
            <w:tcMar>
              <w:top w:w="105" w:type="dxa"/>
              <w:left w:w="150" w:type="dxa"/>
              <w:bottom w:w="105" w:type="dxa"/>
              <w:right w:w="150" w:type="dxa"/>
            </w:tcMar>
            <w:hideMark/>
          </w:tcPr>
          <w:p w14:paraId="7814683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OUT6_OC</w:t>
            </w:r>
          </w:p>
        </w:tc>
        <w:tc>
          <w:tcPr>
            <w:tcW w:w="2084" w:type="dxa"/>
            <w:tcMar>
              <w:top w:w="105" w:type="dxa"/>
              <w:left w:w="150" w:type="dxa"/>
              <w:bottom w:w="105" w:type="dxa"/>
              <w:right w:w="150" w:type="dxa"/>
            </w:tcMar>
            <w:hideMark/>
          </w:tcPr>
          <w:p w14:paraId="41EF038F"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09686F47"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0681A09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Output6</w:t>
            </w:r>
          </w:p>
        </w:tc>
      </w:tr>
      <w:tr w:rsidR="00832616" w:rsidRPr="00832616" w14:paraId="46049D30" w14:textId="77777777" w:rsidTr="009755D4">
        <w:tc>
          <w:tcPr>
            <w:tcW w:w="794" w:type="dxa"/>
            <w:tcMar>
              <w:top w:w="105" w:type="dxa"/>
              <w:left w:w="150" w:type="dxa"/>
              <w:bottom w:w="105" w:type="dxa"/>
              <w:right w:w="150" w:type="dxa"/>
            </w:tcMar>
            <w:hideMark/>
          </w:tcPr>
          <w:p w14:paraId="7D57D22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10</w:t>
            </w:r>
          </w:p>
        </w:tc>
        <w:tc>
          <w:tcPr>
            <w:tcW w:w="3246" w:type="dxa"/>
            <w:tcMar>
              <w:top w:w="105" w:type="dxa"/>
              <w:left w:w="150" w:type="dxa"/>
              <w:bottom w:w="105" w:type="dxa"/>
              <w:right w:w="150" w:type="dxa"/>
            </w:tcMar>
            <w:hideMark/>
          </w:tcPr>
          <w:p w14:paraId="2D260CC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OUT7_OC</w:t>
            </w:r>
          </w:p>
        </w:tc>
        <w:tc>
          <w:tcPr>
            <w:tcW w:w="2084" w:type="dxa"/>
            <w:tcMar>
              <w:top w:w="105" w:type="dxa"/>
              <w:left w:w="150" w:type="dxa"/>
              <w:bottom w:w="105" w:type="dxa"/>
              <w:right w:w="150" w:type="dxa"/>
            </w:tcMar>
            <w:hideMark/>
          </w:tcPr>
          <w:p w14:paraId="27C58D8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60D26BD2"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037F4EF4"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Output7</w:t>
            </w:r>
          </w:p>
        </w:tc>
      </w:tr>
      <w:tr w:rsidR="00832616" w:rsidRPr="00832616" w14:paraId="5DADA566" w14:textId="77777777" w:rsidTr="009755D4">
        <w:tc>
          <w:tcPr>
            <w:tcW w:w="794" w:type="dxa"/>
            <w:tcMar>
              <w:top w:w="105" w:type="dxa"/>
              <w:left w:w="150" w:type="dxa"/>
              <w:bottom w:w="105" w:type="dxa"/>
              <w:right w:w="150" w:type="dxa"/>
            </w:tcMar>
            <w:hideMark/>
          </w:tcPr>
          <w:p w14:paraId="3A0F1D45"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11</w:t>
            </w:r>
          </w:p>
        </w:tc>
        <w:tc>
          <w:tcPr>
            <w:tcW w:w="3246" w:type="dxa"/>
            <w:tcMar>
              <w:top w:w="105" w:type="dxa"/>
              <w:left w:w="150" w:type="dxa"/>
              <w:bottom w:w="105" w:type="dxa"/>
              <w:right w:w="150" w:type="dxa"/>
            </w:tcMar>
            <w:hideMark/>
          </w:tcPr>
          <w:p w14:paraId="70E2A9F1"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OUT8_OC</w:t>
            </w:r>
          </w:p>
        </w:tc>
        <w:tc>
          <w:tcPr>
            <w:tcW w:w="2084" w:type="dxa"/>
            <w:tcMar>
              <w:top w:w="105" w:type="dxa"/>
              <w:left w:w="150" w:type="dxa"/>
              <w:bottom w:w="105" w:type="dxa"/>
              <w:right w:w="150" w:type="dxa"/>
            </w:tcMar>
            <w:hideMark/>
          </w:tcPr>
          <w:p w14:paraId="429E8680"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569AB165"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079441D1"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Output8</w:t>
            </w:r>
          </w:p>
        </w:tc>
      </w:tr>
      <w:tr w:rsidR="00832616" w:rsidRPr="00832616" w14:paraId="147C9A7C" w14:textId="77777777" w:rsidTr="009755D4">
        <w:tc>
          <w:tcPr>
            <w:tcW w:w="794" w:type="dxa"/>
            <w:tcMar>
              <w:top w:w="105" w:type="dxa"/>
              <w:left w:w="150" w:type="dxa"/>
              <w:bottom w:w="105" w:type="dxa"/>
              <w:right w:w="150" w:type="dxa"/>
            </w:tcMar>
            <w:hideMark/>
          </w:tcPr>
          <w:p w14:paraId="69AF15E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12</w:t>
            </w:r>
          </w:p>
        </w:tc>
        <w:tc>
          <w:tcPr>
            <w:tcW w:w="3246" w:type="dxa"/>
            <w:tcMar>
              <w:top w:w="105" w:type="dxa"/>
              <w:left w:w="150" w:type="dxa"/>
              <w:bottom w:w="105" w:type="dxa"/>
              <w:right w:w="150" w:type="dxa"/>
            </w:tcMar>
            <w:hideMark/>
          </w:tcPr>
          <w:p w14:paraId="7CE8A65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OUT9_OC</w:t>
            </w:r>
          </w:p>
        </w:tc>
        <w:tc>
          <w:tcPr>
            <w:tcW w:w="2084" w:type="dxa"/>
            <w:tcMar>
              <w:top w:w="105" w:type="dxa"/>
              <w:left w:w="150" w:type="dxa"/>
              <w:bottom w:w="105" w:type="dxa"/>
              <w:right w:w="150" w:type="dxa"/>
            </w:tcMar>
            <w:hideMark/>
          </w:tcPr>
          <w:p w14:paraId="044367B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28EEFC8D"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735B669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Output9</w:t>
            </w:r>
          </w:p>
        </w:tc>
      </w:tr>
      <w:tr w:rsidR="00832616" w:rsidRPr="00832616" w14:paraId="7A02F8EB" w14:textId="77777777" w:rsidTr="009755D4">
        <w:tc>
          <w:tcPr>
            <w:tcW w:w="794" w:type="dxa"/>
            <w:tcMar>
              <w:top w:w="105" w:type="dxa"/>
              <w:left w:w="150" w:type="dxa"/>
              <w:bottom w:w="105" w:type="dxa"/>
              <w:right w:w="150" w:type="dxa"/>
            </w:tcMar>
            <w:hideMark/>
          </w:tcPr>
          <w:p w14:paraId="0B3F4DDC"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13</w:t>
            </w:r>
          </w:p>
        </w:tc>
        <w:tc>
          <w:tcPr>
            <w:tcW w:w="3246" w:type="dxa"/>
            <w:tcMar>
              <w:top w:w="105" w:type="dxa"/>
              <w:left w:w="150" w:type="dxa"/>
              <w:bottom w:w="105" w:type="dxa"/>
              <w:right w:w="150" w:type="dxa"/>
            </w:tcMar>
            <w:hideMark/>
          </w:tcPr>
          <w:p w14:paraId="169A96F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OUT10_OC</w:t>
            </w:r>
          </w:p>
        </w:tc>
        <w:tc>
          <w:tcPr>
            <w:tcW w:w="2084" w:type="dxa"/>
            <w:tcMar>
              <w:top w:w="105" w:type="dxa"/>
              <w:left w:w="150" w:type="dxa"/>
              <w:bottom w:w="105" w:type="dxa"/>
              <w:right w:w="150" w:type="dxa"/>
            </w:tcMar>
            <w:hideMark/>
          </w:tcPr>
          <w:p w14:paraId="439F25E0"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4B7CE488"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11580D4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Output10</w:t>
            </w:r>
          </w:p>
        </w:tc>
      </w:tr>
      <w:tr w:rsidR="00832616" w:rsidRPr="00832616" w14:paraId="106A05D1" w14:textId="77777777" w:rsidTr="009755D4">
        <w:tc>
          <w:tcPr>
            <w:tcW w:w="794" w:type="dxa"/>
            <w:tcMar>
              <w:top w:w="105" w:type="dxa"/>
              <w:left w:w="150" w:type="dxa"/>
              <w:bottom w:w="105" w:type="dxa"/>
              <w:right w:w="150" w:type="dxa"/>
            </w:tcMar>
            <w:hideMark/>
          </w:tcPr>
          <w:p w14:paraId="5F14472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14</w:t>
            </w:r>
          </w:p>
        </w:tc>
        <w:tc>
          <w:tcPr>
            <w:tcW w:w="3246" w:type="dxa"/>
            <w:tcMar>
              <w:top w:w="105" w:type="dxa"/>
              <w:left w:w="150" w:type="dxa"/>
              <w:bottom w:w="105" w:type="dxa"/>
              <w:right w:w="150" w:type="dxa"/>
            </w:tcMar>
            <w:hideMark/>
          </w:tcPr>
          <w:p w14:paraId="27FB9AA3"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DC_IN_OV</w:t>
            </w:r>
          </w:p>
        </w:tc>
        <w:tc>
          <w:tcPr>
            <w:tcW w:w="2084" w:type="dxa"/>
            <w:tcMar>
              <w:top w:w="105" w:type="dxa"/>
              <w:left w:w="150" w:type="dxa"/>
              <w:bottom w:w="105" w:type="dxa"/>
              <w:right w:w="150" w:type="dxa"/>
            </w:tcMar>
            <w:hideMark/>
          </w:tcPr>
          <w:p w14:paraId="7A681A6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06C9F4A8" w14:textId="77777777" w:rsidR="00832616" w:rsidRPr="00832616" w:rsidRDefault="00832616" w:rsidP="007D69A6">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0CBB81A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Overvoltage indication for DC Input</w:t>
            </w:r>
          </w:p>
        </w:tc>
      </w:tr>
      <w:tr w:rsidR="00F02070" w:rsidRPr="00832616" w14:paraId="5F2CF82E" w14:textId="77777777" w:rsidTr="009755D4">
        <w:trPr>
          <w:ins w:id="341" w:author="Eyal Yossi" w:date="2024-02-18T17:29:00Z"/>
        </w:trPr>
        <w:tc>
          <w:tcPr>
            <w:tcW w:w="794" w:type="dxa"/>
            <w:tcMar>
              <w:top w:w="105" w:type="dxa"/>
              <w:left w:w="150" w:type="dxa"/>
              <w:bottom w:w="105" w:type="dxa"/>
              <w:right w:w="150" w:type="dxa"/>
            </w:tcMar>
          </w:tcPr>
          <w:p w14:paraId="5FFBC565" w14:textId="4FED4599" w:rsidR="00F02070" w:rsidRPr="00832616" w:rsidRDefault="00C642D3" w:rsidP="00F02070">
            <w:pPr>
              <w:spacing w:after="0"/>
              <w:rPr>
                <w:ins w:id="342" w:author="Eyal Yossi" w:date="2024-02-18T17:29:00Z"/>
                <w:rFonts w:ascii="Times New Roman" w:hAnsi="Times New Roman"/>
                <w:sz w:val="24"/>
                <w:lang w:bidi="he-IL"/>
              </w:rPr>
            </w:pPr>
            <w:ins w:id="343" w:author="Eyal Yossi" w:date="2024-02-18T17:36:00Z">
              <w:r>
                <w:rPr>
                  <w:rFonts w:ascii="Times New Roman" w:hAnsi="Times New Roman"/>
                  <w:sz w:val="24"/>
                  <w:lang w:bidi="he-IL"/>
                </w:rPr>
                <w:t>15</w:t>
              </w:r>
            </w:ins>
          </w:p>
        </w:tc>
        <w:tc>
          <w:tcPr>
            <w:tcW w:w="3246" w:type="dxa"/>
            <w:tcMar>
              <w:top w:w="105" w:type="dxa"/>
              <w:left w:w="150" w:type="dxa"/>
              <w:bottom w:w="105" w:type="dxa"/>
              <w:right w:w="150" w:type="dxa"/>
            </w:tcMar>
          </w:tcPr>
          <w:p w14:paraId="58D08AFB" w14:textId="23BB92C2" w:rsidR="00F02070" w:rsidRPr="00832616" w:rsidRDefault="00F02070" w:rsidP="00F02070">
            <w:pPr>
              <w:spacing w:after="0"/>
              <w:rPr>
                <w:ins w:id="344" w:author="Eyal Yossi" w:date="2024-02-18T17:29:00Z"/>
                <w:rFonts w:ascii="Times New Roman" w:hAnsi="Times New Roman"/>
                <w:sz w:val="24"/>
                <w:lang w:bidi="he-IL"/>
              </w:rPr>
            </w:pPr>
            <w:ins w:id="345" w:author="Eyal Yossi" w:date="2024-02-18T17:29:00Z">
              <w:r>
                <w:rPr>
                  <w:rFonts w:ascii="Times New Roman" w:hAnsi="Times New Roman"/>
                  <w:sz w:val="24"/>
                  <w:lang w:bidi="he-IL"/>
                </w:rPr>
                <w:t>A</w:t>
              </w:r>
              <w:r w:rsidRPr="00832616">
                <w:rPr>
                  <w:rFonts w:ascii="Times New Roman" w:hAnsi="Times New Roman"/>
                  <w:sz w:val="24"/>
                  <w:lang w:bidi="he-IL"/>
                </w:rPr>
                <w:t>C_IN_</w:t>
              </w:r>
            </w:ins>
            <w:ins w:id="346" w:author="Eyal Yossi" w:date="2024-02-19T09:04:00Z">
              <w:r w:rsidR="00AC5F8A" w:rsidRPr="00832616">
                <w:rPr>
                  <w:rFonts w:ascii="Times New Roman" w:hAnsi="Times New Roman"/>
                  <w:sz w:val="24"/>
                  <w:lang w:bidi="he-IL"/>
                </w:rPr>
                <w:t xml:space="preserve"> PH1</w:t>
              </w:r>
              <w:r w:rsidR="00AC5F8A">
                <w:rPr>
                  <w:rFonts w:ascii="Times New Roman" w:hAnsi="Times New Roman"/>
                  <w:sz w:val="24"/>
                  <w:lang w:bidi="he-IL"/>
                </w:rPr>
                <w:softHyphen/>
                <w:t>_</w:t>
              </w:r>
            </w:ins>
            <w:ins w:id="347" w:author="Eyal Yossi" w:date="2024-02-18T17:29:00Z">
              <w:r w:rsidRPr="00832616">
                <w:rPr>
                  <w:rFonts w:ascii="Times New Roman" w:hAnsi="Times New Roman"/>
                  <w:sz w:val="24"/>
                  <w:lang w:bidi="he-IL"/>
                </w:rPr>
                <w:t>OV</w:t>
              </w:r>
            </w:ins>
          </w:p>
        </w:tc>
        <w:tc>
          <w:tcPr>
            <w:tcW w:w="2084" w:type="dxa"/>
            <w:tcMar>
              <w:top w:w="105" w:type="dxa"/>
              <w:left w:w="150" w:type="dxa"/>
              <w:bottom w:w="105" w:type="dxa"/>
              <w:right w:w="150" w:type="dxa"/>
            </w:tcMar>
          </w:tcPr>
          <w:p w14:paraId="5370B079" w14:textId="5DAD3BB8" w:rsidR="00F02070" w:rsidRPr="00832616" w:rsidRDefault="00F02070" w:rsidP="00F02070">
            <w:pPr>
              <w:spacing w:after="0"/>
              <w:rPr>
                <w:ins w:id="348" w:author="Eyal Yossi" w:date="2024-02-18T17:29:00Z"/>
                <w:rFonts w:ascii="Times New Roman" w:hAnsi="Times New Roman"/>
                <w:sz w:val="24"/>
                <w:lang w:bidi="he-IL"/>
              </w:rPr>
            </w:pPr>
            <w:ins w:id="349" w:author="Eyal Yossi" w:date="2024-02-18T17:29:00Z">
              <w:r w:rsidRPr="00832616">
                <w:rPr>
                  <w:rFonts w:ascii="Times New Roman" w:hAnsi="Times New Roman"/>
                  <w:sz w:val="24"/>
                  <w:lang w:bidi="he-IL"/>
                </w:rPr>
                <w:t>0=OK</w:t>
              </w:r>
              <w:r w:rsidRPr="00832616">
                <w:rPr>
                  <w:rFonts w:ascii="Times New Roman" w:hAnsi="Times New Roman"/>
                  <w:sz w:val="24"/>
                  <w:lang w:bidi="he-IL"/>
                </w:rPr>
                <w:br/>
                <w:t>1=Overvoltage</w:t>
              </w:r>
            </w:ins>
          </w:p>
        </w:tc>
        <w:tc>
          <w:tcPr>
            <w:tcW w:w="1060" w:type="dxa"/>
            <w:tcMar>
              <w:top w:w="105" w:type="dxa"/>
              <w:left w:w="150" w:type="dxa"/>
              <w:bottom w:w="105" w:type="dxa"/>
              <w:right w:w="150" w:type="dxa"/>
            </w:tcMar>
          </w:tcPr>
          <w:p w14:paraId="252F0460" w14:textId="59D8DBC2" w:rsidR="00F02070" w:rsidRPr="00832616" w:rsidRDefault="00F02070" w:rsidP="00F02070">
            <w:pPr>
              <w:spacing w:after="0"/>
              <w:jc w:val="center"/>
              <w:rPr>
                <w:ins w:id="350" w:author="Eyal Yossi" w:date="2024-02-18T17:29:00Z"/>
                <w:rFonts w:ascii="Times New Roman" w:hAnsi="Times New Roman"/>
                <w:sz w:val="24"/>
                <w:lang w:bidi="he-IL"/>
              </w:rPr>
            </w:pPr>
            <w:ins w:id="351" w:author="Eyal Yossi" w:date="2024-02-18T17:29:00Z">
              <w:r w:rsidRPr="00832616">
                <w:rPr>
                  <w:rFonts w:ascii="Times New Roman" w:hAnsi="Times New Roman"/>
                  <w:sz w:val="24"/>
                  <w:lang w:bidi="he-IL"/>
                </w:rPr>
                <w:t>0</w:t>
              </w:r>
            </w:ins>
          </w:p>
        </w:tc>
        <w:tc>
          <w:tcPr>
            <w:tcW w:w="1880" w:type="dxa"/>
            <w:tcMar>
              <w:top w:w="105" w:type="dxa"/>
              <w:left w:w="150" w:type="dxa"/>
              <w:bottom w:w="105" w:type="dxa"/>
              <w:right w:w="150" w:type="dxa"/>
            </w:tcMar>
          </w:tcPr>
          <w:p w14:paraId="17C7985D" w14:textId="785E1C79" w:rsidR="00F02070" w:rsidRPr="00832616" w:rsidRDefault="00F02070" w:rsidP="00F02070">
            <w:pPr>
              <w:spacing w:after="0"/>
              <w:rPr>
                <w:ins w:id="352" w:author="Eyal Yossi" w:date="2024-02-18T17:29:00Z"/>
                <w:rFonts w:ascii="Times New Roman" w:hAnsi="Times New Roman"/>
                <w:sz w:val="24"/>
                <w:lang w:bidi="he-IL"/>
              </w:rPr>
            </w:pPr>
            <w:ins w:id="353" w:author="Eyal Yossi" w:date="2024-02-18T17:29:00Z">
              <w:r w:rsidRPr="00832616">
                <w:rPr>
                  <w:rFonts w:ascii="Times New Roman" w:hAnsi="Times New Roman"/>
                  <w:sz w:val="24"/>
                  <w:lang w:bidi="he-IL"/>
                </w:rPr>
                <w:t xml:space="preserve">Overvoltage indication for </w:t>
              </w:r>
            </w:ins>
            <w:ins w:id="354" w:author="Eyal Yossi" w:date="2024-02-19T09:10:00Z">
              <w:r w:rsidR="00AC5F8A" w:rsidRPr="00832616">
                <w:rPr>
                  <w:rFonts w:ascii="Times New Roman" w:hAnsi="Times New Roman"/>
                  <w:sz w:val="24"/>
                  <w:lang w:bidi="he-IL"/>
                </w:rPr>
                <w:t xml:space="preserve">Phase 1 </w:t>
              </w:r>
            </w:ins>
            <w:ins w:id="355" w:author="Eyal Yossi" w:date="2024-02-18T17:29:00Z">
              <w:r w:rsidRPr="00832616">
                <w:rPr>
                  <w:rFonts w:ascii="Times New Roman" w:hAnsi="Times New Roman"/>
                  <w:sz w:val="24"/>
                  <w:lang w:bidi="he-IL"/>
                </w:rPr>
                <w:t xml:space="preserve"> Input</w:t>
              </w:r>
            </w:ins>
          </w:p>
        </w:tc>
      </w:tr>
      <w:tr w:rsidR="00AC5F8A" w:rsidRPr="00832616" w14:paraId="5EC9BF88" w14:textId="77777777" w:rsidTr="001C4CCD">
        <w:trPr>
          <w:ins w:id="356" w:author="Eyal Yossi" w:date="2024-02-19T09:05:00Z"/>
        </w:trPr>
        <w:tc>
          <w:tcPr>
            <w:tcW w:w="794" w:type="dxa"/>
            <w:tcMar>
              <w:top w:w="105" w:type="dxa"/>
              <w:left w:w="150" w:type="dxa"/>
              <w:bottom w:w="105" w:type="dxa"/>
              <w:right w:w="150" w:type="dxa"/>
            </w:tcMar>
          </w:tcPr>
          <w:p w14:paraId="2EACBE03" w14:textId="029F1888" w:rsidR="00AC5F8A" w:rsidRPr="00832616" w:rsidRDefault="00AC5F8A" w:rsidP="00AC5F8A">
            <w:pPr>
              <w:spacing w:after="0"/>
              <w:rPr>
                <w:ins w:id="357" w:author="Eyal Yossi" w:date="2024-02-19T09:05:00Z"/>
                <w:rFonts w:ascii="Times New Roman" w:hAnsi="Times New Roman"/>
                <w:sz w:val="24"/>
                <w:lang w:bidi="he-IL"/>
              </w:rPr>
            </w:pPr>
            <w:ins w:id="358" w:author="Eyal Yossi" w:date="2024-02-19T09:08:00Z">
              <w:r w:rsidRPr="00832616">
                <w:rPr>
                  <w:rFonts w:ascii="Times New Roman" w:hAnsi="Times New Roman"/>
                  <w:sz w:val="24"/>
                  <w:lang w:bidi="he-IL"/>
                </w:rPr>
                <w:t>16</w:t>
              </w:r>
            </w:ins>
          </w:p>
        </w:tc>
        <w:tc>
          <w:tcPr>
            <w:tcW w:w="3246" w:type="dxa"/>
            <w:tcMar>
              <w:top w:w="105" w:type="dxa"/>
              <w:left w:w="150" w:type="dxa"/>
              <w:bottom w:w="105" w:type="dxa"/>
              <w:right w:w="150" w:type="dxa"/>
            </w:tcMar>
          </w:tcPr>
          <w:p w14:paraId="34023808" w14:textId="188C4A96" w:rsidR="00AC5F8A" w:rsidRPr="00832616" w:rsidRDefault="00AC5F8A" w:rsidP="00AC5F8A">
            <w:pPr>
              <w:spacing w:after="0"/>
              <w:rPr>
                <w:ins w:id="359" w:author="Eyal Yossi" w:date="2024-02-19T09:05:00Z"/>
                <w:rFonts w:ascii="Times New Roman" w:hAnsi="Times New Roman"/>
                <w:sz w:val="24"/>
                <w:lang w:bidi="he-IL"/>
              </w:rPr>
            </w:pPr>
            <w:ins w:id="360" w:author="Eyal Yossi" w:date="2024-02-19T09:05:00Z">
              <w:r>
                <w:rPr>
                  <w:rFonts w:ascii="Times New Roman" w:hAnsi="Times New Roman"/>
                  <w:sz w:val="24"/>
                  <w:lang w:bidi="he-IL"/>
                </w:rPr>
                <w:t>A</w:t>
              </w:r>
              <w:r w:rsidRPr="00832616">
                <w:rPr>
                  <w:rFonts w:ascii="Times New Roman" w:hAnsi="Times New Roman"/>
                  <w:sz w:val="24"/>
                  <w:lang w:bidi="he-IL"/>
                </w:rPr>
                <w:t>C_IN_ PH</w:t>
              </w:r>
            </w:ins>
            <w:ins w:id="361" w:author="Eyal Yossi" w:date="2024-02-19T09:06:00Z">
              <w:r>
                <w:rPr>
                  <w:rFonts w:ascii="Times New Roman" w:hAnsi="Times New Roman"/>
                  <w:sz w:val="24"/>
                  <w:lang w:bidi="he-IL"/>
                </w:rPr>
                <w:t>2</w:t>
              </w:r>
            </w:ins>
            <w:ins w:id="362" w:author="Eyal Yossi" w:date="2024-02-19T09:05:00Z">
              <w:r>
                <w:rPr>
                  <w:rFonts w:ascii="Times New Roman" w:hAnsi="Times New Roman"/>
                  <w:sz w:val="24"/>
                  <w:lang w:bidi="he-IL"/>
                </w:rPr>
                <w:softHyphen/>
                <w:t>_</w:t>
              </w:r>
              <w:r w:rsidRPr="00832616">
                <w:rPr>
                  <w:rFonts w:ascii="Times New Roman" w:hAnsi="Times New Roman"/>
                  <w:sz w:val="24"/>
                  <w:lang w:bidi="he-IL"/>
                </w:rPr>
                <w:t>OV</w:t>
              </w:r>
            </w:ins>
          </w:p>
        </w:tc>
        <w:tc>
          <w:tcPr>
            <w:tcW w:w="2084" w:type="dxa"/>
            <w:tcMar>
              <w:top w:w="105" w:type="dxa"/>
              <w:left w:w="150" w:type="dxa"/>
              <w:bottom w:w="105" w:type="dxa"/>
              <w:right w:w="150" w:type="dxa"/>
            </w:tcMar>
          </w:tcPr>
          <w:p w14:paraId="542C548F" w14:textId="77777777" w:rsidR="00AC5F8A" w:rsidRPr="00832616" w:rsidRDefault="00AC5F8A" w:rsidP="00AC5F8A">
            <w:pPr>
              <w:spacing w:after="0"/>
              <w:rPr>
                <w:ins w:id="363" w:author="Eyal Yossi" w:date="2024-02-19T09:05:00Z"/>
                <w:rFonts w:ascii="Times New Roman" w:hAnsi="Times New Roman"/>
                <w:sz w:val="24"/>
                <w:lang w:bidi="he-IL"/>
              </w:rPr>
            </w:pPr>
            <w:ins w:id="364" w:author="Eyal Yossi" w:date="2024-02-19T09:05:00Z">
              <w:r w:rsidRPr="00832616">
                <w:rPr>
                  <w:rFonts w:ascii="Times New Roman" w:hAnsi="Times New Roman"/>
                  <w:sz w:val="24"/>
                  <w:lang w:bidi="he-IL"/>
                </w:rPr>
                <w:t>0=OK</w:t>
              </w:r>
              <w:r w:rsidRPr="00832616">
                <w:rPr>
                  <w:rFonts w:ascii="Times New Roman" w:hAnsi="Times New Roman"/>
                  <w:sz w:val="24"/>
                  <w:lang w:bidi="he-IL"/>
                </w:rPr>
                <w:br/>
                <w:t>1=Overvoltage</w:t>
              </w:r>
            </w:ins>
          </w:p>
        </w:tc>
        <w:tc>
          <w:tcPr>
            <w:tcW w:w="1060" w:type="dxa"/>
            <w:tcMar>
              <w:top w:w="105" w:type="dxa"/>
              <w:left w:w="150" w:type="dxa"/>
              <w:bottom w:w="105" w:type="dxa"/>
              <w:right w:w="150" w:type="dxa"/>
            </w:tcMar>
          </w:tcPr>
          <w:p w14:paraId="43B4E0FE" w14:textId="77777777" w:rsidR="00AC5F8A" w:rsidRPr="00832616" w:rsidRDefault="00AC5F8A" w:rsidP="00AC5F8A">
            <w:pPr>
              <w:spacing w:after="0"/>
              <w:jc w:val="center"/>
              <w:rPr>
                <w:ins w:id="365" w:author="Eyal Yossi" w:date="2024-02-19T09:05:00Z"/>
                <w:rFonts w:ascii="Times New Roman" w:hAnsi="Times New Roman"/>
                <w:sz w:val="24"/>
                <w:lang w:bidi="he-IL"/>
              </w:rPr>
            </w:pPr>
            <w:ins w:id="366" w:author="Eyal Yossi" w:date="2024-02-19T09:05:00Z">
              <w:r w:rsidRPr="00832616">
                <w:rPr>
                  <w:rFonts w:ascii="Times New Roman" w:hAnsi="Times New Roman"/>
                  <w:sz w:val="24"/>
                  <w:lang w:bidi="he-IL"/>
                </w:rPr>
                <w:t>0</w:t>
              </w:r>
            </w:ins>
          </w:p>
        </w:tc>
        <w:tc>
          <w:tcPr>
            <w:tcW w:w="1880" w:type="dxa"/>
            <w:tcMar>
              <w:top w:w="105" w:type="dxa"/>
              <w:left w:w="150" w:type="dxa"/>
              <w:bottom w:w="105" w:type="dxa"/>
              <w:right w:w="150" w:type="dxa"/>
            </w:tcMar>
          </w:tcPr>
          <w:p w14:paraId="0D285175" w14:textId="2052B6E9" w:rsidR="00AC5F8A" w:rsidRPr="00832616" w:rsidRDefault="00AC5F8A" w:rsidP="00AC5F8A">
            <w:pPr>
              <w:spacing w:after="0"/>
              <w:rPr>
                <w:ins w:id="367" w:author="Eyal Yossi" w:date="2024-02-19T09:05:00Z"/>
                <w:rFonts w:ascii="Times New Roman" w:hAnsi="Times New Roman"/>
                <w:sz w:val="24"/>
                <w:lang w:bidi="he-IL"/>
              </w:rPr>
            </w:pPr>
            <w:ins w:id="368" w:author="Eyal Yossi" w:date="2024-02-19T09:05:00Z">
              <w:r w:rsidRPr="00832616">
                <w:rPr>
                  <w:rFonts w:ascii="Times New Roman" w:hAnsi="Times New Roman"/>
                  <w:sz w:val="24"/>
                  <w:lang w:bidi="he-IL"/>
                </w:rPr>
                <w:t xml:space="preserve">Overvoltage indication for </w:t>
              </w:r>
            </w:ins>
            <w:ins w:id="369" w:author="Eyal Yossi" w:date="2024-02-19T09:10:00Z">
              <w:r w:rsidRPr="00832616">
                <w:rPr>
                  <w:rFonts w:ascii="Times New Roman" w:hAnsi="Times New Roman"/>
                  <w:sz w:val="24"/>
                  <w:lang w:bidi="he-IL"/>
                </w:rPr>
                <w:t xml:space="preserve">Phase </w:t>
              </w:r>
              <w:r>
                <w:rPr>
                  <w:rFonts w:ascii="Times New Roman" w:hAnsi="Times New Roman"/>
                  <w:sz w:val="24"/>
                  <w:lang w:bidi="he-IL"/>
                </w:rPr>
                <w:t>2</w:t>
              </w:r>
              <w:r w:rsidRPr="00832616">
                <w:rPr>
                  <w:rFonts w:ascii="Times New Roman" w:hAnsi="Times New Roman"/>
                  <w:sz w:val="24"/>
                  <w:lang w:bidi="he-IL"/>
                </w:rPr>
                <w:t xml:space="preserve"> </w:t>
              </w:r>
            </w:ins>
            <w:ins w:id="370" w:author="Eyal Yossi" w:date="2024-02-19T09:05:00Z">
              <w:r w:rsidRPr="00832616">
                <w:rPr>
                  <w:rFonts w:ascii="Times New Roman" w:hAnsi="Times New Roman"/>
                  <w:sz w:val="24"/>
                  <w:lang w:bidi="he-IL"/>
                </w:rPr>
                <w:t xml:space="preserve"> Input</w:t>
              </w:r>
            </w:ins>
          </w:p>
        </w:tc>
      </w:tr>
      <w:tr w:rsidR="00AC5F8A" w:rsidRPr="00832616" w14:paraId="33CD1C0B" w14:textId="77777777" w:rsidTr="001C4CCD">
        <w:trPr>
          <w:ins w:id="371" w:author="Eyal Yossi" w:date="2024-02-19T09:06:00Z"/>
        </w:trPr>
        <w:tc>
          <w:tcPr>
            <w:tcW w:w="794" w:type="dxa"/>
            <w:tcMar>
              <w:top w:w="105" w:type="dxa"/>
              <w:left w:w="150" w:type="dxa"/>
              <w:bottom w:w="105" w:type="dxa"/>
              <w:right w:w="150" w:type="dxa"/>
            </w:tcMar>
          </w:tcPr>
          <w:p w14:paraId="2ACFD26F" w14:textId="492EDE66" w:rsidR="00AC5F8A" w:rsidRPr="00832616" w:rsidRDefault="00AC5F8A" w:rsidP="00AC5F8A">
            <w:pPr>
              <w:spacing w:after="0"/>
              <w:rPr>
                <w:ins w:id="372" w:author="Eyal Yossi" w:date="2024-02-19T09:06:00Z"/>
                <w:rFonts w:ascii="Times New Roman" w:hAnsi="Times New Roman"/>
                <w:sz w:val="24"/>
                <w:lang w:bidi="he-IL"/>
              </w:rPr>
            </w:pPr>
            <w:ins w:id="373" w:author="Eyal Yossi" w:date="2024-02-19T09:08:00Z">
              <w:r w:rsidRPr="00832616">
                <w:rPr>
                  <w:rFonts w:ascii="Times New Roman" w:hAnsi="Times New Roman"/>
                  <w:sz w:val="24"/>
                  <w:lang w:bidi="he-IL"/>
                </w:rPr>
                <w:lastRenderedPageBreak/>
                <w:t>17</w:t>
              </w:r>
            </w:ins>
          </w:p>
        </w:tc>
        <w:tc>
          <w:tcPr>
            <w:tcW w:w="3246" w:type="dxa"/>
            <w:tcMar>
              <w:top w:w="105" w:type="dxa"/>
              <w:left w:w="150" w:type="dxa"/>
              <w:bottom w:w="105" w:type="dxa"/>
              <w:right w:w="150" w:type="dxa"/>
            </w:tcMar>
          </w:tcPr>
          <w:p w14:paraId="01C8C92A" w14:textId="3A21025F" w:rsidR="00AC5F8A" w:rsidRPr="00832616" w:rsidRDefault="00AC5F8A" w:rsidP="00AC5F8A">
            <w:pPr>
              <w:spacing w:after="0"/>
              <w:rPr>
                <w:ins w:id="374" w:author="Eyal Yossi" w:date="2024-02-19T09:06:00Z"/>
                <w:rFonts w:ascii="Times New Roman" w:hAnsi="Times New Roman"/>
                <w:sz w:val="24"/>
                <w:lang w:bidi="he-IL"/>
              </w:rPr>
            </w:pPr>
            <w:ins w:id="375" w:author="Eyal Yossi" w:date="2024-02-19T09:06:00Z">
              <w:r>
                <w:rPr>
                  <w:rFonts w:ascii="Times New Roman" w:hAnsi="Times New Roman"/>
                  <w:sz w:val="24"/>
                  <w:lang w:bidi="he-IL"/>
                </w:rPr>
                <w:t>A</w:t>
              </w:r>
              <w:r w:rsidRPr="00832616">
                <w:rPr>
                  <w:rFonts w:ascii="Times New Roman" w:hAnsi="Times New Roman"/>
                  <w:sz w:val="24"/>
                  <w:lang w:bidi="he-IL"/>
                </w:rPr>
                <w:t>C_IN_ PH</w:t>
              </w:r>
              <w:r>
                <w:rPr>
                  <w:rFonts w:ascii="Times New Roman" w:hAnsi="Times New Roman"/>
                  <w:sz w:val="24"/>
                  <w:lang w:bidi="he-IL"/>
                </w:rPr>
                <w:t>3</w:t>
              </w:r>
              <w:r>
                <w:rPr>
                  <w:rFonts w:ascii="Times New Roman" w:hAnsi="Times New Roman"/>
                  <w:sz w:val="24"/>
                  <w:lang w:bidi="he-IL"/>
                </w:rPr>
                <w:softHyphen/>
                <w:t>_</w:t>
              </w:r>
              <w:r w:rsidRPr="00832616">
                <w:rPr>
                  <w:rFonts w:ascii="Times New Roman" w:hAnsi="Times New Roman"/>
                  <w:sz w:val="24"/>
                  <w:lang w:bidi="he-IL"/>
                </w:rPr>
                <w:t>OV</w:t>
              </w:r>
            </w:ins>
          </w:p>
        </w:tc>
        <w:tc>
          <w:tcPr>
            <w:tcW w:w="2084" w:type="dxa"/>
            <w:tcMar>
              <w:top w:w="105" w:type="dxa"/>
              <w:left w:w="150" w:type="dxa"/>
              <w:bottom w:w="105" w:type="dxa"/>
              <w:right w:w="150" w:type="dxa"/>
            </w:tcMar>
          </w:tcPr>
          <w:p w14:paraId="0EDA05C3" w14:textId="77777777" w:rsidR="00AC5F8A" w:rsidRPr="00832616" w:rsidRDefault="00AC5F8A" w:rsidP="00AC5F8A">
            <w:pPr>
              <w:spacing w:after="0"/>
              <w:rPr>
                <w:ins w:id="376" w:author="Eyal Yossi" w:date="2024-02-19T09:06:00Z"/>
                <w:rFonts w:ascii="Times New Roman" w:hAnsi="Times New Roman"/>
                <w:sz w:val="24"/>
                <w:lang w:bidi="he-IL"/>
              </w:rPr>
            </w:pPr>
            <w:ins w:id="377" w:author="Eyal Yossi" w:date="2024-02-19T09:06:00Z">
              <w:r w:rsidRPr="00832616">
                <w:rPr>
                  <w:rFonts w:ascii="Times New Roman" w:hAnsi="Times New Roman"/>
                  <w:sz w:val="24"/>
                  <w:lang w:bidi="he-IL"/>
                </w:rPr>
                <w:t>0=OK</w:t>
              </w:r>
              <w:r w:rsidRPr="00832616">
                <w:rPr>
                  <w:rFonts w:ascii="Times New Roman" w:hAnsi="Times New Roman"/>
                  <w:sz w:val="24"/>
                  <w:lang w:bidi="he-IL"/>
                </w:rPr>
                <w:br/>
                <w:t>1=Overvoltage</w:t>
              </w:r>
            </w:ins>
          </w:p>
        </w:tc>
        <w:tc>
          <w:tcPr>
            <w:tcW w:w="1060" w:type="dxa"/>
            <w:tcMar>
              <w:top w:w="105" w:type="dxa"/>
              <w:left w:w="150" w:type="dxa"/>
              <w:bottom w:w="105" w:type="dxa"/>
              <w:right w:w="150" w:type="dxa"/>
            </w:tcMar>
          </w:tcPr>
          <w:p w14:paraId="5D1BB17A" w14:textId="77777777" w:rsidR="00AC5F8A" w:rsidRPr="00832616" w:rsidRDefault="00AC5F8A" w:rsidP="00AC5F8A">
            <w:pPr>
              <w:spacing w:after="0"/>
              <w:jc w:val="center"/>
              <w:rPr>
                <w:ins w:id="378" w:author="Eyal Yossi" w:date="2024-02-19T09:06:00Z"/>
                <w:rFonts w:ascii="Times New Roman" w:hAnsi="Times New Roman"/>
                <w:sz w:val="24"/>
                <w:lang w:bidi="he-IL"/>
              </w:rPr>
            </w:pPr>
            <w:ins w:id="379" w:author="Eyal Yossi" w:date="2024-02-19T09:06:00Z">
              <w:r w:rsidRPr="00832616">
                <w:rPr>
                  <w:rFonts w:ascii="Times New Roman" w:hAnsi="Times New Roman"/>
                  <w:sz w:val="24"/>
                  <w:lang w:bidi="he-IL"/>
                </w:rPr>
                <w:t>0</w:t>
              </w:r>
            </w:ins>
          </w:p>
        </w:tc>
        <w:tc>
          <w:tcPr>
            <w:tcW w:w="1880" w:type="dxa"/>
            <w:tcMar>
              <w:top w:w="105" w:type="dxa"/>
              <w:left w:w="150" w:type="dxa"/>
              <w:bottom w:w="105" w:type="dxa"/>
              <w:right w:w="150" w:type="dxa"/>
            </w:tcMar>
          </w:tcPr>
          <w:p w14:paraId="0A74898A" w14:textId="0D1374D2" w:rsidR="00AC5F8A" w:rsidRPr="00832616" w:rsidRDefault="00AC5F8A" w:rsidP="00AC5F8A">
            <w:pPr>
              <w:spacing w:after="0"/>
              <w:rPr>
                <w:ins w:id="380" w:author="Eyal Yossi" w:date="2024-02-19T09:06:00Z"/>
                <w:rFonts w:ascii="Times New Roman" w:hAnsi="Times New Roman"/>
                <w:sz w:val="24"/>
                <w:lang w:bidi="he-IL"/>
              </w:rPr>
            </w:pPr>
            <w:ins w:id="381" w:author="Eyal Yossi" w:date="2024-02-19T09:06:00Z">
              <w:r w:rsidRPr="00832616">
                <w:rPr>
                  <w:rFonts w:ascii="Times New Roman" w:hAnsi="Times New Roman"/>
                  <w:sz w:val="24"/>
                  <w:lang w:bidi="he-IL"/>
                </w:rPr>
                <w:t xml:space="preserve">Overvoltage indication for </w:t>
              </w:r>
            </w:ins>
            <w:ins w:id="382" w:author="Eyal Yossi" w:date="2024-02-19T09:10:00Z">
              <w:r w:rsidRPr="00832616">
                <w:rPr>
                  <w:rFonts w:ascii="Times New Roman" w:hAnsi="Times New Roman"/>
                  <w:sz w:val="24"/>
                  <w:lang w:bidi="he-IL"/>
                </w:rPr>
                <w:t xml:space="preserve">Phase </w:t>
              </w:r>
              <w:r>
                <w:rPr>
                  <w:rFonts w:ascii="Times New Roman" w:hAnsi="Times New Roman"/>
                  <w:sz w:val="24"/>
                  <w:lang w:bidi="he-IL"/>
                </w:rPr>
                <w:t>3</w:t>
              </w:r>
              <w:r w:rsidRPr="00832616">
                <w:rPr>
                  <w:rFonts w:ascii="Times New Roman" w:hAnsi="Times New Roman"/>
                  <w:sz w:val="24"/>
                  <w:lang w:bidi="he-IL"/>
                </w:rPr>
                <w:t xml:space="preserve"> </w:t>
              </w:r>
            </w:ins>
            <w:ins w:id="383" w:author="Eyal Yossi" w:date="2024-02-19T09:06:00Z">
              <w:r w:rsidRPr="00832616">
                <w:rPr>
                  <w:rFonts w:ascii="Times New Roman" w:hAnsi="Times New Roman"/>
                  <w:sz w:val="24"/>
                  <w:lang w:bidi="he-IL"/>
                </w:rPr>
                <w:t xml:space="preserve"> Input</w:t>
              </w:r>
            </w:ins>
          </w:p>
        </w:tc>
      </w:tr>
      <w:tr w:rsidR="00AC5F8A" w:rsidRPr="00832616" w14:paraId="31E27EFE" w14:textId="77777777" w:rsidTr="009755D4">
        <w:tc>
          <w:tcPr>
            <w:tcW w:w="794" w:type="dxa"/>
            <w:tcMar>
              <w:top w:w="105" w:type="dxa"/>
              <w:left w:w="150" w:type="dxa"/>
              <w:bottom w:w="105" w:type="dxa"/>
              <w:right w:w="150" w:type="dxa"/>
            </w:tcMar>
            <w:hideMark/>
          </w:tcPr>
          <w:p w14:paraId="4E6DD919" w14:textId="5BB06869"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18</w:t>
            </w:r>
          </w:p>
        </w:tc>
        <w:tc>
          <w:tcPr>
            <w:tcW w:w="3246" w:type="dxa"/>
            <w:tcMar>
              <w:top w:w="105" w:type="dxa"/>
              <w:left w:w="150" w:type="dxa"/>
              <w:bottom w:w="105" w:type="dxa"/>
              <w:right w:w="150" w:type="dxa"/>
            </w:tcMar>
            <w:hideMark/>
          </w:tcPr>
          <w:p w14:paraId="672E7A6F"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OUT1_OV</w:t>
            </w:r>
          </w:p>
        </w:tc>
        <w:tc>
          <w:tcPr>
            <w:tcW w:w="2084" w:type="dxa"/>
            <w:tcMar>
              <w:top w:w="105" w:type="dxa"/>
              <w:left w:w="150" w:type="dxa"/>
              <w:bottom w:w="105" w:type="dxa"/>
              <w:right w:w="150" w:type="dxa"/>
            </w:tcMar>
            <w:hideMark/>
          </w:tcPr>
          <w:p w14:paraId="7D1BD2CE"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2F732AEA" w14:textId="77777777" w:rsidR="00AC5F8A" w:rsidRPr="00832616" w:rsidRDefault="00AC5F8A" w:rsidP="00AC5F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70421312"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Overvoltage Indication for Output1</w:t>
            </w:r>
          </w:p>
        </w:tc>
      </w:tr>
      <w:tr w:rsidR="00AC5F8A" w:rsidRPr="00832616" w14:paraId="4AB7645D" w14:textId="77777777" w:rsidTr="009755D4">
        <w:tc>
          <w:tcPr>
            <w:tcW w:w="794" w:type="dxa"/>
            <w:tcMar>
              <w:top w:w="105" w:type="dxa"/>
              <w:left w:w="150" w:type="dxa"/>
              <w:bottom w:w="105" w:type="dxa"/>
              <w:right w:w="150" w:type="dxa"/>
            </w:tcMar>
            <w:hideMark/>
          </w:tcPr>
          <w:p w14:paraId="592EAE03" w14:textId="2A9B1B88"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19</w:t>
            </w:r>
          </w:p>
        </w:tc>
        <w:tc>
          <w:tcPr>
            <w:tcW w:w="3246" w:type="dxa"/>
            <w:tcMar>
              <w:top w:w="105" w:type="dxa"/>
              <w:left w:w="150" w:type="dxa"/>
              <w:bottom w:w="105" w:type="dxa"/>
              <w:right w:w="150" w:type="dxa"/>
            </w:tcMar>
            <w:hideMark/>
          </w:tcPr>
          <w:p w14:paraId="6ED69DD3"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OUT2_OV</w:t>
            </w:r>
          </w:p>
        </w:tc>
        <w:tc>
          <w:tcPr>
            <w:tcW w:w="2084" w:type="dxa"/>
            <w:tcMar>
              <w:top w:w="105" w:type="dxa"/>
              <w:left w:w="150" w:type="dxa"/>
              <w:bottom w:w="105" w:type="dxa"/>
              <w:right w:w="150" w:type="dxa"/>
            </w:tcMar>
            <w:hideMark/>
          </w:tcPr>
          <w:p w14:paraId="3A71A7B5"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353B8E91" w14:textId="77777777" w:rsidR="00AC5F8A" w:rsidRPr="00832616" w:rsidRDefault="00AC5F8A" w:rsidP="00AC5F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48D912EA"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Overvoltage Indication for Output2</w:t>
            </w:r>
          </w:p>
        </w:tc>
      </w:tr>
      <w:tr w:rsidR="00AC5F8A" w:rsidRPr="00832616" w14:paraId="64E1EFA8" w14:textId="77777777" w:rsidTr="009755D4">
        <w:tc>
          <w:tcPr>
            <w:tcW w:w="794" w:type="dxa"/>
            <w:tcMar>
              <w:top w:w="105" w:type="dxa"/>
              <w:left w:w="150" w:type="dxa"/>
              <w:bottom w:w="105" w:type="dxa"/>
              <w:right w:w="150" w:type="dxa"/>
            </w:tcMar>
            <w:hideMark/>
          </w:tcPr>
          <w:p w14:paraId="789216F4" w14:textId="180409A2"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20</w:t>
            </w:r>
          </w:p>
        </w:tc>
        <w:tc>
          <w:tcPr>
            <w:tcW w:w="3246" w:type="dxa"/>
            <w:tcMar>
              <w:top w:w="105" w:type="dxa"/>
              <w:left w:w="150" w:type="dxa"/>
              <w:bottom w:w="105" w:type="dxa"/>
              <w:right w:w="150" w:type="dxa"/>
            </w:tcMar>
            <w:hideMark/>
          </w:tcPr>
          <w:p w14:paraId="1787804F"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OUT3_OV</w:t>
            </w:r>
          </w:p>
        </w:tc>
        <w:tc>
          <w:tcPr>
            <w:tcW w:w="2084" w:type="dxa"/>
            <w:tcMar>
              <w:top w:w="105" w:type="dxa"/>
              <w:left w:w="150" w:type="dxa"/>
              <w:bottom w:w="105" w:type="dxa"/>
              <w:right w:w="150" w:type="dxa"/>
            </w:tcMar>
            <w:hideMark/>
          </w:tcPr>
          <w:p w14:paraId="44521F4E"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1D87CD8D" w14:textId="77777777" w:rsidR="00AC5F8A" w:rsidRPr="00832616" w:rsidRDefault="00AC5F8A" w:rsidP="00AC5F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7DE5685F"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Overvoltage Indication for Output3</w:t>
            </w:r>
          </w:p>
        </w:tc>
      </w:tr>
      <w:tr w:rsidR="00AC5F8A" w:rsidRPr="00832616" w14:paraId="5619326B" w14:textId="77777777" w:rsidTr="009755D4">
        <w:tc>
          <w:tcPr>
            <w:tcW w:w="794" w:type="dxa"/>
            <w:tcMar>
              <w:top w:w="105" w:type="dxa"/>
              <w:left w:w="150" w:type="dxa"/>
              <w:bottom w:w="105" w:type="dxa"/>
              <w:right w:w="150" w:type="dxa"/>
            </w:tcMar>
            <w:hideMark/>
          </w:tcPr>
          <w:p w14:paraId="4AB3F6A4" w14:textId="04689374"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21</w:t>
            </w:r>
          </w:p>
        </w:tc>
        <w:tc>
          <w:tcPr>
            <w:tcW w:w="3246" w:type="dxa"/>
            <w:tcMar>
              <w:top w:w="105" w:type="dxa"/>
              <w:left w:w="150" w:type="dxa"/>
              <w:bottom w:w="105" w:type="dxa"/>
              <w:right w:w="150" w:type="dxa"/>
            </w:tcMar>
            <w:hideMark/>
          </w:tcPr>
          <w:p w14:paraId="7509E005"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OUT4_OV</w:t>
            </w:r>
          </w:p>
        </w:tc>
        <w:tc>
          <w:tcPr>
            <w:tcW w:w="2084" w:type="dxa"/>
            <w:tcMar>
              <w:top w:w="105" w:type="dxa"/>
              <w:left w:w="150" w:type="dxa"/>
              <w:bottom w:w="105" w:type="dxa"/>
              <w:right w:w="150" w:type="dxa"/>
            </w:tcMar>
            <w:hideMark/>
          </w:tcPr>
          <w:p w14:paraId="16E415FB"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472C02E5" w14:textId="77777777" w:rsidR="00AC5F8A" w:rsidRPr="00832616" w:rsidRDefault="00AC5F8A" w:rsidP="00AC5F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7E77D451"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Overvoltage Indication for Output4</w:t>
            </w:r>
          </w:p>
        </w:tc>
      </w:tr>
      <w:tr w:rsidR="00AC5F8A" w:rsidRPr="00832616" w14:paraId="6B32101D" w14:textId="77777777" w:rsidTr="009755D4">
        <w:tc>
          <w:tcPr>
            <w:tcW w:w="794" w:type="dxa"/>
            <w:tcMar>
              <w:top w:w="105" w:type="dxa"/>
              <w:left w:w="150" w:type="dxa"/>
              <w:bottom w:w="105" w:type="dxa"/>
              <w:right w:w="150" w:type="dxa"/>
            </w:tcMar>
            <w:hideMark/>
          </w:tcPr>
          <w:p w14:paraId="1FB00A9D" w14:textId="4874DB59"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22</w:t>
            </w:r>
          </w:p>
        </w:tc>
        <w:tc>
          <w:tcPr>
            <w:tcW w:w="3246" w:type="dxa"/>
            <w:tcMar>
              <w:top w:w="105" w:type="dxa"/>
              <w:left w:w="150" w:type="dxa"/>
              <w:bottom w:w="105" w:type="dxa"/>
              <w:right w:w="150" w:type="dxa"/>
            </w:tcMar>
            <w:hideMark/>
          </w:tcPr>
          <w:p w14:paraId="3F93F769"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OUT5_OV</w:t>
            </w:r>
          </w:p>
        </w:tc>
        <w:tc>
          <w:tcPr>
            <w:tcW w:w="2084" w:type="dxa"/>
            <w:tcMar>
              <w:top w:w="105" w:type="dxa"/>
              <w:left w:w="150" w:type="dxa"/>
              <w:bottom w:w="105" w:type="dxa"/>
              <w:right w:w="150" w:type="dxa"/>
            </w:tcMar>
            <w:hideMark/>
          </w:tcPr>
          <w:p w14:paraId="2A8750D6"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2434E57B" w14:textId="77777777" w:rsidR="00AC5F8A" w:rsidRPr="00832616" w:rsidRDefault="00AC5F8A" w:rsidP="00AC5F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1C545AF4"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Overvoltage Indication for Output5</w:t>
            </w:r>
          </w:p>
        </w:tc>
      </w:tr>
      <w:tr w:rsidR="00AC5F8A" w:rsidRPr="00832616" w14:paraId="60500E58" w14:textId="77777777" w:rsidTr="009755D4">
        <w:tc>
          <w:tcPr>
            <w:tcW w:w="794" w:type="dxa"/>
            <w:tcMar>
              <w:top w:w="105" w:type="dxa"/>
              <w:left w:w="150" w:type="dxa"/>
              <w:bottom w:w="105" w:type="dxa"/>
              <w:right w:w="150" w:type="dxa"/>
            </w:tcMar>
            <w:hideMark/>
          </w:tcPr>
          <w:p w14:paraId="7AA121B1" w14:textId="10C6C1BA"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23</w:t>
            </w:r>
          </w:p>
        </w:tc>
        <w:tc>
          <w:tcPr>
            <w:tcW w:w="3246" w:type="dxa"/>
            <w:tcMar>
              <w:top w:w="105" w:type="dxa"/>
              <w:left w:w="150" w:type="dxa"/>
              <w:bottom w:w="105" w:type="dxa"/>
              <w:right w:w="150" w:type="dxa"/>
            </w:tcMar>
            <w:hideMark/>
          </w:tcPr>
          <w:p w14:paraId="12967891"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OUT6_OV</w:t>
            </w:r>
          </w:p>
        </w:tc>
        <w:tc>
          <w:tcPr>
            <w:tcW w:w="2084" w:type="dxa"/>
            <w:tcMar>
              <w:top w:w="105" w:type="dxa"/>
              <w:left w:w="150" w:type="dxa"/>
              <w:bottom w:w="105" w:type="dxa"/>
              <w:right w:w="150" w:type="dxa"/>
            </w:tcMar>
            <w:hideMark/>
          </w:tcPr>
          <w:p w14:paraId="319C107E"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4B3185FE" w14:textId="77777777" w:rsidR="00AC5F8A" w:rsidRPr="00832616" w:rsidRDefault="00AC5F8A" w:rsidP="00AC5F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45EE4168"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Overvoltage Indication for Output6</w:t>
            </w:r>
          </w:p>
        </w:tc>
      </w:tr>
      <w:tr w:rsidR="00AC5F8A" w:rsidRPr="00832616" w14:paraId="5DA42137" w14:textId="77777777" w:rsidTr="009755D4">
        <w:tc>
          <w:tcPr>
            <w:tcW w:w="794" w:type="dxa"/>
            <w:tcMar>
              <w:top w:w="105" w:type="dxa"/>
              <w:left w:w="150" w:type="dxa"/>
              <w:bottom w:w="105" w:type="dxa"/>
              <w:right w:w="150" w:type="dxa"/>
            </w:tcMar>
            <w:hideMark/>
          </w:tcPr>
          <w:p w14:paraId="7A431E75" w14:textId="3D2B7FBC"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24</w:t>
            </w:r>
          </w:p>
        </w:tc>
        <w:tc>
          <w:tcPr>
            <w:tcW w:w="3246" w:type="dxa"/>
            <w:tcMar>
              <w:top w:w="105" w:type="dxa"/>
              <w:left w:w="150" w:type="dxa"/>
              <w:bottom w:w="105" w:type="dxa"/>
              <w:right w:w="150" w:type="dxa"/>
            </w:tcMar>
            <w:hideMark/>
          </w:tcPr>
          <w:p w14:paraId="7BF45C32"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OUT7_OV</w:t>
            </w:r>
          </w:p>
        </w:tc>
        <w:tc>
          <w:tcPr>
            <w:tcW w:w="2084" w:type="dxa"/>
            <w:tcMar>
              <w:top w:w="105" w:type="dxa"/>
              <w:left w:w="150" w:type="dxa"/>
              <w:bottom w:w="105" w:type="dxa"/>
              <w:right w:w="150" w:type="dxa"/>
            </w:tcMar>
            <w:hideMark/>
          </w:tcPr>
          <w:p w14:paraId="6881E75E"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5A95EF11" w14:textId="77777777" w:rsidR="00AC5F8A" w:rsidRPr="00832616" w:rsidRDefault="00AC5F8A" w:rsidP="00AC5F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45014AEC"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Overvoltage Indication for Output7</w:t>
            </w:r>
          </w:p>
        </w:tc>
      </w:tr>
      <w:tr w:rsidR="00AC5F8A" w:rsidRPr="00832616" w14:paraId="2090D790" w14:textId="77777777" w:rsidTr="009755D4">
        <w:tc>
          <w:tcPr>
            <w:tcW w:w="794" w:type="dxa"/>
            <w:tcMar>
              <w:top w:w="105" w:type="dxa"/>
              <w:left w:w="150" w:type="dxa"/>
              <w:bottom w:w="105" w:type="dxa"/>
              <w:right w:w="150" w:type="dxa"/>
            </w:tcMar>
            <w:hideMark/>
          </w:tcPr>
          <w:p w14:paraId="7C9B20E1" w14:textId="5EA03025"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25</w:t>
            </w:r>
          </w:p>
        </w:tc>
        <w:tc>
          <w:tcPr>
            <w:tcW w:w="3246" w:type="dxa"/>
            <w:tcMar>
              <w:top w:w="105" w:type="dxa"/>
              <w:left w:w="150" w:type="dxa"/>
              <w:bottom w:w="105" w:type="dxa"/>
              <w:right w:w="150" w:type="dxa"/>
            </w:tcMar>
            <w:hideMark/>
          </w:tcPr>
          <w:p w14:paraId="66495923"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OUT8_OV</w:t>
            </w:r>
          </w:p>
        </w:tc>
        <w:tc>
          <w:tcPr>
            <w:tcW w:w="2084" w:type="dxa"/>
            <w:tcMar>
              <w:top w:w="105" w:type="dxa"/>
              <w:left w:w="150" w:type="dxa"/>
              <w:bottom w:w="105" w:type="dxa"/>
              <w:right w:w="150" w:type="dxa"/>
            </w:tcMar>
            <w:hideMark/>
          </w:tcPr>
          <w:p w14:paraId="26ED883B"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01900439" w14:textId="77777777" w:rsidR="00AC5F8A" w:rsidRPr="00832616" w:rsidRDefault="00AC5F8A" w:rsidP="00AC5F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0CFEA872"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Overvoltage Indication for Output8</w:t>
            </w:r>
          </w:p>
        </w:tc>
      </w:tr>
      <w:tr w:rsidR="00AC5F8A" w:rsidRPr="00832616" w14:paraId="1D992C8A" w14:textId="77777777" w:rsidTr="009755D4">
        <w:tc>
          <w:tcPr>
            <w:tcW w:w="794" w:type="dxa"/>
            <w:tcMar>
              <w:top w:w="105" w:type="dxa"/>
              <w:left w:w="150" w:type="dxa"/>
              <w:bottom w:w="105" w:type="dxa"/>
              <w:right w:w="150" w:type="dxa"/>
            </w:tcMar>
            <w:hideMark/>
          </w:tcPr>
          <w:p w14:paraId="6FAA6C7D" w14:textId="130EF9CA"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26</w:t>
            </w:r>
          </w:p>
        </w:tc>
        <w:tc>
          <w:tcPr>
            <w:tcW w:w="3246" w:type="dxa"/>
            <w:tcMar>
              <w:top w:w="105" w:type="dxa"/>
              <w:left w:w="150" w:type="dxa"/>
              <w:bottom w:w="105" w:type="dxa"/>
              <w:right w:w="150" w:type="dxa"/>
            </w:tcMar>
            <w:hideMark/>
          </w:tcPr>
          <w:p w14:paraId="7810F04E"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OUT9_OV</w:t>
            </w:r>
          </w:p>
        </w:tc>
        <w:tc>
          <w:tcPr>
            <w:tcW w:w="2084" w:type="dxa"/>
            <w:tcMar>
              <w:top w:w="105" w:type="dxa"/>
              <w:left w:w="150" w:type="dxa"/>
              <w:bottom w:w="105" w:type="dxa"/>
              <w:right w:w="150" w:type="dxa"/>
            </w:tcMar>
            <w:hideMark/>
          </w:tcPr>
          <w:p w14:paraId="3CDFD05B"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7148FBD0" w14:textId="77777777" w:rsidR="00AC5F8A" w:rsidRPr="00832616" w:rsidRDefault="00AC5F8A" w:rsidP="00AC5F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17F142B7"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Overvoltage Indication for Output9</w:t>
            </w:r>
          </w:p>
        </w:tc>
      </w:tr>
      <w:tr w:rsidR="00AC5F8A" w:rsidRPr="00832616" w14:paraId="6940C77A" w14:textId="77777777" w:rsidTr="009755D4">
        <w:tc>
          <w:tcPr>
            <w:tcW w:w="794" w:type="dxa"/>
            <w:tcMar>
              <w:top w:w="105" w:type="dxa"/>
              <w:left w:w="150" w:type="dxa"/>
              <w:bottom w:w="105" w:type="dxa"/>
              <w:right w:w="150" w:type="dxa"/>
            </w:tcMar>
            <w:hideMark/>
          </w:tcPr>
          <w:p w14:paraId="184E7D9B" w14:textId="4E1E451D"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27</w:t>
            </w:r>
          </w:p>
        </w:tc>
        <w:tc>
          <w:tcPr>
            <w:tcW w:w="3246" w:type="dxa"/>
            <w:tcMar>
              <w:top w:w="105" w:type="dxa"/>
              <w:left w:w="150" w:type="dxa"/>
              <w:bottom w:w="105" w:type="dxa"/>
              <w:right w:w="150" w:type="dxa"/>
            </w:tcMar>
            <w:hideMark/>
          </w:tcPr>
          <w:p w14:paraId="16356420"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OUT10_OV</w:t>
            </w:r>
          </w:p>
        </w:tc>
        <w:tc>
          <w:tcPr>
            <w:tcW w:w="2084" w:type="dxa"/>
            <w:tcMar>
              <w:top w:w="105" w:type="dxa"/>
              <w:left w:w="150" w:type="dxa"/>
              <w:bottom w:w="105" w:type="dxa"/>
              <w:right w:w="150" w:type="dxa"/>
            </w:tcMar>
            <w:hideMark/>
          </w:tcPr>
          <w:p w14:paraId="194ED7AD"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00B4B63C" w14:textId="77777777" w:rsidR="00AC5F8A" w:rsidRPr="00832616" w:rsidRDefault="00AC5F8A" w:rsidP="00AC5F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2FBFB99F"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Overvoltage Indication for Output10</w:t>
            </w:r>
          </w:p>
        </w:tc>
      </w:tr>
      <w:tr w:rsidR="00AC5F8A" w:rsidRPr="00832616" w14:paraId="7E89E43A" w14:textId="77777777" w:rsidTr="009755D4">
        <w:tc>
          <w:tcPr>
            <w:tcW w:w="794" w:type="dxa"/>
            <w:tcMar>
              <w:top w:w="105" w:type="dxa"/>
              <w:left w:w="150" w:type="dxa"/>
              <w:bottom w:w="105" w:type="dxa"/>
              <w:right w:w="150" w:type="dxa"/>
            </w:tcMar>
            <w:hideMark/>
          </w:tcPr>
          <w:p w14:paraId="753179EF" w14:textId="3A8EA3B0"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28</w:t>
            </w:r>
          </w:p>
        </w:tc>
        <w:tc>
          <w:tcPr>
            <w:tcW w:w="3246" w:type="dxa"/>
            <w:tcMar>
              <w:top w:w="105" w:type="dxa"/>
              <w:left w:w="150" w:type="dxa"/>
              <w:bottom w:w="105" w:type="dxa"/>
              <w:right w:w="150" w:type="dxa"/>
            </w:tcMar>
            <w:hideMark/>
          </w:tcPr>
          <w:p w14:paraId="061FA97C"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DC_IN_UV</w:t>
            </w:r>
          </w:p>
        </w:tc>
        <w:tc>
          <w:tcPr>
            <w:tcW w:w="2084" w:type="dxa"/>
            <w:tcMar>
              <w:top w:w="105" w:type="dxa"/>
              <w:left w:w="150" w:type="dxa"/>
              <w:bottom w:w="105" w:type="dxa"/>
              <w:right w:w="150" w:type="dxa"/>
            </w:tcMar>
            <w:hideMark/>
          </w:tcPr>
          <w:p w14:paraId="07B59DA4"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1=Undervoltage</w:t>
            </w:r>
          </w:p>
        </w:tc>
        <w:tc>
          <w:tcPr>
            <w:tcW w:w="1060" w:type="dxa"/>
            <w:tcMar>
              <w:top w:w="105" w:type="dxa"/>
              <w:left w:w="150" w:type="dxa"/>
              <w:bottom w:w="105" w:type="dxa"/>
              <w:right w:w="150" w:type="dxa"/>
            </w:tcMar>
            <w:hideMark/>
          </w:tcPr>
          <w:p w14:paraId="5D6D5AC4" w14:textId="77777777" w:rsidR="00AC5F8A" w:rsidRPr="00832616" w:rsidRDefault="00AC5F8A" w:rsidP="00AC5F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47400844" w14:textId="77777777" w:rsidR="00AC5F8A" w:rsidRPr="00832616" w:rsidRDefault="00AC5F8A" w:rsidP="00AC5F8A">
            <w:pPr>
              <w:spacing w:after="0"/>
              <w:rPr>
                <w:rFonts w:ascii="Times New Roman" w:hAnsi="Times New Roman"/>
                <w:sz w:val="24"/>
                <w:lang w:bidi="he-IL"/>
              </w:rPr>
            </w:pPr>
            <w:r w:rsidRPr="00832616">
              <w:rPr>
                <w:rFonts w:ascii="Times New Roman" w:hAnsi="Times New Roman"/>
                <w:sz w:val="24"/>
                <w:lang w:bidi="he-IL"/>
              </w:rPr>
              <w:t>Undervoltage indication for DC Input</w:t>
            </w:r>
          </w:p>
        </w:tc>
      </w:tr>
      <w:tr w:rsidR="00AC5F8A" w:rsidRPr="00832616" w14:paraId="7145F577" w14:textId="77777777" w:rsidTr="001D6616">
        <w:tc>
          <w:tcPr>
            <w:tcW w:w="794" w:type="dxa"/>
            <w:tcMar>
              <w:top w:w="105" w:type="dxa"/>
              <w:left w:w="150" w:type="dxa"/>
              <w:bottom w:w="105" w:type="dxa"/>
              <w:right w:w="150" w:type="dxa"/>
            </w:tcMar>
          </w:tcPr>
          <w:p w14:paraId="0B0588DF" w14:textId="3F92C72E" w:rsidR="00AC5F8A" w:rsidRPr="00832616" w:rsidRDefault="00AC5F8A" w:rsidP="00AC5F8A">
            <w:pPr>
              <w:spacing w:after="0"/>
              <w:rPr>
                <w:rFonts w:ascii="Times New Roman" w:hAnsi="Times New Roman"/>
                <w:sz w:val="24"/>
                <w:lang w:bidi="he-IL"/>
              </w:rPr>
            </w:pPr>
            <w:del w:id="384" w:author="Eyal Yossi" w:date="2024-02-19T09:39:00Z">
              <w:r w:rsidRPr="00832616" w:rsidDel="001D6616">
                <w:rPr>
                  <w:rFonts w:ascii="Times New Roman" w:hAnsi="Times New Roman"/>
                  <w:sz w:val="24"/>
                  <w:lang w:bidi="he-IL"/>
                </w:rPr>
                <w:delText>29</w:delText>
              </w:r>
            </w:del>
          </w:p>
        </w:tc>
        <w:tc>
          <w:tcPr>
            <w:tcW w:w="3246" w:type="dxa"/>
            <w:tcMar>
              <w:top w:w="105" w:type="dxa"/>
              <w:left w:w="150" w:type="dxa"/>
              <w:bottom w:w="105" w:type="dxa"/>
              <w:right w:w="150" w:type="dxa"/>
            </w:tcMar>
          </w:tcPr>
          <w:p w14:paraId="6E6099F7" w14:textId="5C5EE562" w:rsidR="00AC5F8A" w:rsidRPr="00832616" w:rsidRDefault="00AC5F8A" w:rsidP="00AC5F8A">
            <w:pPr>
              <w:spacing w:after="0"/>
              <w:rPr>
                <w:rFonts w:ascii="Times New Roman" w:hAnsi="Times New Roman"/>
                <w:sz w:val="24"/>
                <w:lang w:bidi="he-IL"/>
              </w:rPr>
            </w:pPr>
            <w:del w:id="385" w:author="Eyal Yossi" w:date="2024-02-19T09:39:00Z">
              <w:r w:rsidRPr="00832616" w:rsidDel="001D6616">
                <w:rPr>
                  <w:rFonts w:ascii="Times New Roman" w:hAnsi="Times New Roman"/>
                  <w:sz w:val="24"/>
                  <w:lang w:bidi="he-IL"/>
                </w:rPr>
                <w:delText>AC_IN_UV</w:delText>
              </w:r>
            </w:del>
          </w:p>
        </w:tc>
        <w:tc>
          <w:tcPr>
            <w:tcW w:w="2084" w:type="dxa"/>
            <w:tcMar>
              <w:top w:w="105" w:type="dxa"/>
              <w:left w:w="150" w:type="dxa"/>
              <w:bottom w:w="105" w:type="dxa"/>
              <w:right w:w="150" w:type="dxa"/>
            </w:tcMar>
          </w:tcPr>
          <w:p w14:paraId="0AFF9976" w14:textId="605C9F7A" w:rsidR="00AC5F8A" w:rsidRPr="00832616" w:rsidRDefault="00AC5F8A" w:rsidP="00AC5F8A">
            <w:pPr>
              <w:spacing w:after="0"/>
              <w:rPr>
                <w:rFonts w:ascii="Times New Roman" w:hAnsi="Times New Roman"/>
                <w:sz w:val="24"/>
                <w:lang w:bidi="he-IL"/>
              </w:rPr>
            </w:pPr>
            <w:del w:id="386" w:author="Eyal Yossi" w:date="2024-02-19T09:39:00Z">
              <w:r w:rsidRPr="00832616" w:rsidDel="001D6616">
                <w:rPr>
                  <w:rFonts w:ascii="Times New Roman" w:hAnsi="Times New Roman"/>
                  <w:sz w:val="24"/>
                  <w:lang w:bidi="he-IL"/>
                </w:rPr>
                <w:delText>0=OK</w:delText>
              </w:r>
              <w:r w:rsidRPr="00832616" w:rsidDel="001D6616">
                <w:rPr>
                  <w:rFonts w:ascii="Times New Roman" w:hAnsi="Times New Roman"/>
                  <w:sz w:val="24"/>
                  <w:lang w:bidi="he-IL"/>
                </w:rPr>
                <w:br/>
                <w:delText>1=Undervoltage</w:delText>
              </w:r>
            </w:del>
          </w:p>
        </w:tc>
        <w:tc>
          <w:tcPr>
            <w:tcW w:w="1060" w:type="dxa"/>
            <w:tcMar>
              <w:top w:w="105" w:type="dxa"/>
              <w:left w:w="150" w:type="dxa"/>
              <w:bottom w:w="105" w:type="dxa"/>
              <w:right w:w="150" w:type="dxa"/>
            </w:tcMar>
          </w:tcPr>
          <w:p w14:paraId="0AAEF9BF" w14:textId="2292448D" w:rsidR="00AC5F8A" w:rsidRPr="00832616" w:rsidRDefault="00AC5F8A" w:rsidP="00AC5F8A">
            <w:pPr>
              <w:spacing w:after="0"/>
              <w:jc w:val="center"/>
              <w:rPr>
                <w:rFonts w:ascii="Times New Roman" w:hAnsi="Times New Roman"/>
                <w:sz w:val="24"/>
                <w:lang w:bidi="he-IL"/>
              </w:rPr>
            </w:pPr>
            <w:del w:id="387" w:author="Eyal Yossi" w:date="2024-02-19T09:39:00Z">
              <w:r w:rsidRPr="00832616" w:rsidDel="001D6616">
                <w:rPr>
                  <w:rFonts w:ascii="Times New Roman" w:hAnsi="Times New Roman"/>
                  <w:sz w:val="24"/>
                  <w:lang w:bidi="he-IL"/>
                </w:rPr>
                <w:delText>0</w:delText>
              </w:r>
            </w:del>
          </w:p>
        </w:tc>
        <w:tc>
          <w:tcPr>
            <w:tcW w:w="1880" w:type="dxa"/>
            <w:tcMar>
              <w:top w:w="105" w:type="dxa"/>
              <w:left w:w="150" w:type="dxa"/>
              <w:bottom w:w="105" w:type="dxa"/>
              <w:right w:w="150" w:type="dxa"/>
            </w:tcMar>
          </w:tcPr>
          <w:p w14:paraId="75AFB880" w14:textId="6F6220D3" w:rsidR="00AC5F8A" w:rsidRPr="00832616" w:rsidRDefault="00AC5F8A" w:rsidP="00AC5F8A">
            <w:pPr>
              <w:spacing w:after="0"/>
              <w:rPr>
                <w:rFonts w:ascii="Times New Roman" w:hAnsi="Times New Roman"/>
                <w:sz w:val="24"/>
                <w:lang w:bidi="he-IL"/>
              </w:rPr>
            </w:pPr>
            <w:del w:id="388" w:author="Eyal Yossi" w:date="2024-02-19T09:39:00Z">
              <w:r w:rsidRPr="00832616" w:rsidDel="001D6616">
                <w:rPr>
                  <w:rFonts w:ascii="Times New Roman" w:hAnsi="Times New Roman"/>
                  <w:sz w:val="24"/>
                  <w:lang w:bidi="he-IL"/>
                </w:rPr>
                <w:delText>Undervoltage indication for AC Input</w:delText>
              </w:r>
            </w:del>
          </w:p>
        </w:tc>
      </w:tr>
      <w:tr w:rsidR="001D6616" w:rsidRPr="00832616" w14:paraId="5CB50BCE" w14:textId="77777777" w:rsidTr="009755D4">
        <w:trPr>
          <w:ins w:id="389" w:author="Eyal Yossi" w:date="2024-02-19T09:39:00Z"/>
        </w:trPr>
        <w:tc>
          <w:tcPr>
            <w:tcW w:w="794" w:type="dxa"/>
            <w:tcMar>
              <w:top w:w="105" w:type="dxa"/>
              <w:left w:w="150" w:type="dxa"/>
              <w:bottom w:w="105" w:type="dxa"/>
              <w:right w:w="150" w:type="dxa"/>
            </w:tcMar>
          </w:tcPr>
          <w:p w14:paraId="6746F776" w14:textId="7B67A3F3" w:rsidR="001D6616" w:rsidRPr="00832616" w:rsidRDefault="0099711E" w:rsidP="001D6616">
            <w:pPr>
              <w:spacing w:after="0"/>
              <w:rPr>
                <w:ins w:id="390" w:author="Eyal Yossi" w:date="2024-02-19T09:39:00Z"/>
                <w:rFonts w:ascii="Times New Roman" w:hAnsi="Times New Roman"/>
                <w:sz w:val="24"/>
                <w:lang w:bidi="he-IL"/>
              </w:rPr>
            </w:pPr>
            <w:ins w:id="391" w:author="Eyal Yossi" w:date="2024-02-19T09:51:00Z">
              <w:r>
                <w:rPr>
                  <w:rFonts w:ascii="Times New Roman" w:hAnsi="Times New Roman"/>
                  <w:sz w:val="24"/>
                  <w:lang w:bidi="he-IL"/>
                </w:rPr>
                <w:lastRenderedPageBreak/>
                <w:t>29</w:t>
              </w:r>
            </w:ins>
          </w:p>
        </w:tc>
        <w:tc>
          <w:tcPr>
            <w:tcW w:w="3246" w:type="dxa"/>
            <w:tcMar>
              <w:top w:w="105" w:type="dxa"/>
              <w:left w:w="150" w:type="dxa"/>
              <w:bottom w:w="105" w:type="dxa"/>
              <w:right w:w="150" w:type="dxa"/>
            </w:tcMar>
          </w:tcPr>
          <w:p w14:paraId="28905192" w14:textId="7FE19DE2" w:rsidR="001D6616" w:rsidRPr="00832616" w:rsidRDefault="001D6616" w:rsidP="001D6616">
            <w:pPr>
              <w:spacing w:after="0"/>
              <w:rPr>
                <w:ins w:id="392" w:author="Eyal Yossi" w:date="2024-02-19T09:39:00Z"/>
                <w:rFonts w:ascii="Times New Roman" w:hAnsi="Times New Roman"/>
                <w:sz w:val="24"/>
                <w:lang w:bidi="he-IL"/>
              </w:rPr>
            </w:pPr>
            <w:ins w:id="393" w:author="Eyal Yossi" w:date="2024-02-19T09:39:00Z">
              <w:r>
                <w:rPr>
                  <w:rFonts w:ascii="Times New Roman" w:hAnsi="Times New Roman"/>
                  <w:sz w:val="24"/>
                  <w:lang w:bidi="he-IL"/>
                </w:rPr>
                <w:t>A</w:t>
              </w:r>
              <w:r w:rsidRPr="00832616">
                <w:rPr>
                  <w:rFonts w:ascii="Times New Roman" w:hAnsi="Times New Roman"/>
                  <w:sz w:val="24"/>
                  <w:lang w:bidi="he-IL"/>
                </w:rPr>
                <w:t>C_IN_ PH1</w:t>
              </w:r>
              <w:r>
                <w:rPr>
                  <w:rFonts w:ascii="Times New Roman" w:hAnsi="Times New Roman"/>
                  <w:sz w:val="24"/>
                  <w:lang w:bidi="he-IL"/>
                </w:rPr>
                <w:softHyphen/>
                <w:t>_U</w:t>
              </w:r>
              <w:r w:rsidRPr="00832616">
                <w:rPr>
                  <w:rFonts w:ascii="Times New Roman" w:hAnsi="Times New Roman"/>
                  <w:sz w:val="24"/>
                  <w:lang w:bidi="he-IL"/>
                </w:rPr>
                <w:t>V</w:t>
              </w:r>
            </w:ins>
          </w:p>
        </w:tc>
        <w:tc>
          <w:tcPr>
            <w:tcW w:w="2084" w:type="dxa"/>
            <w:tcMar>
              <w:top w:w="105" w:type="dxa"/>
              <w:left w:w="150" w:type="dxa"/>
              <w:bottom w:w="105" w:type="dxa"/>
              <w:right w:w="150" w:type="dxa"/>
            </w:tcMar>
          </w:tcPr>
          <w:p w14:paraId="43961080" w14:textId="7F72834E" w:rsidR="001D6616" w:rsidRPr="00832616" w:rsidRDefault="001D6616" w:rsidP="001D6616">
            <w:pPr>
              <w:spacing w:after="0"/>
              <w:rPr>
                <w:ins w:id="394" w:author="Eyal Yossi" w:date="2024-02-19T09:39:00Z"/>
                <w:rFonts w:ascii="Times New Roman" w:hAnsi="Times New Roman"/>
                <w:sz w:val="24"/>
                <w:lang w:bidi="he-IL"/>
              </w:rPr>
            </w:pPr>
            <w:ins w:id="395" w:author="Eyal Yossi" w:date="2024-02-19T09:39:00Z">
              <w:r w:rsidRPr="00832616">
                <w:rPr>
                  <w:rFonts w:ascii="Times New Roman" w:hAnsi="Times New Roman"/>
                  <w:sz w:val="24"/>
                  <w:lang w:bidi="he-IL"/>
                </w:rPr>
                <w:t>0=OK</w:t>
              </w:r>
              <w:r w:rsidRPr="00832616">
                <w:rPr>
                  <w:rFonts w:ascii="Times New Roman" w:hAnsi="Times New Roman"/>
                  <w:sz w:val="24"/>
                  <w:lang w:bidi="he-IL"/>
                </w:rPr>
                <w:br/>
                <w:t>1=</w:t>
              </w:r>
            </w:ins>
            <w:ins w:id="396" w:author="Eyal Yossi" w:date="2024-02-19T09:40:00Z">
              <w:r>
                <w:rPr>
                  <w:rFonts w:ascii="Times New Roman" w:hAnsi="Times New Roman"/>
                  <w:sz w:val="24"/>
                  <w:lang w:bidi="he-IL"/>
                </w:rPr>
                <w:t>Und</w:t>
              </w:r>
            </w:ins>
            <w:ins w:id="397" w:author="Eyal Yossi" w:date="2024-02-19T09:39:00Z">
              <w:r w:rsidRPr="00832616">
                <w:rPr>
                  <w:rFonts w:ascii="Times New Roman" w:hAnsi="Times New Roman"/>
                  <w:sz w:val="24"/>
                  <w:lang w:bidi="he-IL"/>
                </w:rPr>
                <w:t>ervoltage</w:t>
              </w:r>
            </w:ins>
          </w:p>
        </w:tc>
        <w:tc>
          <w:tcPr>
            <w:tcW w:w="1060" w:type="dxa"/>
            <w:tcMar>
              <w:top w:w="105" w:type="dxa"/>
              <w:left w:w="150" w:type="dxa"/>
              <w:bottom w:w="105" w:type="dxa"/>
              <w:right w:w="150" w:type="dxa"/>
            </w:tcMar>
          </w:tcPr>
          <w:p w14:paraId="6F03DCC2" w14:textId="00580242" w:rsidR="001D6616" w:rsidRPr="00832616" w:rsidRDefault="001D6616" w:rsidP="001D6616">
            <w:pPr>
              <w:spacing w:after="0"/>
              <w:jc w:val="center"/>
              <w:rPr>
                <w:ins w:id="398" w:author="Eyal Yossi" w:date="2024-02-19T09:39:00Z"/>
                <w:rFonts w:ascii="Times New Roman" w:hAnsi="Times New Roman"/>
                <w:sz w:val="24"/>
                <w:lang w:bidi="he-IL"/>
              </w:rPr>
            </w:pPr>
            <w:ins w:id="399" w:author="Eyal Yossi" w:date="2024-02-19T09:39:00Z">
              <w:r w:rsidRPr="00832616">
                <w:rPr>
                  <w:rFonts w:ascii="Times New Roman" w:hAnsi="Times New Roman"/>
                  <w:sz w:val="24"/>
                  <w:lang w:bidi="he-IL"/>
                </w:rPr>
                <w:t>0</w:t>
              </w:r>
            </w:ins>
          </w:p>
        </w:tc>
        <w:tc>
          <w:tcPr>
            <w:tcW w:w="1880" w:type="dxa"/>
            <w:tcMar>
              <w:top w:w="105" w:type="dxa"/>
              <w:left w:w="150" w:type="dxa"/>
              <w:bottom w:w="105" w:type="dxa"/>
              <w:right w:w="150" w:type="dxa"/>
            </w:tcMar>
          </w:tcPr>
          <w:p w14:paraId="0238EBA7" w14:textId="44E6BA7A" w:rsidR="001D6616" w:rsidRPr="00832616" w:rsidRDefault="001D6616" w:rsidP="001D6616">
            <w:pPr>
              <w:spacing w:after="0"/>
              <w:rPr>
                <w:ins w:id="400" w:author="Eyal Yossi" w:date="2024-02-19T09:39:00Z"/>
                <w:rFonts w:ascii="Times New Roman" w:hAnsi="Times New Roman"/>
                <w:sz w:val="24"/>
                <w:lang w:bidi="he-IL"/>
              </w:rPr>
            </w:pPr>
            <w:ins w:id="401" w:author="Eyal Yossi" w:date="2024-02-19T09:40:00Z">
              <w:r>
                <w:rPr>
                  <w:rFonts w:ascii="Times New Roman" w:hAnsi="Times New Roman"/>
                  <w:sz w:val="24"/>
                  <w:lang w:bidi="he-IL"/>
                </w:rPr>
                <w:t>Und</w:t>
              </w:r>
              <w:r w:rsidRPr="00832616">
                <w:rPr>
                  <w:rFonts w:ascii="Times New Roman" w:hAnsi="Times New Roman"/>
                  <w:sz w:val="24"/>
                  <w:lang w:bidi="he-IL"/>
                </w:rPr>
                <w:t>ervoltage</w:t>
              </w:r>
            </w:ins>
            <w:ins w:id="402" w:author="Eyal Yossi" w:date="2024-02-19T09:39:00Z">
              <w:r w:rsidRPr="00832616">
                <w:rPr>
                  <w:rFonts w:ascii="Times New Roman" w:hAnsi="Times New Roman"/>
                  <w:sz w:val="24"/>
                  <w:lang w:bidi="he-IL"/>
                </w:rPr>
                <w:t xml:space="preserve"> indication for Phase 1</w:t>
              </w:r>
            </w:ins>
            <w:ins w:id="403" w:author="Eyal Yossi" w:date="2024-02-19T11:22:00Z">
              <w:r w:rsidR="00D04316">
                <w:rPr>
                  <w:rFonts w:ascii="Times New Roman" w:hAnsi="Times New Roman"/>
                  <w:sz w:val="24"/>
                  <w:lang w:bidi="he-IL"/>
                </w:rPr>
                <w:t xml:space="preserve"> </w:t>
              </w:r>
            </w:ins>
            <w:ins w:id="404" w:author="Eyal Yossi" w:date="2024-02-19T09:39:00Z">
              <w:r w:rsidRPr="00832616">
                <w:rPr>
                  <w:rFonts w:ascii="Times New Roman" w:hAnsi="Times New Roman"/>
                  <w:sz w:val="24"/>
                  <w:lang w:bidi="he-IL"/>
                </w:rPr>
                <w:t>Input</w:t>
              </w:r>
            </w:ins>
          </w:p>
        </w:tc>
      </w:tr>
      <w:tr w:rsidR="0099711E" w:rsidRPr="00832616" w14:paraId="7785C112" w14:textId="77777777" w:rsidTr="009755D4">
        <w:trPr>
          <w:ins w:id="405" w:author="Eyal Yossi" w:date="2024-02-19T09:38:00Z"/>
        </w:trPr>
        <w:tc>
          <w:tcPr>
            <w:tcW w:w="794" w:type="dxa"/>
            <w:tcMar>
              <w:top w:w="105" w:type="dxa"/>
              <w:left w:w="150" w:type="dxa"/>
              <w:bottom w:w="105" w:type="dxa"/>
              <w:right w:w="150" w:type="dxa"/>
            </w:tcMar>
          </w:tcPr>
          <w:p w14:paraId="10B21463" w14:textId="505086D8" w:rsidR="0099711E" w:rsidRPr="00832616" w:rsidRDefault="0099711E" w:rsidP="0099711E">
            <w:pPr>
              <w:spacing w:after="0"/>
              <w:rPr>
                <w:ins w:id="406" w:author="Eyal Yossi" w:date="2024-02-19T09:38:00Z"/>
                <w:rFonts w:ascii="Times New Roman" w:hAnsi="Times New Roman"/>
                <w:sz w:val="24"/>
                <w:lang w:bidi="he-IL"/>
              </w:rPr>
            </w:pPr>
            <w:ins w:id="407" w:author="Eyal Yossi" w:date="2024-02-19T09:52:00Z">
              <w:r w:rsidRPr="00832616">
                <w:rPr>
                  <w:rFonts w:ascii="Times New Roman" w:hAnsi="Times New Roman"/>
                  <w:sz w:val="24"/>
                  <w:lang w:bidi="he-IL"/>
                </w:rPr>
                <w:t>30</w:t>
              </w:r>
            </w:ins>
          </w:p>
        </w:tc>
        <w:tc>
          <w:tcPr>
            <w:tcW w:w="3246" w:type="dxa"/>
            <w:tcMar>
              <w:top w:w="105" w:type="dxa"/>
              <w:left w:w="150" w:type="dxa"/>
              <w:bottom w:w="105" w:type="dxa"/>
              <w:right w:w="150" w:type="dxa"/>
            </w:tcMar>
          </w:tcPr>
          <w:p w14:paraId="1AC4E126" w14:textId="13ADC2A5" w:rsidR="0099711E" w:rsidRPr="00832616" w:rsidRDefault="0099711E" w:rsidP="0099711E">
            <w:pPr>
              <w:spacing w:after="0"/>
              <w:rPr>
                <w:ins w:id="408" w:author="Eyal Yossi" w:date="2024-02-19T09:38:00Z"/>
                <w:rFonts w:ascii="Times New Roman" w:hAnsi="Times New Roman"/>
                <w:sz w:val="24"/>
                <w:lang w:bidi="he-IL"/>
              </w:rPr>
            </w:pPr>
            <w:ins w:id="409" w:author="Eyal Yossi" w:date="2024-02-19T09:39:00Z">
              <w:r>
                <w:rPr>
                  <w:rFonts w:ascii="Times New Roman" w:hAnsi="Times New Roman"/>
                  <w:sz w:val="24"/>
                  <w:lang w:bidi="he-IL"/>
                </w:rPr>
                <w:t>A</w:t>
              </w:r>
              <w:r w:rsidRPr="00832616">
                <w:rPr>
                  <w:rFonts w:ascii="Times New Roman" w:hAnsi="Times New Roman"/>
                  <w:sz w:val="24"/>
                  <w:lang w:bidi="he-IL"/>
                </w:rPr>
                <w:t>C_IN_ PH</w:t>
              </w:r>
              <w:r>
                <w:rPr>
                  <w:rFonts w:ascii="Times New Roman" w:hAnsi="Times New Roman"/>
                  <w:sz w:val="24"/>
                  <w:lang w:bidi="he-IL"/>
                </w:rPr>
                <w:t>2</w:t>
              </w:r>
              <w:r>
                <w:rPr>
                  <w:rFonts w:ascii="Times New Roman" w:hAnsi="Times New Roman"/>
                  <w:sz w:val="24"/>
                  <w:lang w:bidi="he-IL"/>
                </w:rPr>
                <w:softHyphen/>
                <w:t>_U</w:t>
              </w:r>
              <w:r w:rsidRPr="00832616">
                <w:rPr>
                  <w:rFonts w:ascii="Times New Roman" w:hAnsi="Times New Roman"/>
                  <w:sz w:val="24"/>
                  <w:lang w:bidi="he-IL"/>
                </w:rPr>
                <w:t>V</w:t>
              </w:r>
            </w:ins>
          </w:p>
        </w:tc>
        <w:tc>
          <w:tcPr>
            <w:tcW w:w="2084" w:type="dxa"/>
            <w:tcMar>
              <w:top w:w="105" w:type="dxa"/>
              <w:left w:w="150" w:type="dxa"/>
              <w:bottom w:w="105" w:type="dxa"/>
              <w:right w:w="150" w:type="dxa"/>
            </w:tcMar>
          </w:tcPr>
          <w:p w14:paraId="0DFE37B7" w14:textId="4644B862" w:rsidR="0099711E" w:rsidRPr="00832616" w:rsidRDefault="0099711E" w:rsidP="0099711E">
            <w:pPr>
              <w:spacing w:after="0"/>
              <w:rPr>
                <w:ins w:id="410" w:author="Eyal Yossi" w:date="2024-02-19T09:38:00Z"/>
                <w:rFonts w:ascii="Times New Roman" w:hAnsi="Times New Roman"/>
                <w:sz w:val="24"/>
                <w:lang w:bidi="he-IL"/>
              </w:rPr>
            </w:pPr>
            <w:ins w:id="411" w:author="Eyal Yossi" w:date="2024-02-19T09:39:00Z">
              <w:r w:rsidRPr="00832616">
                <w:rPr>
                  <w:rFonts w:ascii="Times New Roman" w:hAnsi="Times New Roman"/>
                  <w:sz w:val="24"/>
                  <w:lang w:bidi="he-IL"/>
                </w:rPr>
                <w:t>0=OK</w:t>
              </w:r>
              <w:r w:rsidRPr="00832616">
                <w:rPr>
                  <w:rFonts w:ascii="Times New Roman" w:hAnsi="Times New Roman"/>
                  <w:sz w:val="24"/>
                  <w:lang w:bidi="he-IL"/>
                </w:rPr>
                <w:br/>
              </w:r>
            </w:ins>
            <w:ins w:id="412" w:author="Eyal Yossi" w:date="2024-02-19T09:40:00Z">
              <w:r w:rsidRPr="00832616">
                <w:rPr>
                  <w:rFonts w:ascii="Times New Roman" w:hAnsi="Times New Roman"/>
                  <w:sz w:val="24"/>
                  <w:lang w:bidi="he-IL"/>
                </w:rPr>
                <w:t>1=</w:t>
              </w:r>
              <w:r>
                <w:rPr>
                  <w:rFonts w:ascii="Times New Roman" w:hAnsi="Times New Roman"/>
                  <w:sz w:val="24"/>
                  <w:lang w:bidi="he-IL"/>
                </w:rPr>
                <w:t>Und</w:t>
              </w:r>
              <w:r w:rsidRPr="00832616">
                <w:rPr>
                  <w:rFonts w:ascii="Times New Roman" w:hAnsi="Times New Roman"/>
                  <w:sz w:val="24"/>
                  <w:lang w:bidi="he-IL"/>
                </w:rPr>
                <w:t>ervoltage</w:t>
              </w:r>
            </w:ins>
          </w:p>
        </w:tc>
        <w:tc>
          <w:tcPr>
            <w:tcW w:w="1060" w:type="dxa"/>
            <w:tcMar>
              <w:top w:w="105" w:type="dxa"/>
              <w:left w:w="150" w:type="dxa"/>
              <w:bottom w:w="105" w:type="dxa"/>
              <w:right w:w="150" w:type="dxa"/>
            </w:tcMar>
          </w:tcPr>
          <w:p w14:paraId="6CAC10D7" w14:textId="1147B7F9" w:rsidR="0099711E" w:rsidRPr="00832616" w:rsidRDefault="0099711E" w:rsidP="0099711E">
            <w:pPr>
              <w:spacing w:after="0"/>
              <w:jc w:val="center"/>
              <w:rPr>
                <w:ins w:id="413" w:author="Eyal Yossi" w:date="2024-02-19T09:38:00Z"/>
                <w:rFonts w:ascii="Times New Roman" w:hAnsi="Times New Roman"/>
                <w:sz w:val="24"/>
                <w:lang w:bidi="he-IL"/>
              </w:rPr>
            </w:pPr>
            <w:ins w:id="414" w:author="Eyal Yossi" w:date="2024-02-19T09:39:00Z">
              <w:r w:rsidRPr="00832616">
                <w:rPr>
                  <w:rFonts w:ascii="Times New Roman" w:hAnsi="Times New Roman"/>
                  <w:sz w:val="24"/>
                  <w:lang w:bidi="he-IL"/>
                </w:rPr>
                <w:t>0</w:t>
              </w:r>
            </w:ins>
          </w:p>
        </w:tc>
        <w:tc>
          <w:tcPr>
            <w:tcW w:w="1880" w:type="dxa"/>
            <w:tcMar>
              <w:top w:w="105" w:type="dxa"/>
              <w:left w:w="150" w:type="dxa"/>
              <w:bottom w:w="105" w:type="dxa"/>
              <w:right w:w="150" w:type="dxa"/>
            </w:tcMar>
          </w:tcPr>
          <w:p w14:paraId="200EEC23" w14:textId="65C8F0FC" w:rsidR="0099711E" w:rsidRPr="00832616" w:rsidRDefault="0099711E" w:rsidP="0099711E">
            <w:pPr>
              <w:spacing w:after="0"/>
              <w:rPr>
                <w:ins w:id="415" w:author="Eyal Yossi" w:date="2024-02-19T09:38:00Z"/>
                <w:rFonts w:ascii="Times New Roman" w:hAnsi="Times New Roman"/>
                <w:sz w:val="24"/>
                <w:lang w:bidi="he-IL"/>
              </w:rPr>
            </w:pPr>
            <w:ins w:id="416" w:author="Eyal Yossi" w:date="2024-02-19T09:41:00Z">
              <w:r>
                <w:rPr>
                  <w:rFonts w:ascii="Times New Roman" w:hAnsi="Times New Roman"/>
                  <w:sz w:val="24"/>
                  <w:lang w:bidi="he-IL"/>
                </w:rPr>
                <w:t>Und</w:t>
              </w:r>
              <w:r w:rsidRPr="00832616">
                <w:rPr>
                  <w:rFonts w:ascii="Times New Roman" w:hAnsi="Times New Roman"/>
                  <w:sz w:val="24"/>
                  <w:lang w:bidi="he-IL"/>
                </w:rPr>
                <w:t>ervoltage</w:t>
              </w:r>
            </w:ins>
            <w:ins w:id="417" w:author="Eyal Yossi" w:date="2024-02-19T09:39:00Z">
              <w:r w:rsidRPr="00832616">
                <w:rPr>
                  <w:rFonts w:ascii="Times New Roman" w:hAnsi="Times New Roman"/>
                  <w:sz w:val="24"/>
                  <w:lang w:bidi="he-IL"/>
                </w:rPr>
                <w:t xml:space="preserve"> indication for Phase </w:t>
              </w:r>
              <w:r>
                <w:rPr>
                  <w:rFonts w:ascii="Times New Roman" w:hAnsi="Times New Roman"/>
                  <w:sz w:val="24"/>
                  <w:lang w:bidi="he-IL"/>
                </w:rPr>
                <w:t>2</w:t>
              </w:r>
            </w:ins>
            <w:ins w:id="418" w:author="Eyal Yossi" w:date="2024-02-19T11:22:00Z">
              <w:r w:rsidR="00D04316">
                <w:rPr>
                  <w:rFonts w:ascii="Times New Roman" w:hAnsi="Times New Roman"/>
                  <w:sz w:val="24"/>
                  <w:lang w:bidi="he-IL"/>
                </w:rPr>
                <w:t xml:space="preserve"> </w:t>
              </w:r>
            </w:ins>
            <w:ins w:id="419" w:author="Eyal Yossi" w:date="2024-02-19T09:39:00Z">
              <w:r w:rsidRPr="00832616">
                <w:rPr>
                  <w:rFonts w:ascii="Times New Roman" w:hAnsi="Times New Roman"/>
                  <w:sz w:val="24"/>
                  <w:lang w:bidi="he-IL"/>
                </w:rPr>
                <w:t>Input</w:t>
              </w:r>
            </w:ins>
          </w:p>
        </w:tc>
      </w:tr>
      <w:tr w:rsidR="0099711E" w:rsidRPr="00832616" w14:paraId="53378002" w14:textId="77777777" w:rsidTr="009755D4">
        <w:trPr>
          <w:ins w:id="420" w:author="Eyal Yossi" w:date="2024-02-19T09:38:00Z"/>
        </w:trPr>
        <w:tc>
          <w:tcPr>
            <w:tcW w:w="794" w:type="dxa"/>
            <w:tcMar>
              <w:top w:w="105" w:type="dxa"/>
              <w:left w:w="150" w:type="dxa"/>
              <w:bottom w:w="105" w:type="dxa"/>
              <w:right w:w="150" w:type="dxa"/>
            </w:tcMar>
          </w:tcPr>
          <w:p w14:paraId="039C2775" w14:textId="3C51EA0E" w:rsidR="0099711E" w:rsidRPr="00832616" w:rsidRDefault="0099711E" w:rsidP="0099711E">
            <w:pPr>
              <w:spacing w:after="0"/>
              <w:rPr>
                <w:ins w:id="421" w:author="Eyal Yossi" w:date="2024-02-19T09:38:00Z"/>
                <w:rFonts w:ascii="Times New Roman" w:hAnsi="Times New Roman"/>
                <w:sz w:val="24"/>
                <w:lang w:bidi="he-IL"/>
              </w:rPr>
            </w:pPr>
            <w:ins w:id="422" w:author="Eyal Yossi" w:date="2024-02-19T09:52:00Z">
              <w:r w:rsidRPr="00832616">
                <w:rPr>
                  <w:rFonts w:ascii="Times New Roman" w:hAnsi="Times New Roman"/>
                  <w:sz w:val="24"/>
                  <w:lang w:bidi="he-IL"/>
                </w:rPr>
                <w:t>31</w:t>
              </w:r>
            </w:ins>
          </w:p>
        </w:tc>
        <w:tc>
          <w:tcPr>
            <w:tcW w:w="3246" w:type="dxa"/>
            <w:tcMar>
              <w:top w:w="105" w:type="dxa"/>
              <w:left w:w="150" w:type="dxa"/>
              <w:bottom w:w="105" w:type="dxa"/>
              <w:right w:w="150" w:type="dxa"/>
            </w:tcMar>
          </w:tcPr>
          <w:p w14:paraId="18A277EB" w14:textId="6475C602" w:rsidR="0099711E" w:rsidRPr="00832616" w:rsidRDefault="0099711E" w:rsidP="0099711E">
            <w:pPr>
              <w:spacing w:after="0"/>
              <w:rPr>
                <w:ins w:id="423" w:author="Eyal Yossi" w:date="2024-02-19T09:38:00Z"/>
                <w:rFonts w:ascii="Times New Roman" w:hAnsi="Times New Roman"/>
                <w:sz w:val="24"/>
                <w:lang w:bidi="he-IL"/>
              </w:rPr>
            </w:pPr>
            <w:ins w:id="424" w:author="Eyal Yossi" w:date="2024-02-19T09:39:00Z">
              <w:r>
                <w:rPr>
                  <w:rFonts w:ascii="Times New Roman" w:hAnsi="Times New Roman"/>
                  <w:sz w:val="24"/>
                  <w:lang w:bidi="he-IL"/>
                </w:rPr>
                <w:t>A</w:t>
              </w:r>
              <w:r w:rsidRPr="00832616">
                <w:rPr>
                  <w:rFonts w:ascii="Times New Roman" w:hAnsi="Times New Roman"/>
                  <w:sz w:val="24"/>
                  <w:lang w:bidi="he-IL"/>
                </w:rPr>
                <w:t>C_IN_ PH</w:t>
              </w:r>
              <w:r>
                <w:rPr>
                  <w:rFonts w:ascii="Times New Roman" w:hAnsi="Times New Roman"/>
                  <w:sz w:val="24"/>
                  <w:lang w:bidi="he-IL"/>
                </w:rPr>
                <w:t>3</w:t>
              </w:r>
              <w:r>
                <w:rPr>
                  <w:rFonts w:ascii="Times New Roman" w:hAnsi="Times New Roman"/>
                  <w:sz w:val="24"/>
                  <w:lang w:bidi="he-IL"/>
                </w:rPr>
                <w:softHyphen/>
                <w:t>_U</w:t>
              </w:r>
              <w:r w:rsidRPr="00832616">
                <w:rPr>
                  <w:rFonts w:ascii="Times New Roman" w:hAnsi="Times New Roman"/>
                  <w:sz w:val="24"/>
                  <w:lang w:bidi="he-IL"/>
                </w:rPr>
                <w:t>V</w:t>
              </w:r>
            </w:ins>
          </w:p>
        </w:tc>
        <w:tc>
          <w:tcPr>
            <w:tcW w:w="2084" w:type="dxa"/>
            <w:tcMar>
              <w:top w:w="105" w:type="dxa"/>
              <w:left w:w="150" w:type="dxa"/>
              <w:bottom w:w="105" w:type="dxa"/>
              <w:right w:w="150" w:type="dxa"/>
            </w:tcMar>
          </w:tcPr>
          <w:p w14:paraId="2BDF1FA1" w14:textId="10D9DC8C" w:rsidR="0099711E" w:rsidRPr="00832616" w:rsidRDefault="0099711E" w:rsidP="0099711E">
            <w:pPr>
              <w:spacing w:after="0"/>
              <w:rPr>
                <w:ins w:id="425" w:author="Eyal Yossi" w:date="2024-02-19T09:38:00Z"/>
                <w:rFonts w:ascii="Times New Roman" w:hAnsi="Times New Roman"/>
                <w:sz w:val="24"/>
                <w:lang w:bidi="he-IL"/>
              </w:rPr>
            </w:pPr>
            <w:ins w:id="426" w:author="Eyal Yossi" w:date="2024-02-19T09:39:00Z">
              <w:r w:rsidRPr="00832616">
                <w:rPr>
                  <w:rFonts w:ascii="Times New Roman" w:hAnsi="Times New Roman"/>
                  <w:sz w:val="24"/>
                  <w:lang w:bidi="he-IL"/>
                </w:rPr>
                <w:t>0=OK</w:t>
              </w:r>
              <w:r w:rsidRPr="00832616">
                <w:rPr>
                  <w:rFonts w:ascii="Times New Roman" w:hAnsi="Times New Roman"/>
                  <w:sz w:val="24"/>
                  <w:lang w:bidi="he-IL"/>
                </w:rPr>
                <w:br/>
              </w:r>
            </w:ins>
            <w:ins w:id="427" w:author="Eyal Yossi" w:date="2024-02-19T09:40:00Z">
              <w:r w:rsidRPr="00832616">
                <w:rPr>
                  <w:rFonts w:ascii="Times New Roman" w:hAnsi="Times New Roman"/>
                  <w:sz w:val="24"/>
                  <w:lang w:bidi="he-IL"/>
                </w:rPr>
                <w:t>1=</w:t>
              </w:r>
              <w:r>
                <w:rPr>
                  <w:rFonts w:ascii="Times New Roman" w:hAnsi="Times New Roman"/>
                  <w:sz w:val="24"/>
                  <w:lang w:bidi="he-IL"/>
                </w:rPr>
                <w:t>Und</w:t>
              </w:r>
              <w:r w:rsidRPr="00832616">
                <w:rPr>
                  <w:rFonts w:ascii="Times New Roman" w:hAnsi="Times New Roman"/>
                  <w:sz w:val="24"/>
                  <w:lang w:bidi="he-IL"/>
                </w:rPr>
                <w:t>ervoltage</w:t>
              </w:r>
            </w:ins>
          </w:p>
        </w:tc>
        <w:tc>
          <w:tcPr>
            <w:tcW w:w="1060" w:type="dxa"/>
            <w:tcMar>
              <w:top w:w="105" w:type="dxa"/>
              <w:left w:w="150" w:type="dxa"/>
              <w:bottom w:w="105" w:type="dxa"/>
              <w:right w:w="150" w:type="dxa"/>
            </w:tcMar>
          </w:tcPr>
          <w:p w14:paraId="29CD323D" w14:textId="0EF95AF4" w:rsidR="0099711E" w:rsidRPr="00832616" w:rsidRDefault="0099711E" w:rsidP="0099711E">
            <w:pPr>
              <w:spacing w:after="0"/>
              <w:jc w:val="center"/>
              <w:rPr>
                <w:ins w:id="428" w:author="Eyal Yossi" w:date="2024-02-19T09:38:00Z"/>
                <w:rFonts w:ascii="Times New Roman" w:hAnsi="Times New Roman"/>
                <w:sz w:val="24"/>
                <w:lang w:bidi="he-IL"/>
              </w:rPr>
            </w:pPr>
            <w:ins w:id="429" w:author="Eyal Yossi" w:date="2024-02-19T09:39:00Z">
              <w:r w:rsidRPr="00832616">
                <w:rPr>
                  <w:rFonts w:ascii="Times New Roman" w:hAnsi="Times New Roman"/>
                  <w:sz w:val="24"/>
                  <w:lang w:bidi="he-IL"/>
                </w:rPr>
                <w:t>0</w:t>
              </w:r>
            </w:ins>
          </w:p>
        </w:tc>
        <w:tc>
          <w:tcPr>
            <w:tcW w:w="1880" w:type="dxa"/>
            <w:tcMar>
              <w:top w:w="105" w:type="dxa"/>
              <w:left w:w="150" w:type="dxa"/>
              <w:bottom w:w="105" w:type="dxa"/>
              <w:right w:w="150" w:type="dxa"/>
            </w:tcMar>
          </w:tcPr>
          <w:p w14:paraId="400D2454" w14:textId="178CE1E5" w:rsidR="0099711E" w:rsidRPr="00832616" w:rsidRDefault="0099711E" w:rsidP="0099711E">
            <w:pPr>
              <w:spacing w:after="0"/>
              <w:rPr>
                <w:ins w:id="430" w:author="Eyal Yossi" w:date="2024-02-19T09:38:00Z"/>
                <w:rFonts w:ascii="Times New Roman" w:hAnsi="Times New Roman"/>
                <w:sz w:val="24"/>
                <w:lang w:bidi="he-IL"/>
              </w:rPr>
            </w:pPr>
            <w:ins w:id="431" w:author="Eyal Yossi" w:date="2024-02-19T09:41:00Z">
              <w:r>
                <w:rPr>
                  <w:rFonts w:ascii="Times New Roman" w:hAnsi="Times New Roman"/>
                  <w:sz w:val="24"/>
                  <w:lang w:bidi="he-IL"/>
                </w:rPr>
                <w:t>Und</w:t>
              </w:r>
              <w:r w:rsidRPr="00832616">
                <w:rPr>
                  <w:rFonts w:ascii="Times New Roman" w:hAnsi="Times New Roman"/>
                  <w:sz w:val="24"/>
                  <w:lang w:bidi="he-IL"/>
                </w:rPr>
                <w:t>ervoltage</w:t>
              </w:r>
            </w:ins>
            <w:ins w:id="432" w:author="Eyal Yossi" w:date="2024-02-19T09:39:00Z">
              <w:r w:rsidRPr="00832616">
                <w:rPr>
                  <w:rFonts w:ascii="Times New Roman" w:hAnsi="Times New Roman"/>
                  <w:sz w:val="24"/>
                  <w:lang w:bidi="he-IL"/>
                </w:rPr>
                <w:t xml:space="preserve"> indication for Phase </w:t>
              </w:r>
              <w:r>
                <w:rPr>
                  <w:rFonts w:ascii="Times New Roman" w:hAnsi="Times New Roman"/>
                  <w:sz w:val="24"/>
                  <w:lang w:bidi="he-IL"/>
                </w:rPr>
                <w:t>3</w:t>
              </w:r>
            </w:ins>
            <w:ins w:id="433" w:author="Eyal Yossi" w:date="2024-02-19T11:22:00Z">
              <w:r w:rsidR="00D04316">
                <w:rPr>
                  <w:rFonts w:ascii="Times New Roman" w:hAnsi="Times New Roman"/>
                  <w:sz w:val="24"/>
                  <w:lang w:bidi="he-IL"/>
                </w:rPr>
                <w:t xml:space="preserve"> </w:t>
              </w:r>
            </w:ins>
            <w:ins w:id="434" w:author="Eyal Yossi" w:date="2024-02-19T09:39:00Z">
              <w:r w:rsidRPr="00832616">
                <w:rPr>
                  <w:rFonts w:ascii="Times New Roman" w:hAnsi="Times New Roman"/>
                  <w:sz w:val="24"/>
                  <w:lang w:bidi="he-IL"/>
                </w:rPr>
                <w:t>Input</w:t>
              </w:r>
            </w:ins>
          </w:p>
        </w:tc>
      </w:tr>
      <w:tr w:rsidR="0099711E" w:rsidRPr="00832616" w14:paraId="47026693" w14:textId="77777777" w:rsidTr="009755D4">
        <w:tc>
          <w:tcPr>
            <w:tcW w:w="794" w:type="dxa"/>
            <w:tcMar>
              <w:top w:w="105" w:type="dxa"/>
              <w:left w:w="150" w:type="dxa"/>
              <w:bottom w:w="105" w:type="dxa"/>
              <w:right w:w="150" w:type="dxa"/>
            </w:tcMar>
            <w:hideMark/>
          </w:tcPr>
          <w:p w14:paraId="23E6D6E2" w14:textId="42B5B880"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32</w:t>
            </w:r>
          </w:p>
        </w:tc>
        <w:tc>
          <w:tcPr>
            <w:tcW w:w="3246" w:type="dxa"/>
            <w:tcMar>
              <w:top w:w="105" w:type="dxa"/>
              <w:left w:w="150" w:type="dxa"/>
              <w:bottom w:w="105" w:type="dxa"/>
              <w:right w:w="150" w:type="dxa"/>
            </w:tcMar>
            <w:hideMark/>
          </w:tcPr>
          <w:p w14:paraId="69CE714B" w14:textId="27B488C9" w:rsidR="0099711E" w:rsidRPr="00832616" w:rsidRDefault="00104721" w:rsidP="0099711E">
            <w:pPr>
              <w:spacing w:after="0"/>
              <w:rPr>
                <w:rFonts w:ascii="Times New Roman" w:hAnsi="Times New Roman"/>
                <w:sz w:val="24"/>
                <w:lang w:bidi="he-IL"/>
              </w:rPr>
            </w:pPr>
            <w:ins w:id="435" w:author="Eyal Yossi" w:date="2024-02-19T09:58:00Z">
              <w:r>
                <w:rPr>
                  <w:rFonts w:ascii="Times New Roman" w:hAnsi="Times New Roman"/>
                  <w:sz w:val="24"/>
                  <w:lang w:bidi="he-IL"/>
                </w:rPr>
                <w:t>AC_IN_</w:t>
              </w:r>
            </w:ins>
            <w:r w:rsidR="0099711E" w:rsidRPr="00832616">
              <w:rPr>
                <w:rFonts w:ascii="Times New Roman" w:hAnsi="Times New Roman"/>
                <w:sz w:val="24"/>
                <w:lang w:bidi="he-IL"/>
              </w:rPr>
              <w:t>PH1_Status</w:t>
            </w:r>
          </w:p>
        </w:tc>
        <w:tc>
          <w:tcPr>
            <w:tcW w:w="2084" w:type="dxa"/>
            <w:tcMar>
              <w:top w:w="105" w:type="dxa"/>
              <w:left w:w="150" w:type="dxa"/>
              <w:bottom w:w="105" w:type="dxa"/>
              <w:right w:w="150" w:type="dxa"/>
            </w:tcMar>
            <w:hideMark/>
          </w:tcPr>
          <w:p w14:paraId="2FDD383E"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1=MISSING</w:t>
            </w:r>
          </w:p>
        </w:tc>
        <w:tc>
          <w:tcPr>
            <w:tcW w:w="1060" w:type="dxa"/>
            <w:tcMar>
              <w:top w:w="105" w:type="dxa"/>
              <w:left w:w="150" w:type="dxa"/>
              <w:bottom w:w="105" w:type="dxa"/>
              <w:right w:w="150" w:type="dxa"/>
            </w:tcMar>
            <w:hideMark/>
          </w:tcPr>
          <w:p w14:paraId="54C36EE0" w14:textId="77777777" w:rsidR="0099711E" w:rsidRPr="00832616" w:rsidRDefault="0099711E" w:rsidP="0099711E">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688164BC"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Phase 1 OK (0) or missing indication (1)</w:t>
            </w:r>
          </w:p>
        </w:tc>
      </w:tr>
      <w:tr w:rsidR="0099711E" w:rsidRPr="00832616" w14:paraId="0BEDDF4F" w14:textId="77777777" w:rsidTr="009755D4">
        <w:tc>
          <w:tcPr>
            <w:tcW w:w="794" w:type="dxa"/>
            <w:tcMar>
              <w:top w:w="105" w:type="dxa"/>
              <w:left w:w="150" w:type="dxa"/>
              <w:bottom w:w="105" w:type="dxa"/>
              <w:right w:w="150" w:type="dxa"/>
            </w:tcMar>
            <w:hideMark/>
          </w:tcPr>
          <w:p w14:paraId="4225ECEB" w14:textId="21F77FA6"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33</w:t>
            </w:r>
          </w:p>
        </w:tc>
        <w:tc>
          <w:tcPr>
            <w:tcW w:w="3246" w:type="dxa"/>
            <w:tcMar>
              <w:top w:w="105" w:type="dxa"/>
              <w:left w:w="150" w:type="dxa"/>
              <w:bottom w:w="105" w:type="dxa"/>
              <w:right w:w="150" w:type="dxa"/>
            </w:tcMar>
            <w:hideMark/>
          </w:tcPr>
          <w:p w14:paraId="43FED334" w14:textId="6B0CC3F2" w:rsidR="0099711E" w:rsidRPr="00832616" w:rsidRDefault="00104721" w:rsidP="0099711E">
            <w:pPr>
              <w:spacing w:after="0"/>
              <w:rPr>
                <w:rFonts w:ascii="Times New Roman" w:hAnsi="Times New Roman"/>
                <w:sz w:val="24"/>
                <w:lang w:bidi="he-IL"/>
              </w:rPr>
            </w:pPr>
            <w:ins w:id="436" w:author="Eyal Yossi" w:date="2024-02-19T09:58:00Z">
              <w:r>
                <w:rPr>
                  <w:rFonts w:ascii="Times New Roman" w:hAnsi="Times New Roman"/>
                  <w:sz w:val="24"/>
                  <w:lang w:bidi="he-IL"/>
                </w:rPr>
                <w:t>AC_IN_</w:t>
              </w:r>
            </w:ins>
            <w:r w:rsidR="0099711E" w:rsidRPr="00832616">
              <w:rPr>
                <w:rFonts w:ascii="Times New Roman" w:hAnsi="Times New Roman"/>
                <w:sz w:val="24"/>
                <w:lang w:bidi="he-IL"/>
              </w:rPr>
              <w:t>PH2_Status</w:t>
            </w:r>
          </w:p>
        </w:tc>
        <w:tc>
          <w:tcPr>
            <w:tcW w:w="2084" w:type="dxa"/>
            <w:tcMar>
              <w:top w:w="105" w:type="dxa"/>
              <w:left w:w="150" w:type="dxa"/>
              <w:bottom w:w="105" w:type="dxa"/>
              <w:right w:w="150" w:type="dxa"/>
            </w:tcMar>
            <w:hideMark/>
          </w:tcPr>
          <w:p w14:paraId="21F957F2"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1=MISSING</w:t>
            </w:r>
          </w:p>
        </w:tc>
        <w:tc>
          <w:tcPr>
            <w:tcW w:w="1060" w:type="dxa"/>
            <w:tcMar>
              <w:top w:w="105" w:type="dxa"/>
              <w:left w:w="150" w:type="dxa"/>
              <w:bottom w:w="105" w:type="dxa"/>
              <w:right w:w="150" w:type="dxa"/>
            </w:tcMar>
            <w:hideMark/>
          </w:tcPr>
          <w:p w14:paraId="75AFA186" w14:textId="77777777" w:rsidR="0099711E" w:rsidRPr="00832616" w:rsidRDefault="0099711E" w:rsidP="0099711E">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6DD47DE0"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Phase 2 OK (0) or missing indication (1)</w:t>
            </w:r>
          </w:p>
        </w:tc>
      </w:tr>
      <w:tr w:rsidR="0099711E" w:rsidRPr="00832616" w14:paraId="05B83547" w14:textId="77777777" w:rsidTr="009755D4">
        <w:tc>
          <w:tcPr>
            <w:tcW w:w="794" w:type="dxa"/>
            <w:tcMar>
              <w:top w:w="105" w:type="dxa"/>
              <w:left w:w="150" w:type="dxa"/>
              <w:bottom w:w="105" w:type="dxa"/>
              <w:right w:w="150" w:type="dxa"/>
            </w:tcMar>
            <w:hideMark/>
          </w:tcPr>
          <w:p w14:paraId="3F9C8096" w14:textId="6E54B5C6"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34</w:t>
            </w:r>
          </w:p>
        </w:tc>
        <w:tc>
          <w:tcPr>
            <w:tcW w:w="3246" w:type="dxa"/>
            <w:tcMar>
              <w:top w:w="105" w:type="dxa"/>
              <w:left w:w="150" w:type="dxa"/>
              <w:bottom w:w="105" w:type="dxa"/>
              <w:right w:w="150" w:type="dxa"/>
            </w:tcMar>
            <w:hideMark/>
          </w:tcPr>
          <w:p w14:paraId="71FDDEBE" w14:textId="70503E55" w:rsidR="0099711E" w:rsidRPr="00832616" w:rsidRDefault="00104721" w:rsidP="0099711E">
            <w:pPr>
              <w:spacing w:after="0"/>
              <w:rPr>
                <w:rFonts w:ascii="Times New Roman" w:hAnsi="Times New Roman"/>
                <w:sz w:val="24"/>
                <w:lang w:bidi="he-IL"/>
              </w:rPr>
            </w:pPr>
            <w:ins w:id="437" w:author="Eyal Yossi" w:date="2024-02-19T09:58:00Z">
              <w:r>
                <w:rPr>
                  <w:rFonts w:ascii="Times New Roman" w:hAnsi="Times New Roman"/>
                  <w:sz w:val="24"/>
                  <w:lang w:bidi="he-IL"/>
                </w:rPr>
                <w:t>AC_IN_</w:t>
              </w:r>
            </w:ins>
            <w:r w:rsidR="0099711E" w:rsidRPr="00832616">
              <w:rPr>
                <w:rFonts w:ascii="Times New Roman" w:hAnsi="Times New Roman"/>
                <w:sz w:val="24"/>
                <w:lang w:bidi="he-IL"/>
              </w:rPr>
              <w:t>PH3_Status</w:t>
            </w:r>
          </w:p>
        </w:tc>
        <w:tc>
          <w:tcPr>
            <w:tcW w:w="2084" w:type="dxa"/>
            <w:tcMar>
              <w:top w:w="105" w:type="dxa"/>
              <w:left w:w="150" w:type="dxa"/>
              <w:bottom w:w="105" w:type="dxa"/>
              <w:right w:w="150" w:type="dxa"/>
            </w:tcMar>
            <w:hideMark/>
          </w:tcPr>
          <w:p w14:paraId="33572093"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1=MISSING</w:t>
            </w:r>
          </w:p>
        </w:tc>
        <w:tc>
          <w:tcPr>
            <w:tcW w:w="1060" w:type="dxa"/>
            <w:tcMar>
              <w:top w:w="105" w:type="dxa"/>
              <w:left w:w="150" w:type="dxa"/>
              <w:bottom w:w="105" w:type="dxa"/>
              <w:right w:w="150" w:type="dxa"/>
            </w:tcMar>
            <w:hideMark/>
          </w:tcPr>
          <w:p w14:paraId="3089837E" w14:textId="77777777" w:rsidR="0099711E" w:rsidRPr="00832616" w:rsidRDefault="0099711E" w:rsidP="0099711E">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26863551"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Phase 3 OK (0) or missing indication (1)</w:t>
            </w:r>
          </w:p>
        </w:tc>
      </w:tr>
      <w:tr w:rsidR="0099711E" w:rsidRPr="00832616" w14:paraId="45024A5A" w14:textId="77777777" w:rsidTr="009755D4">
        <w:tc>
          <w:tcPr>
            <w:tcW w:w="794" w:type="dxa"/>
            <w:tcMar>
              <w:top w:w="105" w:type="dxa"/>
              <w:left w:w="150" w:type="dxa"/>
              <w:bottom w:w="105" w:type="dxa"/>
              <w:right w:w="150" w:type="dxa"/>
            </w:tcMar>
            <w:hideMark/>
          </w:tcPr>
          <w:p w14:paraId="06E097E6" w14:textId="4520A9E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35</w:t>
            </w:r>
          </w:p>
        </w:tc>
        <w:tc>
          <w:tcPr>
            <w:tcW w:w="3246" w:type="dxa"/>
            <w:tcMar>
              <w:top w:w="105" w:type="dxa"/>
              <w:left w:w="150" w:type="dxa"/>
              <w:bottom w:w="105" w:type="dxa"/>
              <w:right w:w="150" w:type="dxa"/>
            </w:tcMar>
            <w:hideMark/>
          </w:tcPr>
          <w:p w14:paraId="71300162" w14:textId="78E2AC0F" w:rsidR="0099711E" w:rsidRPr="00832616" w:rsidRDefault="00527A98" w:rsidP="0099711E">
            <w:pPr>
              <w:spacing w:after="0"/>
              <w:rPr>
                <w:rFonts w:ascii="Times New Roman" w:hAnsi="Times New Roman"/>
                <w:sz w:val="24"/>
                <w:lang w:bidi="he-IL"/>
              </w:rPr>
            </w:pPr>
            <w:ins w:id="438" w:author="Eyal Yossi" w:date="2024-02-19T09:59:00Z">
              <w:r>
                <w:rPr>
                  <w:rFonts w:ascii="Times New Roman" w:hAnsi="Times New Roman"/>
                  <w:sz w:val="24"/>
                  <w:lang w:bidi="he-IL"/>
                </w:rPr>
                <w:t>AC_IN_</w:t>
              </w:r>
            </w:ins>
            <w:r w:rsidR="0099711E" w:rsidRPr="00832616">
              <w:rPr>
                <w:rFonts w:ascii="Times New Roman" w:hAnsi="Times New Roman"/>
                <w:sz w:val="24"/>
                <w:lang w:bidi="he-IL"/>
              </w:rPr>
              <w:t>Neutral_Status</w:t>
            </w:r>
          </w:p>
        </w:tc>
        <w:tc>
          <w:tcPr>
            <w:tcW w:w="2084" w:type="dxa"/>
            <w:tcMar>
              <w:top w:w="105" w:type="dxa"/>
              <w:left w:w="150" w:type="dxa"/>
              <w:bottom w:w="105" w:type="dxa"/>
              <w:right w:w="150" w:type="dxa"/>
            </w:tcMar>
            <w:hideMark/>
          </w:tcPr>
          <w:p w14:paraId="59B1FA98"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1=MISSING</w:t>
            </w:r>
          </w:p>
        </w:tc>
        <w:tc>
          <w:tcPr>
            <w:tcW w:w="1060" w:type="dxa"/>
            <w:tcMar>
              <w:top w:w="105" w:type="dxa"/>
              <w:left w:w="150" w:type="dxa"/>
              <w:bottom w:w="105" w:type="dxa"/>
              <w:right w:w="150" w:type="dxa"/>
            </w:tcMar>
            <w:hideMark/>
          </w:tcPr>
          <w:p w14:paraId="1BE78BF0" w14:textId="77777777" w:rsidR="0099711E" w:rsidRPr="00832616" w:rsidRDefault="0099711E" w:rsidP="0099711E">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1CF02D30"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Neutral OK (0) or missing indication (1)</w:t>
            </w:r>
          </w:p>
        </w:tc>
      </w:tr>
      <w:tr w:rsidR="0099711E" w:rsidRPr="00832616" w14:paraId="09ECA186" w14:textId="77777777" w:rsidTr="009755D4">
        <w:tc>
          <w:tcPr>
            <w:tcW w:w="794" w:type="dxa"/>
            <w:tcMar>
              <w:top w:w="105" w:type="dxa"/>
              <w:left w:w="150" w:type="dxa"/>
              <w:bottom w:w="105" w:type="dxa"/>
              <w:right w:w="150" w:type="dxa"/>
            </w:tcMar>
            <w:hideMark/>
          </w:tcPr>
          <w:p w14:paraId="03EB3637" w14:textId="22AA2345" w:rsidR="0099711E" w:rsidRPr="00832616" w:rsidRDefault="0099711E" w:rsidP="0099711E">
            <w:pPr>
              <w:spacing w:after="0"/>
              <w:rPr>
                <w:rFonts w:ascii="Times New Roman" w:hAnsi="Times New Roman"/>
                <w:sz w:val="24"/>
                <w:lang w:bidi="he-IL"/>
              </w:rPr>
            </w:pPr>
            <w:r>
              <w:rPr>
                <w:rFonts w:ascii="Times New Roman" w:hAnsi="Times New Roman"/>
                <w:sz w:val="24"/>
                <w:lang w:bidi="he-IL"/>
              </w:rPr>
              <w:t>36</w:t>
            </w:r>
          </w:p>
        </w:tc>
        <w:tc>
          <w:tcPr>
            <w:tcW w:w="3246" w:type="dxa"/>
            <w:tcMar>
              <w:top w:w="105" w:type="dxa"/>
              <w:left w:w="150" w:type="dxa"/>
              <w:bottom w:w="105" w:type="dxa"/>
              <w:right w:w="150" w:type="dxa"/>
            </w:tcMar>
            <w:hideMark/>
          </w:tcPr>
          <w:p w14:paraId="718B9573"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Is_Logfile_Running</w:t>
            </w:r>
          </w:p>
        </w:tc>
        <w:tc>
          <w:tcPr>
            <w:tcW w:w="2084" w:type="dxa"/>
            <w:tcMar>
              <w:top w:w="105" w:type="dxa"/>
              <w:left w:w="150" w:type="dxa"/>
              <w:bottom w:w="105" w:type="dxa"/>
              <w:right w:w="150" w:type="dxa"/>
            </w:tcMar>
            <w:hideMark/>
          </w:tcPr>
          <w:p w14:paraId="12F142D5"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0= Logfile not Running</w:t>
            </w:r>
            <w:r w:rsidRPr="00832616">
              <w:rPr>
                <w:rFonts w:ascii="Times New Roman" w:hAnsi="Times New Roman"/>
                <w:sz w:val="24"/>
                <w:lang w:bidi="he-IL"/>
              </w:rPr>
              <w:br/>
              <w:t>1= Logfile Running</w:t>
            </w:r>
          </w:p>
        </w:tc>
        <w:tc>
          <w:tcPr>
            <w:tcW w:w="1060" w:type="dxa"/>
            <w:tcMar>
              <w:top w:w="105" w:type="dxa"/>
              <w:left w:w="150" w:type="dxa"/>
              <w:bottom w:w="105" w:type="dxa"/>
              <w:right w:w="150" w:type="dxa"/>
            </w:tcMar>
            <w:hideMark/>
          </w:tcPr>
          <w:p w14:paraId="4C9DA824" w14:textId="77777777" w:rsidR="0099711E" w:rsidRPr="00832616" w:rsidRDefault="0099711E" w:rsidP="0099711E">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574840D9"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Is Logfile</w:t>
            </w:r>
            <w:r>
              <w:rPr>
                <w:rFonts w:ascii="Times New Roman" w:hAnsi="Times New Roman"/>
                <w:sz w:val="24"/>
                <w:lang w:bidi="he-IL"/>
              </w:rPr>
              <w:t xml:space="preserve"> r</w:t>
            </w:r>
            <w:r w:rsidRPr="00832616">
              <w:rPr>
                <w:rFonts w:ascii="Times New Roman" w:hAnsi="Times New Roman"/>
                <w:sz w:val="24"/>
                <w:lang w:bidi="he-IL"/>
              </w:rPr>
              <w:t>unning?</w:t>
            </w:r>
          </w:p>
        </w:tc>
      </w:tr>
      <w:tr w:rsidR="0099711E" w:rsidRPr="00832616" w14:paraId="05D7A0B2" w14:textId="77777777" w:rsidTr="009755D4">
        <w:tc>
          <w:tcPr>
            <w:tcW w:w="794" w:type="dxa"/>
            <w:tcMar>
              <w:top w:w="105" w:type="dxa"/>
              <w:left w:w="150" w:type="dxa"/>
              <w:bottom w:w="105" w:type="dxa"/>
              <w:right w:w="150" w:type="dxa"/>
            </w:tcMar>
            <w:hideMark/>
          </w:tcPr>
          <w:p w14:paraId="55FD393E" w14:textId="22DBE3DC" w:rsidR="0099711E" w:rsidRPr="00832616" w:rsidRDefault="0099711E" w:rsidP="0099711E">
            <w:pPr>
              <w:spacing w:after="0"/>
              <w:rPr>
                <w:rFonts w:ascii="Times New Roman" w:hAnsi="Times New Roman"/>
                <w:sz w:val="24"/>
                <w:lang w:bidi="he-IL"/>
              </w:rPr>
            </w:pPr>
            <w:r>
              <w:rPr>
                <w:rFonts w:ascii="Times New Roman" w:hAnsi="Times New Roman"/>
                <w:sz w:val="24"/>
                <w:lang w:bidi="he-IL"/>
              </w:rPr>
              <w:t>37</w:t>
            </w:r>
          </w:p>
        </w:tc>
        <w:tc>
          <w:tcPr>
            <w:tcW w:w="3246" w:type="dxa"/>
            <w:tcMar>
              <w:top w:w="105" w:type="dxa"/>
              <w:left w:w="150" w:type="dxa"/>
              <w:bottom w:w="105" w:type="dxa"/>
              <w:right w:w="150" w:type="dxa"/>
            </w:tcMar>
            <w:hideMark/>
          </w:tcPr>
          <w:p w14:paraId="6E89D5C3"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color w:val="172B4D"/>
                <w:sz w:val="24"/>
                <w:lang w:bidi="he-IL"/>
              </w:rPr>
              <w:t>Is_Logfile_Erase_In _Process</w:t>
            </w:r>
          </w:p>
        </w:tc>
        <w:tc>
          <w:tcPr>
            <w:tcW w:w="2084" w:type="dxa"/>
            <w:tcMar>
              <w:top w:w="105" w:type="dxa"/>
              <w:left w:w="150" w:type="dxa"/>
              <w:bottom w:w="105" w:type="dxa"/>
              <w:right w:w="150" w:type="dxa"/>
            </w:tcMar>
            <w:hideMark/>
          </w:tcPr>
          <w:p w14:paraId="38DA9CAA"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0 = Logfile not in erase process</w:t>
            </w:r>
            <w:r w:rsidRPr="00832616">
              <w:rPr>
                <w:rFonts w:ascii="Times New Roman" w:hAnsi="Times New Roman"/>
                <w:sz w:val="24"/>
                <w:lang w:bidi="he-IL"/>
              </w:rPr>
              <w:br/>
              <w:t>1 = Logfile in erase process</w:t>
            </w:r>
          </w:p>
        </w:tc>
        <w:tc>
          <w:tcPr>
            <w:tcW w:w="1060" w:type="dxa"/>
            <w:tcMar>
              <w:top w:w="105" w:type="dxa"/>
              <w:left w:w="150" w:type="dxa"/>
              <w:bottom w:w="105" w:type="dxa"/>
              <w:right w:w="150" w:type="dxa"/>
            </w:tcMar>
            <w:hideMark/>
          </w:tcPr>
          <w:p w14:paraId="35B9054B" w14:textId="77777777" w:rsidR="0099711E" w:rsidRPr="00832616" w:rsidRDefault="0099711E" w:rsidP="0099711E">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160CD86E"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Is Logfile</w:t>
            </w:r>
            <w:r>
              <w:rPr>
                <w:rFonts w:ascii="Times New Roman" w:hAnsi="Times New Roman"/>
                <w:sz w:val="24"/>
                <w:lang w:bidi="he-IL"/>
              </w:rPr>
              <w:t xml:space="preserve"> </w:t>
            </w:r>
            <w:r w:rsidRPr="00832616">
              <w:rPr>
                <w:rFonts w:ascii="Times New Roman" w:hAnsi="Times New Roman"/>
                <w:sz w:val="24"/>
                <w:lang w:bidi="he-IL"/>
              </w:rPr>
              <w:t>Erase In</w:t>
            </w:r>
            <w:r>
              <w:rPr>
                <w:rFonts w:ascii="Times New Roman" w:hAnsi="Times New Roman"/>
                <w:sz w:val="24"/>
                <w:lang w:bidi="he-IL"/>
              </w:rPr>
              <w:t xml:space="preserve"> p</w:t>
            </w:r>
            <w:r w:rsidRPr="00832616">
              <w:rPr>
                <w:rFonts w:ascii="Times New Roman" w:hAnsi="Times New Roman"/>
                <w:sz w:val="24"/>
                <w:lang w:bidi="he-IL"/>
              </w:rPr>
              <w:t>rocess?</w:t>
            </w:r>
          </w:p>
        </w:tc>
      </w:tr>
      <w:tr w:rsidR="0099711E" w:rsidRPr="00832616" w14:paraId="4A12582D" w14:textId="77777777" w:rsidTr="009755D4">
        <w:trPr>
          <w:ins w:id="439" w:author="Eyal Yossi" w:date="2024-01-23T11:56:00Z"/>
        </w:trPr>
        <w:tc>
          <w:tcPr>
            <w:tcW w:w="794" w:type="dxa"/>
            <w:tcMar>
              <w:top w:w="105" w:type="dxa"/>
              <w:left w:w="150" w:type="dxa"/>
              <w:bottom w:w="105" w:type="dxa"/>
              <w:right w:w="150" w:type="dxa"/>
            </w:tcMar>
          </w:tcPr>
          <w:p w14:paraId="3BF7D9EF" w14:textId="1B3C8282" w:rsidR="0099711E" w:rsidRPr="00832616" w:rsidRDefault="0099711E" w:rsidP="0099711E">
            <w:pPr>
              <w:spacing w:after="0"/>
              <w:rPr>
                <w:ins w:id="440" w:author="Eyal Yossi" w:date="2024-01-23T11:56:00Z"/>
                <w:rFonts w:ascii="Times New Roman" w:hAnsi="Times New Roman"/>
                <w:sz w:val="24"/>
                <w:lang w:bidi="he-IL"/>
              </w:rPr>
            </w:pPr>
            <w:ins w:id="441" w:author="Eyal Yossi" w:date="2024-02-19T09:52:00Z">
              <w:r>
                <w:rPr>
                  <w:rFonts w:ascii="Times New Roman" w:hAnsi="Times New Roman"/>
                  <w:sz w:val="24"/>
                  <w:lang w:bidi="he-IL"/>
                </w:rPr>
                <w:t>38</w:t>
              </w:r>
            </w:ins>
          </w:p>
        </w:tc>
        <w:tc>
          <w:tcPr>
            <w:tcW w:w="3246" w:type="dxa"/>
            <w:tcMar>
              <w:top w:w="105" w:type="dxa"/>
              <w:left w:w="150" w:type="dxa"/>
              <w:bottom w:w="105" w:type="dxa"/>
              <w:right w:w="150" w:type="dxa"/>
            </w:tcMar>
          </w:tcPr>
          <w:p w14:paraId="2E70806A" w14:textId="6417EB3C" w:rsidR="0099711E" w:rsidRPr="00832616" w:rsidRDefault="0099711E" w:rsidP="0099711E">
            <w:pPr>
              <w:spacing w:after="0"/>
              <w:rPr>
                <w:ins w:id="442" w:author="Eyal Yossi" w:date="2024-01-23T11:56:00Z"/>
                <w:rFonts w:ascii="Times New Roman" w:hAnsi="Times New Roman"/>
                <w:sz w:val="24"/>
                <w:lang w:bidi="he-IL"/>
              </w:rPr>
            </w:pPr>
            <w:ins w:id="443" w:author="Eyal Yossi" w:date="2024-01-23T11:56:00Z">
              <w:r w:rsidRPr="00BB2AAB">
                <w:rPr>
                  <w:rFonts w:ascii="Times New Roman" w:hAnsi="Times New Roman"/>
                  <w:color w:val="172B4D"/>
                  <w:sz w:val="24"/>
                  <w:lang w:bidi="he-IL"/>
                </w:rPr>
                <w:t>Fan</w:t>
              </w:r>
            </w:ins>
            <w:ins w:id="444" w:author="Eyal Yossi" w:date="2024-01-25T12:55:00Z">
              <w:r w:rsidRPr="00BB2AAB">
                <w:rPr>
                  <w:rFonts w:ascii="Times New Roman" w:hAnsi="Times New Roman"/>
                  <w:color w:val="172B4D"/>
                  <w:sz w:val="24"/>
                  <w:lang w:bidi="he-IL"/>
                </w:rPr>
                <w:t>1</w:t>
              </w:r>
            </w:ins>
            <w:ins w:id="445" w:author="Eyal Yossi" w:date="2024-01-23T11:56:00Z">
              <w:r w:rsidRPr="00BB2AAB">
                <w:rPr>
                  <w:rFonts w:ascii="Times New Roman" w:hAnsi="Times New Roman"/>
                  <w:color w:val="172B4D"/>
                  <w:sz w:val="24"/>
                  <w:lang w:bidi="he-IL"/>
                </w:rPr>
                <w:t>_Speed_Status</w:t>
              </w:r>
            </w:ins>
          </w:p>
        </w:tc>
        <w:tc>
          <w:tcPr>
            <w:tcW w:w="2084" w:type="dxa"/>
            <w:tcMar>
              <w:top w:w="105" w:type="dxa"/>
              <w:left w:w="150" w:type="dxa"/>
              <w:bottom w:w="105" w:type="dxa"/>
              <w:right w:w="150" w:type="dxa"/>
            </w:tcMar>
          </w:tcPr>
          <w:p w14:paraId="2CFB2D23" w14:textId="77777777" w:rsidR="0099711E" w:rsidRPr="00832616" w:rsidRDefault="0099711E" w:rsidP="0099711E">
            <w:pPr>
              <w:spacing w:after="0"/>
              <w:rPr>
                <w:ins w:id="446" w:author="Eyal Yossi" w:date="2024-01-23T11:56:00Z"/>
                <w:rFonts w:ascii="Times New Roman" w:hAnsi="Times New Roman"/>
                <w:sz w:val="24"/>
                <w:lang w:bidi="he-IL"/>
              </w:rPr>
            </w:pPr>
            <w:ins w:id="447" w:author="Eyal Yossi" w:date="2024-01-23T11:56:00Z">
              <w:r w:rsidRPr="00832616">
                <w:rPr>
                  <w:rFonts w:ascii="Times New Roman" w:hAnsi="Times New Roman"/>
                  <w:sz w:val="24"/>
                  <w:lang w:bidi="he-IL"/>
                </w:rPr>
                <w:t>0 = OK</w:t>
              </w:r>
              <w:r w:rsidRPr="00832616">
                <w:rPr>
                  <w:rFonts w:ascii="Times New Roman" w:hAnsi="Times New Roman"/>
                  <w:sz w:val="24"/>
                  <w:lang w:bidi="he-IL"/>
                </w:rPr>
                <w:br/>
                <w:t xml:space="preserve">1 = </w:t>
              </w:r>
              <w:r>
                <w:rPr>
                  <w:rFonts w:ascii="Times New Roman" w:hAnsi="Times New Roman"/>
                  <w:sz w:val="24"/>
                  <w:lang w:bidi="he-IL"/>
                </w:rPr>
                <w:t>Fan speed fail</w:t>
              </w:r>
            </w:ins>
          </w:p>
        </w:tc>
        <w:tc>
          <w:tcPr>
            <w:tcW w:w="1060" w:type="dxa"/>
            <w:tcMar>
              <w:top w:w="105" w:type="dxa"/>
              <w:left w:w="150" w:type="dxa"/>
              <w:bottom w:w="105" w:type="dxa"/>
              <w:right w:w="150" w:type="dxa"/>
            </w:tcMar>
          </w:tcPr>
          <w:p w14:paraId="3AFF6E42" w14:textId="77777777" w:rsidR="0099711E" w:rsidRPr="00832616" w:rsidRDefault="0099711E" w:rsidP="0099711E">
            <w:pPr>
              <w:spacing w:after="0"/>
              <w:jc w:val="center"/>
              <w:rPr>
                <w:ins w:id="448" w:author="Eyal Yossi" w:date="2024-01-23T11:56:00Z"/>
                <w:rFonts w:ascii="Times New Roman" w:hAnsi="Times New Roman"/>
                <w:sz w:val="24"/>
                <w:lang w:bidi="he-IL"/>
              </w:rPr>
            </w:pPr>
            <w:ins w:id="449" w:author="Eyal Yossi" w:date="2024-01-23T11:56:00Z">
              <w:r w:rsidRPr="00832616">
                <w:rPr>
                  <w:rFonts w:ascii="Times New Roman" w:hAnsi="Times New Roman"/>
                  <w:sz w:val="24"/>
                  <w:lang w:bidi="he-IL"/>
                </w:rPr>
                <w:t>0</w:t>
              </w:r>
            </w:ins>
          </w:p>
        </w:tc>
        <w:tc>
          <w:tcPr>
            <w:tcW w:w="1880" w:type="dxa"/>
            <w:tcMar>
              <w:top w:w="105" w:type="dxa"/>
              <w:left w:w="150" w:type="dxa"/>
              <w:bottom w:w="105" w:type="dxa"/>
              <w:right w:w="150" w:type="dxa"/>
            </w:tcMar>
          </w:tcPr>
          <w:p w14:paraId="7435ABF2" w14:textId="4F6B1E5C" w:rsidR="0099711E" w:rsidRPr="00832616" w:rsidRDefault="0099711E" w:rsidP="0099711E">
            <w:pPr>
              <w:spacing w:after="0"/>
              <w:rPr>
                <w:ins w:id="450" w:author="Eyal Yossi" w:date="2024-01-23T11:56:00Z"/>
                <w:rFonts w:ascii="Times New Roman" w:hAnsi="Times New Roman"/>
                <w:sz w:val="24"/>
                <w:lang w:bidi="he-IL"/>
              </w:rPr>
            </w:pPr>
            <w:ins w:id="451" w:author="Eyal Yossi" w:date="2024-01-23T11:56:00Z">
              <w:r>
                <w:rPr>
                  <w:rFonts w:ascii="Times New Roman" w:hAnsi="Times New Roman"/>
                  <w:sz w:val="24"/>
                  <w:lang w:bidi="he-IL"/>
                </w:rPr>
                <w:t>Fan</w:t>
              </w:r>
            </w:ins>
            <w:ins w:id="452" w:author="Eyal Yossi" w:date="2024-02-19T11:28:00Z">
              <w:r w:rsidR="00344F7F">
                <w:rPr>
                  <w:rFonts w:ascii="Times New Roman" w:hAnsi="Times New Roman"/>
                  <w:sz w:val="24"/>
                  <w:lang w:bidi="he-IL"/>
                </w:rPr>
                <w:t>1</w:t>
              </w:r>
            </w:ins>
            <w:ins w:id="453" w:author="Eyal Yossi" w:date="2024-01-23T11:56:00Z">
              <w:r>
                <w:rPr>
                  <w:rFonts w:ascii="Times New Roman" w:hAnsi="Times New Roman"/>
                  <w:sz w:val="24"/>
                  <w:lang w:bidi="he-IL"/>
                </w:rPr>
                <w:t xml:space="preserve"> speed</w:t>
              </w:r>
              <w:r w:rsidRPr="00832616">
                <w:rPr>
                  <w:rFonts w:ascii="Times New Roman" w:hAnsi="Times New Roman"/>
                  <w:sz w:val="24"/>
                  <w:lang w:bidi="he-IL"/>
                </w:rPr>
                <w:t xml:space="preserve"> Status - OK (0) or Fail (1)</w:t>
              </w:r>
            </w:ins>
          </w:p>
        </w:tc>
      </w:tr>
      <w:tr w:rsidR="0099711E" w:rsidRPr="00832616" w14:paraId="2E8D71F5" w14:textId="77777777" w:rsidTr="009755D4">
        <w:trPr>
          <w:ins w:id="454" w:author="Eyal Yossi" w:date="2024-01-25T12:55:00Z"/>
        </w:trPr>
        <w:tc>
          <w:tcPr>
            <w:tcW w:w="794" w:type="dxa"/>
            <w:tcMar>
              <w:top w:w="105" w:type="dxa"/>
              <w:left w:w="150" w:type="dxa"/>
              <w:bottom w:w="105" w:type="dxa"/>
              <w:right w:w="150" w:type="dxa"/>
            </w:tcMar>
          </w:tcPr>
          <w:p w14:paraId="06D0F686" w14:textId="58A3A4CA" w:rsidR="0099711E" w:rsidRPr="00832616" w:rsidRDefault="0099711E" w:rsidP="0099711E">
            <w:pPr>
              <w:spacing w:after="0"/>
              <w:rPr>
                <w:ins w:id="455" w:author="Eyal Yossi" w:date="2024-01-25T12:55:00Z"/>
                <w:rFonts w:ascii="Times New Roman" w:hAnsi="Times New Roman"/>
                <w:sz w:val="24"/>
                <w:lang w:bidi="he-IL"/>
              </w:rPr>
            </w:pPr>
            <w:ins w:id="456" w:author="Eyal Yossi" w:date="2024-02-19T09:54:00Z">
              <w:r>
                <w:rPr>
                  <w:rFonts w:ascii="Times New Roman" w:hAnsi="Times New Roman"/>
                  <w:sz w:val="24"/>
                  <w:lang w:bidi="he-IL"/>
                </w:rPr>
                <w:t>39</w:t>
              </w:r>
            </w:ins>
          </w:p>
        </w:tc>
        <w:tc>
          <w:tcPr>
            <w:tcW w:w="3246" w:type="dxa"/>
            <w:tcMar>
              <w:top w:w="105" w:type="dxa"/>
              <w:left w:w="150" w:type="dxa"/>
              <w:bottom w:w="105" w:type="dxa"/>
              <w:right w:w="150" w:type="dxa"/>
            </w:tcMar>
          </w:tcPr>
          <w:p w14:paraId="198E32E5" w14:textId="7B925D3B" w:rsidR="0099711E" w:rsidRPr="00BB2AAB" w:rsidRDefault="0099711E" w:rsidP="0099711E">
            <w:pPr>
              <w:spacing w:after="0"/>
              <w:rPr>
                <w:ins w:id="457" w:author="Eyal Yossi" w:date="2024-01-25T12:55:00Z"/>
                <w:rFonts w:ascii="Times New Roman" w:hAnsi="Times New Roman"/>
                <w:color w:val="172B4D"/>
                <w:sz w:val="24"/>
                <w:lang w:bidi="he-IL"/>
              </w:rPr>
            </w:pPr>
            <w:ins w:id="458" w:author="Eyal Yossi" w:date="2024-01-25T12:59:00Z">
              <w:r w:rsidRPr="00BB2AAB">
                <w:rPr>
                  <w:rFonts w:ascii="Times New Roman" w:hAnsi="Times New Roman"/>
                  <w:color w:val="172B4D"/>
                  <w:sz w:val="24"/>
                  <w:lang w:bidi="he-IL"/>
                </w:rPr>
                <w:t>Fan2_Speed_Status</w:t>
              </w:r>
            </w:ins>
          </w:p>
        </w:tc>
        <w:tc>
          <w:tcPr>
            <w:tcW w:w="2084" w:type="dxa"/>
            <w:tcMar>
              <w:top w:w="105" w:type="dxa"/>
              <w:left w:w="150" w:type="dxa"/>
              <w:bottom w:w="105" w:type="dxa"/>
              <w:right w:w="150" w:type="dxa"/>
            </w:tcMar>
          </w:tcPr>
          <w:p w14:paraId="7F434837" w14:textId="5E6AA335" w:rsidR="0099711E" w:rsidRPr="00832616" w:rsidRDefault="0099711E" w:rsidP="0099711E">
            <w:pPr>
              <w:spacing w:after="0"/>
              <w:rPr>
                <w:ins w:id="459" w:author="Eyal Yossi" w:date="2024-01-25T12:55:00Z"/>
                <w:rFonts w:ascii="Times New Roman" w:hAnsi="Times New Roman"/>
                <w:sz w:val="24"/>
                <w:lang w:bidi="he-IL"/>
              </w:rPr>
            </w:pPr>
            <w:ins w:id="460" w:author="Eyal Yossi" w:date="2024-01-25T12:59:00Z">
              <w:r w:rsidRPr="00832616">
                <w:rPr>
                  <w:rFonts w:ascii="Times New Roman" w:hAnsi="Times New Roman"/>
                  <w:sz w:val="24"/>
                  <w:lang w:bidi="he-IL"/>
                </w:rPr>
                <w:t>0 = OK</w:t>
              </w:r>
              <w:r w:rsidRPr="00832616">
                <w:rPr>
                  <w:rFonts w:ascii="Times New Roman" w:hAnsi="Times New Roman"/>
                  <w:sz w:val="24"/>
                  <w:lang w:bidi="he-IL"/>
                </w:rPr>
                <w:br/>
                <w:t xml:space="preserve">1 = </w:t>
              </w:r>
              <w:r>
                <w:rPr>
                  <w:rFonts w:ascii="Times New Roman" w:hAnsi="Times New Roman"/>
                  <w:sz w:val="24"/>
                  <w:lang w:bidi="he-IL"/>
                </w:rPr>
                <w:t>Fan speed fail</w:t>
              </w:r>
            </w:ins>
          </w:p>
        </w:tc>
        <w:tc>
          <w:tcPr>
            <w:tcW w:w="1060" w:type="dxa"/>
            <w:tcMar>
              <w:top w:w="105" w:type="dxa"/>
              <w:left w:w="150" w:type="dxa"/>
              <w:bottom w:w="105" w:type="dxa"/>
              <w:right w:w="150" w:type="dxa"/>
            </w:tcMar>
          </w:tcPr>
          <w:p w14:paraId="53365BB1" w14:textId="3C041FC4" w:rsidR="0099711E" w:rsidRPr="00832616" w:rsidRDefault="0099711E" w:rsidP="0099711E">
            <w:pPr>
              <w:spacing w:after="0"/>
              <w:jc w:val="center"/>
              <w:rPr>
                <w:ins w:id="461" w:author="Eyal Yossi" w:date="2024-01-25T12:55:00Z"/>
                <w:rFonts w:ascii="Times New Roman" w:hAnsi="Times New Roman"/>
                <w:sz w:val="24"/>
                <w:lang w:bidi="he-IL"/>
              </w:rPr>
            </w:pPr>
            <w:ins w:id="462" w:author="Eyal Yossi" w:date="2024-01-25T12:59:00Z">
              <w:r w:rsidRPr="00832616">
                <w:rPr>
                  <w:rFonts w:ascii="Times New Roman" w:hAnsi="Times New Roman"/>
                  <w:sz w:val="24"/>
                  <w:lang w:bidi="he-IL"/>
                </w:rPr>
                <w:t>0</w:t>
              </w:r>
            </w:ins>
          </w:p>
        </w:tc>
        <w:tc>
          <w:tcPr>
            <w:tcW w:w="1880" w:type="dxa"/>
            <w:tcMar>
              <w:top w:w="105" w:type="dxa"/>
              <w:left w:w="150" w:type="dxa"/>
              <w:bottom w:w="105" w:type="dxa"/>
              <w:right w:w="150" w:type="dxa"/>
            </w:tcMar>
          </w:tcPr>
          <w:p w14:paraId="67687CED" w14:textId="41F25E8E" w:rsidR="0099711E" w:rsidRPr="00832616" w:rsidRDefault="0099711E" w:rsidP="0099711E">
            <w:pPr>
              <w:spacing w:after="0"/>
              <w:rPr>
                <w:ins w:id="463" w:author="Eyal Yossi" w:date="2024-01-25T12:55:00Z"/>
                <w:rFonts w:ascii="Times New Roman" w:hAnsi="Times New Roman"/>
                <w:sz w:val="24"/>
                <w:lang w:bidi="he-IL"/>
              </w:rPr>
            </w:pPr>
            <w:ins w:id="464" w:author="Eyal Yossi" w:date="2024-01-25T12:59:00Z">
              <w:r>
                <w:rPr>
                  <w:rFonts w:ascii="Times New Roman" w:hAnsi="Times New Roman"/>
                  <w:sz w:val="24"/>
                  <w:lang w:bidi="he-IL"/>
                </w:rPr>
                <w:t>Fan</w:t>
              </w:r>
            </w:ins>
            <w:ins w:id="465" w:author="Eyal Yossi" w:date="2024-02-19T11:28:00Z">
              <w:r w:rsidR="00344F7F">
                <w:rPr>
                  <w:rFonts w:ascii="Times New Roman" w:hAnsi="Times New Roman"/>
                  <w:sz w:val="24"/>
                  <w:lang w:bidi="he-IL"/>
                </w:rPr>
                <w:t>2</w:t>
              </w:r>
            </w:ins>
            <w:ins w:id="466" w:author="Eyal Yossi" w:date="2024-01-25T12:59:00Z">
              <w:r>
                <w:rPr>
                  <w:rFonts w:ascii="Times New Roman" w:hAnsi="Times New Roman"/>
                  <w:sz w:val="24"/>
                  <w:lang w:bidi="he-IL"/>
                </w:rPr>
                <w:t xml:space="preserve"> speed</w:t>
              </w:r>
              <w:r w:rsidRPr="00832616">
                <w:rPr>
                  <w:rFonts w:ascii="Times New Roman" w:hAnsi="Times New Roman"/>
                  <w:sz w:val="24"/>
                  <w:lang w:bidi="he-IL"/>
                </w:rPr>
                <w:t xml:space="preserve"> Status - OK (0) or Fail (1)</w:t>
              </w:r>
            </w:ins>
          </w:p>
        </w:tc>
      </w:tr>
      <w:tr w:rsidR="0099711E" w:rsidRPr="00832616" w14:paraId="3FBA4848" w14:textId="77777777" w:rsidTr="009755D4">
        <w:trPr>
          <w:ins w:id="467" w:author="Eyal Yossi" w:date="2024-01-25T12:55:00Z"/>
        </w:trPr>
        <w:tc>
          <w:tcPr>
            <w:tcW w:w="794" w:type="dxa"/>
            <w:tcMar>
              <w:top w:w="105" w:type="dxa"/>
              <w:left w:w="150" w:type="dxa"/>
              <w:bottom w:w="105" w:type="dxa"/>
              <w:right w:w="150" w:type="dxa"/>
            </w:tcMar>
          </w:tcPr>
          <w:p w14:paraId="7D4829BA" w14:textId="48C64D3B" w:rsidR="0099711E" w:rsidRPr="00832616" w:rsidRDefault="0099711E" w:rsidP="0099711E">
            <w:pPr>
              <w:spacing w:after="0"/>
              <w:rPr>
                <w:ins w:id="468" w:author="Eyal Yossi" w:date="2024-01-25T12:55:00Z"/>
                <w:rFonts w:ascii="Times New Roman" w:hAnsi="Times New Roman"/>
                <w:sz w:val="24"/>
                <w:lang w:bidi="he-IL"/>
              </w:rPr>
            </w:pPr>
            <w:ins w:id="469" w:author="Eyal Yossi" w:date="2024-02-19T09:54:00Z">
              <w:r>
                <w:rPr>
                  <w:rFonts w:ascii="Times New Roman" w:hAnsi="Times New Roman"/>
                  <w:sz w:val="24"/>
                  <w:lang w:bidi="he-IL"/>
                </w:rPr>
                <w:t>40</w:t>
              </w:r>
            </w:ins>
          </w:p>
        </w:tc>
        <w:tc>
          <w:tcPr>
            <w:tcW w:w="3246" w:type="dxa"/>
            <w:tcMar>
              <w:top w:w="105" w:type="dxa"/>
              <w:left w:w="150" w:type="dxa"/>
              <w:bottom w:w="105" w:type="dxa"/>
              <w:right w:w="150" w:type="dxa"/>
            </w:tcMar>
          </w:tcPr>
          <w:p w14:paraId="5475CB37" w14:textId="4DB4DF17" w:rsidR="0099711E" w:rsidRPr="00BB2AAB" w:rsidRDefault="0099711E" w:rsidP="0099711E">
            <w:pPr>
              <w:spacing w:after="0"/>
              <w:rPr>
                <w:ins w:id="470" w:author="Eyal Yossi" w:date="2024-01-25T12:55:00Z"/>
                <w:rFonts w:ascii="Times New Roman" w:hAnsi="Times New Roman"/>
                <w:color w:val="172B4D"/>
                <w:sz w:val="24"/>
                <w:lang w:bidi="he-IL"/>
              </w:rPr>
            </w:pPr>
            <w:ins w:id="471" w:author="Eyal Yossi" w:date="2024-01-25T12:59:00Z">
              <w:r w:rsidRPr="00BB2AAB">
                <w:rPr>
                  <w:rFonts w:ascii="Times New Roman" w:hAnsi="Times New Roman"/>
                  <w:color w:val="172B4D"/>
                  <w:sz w:val="24"/>
                  <w:lang w:bidi="he-IL"/>
                </w:rPr>
                <w:t>Fan3_Speed_Status</w:t>
              </w:r>
            </w:ins>
          </w:p>
        </w:tc>
        <w:tc>
          <w:tcPr>
            <w:tcW w:w="2084" w:type="dxa"/>
            <w:tcMar>
              <w:top w:w="105" w:type="dxa"/>
              <w:left w:w="150" w:type="dxa"/>
              <w:bottom w:w="105" w:type="dxa"/>
              <w:right w:w="150" w:type="dxa"/>
            </w:tcMar>
          </w:tcPr>
          <w:p w14:paraId="4601E68E" w14:textId="733B0CC9" w:rsidR="0099711E" w:rsidRPr="00832616" w:rsidRDefault="0099711E" w:rsidP="0099711E">
            <w:pPr>
              <w:spacing w:after="0"/>
              <w:rPr>
                <w:ins w:id="472" w:author="Eyal Yossi" w:date="2024-01-25T12:55:00Z"/>
                <w:rFonts w:ascii="Times New Roman" w:hAnsi="Times New Roman"/>
                <w:sz w:val="24"/>
                <w:lang w:bidi="he-IL"/>
              </w:rPr>
            </w:pPr>
            <w:ins w:id="473" w:author="Eyal Yossi" w:date="2024-01-25T12:59:00Z">
              <w:r w:rsidRPr="00832616">
                <w:rPr>
                  <w:rFonts w:ascii="Times New Roman" w:hAnsi="Times New Roman"/>
                  <w:sz w:val="24"/>
                  <w:lang w:bidi="he-IL"/>
                </w:rPr>
                <w:t>0 = OK</w:t>
              </w:r>
              <w:r w:rsidRPr="00832616">
                <w:rPr>
                  <w:rFonts w:ascii="Times New Roman" w:hAnsi="Times New Roman"/>
                  <w:sz w:val="24"/>
                  <w:lang w:bidi="he-IL"/>
                </w:rPr>
                <w:br/>
                <w:t xml:space="preserve">1 = </w:t>
              </w:r>
              <w:r>
                <w:rPr>
                  <w:rFonts w:ascii="Times New Roman" w:hAnsi="Times New Roman"/>
                  <w:sz w:val="24"/>
                  <w:lang w:bidi="he-IL"/>
                </w:rPr>
                <w:t>Fan speed fail</w:t>
              </w:r>
            </w:ins>
          </w:p>
        </w:tc>
        <w:tc>
          <w:tcPr>
            <w:tcW w:w="1060" w:type="dxa"/>
            <w:tcMar>
              <w:top w:w="105" w:type="dxa"/>
              <w:left w:w="150" w:type="dxa"/>
              <w:bottom w:w="105" w:type="dxa"/>
              <w:right w:w="150" w:type="dxa"/>
            </w:tcMar>
          </w:tcPr>
          <w:p w14:paraId="51F6ACCD" w14:textId="3B667202" w:rsidR="0099711E" w:rsidRPr="00832616" w:rsidRDefault="0099711E" w:rsidP="0099711E">
            <w:pPr>
              <w:spacing w:after="0"/>
              <w:jc w:val="center"/>
              <w:rPr>
                <w:ins w:id="474" w:author="Eyal Yossi" w:date="2024-01-25T12:55:00Z"/>
                <w:rFonts w:ascii="Times New Roman" w:hAnsi="Times New Roman"/>
                <w:sz w:val="24"/>
                <w:lang w:bidi="he-IL"/>
              </w:rPr>
            </w:pPr>
            <w:ins w:id="475" w:author="Eyal Yossi" w:date="2024-01-25T12:59:00Z">
              <w:r w:rsidRPr="00832616">
                <w:rPr>
                  <w:rFonts w:ascii="Times New Roman" w:hAnsi="Times New Roman"/>
                  <w:sz w:val="24"/>
                  <w:lang w:bidi="he-IL"/>
                </w:rPr>
                <w:t>0</w:t>
              </w:r>
            </w:ins>
          </w:p>
        </w:tc>
        <w:tc>
          <w:tcPr>
            <w:tcW w:w="1880" w:type="dxa"/>
            <w:tcMar>
              <w:top w:w="105" w:type="dxa"/>
              <w:left w:w="150" w:type="dxa"/>
              <w:bottom w:w="105" w:type="dxa"/>
              <w:right w:w="150" w:type="dxa"/>
            </w:tcMar>
          </w:tcPr>
          <w:p w14:paraId="7F501ECB" w14:textId="23D63E30" w:rsidR="0099711E" w:rsidRPr="00832616" w:rsidRDefault="0099711E" w:rsidP="0099711E">
            <w:pPr>
              <w:spacing w:after="0"/>
              <w:rPr>
                <w:ins w:id="476" w:author="Eyal Yossi" w:date="2024-01-25T12:55:00Z"/>
                <w:rFonts w:ascii="Times New Roman" w:hAnsi="Times New Roman"/>
                <w:sz w:val="24"/>
                <w:lang w:bidi="he-IL"/>
              </w:rPr>
            </w:pPr>
            <w:ins w:id="477" w:author="Eyal Yossi" w:date="2024-01-25T12:59:00Z">
              <w:r>
                <w:rPr>
                  <w:rFonts w:ascii="Times New Roman" w:hAnsi="Times New Roman"/>
                  <w:sz w:val="24"/>
                  <w:lang w:bidi="he-IL"/>
                </w:rPr>
                <w:t>Fan</w:t>
              </w:r>
            </w:ins>
            <w:ins w:id="478" w:author="Eyal Yossi" w:date="2024-02-19T11:28:00Z">
              <w:r w:rsidR="00344F7F">
                <w:rPr>
                  <w:rFonts w:ascii="Times New Roman" w:hAnsi="Times New Roman"/>
                  <w:sz w:val="24"/>
                  <w:lang w:bidi="he-IL"/>
                </w:rPr>
                <w:t>3</w:t>
              </w:r>
            </w:ins>
            <w:ins w:id="479" w:author="Eyal Yossi" w:date="2024-01-25T12:59:00Z">
              <w:r>
                <w:rPr>
                  <w:rFonts w:ascii="Times New Roman" w:hAnsi="Times New Roman"/>
                  <w:sz w:val="24"/>
                  <w:lang w:bidi="he-IL"/>
                </w:rPr>
                <w:t xml:space="preserve"> speed</w:t>
              </w:r>
              <w:r w:rsidRPr="00832616">
                <w:rPr>
                  <w:rFonts w:ascii="Times New Roman" w:hAnsi="Times New Roman"/>
                  <w:sz w:val="24"/>
                  <w:lang w:bidi="he-IL"/>
                </w:rPr>
                <w:t xml:space="preserve"> Status - OK (0) or Fail (1)</w:t>
              </w:r>
            </w:ins>
          </w:p>
        </w:tc>
      </w:tr>
      <w:tr w:rsidR="0099711E" w:rsidRPr="00832616" w14:paraId="4A5EA836" w14:textId="60008929" w:rsidTr="00300D15">
        <w:tc>
          <w:tcPr>
            <w:tcW w:w="794" w:type="dxa"/>
            <w:tcMar>
              <w:top w:w="105" w:type="dxa"/>
              <w:left w:w="150" w:type="dxa"/>
              <w:bottom w:w="105" w:type="dxa"/>
              <w:right w:w="150" w:type="dxa"/>
            </w:tcMar>
          </w:tcPr>
          <w:p w14:paraId="3C3C9100" w14:textId="6A972097" w:rsidR="0099711E" w:rsidRPr="00832616" w:rsidRDefault="0099711E" w:rsidP="0099711E">
            <w:pPr>
              <w:spacing w:after="0"/>
              <w:rPr>
                <w:rFonts w:ascii="Times New Roman" w:hAnsi="Times New Roman"/>
                <w:sz w:val="24"/>
                <w:lang w:bidi="he-IL"/>
              </w:rPr>
            </w:pPr>
            <w:del w:id="480" w:author="Eyal Yossi" w:date="2024-02-18T17:34:00Z">
              <w:r w:rsidRPr="00832616" w:rsidDel="00F02070">
                <w:rPr>
                  <w:rFonts w:ascii="Times New Roman" w:hAnsi="Times New Roman"/>
                  <w:sz w:val="24"/>
                  <w:lang w:bidi="he-IL"/>
                </w:rPr>
                <w:lastRenderedPageBreak/>
                <w:delText>3</w:delText>
              </w:r>
              <w:r w:rsidDel="00F02070">
                <w:rPr>
                  <w:rFonts w:ascii="Times New Roman" w:hAnsi="Times New Roman"/>
                  <w:sz w:val="24"/>
                  <w:lang w:bidi="he-IL"/>
                </w:rPr>
                <w:delText>6</w:delText>
              </w:r>
            </w:del>
          </w:p>
        </w:tc>
        <w:tc>
          <w:tcPr>
            <w:tcW w:w="3246" w:type="dxa"/>
            <w:tcMar>
              <w:top w:w="105" w:type="dxa"/>
              <w:left w:w="150" w:type="dxa"/>
              <w:bottom w:w="105" w:type="dxa"/>
              <w:right w:w="150" w:type="dxa"/>
            </w:tcMar>
          </w:tcPr>
          <w:p w14:paraId="7A9379A6" w14:textId="73EDF5CD" w:rsidR="0099711E" w:rsidRPr="00832616" w:rsidRDefault="0099711E" w:rsidP="0099711E">
            <w:pPr>
              <w:spacing w:after="0"/>
              <w:rPr>
                <w:rFonts w:ascii="Times New Roman" w:hAnsi="Times New Roman"/>
                <w:sz w:val="24"/>
                <w:lang w:bidi="he-IL"/>
              </w:rPr>
            </w:pPr>
            <w:del w:id="481" w:author="Eyal Yossi" w:date="2024-02-18T11:19:00Z">
              <w:r w:rsidRPr="00832616" w:rsidDel="006E4382">
                <w:rPr>
                  <w:rFonts w:ascii="Times New Roman" w:hAnsi="Times New Roman"/>
                  <w:sz w:val="24"/>
                  <w:lang w:bidi="he-IL"/>
                </w:rPr>
                <w:delText>OVER_TEMP_Status</w:delText>
              </w:r>
            </w:del>
          </w:p>
        </w:tc>
        <w:tc>
          <w:tcPr>
            <w:tcW w:w="2084" w:type="dxa"/>
            <w:tcMar>
              <w:top w:w="105" w:type="dxa"/>
              <w:left w:w="150" w:type="dxa"/>
              <w:bottom w:w="105" w:type="dxa"/>
              <w:right w:w="150" w:type="dxa"/>
            </w:tcMar>
          </w:tcPr>
          <w:p w14:paraId="06AECE8B" w14:textId="52752A8B" w:rsidR="0099711E" w:rsidRPr="00832616" w:rsidRDefault="0099711E" w:rsidP="0099711E">
            <w:pPr>
              <w:spacing w:after="0"/>
              <w:rPr>
                <w:rFonts w:ascii="Times New Roman" w:hAnsi="Times New Roman"/>
                <w:sz w:val="24"/>
                <w:lang w:bidi="he-IL"/>
              </w:rPr>
            </w:pPr>
            <w:del w:id="482" w:author="Eyal Yossi" w:date="2024-02-18T11:19:00Z">
              <w:r w:rsidRPr="00832616" w:rsidDel="006E4382">
                <w:rPr>
                  <w:rFonts w:ascii="Times New Roman" w:hAnsi="Times New Roman"/>
                  <w:sz w:val="24"/>
                  <w:lang w:bidi="he-IL"/>
                </w:rPr>
                <w:delText>0 = OK</w:delText>
              </w:r>
              <w:r w:rsidRPr="00832616" w:rsidDel="006E4382">
                <w:rPr>
                  <w:rFonts w:ascii="Times New Roman" w:hAnsi="Times New Roman"/>
                  <w:sz w:val="24"/>
                  <w:lang w:bidi="he-IL"/>
                </w:rPr>
                <w:br/>
                <w:delText>1 = Over Temperature</w:delText>
              </w:r>
            </w:del>
          </w:p>
        </w:tc>
        <w:tc>
          <w:tcPr>
            <w:tcW w:w="1060" w:type="dxa"/>
            <w:tcMar>
              <w:top w:w="105" w:type="dxa"/>
              <w:left w:w="150" w:type="dxa"/>
              <w:bottom w:w="105" w:type="dxa"/>
              <w:right w:w="150" w:type="dxa"/>
            </w:tcMar>
          </w:tcPr>
          <w:p w14:paraId="7B365A13" w14:textId="5E85EA2A" w:rsidR="0099711E" w:rsidRPr="00832616" w:rsidRDefault="0099711E" w:rsidP="0099711E">
            <w:pPr>
              <w:spacing w:after="0"/>
              <w:jc w:val="center"/>
              <w:rPr>
                <w:rFonts w:ascii="Times New Roman" w:hAnsi="Times New Roman"/>
                <w:sz w:val="24"/>
                <w:lang w:bidi="he-IL"/>
              </w:rPr>
            </w:pPr>
            <w:del w:id="483" w:author="Eyal Yossi" w:date="2024-02-18T11:19:00Z">
              <w:r w:rsidRPr="00832616" w:rsidDel="006E4382">
                <w:rPr>
                  <w:rFonts w:ascii="Times New Roman" w:hAnsi="Times New Roman"/>
                  <w:sz w:val="24"/>
                  <w:lang w:bidi="he-IL"/>
                </w:rPr>
                <w:delText>0</w:delText>
              </w:r>
            </w:del>
          </w:p>
        </w:tc>
        <w:tc>
          <w:tcPr>
            <w:tcW w:w="1880" w:type="dxa"/>
            <w:tcMar>
              <w:top w:w="105" w:type="dxa"/>
              <w:left w:w="150" w:type="dxa"/>
              <w:bottom w:w="105" w:type="dxa"/>
              <w:right w:w="150" w:type="dxa"/>
            </w:tcMar>
          </w:tcPr>
          <w:p w14:paraId="6F2A71DA" w14:textId="224C2721" w:rsidR="0099711E" w:rsidRPr="00832616" w:rsidRDefault="0099711E" w:rsidP="0099711E">
            <w:pPr>
              <w:spacing w:after="0"/>
              <w:rPr>
                <w:rFonts w:ascii="Times New Roman" w:hAnsi="Times New Roman"/>
                <w:sz w:val="24"/>
                <w:lang w:bidi="he-IL"/>
              </w:rPr>
            </w:pPr>
            <w:del w:id="484" w:author="Eyal Yossi" w:date="2024-02-18T11:19:00Z">
              <w:r w:rsidRPr="00832616" w:rsidDel="006E4382">
                <w:rPr>
                  <w:rFonts w:ascii="Times New Roman" w:hAnsi="Times New Roman"/>
                  <w:sz w:val="24"/>
                  <w:lang w:bidi="he-IL"/>
                </w:rPr>
                <w:delText>PSU Temperature OK (0) or Over Temperature indication (1)</w:delText>
              </w:r>
            </w:del>
          </w:p>
        </w:tc>
      </w:tr>
      <w:tr w:rsidR="0099711E" w:rsidRPr="00832616" w14:paraId="45BB72DB" w14:textId="77777777" w:rsidTr="00300D15">
        <w:trPr>
          <w:ins w:id="485" w:author="Eyal Yossi" w:date="2024-02-18T10:49:00Z"/>
        </w:trPr>
        <w:tc>
          <w:tcPr>
            <w:tcW w:w="794" w:type="dxa"/>
            <w:tcMar>
              <w:top w:w="105" w:type="dxa"/>
              <w:left w:w="150" w:type="dxa"/>
              <w:bottom w:w="105" w:type="dxa"/>
              <w:right w:w="150" w:type="dxa"/>
            </w:tcMar>
          </w:tcPr>
          <w:p w14:paraId="5623F2BB" w14:textId="340218E0" w:rsidR="0099711E" w:rsidRPr="00832616" w:rsidRDefault="0099711E" w:rsidP="0099711E">
            <w:pPr>
              <w:spacing w:after="0"/>
              <w:rPr>
                <w:ins w:id="486" w:author="Eyal Yossi" w:date="2024-02-18T10:49:00Z"/>
                <w:rFonts w:ascii="Times New Roman" w:hAnsi="Times New Roman"/>
                <w:sz w:val="24"/>
                <w:lang w:bidi="he-IL"/>
              </w:rPr>
            </w:pPr>
            <w:ins w:id="487" w:author="Eyal Yossi" w:date="2024-02-19T09:52:00Z">
              <w:r w:rsidRPr="00832616">
                <w:rPr>
                  <w:rFonts w:ascii="Times New Roman" w:hAnsi="Times New Roman"/>
                  <w:sz w:val="24"/>
                  <w:lang w:bidi="he-IL"/>
                </w:rPr>
                <w:t>4</w:t>
              </w:r>
              <w:r>
                <w:rPr>
                  <w:rFonts w:ascii="Times New Roman" w:hAnsi="Times New Roman"/>
                  <w:sz w:val="24"/>
                  <w:lang w:bidi="he-IL"/>
                </w:rPr>
                <w:t>1</w:t>
              </w:r>
            </w:ins>
          </w:p>
        </w:tc>
        <w:tc>
          <w:tcPr>
            <w:tcW w:w="3246" w:type="dxa"/>
            <w:tcMar>
              <w:top w:w="105" w:type="dxa"/>
              <w:left w:w="150" w:type="dxa"/>
              <w:bottom w:w="105" w:type="dxa"/>
              <w:right w:w="150" w:type="dxa"/>
            </w:tcMar>
          </w:tcPr>
          <w:p w14:paraId="3C23D264" w14:textId="730C548E" w:rsidR="0099711E" w:rsidRPr="00832616" w:rsidRDefault="0099711E" w:rsidP="0099711E">
            <w:pPr>
              <w:spacing w:after="0"/>
              <w:rPr>
                <w:ins w:id="488" w:author="Eyal Yossi" w:date="2024-02-18T10:49:00Z"/>
                <w:rFonts w:ascii="Times New Roman" w:hAnsi="Times New Roman"/>
                <w:sz w:val="24"/>
                <w:lang w:bidi="he-IL"/>
              </w:rPr>
            </w:pPr>
            <w:ins w:id="489" w:author="Eyal Yossi" w:date="2024-02-18T11:01:00Z">
              <w:r>
                <w:t>T1</w:t>
              </w:r>
            </w:ins>
            <w:ins w:id="490" w:author="Eyal Yossi" w:date="2024-02-18T11:18:00Z">
              <w:r>
                <w:rPr>
                  <w:rFonts w:ascii="Times New Roman" w:hAnsi="Times New Roman"/>
                  <w:sz w:val="24"/>
                  <w:lang w:bidi="he-IL"/>
                </w:rPr>
                <w:t>_</w:t>
              </w:r>
            </w:ins>
            <w:ins w:id="491" w:author="Eyal Yossi" w:date="2024-02-18T11:17:00Z">
              <w:r>
                <w:rPr>
                  <w:rFonts w:ascii="Times New Roman" w:hAnsi="Times New Roman"/>
                  <w:sz w:val="24"/>
                  <w:lang w:bidi="he-IL"/>
                </w:rPr>
                <w:t>O</w:t>
              </w:r>
              <w:r w:rsidRPr="00832616">
                <w:rPr>
                  <w:rFonts w:ascii="Times New Roman" w:hAnsi="Times New Roman"/>
                  <w:sz w:val="24"/>
                  <w:lang w:bidi="he-IL"/>
                </w:rPr>
                <w:t>VER_TEMP_Status</w:t>
              </w:r>
            </w:ins>
          </w:p>
        </w:tc>
        <w:tc>
          <w:tcPr>
            <w:tcW w:w="2084" w:type="dxa"/>
            <w:tcMar>
              <w:top w:w="105" w:type="dxa"/>
              <w:left w:w="150" w:type="dxa"/>
              <w:bottom w:w="105" w:type="dxa"/>
              <w:right w:w="150" w:type="dxa"/>
            </w:tcMar>
          </w:tcPr>
          <w:p w14:paraId="454B13BB" w14:textId="6DF9B63B" w:rsidR="0099711E" w:rsidRPr="00832616" w:rsidRDefault="0099711E" w:rsidP="0099711E">
            <w:pPr>
              <w:spacing w:after="0"/>
              <w:rPr>
                <w:ins w:id="492" w:author="Eyal Yossi" w:date="2024-02-18T10:49:00Z"/>
                <w:rFonts w:ascii="Times New Roman" w:hAnsi="Times New Roman"/>
                <w:sz w:val="24"/>
                <w:lang w:bidi="he-IL"/>
              </w:rPr>
            </w:pPr>
            <w:ins w:id="493" w:author="Eyal Yossi" w:date="2024-02-18T11:04:00Z">
              <w:r w:rsidRPr="00832616">
                <w:rPr>
                  <w:rFonts w:ascii="Times New Roman" w:hAnsi="Times New Roman"/>
                  <w:sz w:val="24"/>
                  <w:lang w:bidi="he-IL"/>
                </w:rPr>
                <w:t>0 = OK</w:t>
              </w:r>
              <w:r w:rsidRPr="00832616">
                <w:rPr>
                  <w:rFonts w:ascii="Times New Roman" w:hAnsi="Times New Roman"/>
                  <w:sz w:val="24"/>
                  <w:lang w:bidi="he-IL"/>
                </w:rPr>
                <w:br/>
                <w:t>1 = Over Temperature</w:t>
              </w:r>
            </w:ins>
          </w:p>
        </w:tc>
        <w:tc>
          <w:tcPr>
            <w:tcW w:w="1060" w:type="dxa"/>
            <w:tcMar>
              <w:top w:w="105" w:type="dxa"/>
              <w:left w:w="150" w:type="dxa"/>
              <w:bottom w:w="105" w:type="dxa"/>
              <w:right w:w="150" w:type="dxa"/>
            </w:tcMar>
          </w:tcPr>
          <w:p w14:paraId="6C40B8C2" w14:textId="3FB82E8C" w:rsidR="0099711E" w:rsidRPr="00832616" w:rsidRDefault="0099711E" w:rsidP="0099711E">
            <w:pPr>
              <w:spacing w:after="0"/>
              <w:jc w:val="center"/>
              <w:rPr>
                <w:ins w:id="494" w:author="Eyal Yossi" w:date="2024-02-18T10:49:00Z"/>
                <w:rFonts w:ascii="Times New Roman" w:hAnsi="Times New Roman"/>
                <w:sz w:val="24"/>
                <w:lang w:bidi="he-IL"/>
              </w:rPr>
            </w:pPr>
            <w:ins w:id="495" w:author="Eyal Yossi" w:date="2024-02-18T11:05:00Z">
              <w:r>
                <w:rPr>
                  <w:rFonts w:ascii="Times New Roman" w:hAnsi="Times New Roman"/>
                  <w:sz w:val="24"/>
                  <w:lang w:bidi="he-IL"/>
                </w:rPr>
                <w:t>0</w:t>
              </w:r>
            </w:ins>
          </w:p>
        </w:tc>
        <w:tc>
          <w:tcPr>
            <w:tcW w:w="1880" w:type="dxa"/>
            <w:tcMar>
              <w:top w:w="105" w:type="dxa"/>
              <w:left w:w="150" w:type="dxa"/>
              <w:bottom w:w="105" w:type="dxa"/>
              <w:right w:w="150" w:type="dxa"/>
            </w:tcMar>
          </w:tcPr>
          <w:p w14:paraId="7861F261" w14:textId="77777777" w:rsidR="0099711E" w:rsidRDefault="0099711E" w:rsidP="0099711E">
            <w:pPr>
              <w:spacing w:after="0"/>
              <w:rPr>
                <w:ins w:id="496" w:author="Eyal Yossi" w:date="2024-02-18T11:07:00Z"/>
                <w:rFonts w:ascii="Times New Roman" w:hAnsi="Times New Roman"/>
                <w:sz w:val="24"/>
                <w:lang w:bidi="he-IL"/>
              </w:rPr>
            </w:pPr>
            <w:ins w:id="497" w:author="Eyal Yossi" w:date="2024-02-18T11:06:00Z">
              <w:r w:rsidRPr="00832616">
                <w:rPr>
                  <w:rFonts w:ascii="Times New Roman" w:hAnsi="Times New Roman"/>
                  <w:sz w:val="24"/>
                  <w:lang w:bidi="he-IL"/>
                </w:rPr>
                <w:t>PSU</w:t>
              </w:r>
              <w:r>
                <w:rPr>
                  <w:rFonts w:ascii="Times New Roman" w:hAnsi="Times New Roman"/>
                  <w:sz w:val="24"/>
                  <w:lang w:bidi="he-IL"/>
                </w:rPr>
                <w:t xml:space="preserve"> T1</w:t>
              </w:r>
              <w:r w:rsidRPr="00832616">
                <w:rPr>
                  <w:rFonts w:ascii="Times New Roman" w:hAnsi="Times New Roman"/>
                  <w:sz w:val="24"/>
                  <w:lang w:bidi="he-IL"/>
                </w:rPr>
                <w:t xml:space="preserve"> Temperature OK (0) </w:t>
              </w:r>
            </w:ins>
          </w:p>
          <w:p w14:paraId="09FCE3CA" w14:textId="34CE2703" w:rsidR="0099711E" w:rsidRPr="00832616" w:rsidRDefault="0099711E" w:rsidP="0099711E">
            <w:pPr>
              <w:spacing w:after="0"/>
              <w:rPr>
                <w:ins w:id="498" w:author="Eyal Yossi" w:date="2024-02-18T10:49:00Z"/>
                <w:rFonts w:ascii="Times New Roman" w:hAnsi="Times New Roman"/>
                <w:sz w:val="24"/>
                <w:lang w:bidi="he-IL"/>
              </w:rPr>
            </w:pPr>
            <w:ins w:id="499" w:author="Eyal Yossi" w:date="2024-02-18T11:07:00Z">
              <w:r>
                <w:rPr>
                  <w:rFonts w:ascii="Times New Roman" w:hAnsi="Times New Roman"/>
                  <w:sz w:val="24"/>
                  <w:lang w:bidi="he-IL"/>
                </w:rPr>
                <w:t>O</w:t>
              </w:r>
            </w:ins>
            <w:ins w:id="500" w:author="Eyal Yossi" w:date="2024-02-18T11:06:00Z">
              <w:r w:rsidRPr="00832616">
                <w:rPr>
                  <w:rFonts w:ascii="Times New Roman" w:hAnsi="Times New Roman"/>
                  <w:sz w:val="24"/>
                  <w:lang w:bidi="he-IL"/>
                </w:rPr>
                <w:t>r Over Temperature indication (1)</w:t>
              </w:r>
            </w:ins>
          </w:p>
        </w:tc>
      </w:tr>
      <w:tr w:rsidR="0099711E" w:rsidRPr="00832616" w14:paraId="7587E015" w14:textId="77777777" w:rsidTr="00300D15">
        <w:trPr>
          <w:ins w:id="501" w:author="Eyal Yossi" w:date="2024-02-18T10:49:00Z"/>
        </w:trPr>
        <w:tc>
          <w:tcPr>
            <w:tcW w:w="794" w:type="dxa"/>
            <w:tcMar>
              <w:top w:w="105" w:type="dxa"/>
              <w:left w:w="150" w:type="dxa"/>
              <w:bottom w:w="105" w:type="dxa"/>
              <w:right w:w="150" w:type="dxa"/>
            </w:tcMar>
          </w:tcPr>
          <w:p w14:paraId="46CB220B" w14:textId="1D8EC4BF" w:rsidR="0099711E" w:rsidRPr="00832616" w:rsidRDefault="0099711E" w:rsidP="0099711E">
            <w:pPr>
              <w:spacing w:after="0"/>
              <w:rPr>
                <w:ins w:id="502" w:author="Eyal Yossi" w:date="2024-02-18T10:49:00Z"/>
                <w:rFonts w:ascii="Times New Roman" w:hAnsi="Times New Roman"/>
                <w:sz w:val="24"/>
                <w:lang w:bidi="he-IL"/>
              </w:rPr>
            </w:pPr>
            <w:ins w:id="503" w:author="Eyal Yossi" w:date="2024-02-19T09:52:00Z">
              <w:r w:rsidRPr="00832616">
                <w:rPr>
                  <w:rFonts w:ascii="Times New Roman" w:hAnsi="Times New Roman"/>
                  <w:sz w:val="24"/>
                  <w:lang w:bidi="he-IL"/>
                </w:rPr>
                <w:t>4</w:t>
              </w:r>
              <w:r>
                <w:rPr>
                  <w:rFonts w:ascii="Times New Roman" w:hAnsi="Times New Roman"/>
                  <w:sz w:val="24"/>
                  <w:lang w:bidi="he-IL"/>
                </w:rPr>
                <w:t>2</w:t>
              </w:r>
            </w:ins>
          </w:p>
        </w:tc>
        <w:tc>
          <w:tcPr>
            <w:tcW w:w="3246" w:type="dxa"/>
            <w:tcMar>
              <w:top w:w="105" w:type="dxa"/>
              <w:left w:w="150" w:type="dxa"/>
              <w:bottom w:w="105" w:type="dxa"/>
              <w:right w:w="150" w:type="dxa"/>
            </w:tcMar>
          </w:tcPr>
          <w:p w14:paraId="79E5E79E" w14:textId="4D3BA19A" w:rsidR="0099711E" w:rsidRPr="00832616" w:rsidRDefault="0099711E" w:rsidP="0099711E">
            <w:pPr>
              <w:spacing w:after="0"/>
              <w:rPr>
                <w:ins w:id="504" w:author="Eyal Yossi" w:date="2024-02-18T10:49:00Z"/>
                <w:rFonts w:ascii="Times New Roman" w:hAnsi="Times New Roman"/>
                <w:sz w:val="24"/>
                <w:lang w:bidi="he-IL"/>
              </w:rPr>
            </w:pPr>
            <w:ins w:id="505" w:author="Eyal Yossi" w:date="2024-02-18T11:18:00Z">
              <w:r>
                <w:t>T</w:t>
              </w:r>
            </w:ins>
            <w:ins w:id="506" w:author="Eyal Yossi" w:date="2024-02-18T11:20:00Z">
              <w:r>
                <w:t>2</w:t>
              </w:r>
            </w:ins>
            <w:ins w:id="507" w:author="Eyal Yossi" w:date="2024-02-18T11:18:00Z">
              <w:r>
                <w:rPr>
                  <w:rFonts w:ascii="Times New Roman" w:hAnsi="Times New Roman"/>
                  <w:sz w:val="24"/>
                  <w:lang w:bidi="he-IL"/>
                </w:rPr>
                <w:t>_O</w:t>
              </w:r>
              <w:r w:rsidRPr="00832616">
                <w:rPr>
                  <w:rFonts w:ascii="Times New Roman" w:hAnsi="Times New Roman"/>
                  <w:sz w:val="24"/>
                  <w:lang w:bidi="he-IL"/>
                </w:rPr>
                <w:t>VER_TEMP_Status</w:t>
              </w:r>
            </w:ins>
          </w:p>
        </w:tc>
        <w:tc>
          <w:tcPr>
            <w:tcW w:w="2084" w:type="dxa"/>
            <w:tcMar>
              <w:top w:w="105" w:type="dxa"/>
              <w:left w:w="150" w:type="dxa"/>
              <w:bottom w:w="105" w:type="dxa"/>
              <w:right w:w="150" w:type="dxa"/>
            </w:tcMar>
          </w:tcPr>
          <w:p w14:paraId="03F3A09F" w14:textId="63A670DD" w:rsidR="0099711E" w:rsidRPr="00832616" w:rsidRDefault="0099711E" w:rsidP="0099711E">
            <w:pPr>
              <w:spacing w:after="0"/>
              <w:rPr>
                <w:ins w:id="508" w:author="Eyal Yossi" w:date="2024-02-18T10:49:00Z"/>
                <w:rFonts w:ascii="Times New Roman" w:hAnsi="Times New Roman"/>
                <w:sz w:val="24"/>
                <w:lang w:bidi="he-IL"/>
              </w:rPr>
            </w:pPr>
            <w:ins w:id="509" w:author="Eyal Yossi" w:date="2024-02-18T11:04:00Z">
              <w:r w:rsidRPr="00832616">
                <w:rPr>
                  <w:rFonts w:ascii="Times New Roman" w:hAnsi="Times New Roman"/>
                  <w:sz w:val="24"/>
                  <w:lang w:bidi="he-IL"/>
                </w:rPr>
                <w:t>0 = OK</w:t>
              </w:r>
              <w:r w:rsidRPr="00832616">
                <w:rPr>
                  <w:rFonts w:ascii="Times New Roman" w:hAnsi="Times New Roman"/>
                  <w:sz w:val="24"/>
                  <w:lang w:bidi="he-IL"/>
                </w:rPr>
                <w:br/>
                <w:t>1 = Over Temperature</w:t>
              </w:r>
            </w:ins>
          </w:p>
        </w:tc>
        <w:tc>
          <w:tcPr>
            <w:tcW w:w="1060" w:type="dxa"/>
            <w:tcMar>
              <w:top w:w="105" w:type="dxa"/>
              <w:left w:w="150" w:type="dxa"/>
              <w:bottom w:w="105" w:type="dxa"/>
              <w:right w:w="150" w:type="dxa"/>
            </w:tcMar>
          </w:tcPr>
          <w:p w14:paraId="3465AFEE" w14:textId="3F7FCC8F" w:rsidR="0099711E" w:rsidRPr="00832616" w:rsidRDefault="0099711E" w:rsidP="0099711E">
            <w:pPr>
              <w:spacing w:after="0"/>
              <w:jc w:val="center"/>
              <w:rPr>
                <w:ins w:id="510" w:author="Eyal Yossi" w:date="2024-02-18T10:49:00Z"/>
                <w:rFonts w:ascii="Times New Roman" w:hAnsi="Times New Roman"/>
                <w:sz w:val="24"/>
                <w:lang w:bidi="he-IL"/>
              </w:rPr>
            </w:pPr>
            <w:ins w:id="511" w:author="Eyal Yossi" w:date="2024-02-18T11:06:00Z">
              <w:r>
                <w:rPr>
                  <w:rFonts w:ascii="Times New Roman" w:hAnsi="Times New Roman"/>
                  <w:sz w:val="24"/>
                  <w:lang w:bidi="he-IL"/>
                </w:rPr>
                <w:t>0</w:t>
              </w:r>
            </w:ins>
          </w:p>
        </w:tc>
        <w:tc>
          <w:tcPr>
            <w:tcW w:w="1880" w:type="dxa"/>
            <w:tcMar>
              <w:top w:w="105" w:type="dxa"/>
              <w:left w:w="150" w:type="dxa"/>
              <w:bottom w:w="105" w:type="dxa"/>
              <w:right w:w="150" w:type="dxa"/>
            </w:tcMar>
          </w:tcPr>
          <w:p w14:paraId="1BA9243B" w14:textId="1718751A" w:rsidR="0099711E" w:rsidRDefault="0099711E" w:rsidP="0099711E">
            <w:pPr>
              <w:spacing w:after="0"/>
              <w:rPr>
                <w:ins w:id="512" w:author="Eyal Yossi" w:date="2024-02-18T11:08:00Z"/>
                <w:rFonts w:ascii="Times New Roman" w:hAnsi="Times New Roman"/>
                <w:sz w:val="24"/>
                <w:lang w:bidi="he-IL"/>
              </w:rPr>
            </w:pPr>
            <w:ins w:id="513" w:author="Eyal Yossi" w:date="2024-02-18T11:08:00Z">
              <w:r w:rsidRPr="00832616">
                <w:rPr>
                  <w:rFonts w:ascii="Times New Roman" w:hAnsi="Times New Roman"/>
                  <w:sz w:val="24"/>
                  <w:lang w:bidi="he-IL"/>
                </w:rPr>
                <w:t>PSU</w:t>
              </w:r>
              <w:r>
                <w:rPr>
                  <w:rFonts w:ascii="Times New Roman" w:hAnsi="Times New Roman"/>
                  <w:sz w:val="24"/>
                  <w:lang w:bidi="he-IL"/>
                </w:rPr>
                <w:t xml:space="preserve"> T2</w:t>
              </w:r>
              <w:r w:rsidRPr="00832616">
                <w:rPr>
                  <w:rFonts w:ascii="Times New Roman" w:hAnsi="Times New Roman"/>
                  <w:sz w:val="24"/>
                  <w:lang w:bidi="he-IL"/>
                </w:rPr>
                <w:t xml:space="preserve"> Temperature OK (0) </w:t>
              </w:r>
            </w:ins>
          </w:p>
          <w:p w14:paraId="3C1B11D5" w14:textId="42DFA1AF" w:rsidR="0099711E" w:rsidRPr="00832616" w:rsidRDefault="0099711E" w:rsidP="0099711E">
            <w:pPr>
              <w:spacing w:after="0"/>
              <w:rPr>
                <w:ins w:id="514" w:author="Eyal Yossi" w:date="2024-02-18T10:49:00Z"/>
                <w:rFonts w:ascii="Times New Roman" w:hAnsi="Times New Roman"/>
                <w:sz w:val="24"/>
                <w:lang w:bidi="he-IL"/>
              </w:rPr>
            </w:pPr>
            <w:ins w:id="515" w:author="Eyal Yossi" w:date="2024-02-18T11:08:00Z">
              <w:r>
                <w:rPr>
                  <w:rFonts w:ascii="Times New Roman" w:hAnsi="Times New Roman"/>
                  <w:sz w:val="24"/>
                  <w:lang w:bidi="he-IL"/>
                </w:rPr>
                <w:t>O</w:t>
              </w:r>
              <w:r w:rsidRPr="00832616">
                <w:rPr>
                  <w:rFonts w:ascii="Times New Roman" w:hAnsi="Times New Roman"/>
                  <w:sz w:val="24"/>
                  <w:lang w:bidi="he-IL"/>
                </w:rPr>
                <w:t>r Over Temperature indication (1)</w:t>
              </w:r>
            </w:ins>
          </w:p>
        </w:tc>
      </w:tr>
      <w:tr w:rsidR="0099711E" w:rsidRPr="00832616" w14:paraId="27518FA4" w14:textId="77777777" w:rsidTr="00300D15">
        <w:trPr>
          <w:ins w:id="516" w:author="Eyal Yossi" w:date="2024-02-18T10:49:00Z"/>
        </w:trPr>
        <w:tc>
          <w:tcPr>
            <w:tcW w:w="794" w:type="dxa"/>
            <w:tcMar>
              <w:top w:w="105" w:type="dxa"/>
              <w:left w:w="150" w:type="dxa"/>
              <w:bottom w:w="105" w:type="dxa"/>
              <w:right w:w="150" w:type="dxa"/>
            </w:tcMar>
          </w:tcPr>
          <w:p w14:paraId="5FCCCA74" w14:textId="18F315CD" w:rsidR="0099711E" w:rsidRPr="00832616" w:rsidRDefault="0099711E" w:rsidP="0099711E">
            <w:pPr>
              <w:spacing w:after="0"/>
              <w:rPr>
                <w:ins w:id="517" w:author="Eyal Yossi" w:date="2024-02-18T10:49:00Z"/>
                <w:rFonts w:ascii="Times New Roman" w:hAnsi="Times New Roman"/>
                <w:sz w:val="24"/>
                <w:lang w:bidi="he-IL"/>
              </w:rPr>
            </w:pPr>
            <w:ins w:id="518" w:author="Eyal Yossi" w:date="2024-02-19T09:52:00Z">
              <w:r w:rsidRPr="00832616">
                <w:rPr>
                  <w:rFonts w:ascii="Times New Roman" w:hAnsi="Times New Roman"/>
                  <w:sz w:val="24"/>
                  <w:lang w:bidi="he-IL"/>
                </w:rPr>
                <w:t>4</w:t>
              </w:r>
              <w:r>
                <w:rPr>
                  <w:rFonts w:ascii="Times New Roman" w:hAnsi="Times New Roman"/>
                  <w:sz w:val="24"/>
                  <w:lang w:bidi="he-IL"/>
                </w:rPr>
                <w:t>3</w:t>
              </w:r>
            </w:ins>
          </w:p>
        </w:tc>
        <w:tc>
          <w:tcPr>
            <w:tcW w:w="3246" w:type="dxa"/>
            <w:tcMar>
              <w:top w:w="105" w:type="dxa"/>
              <w:left w:w="150" w:type="dxa"/>
              <w:bottom w:w="105" w:type="dxa"/>
              <w:right w:w="150" w:type="dxa"/>
            </w:tcMar>
          </w:tcPr>
          <w:p w14:paraId="4E7FAED7" w14:textId="3E05DFAE" w:rsidR="0099711E" w:rsidRPr="00832616" w:rsidRDefault="0099711E" w:rsidP="0099711E">
            <w:pPr>
              <w:spacing w:after="0"/>
              <w:rPr>
                <w:ins w:id="519" w:author="Eyal Yossi" w:date="2024-02-18T10:49:00Z"/>
                <w:rFonts w:ascii="Times New Roman" w:hAnsi="Times New Roman"/>
                <w:sz w:val="24"/>
                <w:lang w:bidi="he-IL"/>
              </w:rPr>
            </w:pPr>
            <w:ins w:id="520" w:author="Eyal Yossi" w:date="2024-02-18T11:18:00Z">
              <w:r>
                <w:t>T</w:t>
              </w:r>
            </w:ins>
            <w:ins w:id="521" w:author="Eyal Yossi" w:date="2024-02-18T11:20:00Z">
              <w:r>
                <w:t>3</w:t>
              </w:r>
            </w:ins>
            <w:ins w:id="522" w:author="Eyal Yossi" w:date="2024-02-18T11:18:00Z">
              <w:r>
                <w:rPr>
                  <w:rFonts w:ascii="Times New Roman" w:hAnsi="Times New Roman"/>
                  <w:sz w:val="24"/>
                  <w:lang w:bidi="he-IL"/>
                </w:rPr>
                <w:t>_O</w:t>
              </w:r>
              <w:r w:rsidRPr="00832616">
                <w:rPr>
                  <w:rFonts w:ascii="Times New Roman" w:hAnsi="Times New Roman"/>
                  <w:sz w:val="24"/>
                  <w:lang w:bidi="he-IL"/>
                </w:rPr>
                <w:t>VER_TEMP_Status</w:t>
              </w:r>
            </w:ins>
          </w:p>
        </w:tc>
        <w:tc>
          <w:tcPr>
            <w:tcW w:w="2084" w:type="dxa"/>
            <w:tcMar>
              <w:top w:w="105" w:type="dxa"/>
              <w:left w:w="150" w:type="dxa"/>
              <w:bottom w:w="105" w:type="dxa"/>
              <w:right w:w="150" w:type="dxa"/>
            </w:tcMar>
          </w:tcPr>
          <w:p w14:paraId="13633AC3" w14:textId="5BECF440" w:rsidR="0099711E" w:rsidRPr="00832616" w:rsidRDefault="0099711E" w:rsidP="0099711E">
            <w:pPr>
              <w:spacing w:after="0"/>
              <w:rPr>
                <w:ins w:id="523" w:author="Eyal Yossi" w:date="2024-02-18T10:49:00Z"/>
                <w:rFonts w:ascii="Times New Roman" w:hAnsi="Times New Roman"/>
                <w:sz w:val="24"/>
                <w:lang w:bidi="he-IL"/>
              </w:rPr>
            </w:pPr>
            <w:ins w:id="524" w:author="Eyal Yossi" w:date="2024-02-18T11:04:00Z">
              <w:r w:rsidRPr="00832616">
                <w:rPr>
                  <w:rFonts w:ascii="Times New Roman" w:hAnsi="Times New Roman"/>
                  <w:sz w:val="24"/>
                  <w:lang w:bidi="he-IL"/>
                </w:rPr>
                <w:t>0 = OK</w:t>
              </w:r>
              <w:r w:rsidRPr="00832616">
                <w:rPr>
                  <w:rFonts w:ascii="Times New Roman" w:hAnsi="Times New Roman"/>
                  <w:sz w:val="24"/>
                  <w:lang w:bidi="he-IL"/>
                </w:rPr>
                <w:br/>
                <w:t>1 = Over Temperature</w:t>
              </w:r>
            </w:ins>
          </w:p>
        </w:tc>
        <w:tc>
          <w:tcPr>
            <w:tcW w:w="1060" w:type="dxa"/>
            <w:tcMar>
              <w:top w:w="105" w:type="dxa"/>
              <w:left w:w="150" w:type="dxa"/>
              <w:bottom w:w="105" w:type="dxa"/>
              <w:right w:w="150" w:type="dxa"/>
            </w:tcMar>
          </w:tcPr>
          <w:p w14:paraId="60D1F758" w14:textId="77C62866" w:rsidR="0099711E" w:rsidRPr="00832616" w:rsidRDefault="0099711E" w:rsidP="0099711E">
            <w:pPr>
              <w:spacing w:after="0"/>
              <w:jc w:val="center"/>
              <w:rPr>
                <w:ins w:id="525" w:author="Eyal Yossi" w:date="2024-02-18T10:49:00Z"/>
                <w:rFonts w:ascii="Times New Roman" w:hAnsi="Times New Roman"/>
                <w:sz w:val="24"/>
                <w:lang w:bidi="he-IL"/>
              </w:rPr>
            </w:pPr>
            <w:ins w:id="526" w:author="Eyal Yossi" w:date="2024-02-18T11:06:00Z">
              <w:r>
                <w:rPr>
                  <w:rFonts w:ascii="Times New Roman" w:hAnsi="Times New Roman"/>
                  <w:sz w:val="24"/>
                  <w:lang w:bidi="he-IL"/>
                </w:rPr>
                <w:t>0</w:t>
              </w:r>
            </w:ins>
          </w:p>
        </w:tc>
        <w:tc>
          <w:tcPr>
            <w:tcW w:w="1880" w:type="dxa"/>
            <w:tcMar>
              <w:top w:w="105" w:type="dxa"/>
              <w:left w:w="150" w:type="dxa"/>
              <w:bottom w:w="105" w:type="dxa"/>
              <w:right w:w="150" w:type="dxa"/>
            </w:tcMar>
          </w:tcPr>
          <w:p w14:paraId="6197FD6D" w14:textId="6D0DEC58" w:rsidR="0099711E" w:rsidRDefault="0099711E" w:rsidP="0099711E">
            <w:pPr>
              <w:spacing w:after="0"/>
              <w:rPr>
                <w:ins w:id="527" w:author="Eyal Yossi" w:date="2024-02-18T11:08:00Z"/>
                <w:rFonts w:ascii="Times New Roman" w:hAnsi="Times New Roman"/>
                <w:sz w:val="24"/>
                <w:lang w:bidi="he-IL"/>
              </w:rPr>
            </w:pPr>
            <w:ins w:id="528" w:author="Eyal Yossi" w:date="2024-02-18T11:08:00Z">
              <w:r w:rsidRPr="00832616">
                <w:rPr>
                  <w:rFonts w:ascii="Times New Roman" w:hAnsi="Times New Roman"/>
                  <w:sz w:val="24"/>
                  <w:lang w:bidi="he-IL"/>
                </w:rPr>
                <w:t>PSU</w:t>
              </w:r>
              <w:r>
                <w:rPr>
                  <w:rFonts w:ascii="Times New Roman" w:hAnsi="Times New Roman"/>
                  <w:sz w:val="24"/>
                  <w:lang w:bidi="he-IL"/>
                </w:rPr>
                <w:t xml:space="preserve"> T3</w:t>
              </w:r>
              <w:r w:rsidRPr="00832616">
                <w:rPr>
                  <w:rFonts w:ascii="Times New Roman" w:hAnsi="Times New Roman"/>
                  <w:sz w:val="24"/>
                  <w:lang w:bidi="he-IL"/>
                </w:rPr>
                <w:t xml:space="preserve"> Temperature OK (0) </w:t>
              </w:r>
            </w:ins>
          </w:p>
          <w:p w14:paraId="720AE71F" w14:textId="1EE22E51" w:rsidR="0099711E" w:rsidRPr="00832616" w:rsidRDefault="0099711E" w:rsidP="0099711E">
            <w:pPr>
              <w:spacing w:after="0"/>
              <w:rPr>
                <w:ins w:id="529" w:author="Eyal Yossi" w:date="2024-02-18T10:49:00Z"/>
                <w:rFonts w:ascii="Times New Roman" w:hAnsi="Times New Roman"/>
                <w:sz w:val="24"/>
                <w:lang w:bidi="he-IL"/>
              </w:rPr>
            </w:pPr>
            <w:ins w:id="530" w:author="Eyal Yossi" w:date="2024-02-18T11:08:00Z">
              <w:r>
                <w:rPr>
                  <w:rFonts w:ascii="Times New Roman" w:hAnsi="Times New Roman"/>
                  <w:sz w:val="24"/>
                  <w:lang w:bidi="he-IL"/>
                </w:rPr>
                <w:t>O</w:t>
              </w:r>
              <w:r w:rsidRPr="00832616">
                <w:rPr>
                  <w:rFonts w:ascii="Times New Roman" w:hAnsi="Times New Roman"/>
                  <w:sz w:val="24"/>
                  <w:lang w:bidi="he-IL"/>
                </w:rPr>
                <w:t>r Over Temperature indication (1)</w:t>
              </w:r>
            </w:ins>
          </w:p>
        </w:tc>
      </w:tr>
      <w:tr w:rsidR="0099711E" w:rsidRPr="00832616" w14:paraId="0D1FE30C" w14:textId="77777777" w:rsidTr="00300D15">
        <w:trPr>
          <w:ins w:id="531" w:author="Eyal Yossi" w:date="2024-02-18T10:49:00Z"/>
        </w:trPr>
        <w:tc>
          <w:tcPr>
            <w:tcW w:w="794" w:type="dxa"/>
            <w:tcMar>
              <w:top w:w="105" w:type="dxa"/>
              <w:left w:w="150" w:type="dxa"/>
              <w:bottom w:w="105" w:type="dxa"/>
              <w:right w:w="150" w:type="dxa"/>
            </w:tcMar>
          </w:tcPr>
          <w:p w14:paraId="6679BE81" w14:textId="4BFEEB5E" w:rsidR="0099711E" w:rsidRPr="00832616" w:rsidRDefault="0099711E" w:rsidP="0099711E">
            <w:pPr>
              <w:spacing w:after="0"/>
              <w:rPr>
                <w:ins w:id="532" w:author="Eyal Yossi" w:date="2024-02-18T10:49:00Z"/>
                <w:rFonts w:ascii="Times New Roman" w:hAnsi="Times New Roman"/>
                <w:sz w:val="24"/>
                <w:lang w:bidi="he-IL"/>
              </w:rPr>
            </w:pPr>
            <w:ins w:id="533" w:author="Eyal Yossi" w:date="2024-02-19T09:52:00Z">
              <w:r w:rsidRPr="00832616">
                <w:rPr>
                  <w:rFonts w:ascii="Times New Roman" w:hAnsi="Times New Roman"/>
                  <w:sz w:val="24"/>
                  <w:lang w:bidi="he-IL"/>
                </w:rPr>
                <w:t>4</w:t>
              </w:r>
              <w:r>
                <w:rPr>
                  <w:rFonts w:ascii="Times New Roman" w:hAnsi="Times New Roman"/>
                  <w:sz w:val="24"/>
                  <w:lang w:bidi="he-IL"/>
                </w:rPr>
                <w:t>4</w:t>
              </w:r>
            </w:ins>
          </w:p>
        </w:tc>
        <w:tc>
          <w:tcPr>
            <w:tcW w:w="3246" w:type="dxa"/>
            <w:tcMar>
              <w:top w:w="105" w:type="dxa"/>
              <w:left w:w="150" w:type="dxa"/>
              <w:bottom w:w="105" w:type="dxa"/>
              <w:right w:w="150" w:type="dxa"/>
            </w:tcMar>
          </w:tcPr>
          <w:p w14:paraId="678E45A2" w14:textId="67B71ABE" w:rsidR="0099711E" w:rsidRPr="00832616" w:rsidRDefault="0099711E" w:rsidP="0099711E">
            <w:pPr>
              <w:spacing w:after="0"/>
              <w:rPr>
                <w:ins w:id="534" w:author="Eyal Yossi" w:date="2024-02-18T10:49:00Z"/>
                <w:rFonts w:ascii="Times New Roman" w:hAnsi="Times New Roman"/>
                <w:sz w:val="24"/>
                <w:lang w:bidi="he-IL"/>
              </w:rPr>
            </w:pPr>
            <w:ins w:id="535" w:author="Eyal Yossi" w:date="2024-02-18T11:18:00Z">
              <w:r>
                <w:t>T</w:t>
              </w:r>
            </w:ins>
            <w:ins w:id="536" w:author="Eyal Yossi" w:date="2024-02-18T11:21:00Z">
              <w:r>
                <w:t>4</w:t>
              </w:r>
            </w:ins>
            <w:ins w:id="537" w:author="Eyal Yossi" w:date="2024-02-18T11:18:00Z">
              <w:r>
                <w:rPr>
                  <w:rFonts w:ascii="Times New Roman" w:hAnsi="Times New Roman"/>
                  <w:sz w:val="24"/>
                  <w:lang w:bidi="he-IL"/>
                </w:rPr>
                <w:t>_O</w:t>
              </w:r>
              <w:r w:rsidRPr="00832616">
                <w:rPr>
                  <w:rFonts w:ascii="Times New Roman" w:hAnsi="Times New Roman"/>
                  <w:sz w:val="24"/>
                  <w:lang w:bidi="he-IL"/>
                </w:rPr>
                <w:t>VER_TEMP_Status</w:t>
              </w:r>
            </w:ins>
          </w:p>
        </w:tc>
        <w:tc>
          <w:tcPr>
            <w:tcW w:w="2084" w:type="dxa"/>
            <w:tcMar>
              <w:top w:w="105" w:type="dxa"/>
              <w:left w:w="150" w:type="dxa"/>
              <w:bottom w:w="105" w:type="dxa"/>
              <w:right w:w="150" w:type="dxa"/>
            </w:tcMar>
          </w:tcPr>
          <w:p w14:paraId="581251D5" w14:textId="6BAAC808" w:rsidR="0099711E" w:rsidRPr="00832616" w:rsidRDefault="0099711E" w:rsidP="0099711E">
            <w:pPr>
              <w:spacing w:after="0"/>
              <w:rPr>
                <w:ins w:id="538" w:author="Eyal Yossi" w:date="2024-02-18T10:49:00Z"/>
                <w:rFonts w:ascii="Times New Roman" w:hAnsi="Times New Roman"/>
                <w:sz w:val="24"/>
                <w:lang w:bidi="he-IL"/>
              </w:rPr>
            </w:pPr>
            <w:ins w:id="539" w:author="Eyal Yossi" w:date="2024-02-18T11:04:00Z">
              <w:r w:rsidRPr="00832616">
                <w:rPr>
                  <w:rFonts w:ascii="Times New Roman" w:hAnsi="Times New Roman"/>
                  <w:sz w:val="24"/>
                  <w:lang w:bidi="he-IL"/>
                </w:rPr>
                <w:t>0 = OK</w:t>
              </w:r>
              <w:r w:rsidRPr="00832616">
                <w:rPr>
                  <w:rFonts w:ascii="Times New Roman" w:hAnsi="Times New Roman"/>
                  <w:sz w:val="24"/>
                  <w:lang w:bidi="he-IL"/>
                </w:rPr>
                <w:br/>
                <w:t>1 = Over Temperature</w:t>
              </w:r>
            </w:ins>
          </w:p>
        </w:tc>
        <w:tc>
          <w:tcPr>
            <w:tcW w:w="1060" w:type="dxa"/>
            <w:tcMar>
              <w:top w:w="105" w:type="dxa"/>
              <w:left w:w="150" w:type="dxa"/>
              <w:bottom w:w="105" w:type="dxa"/>
              <w:right w:w="150" w:type="dxa"/>
            </w:tcMar>
          </w:tcPr>
          <w:p w14:paraId="51DA4D7E" w14:textId="38A03412" w:rsidR="0099711E" w:rsidRPr="00832616" w:rsidRDefault="0099711E" w:rsidP="0099711E">
            <w:pPr>
              <w:spacing w:after="0"/>
              <w:jc w:val="center"/>
              <w:rPr>
                <w:ins w:id="540" w:author="Eyal Yossi" w:date="2024-02-18T10:49:00Z"/>
                <w:rFonts w:ascii="Times New Roman" w:hAnsi="Times New Roman"/>
                <w:sz w:val="24"/>
                <w:lang w:bidi="he-IL"/>
              </w:rPr>
            </w:pPr>
            <w:ins w:id="541" w:author="Eyal Yossi" w:date="2024-02-18T11:06:00Z">
              <w:r>
                <w:rPr>
                  <w:rFonts w:ascii="Times New Roman" w:hAnsi="Times New Roman"/>
                  <w:sz w:val="24"/>
                  <w:lang w:bidi="he-IL"/>
                </w:rPr>
                <w:t>0</w:t>
              </w:r>
            </w:ins>
          </w:p>
        </w:tc>
        <w:tc>
          <w:tcPr>
            <w:tcW w:w="1880" w:type="dxa"/>
            <w:tcMar>
              <w:top w:w="105" w:type="dxa"/>
              <w:left w:w="150" w:type="dxa"/>
              <w:bottom w:w="105" w:type="dxa"/>
              <w:right w:w="150" w:type="dxa"/>
            </w:tcMar>
          </w:tcPr>
          <w:p w14:paraId="04FFCA45" w14:textId="368C8974" w:rsidR="0099711E" w:rsidRDefault="0099711E" w:rsidP="0099711E">
            <w:pPr>
              <w:spacing w:after="0"/>
              <w:rPr>
                <w:ins w:id="542" w:author="Eyal Yossi" w:date="2024-02-18T11:08:00Z"/>
                <w:rFonts w:ascii="Times New Roman" w:hAnsi="Times New Roman"/>
                <w:sz w:val="24"/>
                <w:lang w:bidi="he-IL"/>
              </w:rPr>
            </w:pPr>
            <w:ins w:id="543" w:author="Eyal Yossi" w:date="2024-02-18T11:08:00Z">
              <w:r w:rsidRPr="00832616">
                <w:rPr>
                  <w:rFonts w:ascii="Times New Roman" w:hAnsi="Times New Roman"/>
                  <w:sz w:val="24"/>
                  <w:lang w:bidi="he-IL"/>
                </w:rPr>
                <w:t>PSU</w:t>
              </w:r>
              <w:r>
                <w:rPr>
                  <w:rFonts w:ascii="Times New Roman" w:hAnsi="Times New Roman"/>
                  <w:sz w:val="24"/>
                  <w:lang w:bidi="he-IL"/>
                </w:rPr>
                <w:t xml:space="preserve"> T4</w:t>
              </w:r>
              <w:r w:rsidRPr="00832616">
                <w:rPr>
                  <w:rFonts w:ascii="Times New Roman" w:hAnsi="Times New Roman"/>
                  <w:sz w:val="24"/>
                  <w:lang w:bidi="he-IL"/>
                </w:rPr>
                <w:t xml:space="preserve"> Temperature OK (0) </w:t>
              </w:r>
            </w:ins>
          </w:p>
          <w:p w14:paraId="3EDBB0F1" w14:textId="63FF68DE" w:rsidR="0099711E" w:rsidRPr="00832616" w:rsidRDefault="0099711E" w:rsidP="0099711E">
            <w:pPr>
              <w:spacing w:after="0"/>
              <w:rPr>
                <w:ins w:id="544" w:author="Eyal Yossi" w:date="2024-02-18T10:49:00Z"/>
                <w:rFonts w:ascii="Times New Roman" w:hAnsi="Times New Roman"/>
                <w:sz w:val="24"/>
                <w:lang w:bidi="he-IL"/>
              </w:rPr>
            </w:pPr>
            <w:ins w:id="545" w:author="Eyal Yossi" w:date="2024-02-18T11:08:00Z">
              <w:r>
                <w:rPr>
                  <w:rFonts w:ascii="Times New Roman" w:hAnsi="Times New Roman"/>
                  <w:sz w:val="24"/>
                  <w:lang w:bidi="he-IL"/>
                </w:rPr>
                <w:t>O</w:t>
              </w:r>
              <w:r w:rsidRPr="00832616">
                <w:rPr>
                  <w:rFonts w:ascii="Times New Roman" w:hAnsi="Times New Roman"/>
                  <w:sz w:val="24"/>
                  <w:lang w:bidi="he-IL"/>
                </w:rPr>
                <w:t>r Over Temperature indication (1)</w:t>
              </w:r>
            </w:ins>
          </w:p>
        </w:tc>
      </w:tr>
      <w:tr w:rsidR="0099711E" w:rsidRPr="00832616" w14:paraId="5E749965" w14:textId="77777777" w:rsidTr="00300D15">
        <w:trPr>
          <w:ins w:id="546" w:author="Eyal Yossi" w:date="2024-02-18T10:49:00Z"/>
        </w:trPr>
        <w:tc>
          <w:tcPr>
            <w:tcW w:w="794" w:type="dxa"/>
            <w:tcMar>
              <w:top w:w="105" w:type="dxa"/>
              <w:left w:w="150" w:type="dxa"/>
              <w:bottom w:w="105" w:type="dxa"/>
              <w:right w:w="150" w:type="dxa"/>
            </w:tcMar>
          </w:tcPr>
          <w:p w14:paraId="19321E47" w14:textId="51FBE4EB" w:rsidR="0099711E" w:rsidRPr="00832616" w:rsidRDefault="0099711E" w:rsidP="0099711E">
            <w:pPr>
              <w:spacing w:after="0"/>
              <w:rPr>
                <w:ins w:id="547" w:author="Eyal Yossi" w:date="2024-02-18T10:49:00Z"/>
                <w:rFonts w:ascii="Times New Roman" w:hAnsi="Times New Roman"/>
                <w:sz w:val="24"/>
                <w:lang w:bidi="he-IL"/>
              </w:rPr>
            </w:pPr>
            <w:ins w:id="548" w:author="Eyal Yossi" w:date="2024-02-19T09:52:00Z">
              <w:r>
                <w:rPr>
                  <w:rFonts w:ascii="Times New Roman" w:hAnsi="Times New Roman"/>
                  <w:sz w:val="24"/>
                  <w:lang w:bidi="he-IL"/>
                </w:rPr>
                <w:t>45</w:t>
              </w:r>
            </w:ins>
          </w:p>
        </w:tc>
        <w:tc>
          <w:tcPr>
            <w:tcW w:w="3246" w:type="dxa"/>
            <w:tcMar>
              <w:top w:w="105" w:type="dxa"/>
              <w:left w:w="150" w:type="dxa"/>
              <w:bottom w:w="105" w:type="dxa"/>
              <w:right w:w="150" w:type="dxa"/>
            </w:tcMar>
          </w:tcPr>
          <w:p w14:paraId="32C043A4" w14:textId="237E133F" w:rsidR="0099711E" w:rsidRPr="00832616" w:rsidRDefault="0099711E" w:rsidP="0099711E">
            <w:pPr>
              <w:spacing w:after="0"/>
              <w:rPr>
                <w:ins w:id="549" w:author="Eyal Yossi" w:date="2024-02-18T10:49:00Z"/>
                <w:rFonts w:ascii="Times New Roman" w:hAnsi="Times New Roman"/>
                <w:sz w:val="24"/>
                <w:lang w:bidi="he-IL"/>
              </w:rPr>
            </w:pPr>
            <w:ins w:id="550" w:author="Eyal Yossi" w:date="2024-02-18T11:18:00Z">
              <w:r>
                <w:t>T</w:t>
              </w:r>
            </w:ins>
            <w:ins w:id="551" w:author="Eyal Yossi" w:date="2024-02-18T11:21:00Z">
              <w:r>
                <w:t>5</w:t>
              </w:r>
            </w:ins>
            <w:ins w:id="552" w:author="Eyal Yossi" w:date="2024-02-18T11:18:00Z">
              <w:r>
                <w:rPr>
                  <w:rFonts w:ascii="Times New Roman" w:hAnsi="Times New Roman"/>
                  <w:sz w:val="24"/>
                  <w:lang w:bidi="he-IL"/>
                </w:rPr>
                <w:t>_O</w:t>
              </w:r>
              <w:r w:rsidRPr="00832616">
                <w:rPr>
                  <w:rFonts w:ascii="Times New Roman" w:hAnsi="Times New Roman"/>
                  <w:sz w:val="24"/>
                  <w:lang w:bidi="he-IL"/>
                </w:rPr>
                <w:t>VER_TEMP_Status</w:t>
              </w:r>
            </w:ins>
          </w:p>
        </w:tc>
        <w:tc>
          <w:tcPr>
            <w:tcW w:w="2084" w:type="dxa"/>
            <w:tcMar>
              <w:top w:w="105" w:type="dxa"/>
              <w:left w:w="150" w:type="dxa"/>
              <w:bottom w:w="105" w:type="dxa"/>
              <w:right w:w="150" w:type="dxa"/>
            </w:tcMar>
          </w:tcPr>
          <w:p w14:paraId="14EFA6C0" w14:textId="37A487E6" w:rsidR="0099711E" w:rsidRPr="00832616" w:rsidRDefault="0099711E" w:rsidP="0099711E">
            <w:pPr>
              <w:spacing w:after="0"/>
              <w:rPr>
                <w:ins w:id="553" w:author="Eyal Yossi" w:date="2024-02-18T10:49:00Z"/>
                <w:rFonts w:ascii="Times New Roman" w:hAnsi="Times New Roman"/>
                <w:sz w:val="24"/>
                <w:lang w:bidi="he-IL"/>
              </w:rPr>
            </w:pPr>
            <w:ins w:id="554" w:author="Eyal Yossi" w:date="2024-02-18T11:04:00Z">
              <w:r w:rsidRPr="00832616">
                <w:rPr>
                  <w:rFonts w:ascii="Times New Roman" w:hAnsi="Times New Roman"/>
                  <w:sz w:val="24"/>
                  <w:lang w:bidi="he-IL"/>
                </w:rPr>
                <w:t>0 = OK</w:t>
              </w:r>
              <w:r w:rsidRPr="00832616">
                <w:rPr>
                  <w:rFonts w:ascii="Times New Roman" w:hAnsi="Times New Roman"/>
                  <w:sz w:val="24"/>
                  <w:lang w:bidi="he-IL"/>
                </w:rPr>
                <w:br/>
                <w:t>1 = Over Temperature</w:t>
              </w:r>
            </w:ins>
          </w:p>
        </w:tc>
        <w:tc>
          <w:tcPr>
            <w:tcW w:w="1060" w:type="dxa"/>
            <w:tcMar>
              <w:top w:w="105" w:type="dxa"/>
              <w:left w:w="150" w:type="dxa"/>
              <w:bottom w:w="105" w:type="dxa"/>
              <w:right w:w="150" w:type="dxa"/>
            </w:tcMar>
          </w:tcPr>
          <w:p w14:paraId="48DCC1C1" w14:textId="0AC0C345" w:rsidR="0099711E" w:rsidRPr="00832616" w:rsidRDefault="0099711E" w:rsidP="0099711E">
            <w:pPr>
              <w:spacing w:after="0"/>
              <w:jc w:val="center"/>
              <w:rPr>
                <w:ins w:id="555" w:author="Eyal Yossi" w:date="2024-02-18T10:49:00Z"/>
                <w:rFonts w:ascii="Times New Roman" w:hAnsi="Times New Roman"/>
                <w:sz w:val="24"/>
                <w:lang w:bidi="he-IL"/>
              </w:rPr>
            </w:pPr>
            <w:ins w:id="556" w:author="Eyal Yossi" w:date="2024-02-18T11:06:00Z">
              <w:r>
                <w:rPr>
                  <w:rFonts w:ascii="Times New Roman" w:hAnsi="Times New Roman"/>
                  <w:sz w:val="24"/>
                  <w:lang w:bidi="he-IL"/>
                </w:rPr>
                <w:t>0</w:t>
              </w:r>
            </w:ins>
          </w:p>
        </w:tc>
        <w:tc>
          <w:tcPr>
            <w:tcW w:w="1880" w:type="dxa"/>
            <w:tcMar>
              <w:top w:w="105" w:type="dxa"/>
              <w:left w:w="150" w:type="dxa"/>
              <w:bottom w:w="105" w:type="dxa"/>
              <w:right w:w="150" w:type="dxa"/>
            </w:tcMar>
          </w:tcPr>
          <w:p w14:paraId="23FF33DE" w14:textId="284F278A" w:rsidR="0099711E" w:rsidRDefault="0099711E" w:rsidP="0099711E">
            <w:pPr>
              <w:spacing w:after="0"/>
              <w:rPr>
                <w:ins w:id="557" w:author="Eyal Yossi" w:date="2024-02-18T11:08:00Z"/>
                <w:rFonts w:ascii="Times New Roman" w:hAnsi="Times New Roman"/>
                <w:sz w:val="24"/>
                <w:lang w:bidi="he-IL"/>
              </w:rPr>
            </w:pPr>
            <w:ins w:id="558" w:author="Eyal Yossi" w:date="2024-02-18T11:08:00Z">
              <w:r w:rsidRPr="00832616">
                <w:rPr>
                  <w:rFonts w:ascii="Times New Roman" w:hAnsi="Times New Roman"/>
                  <w:sz w:val="24"/>
                  <w:lang w:bidi="he-IL"/>
                </w:rPr>
                <w:t>PSU</w:t>
              </w:r>
              <w:r>
                <w:rPr>
                  <w:rFonts w:ascii="Times New Roman" w:hAnsi="Times New Roman"/>
                  <w:sz w:val="24"/>
                  <w:lang w:bidi="he-IL"/>
                </w:rPr>
                <w:t xml:space="preserve"> T5</w:t>
              </w:r>
              <w:r w:rsidRPr="00832616">
                <w:rPr>
                  <w:rFonts w:ascii="Times New Roman" w:hAnsi="Times New Roman"/>
                  <w:sz w:val="24"/>
                  <w:lang w:bidi="he-IL"/>
                </w:rPr>
                <w:t xml:space="preserve"> Temperature OK (0) </w:t>
              </w:r>
            </w:ins>
          </w:p>
          <w:p w14:paraId="5801F72F" w14:textId="1075A438" w:rsidR="0099711E" w:rsidRPr="00832616" w:rsidRDefault="0099711E" w:rsidP="0099711E">
            <w:pPr>
              <w:spacing w:after="0"/>
              <w:rPr>
                <w:ins w:id="559" w:author="Eyal Yossi" w:date="2024-02-18T10:49:00Z"/>
                <w:rFonts w:ascii="Times New Roman" w:hAnsi="Times New Roman"/>
                <w:sz w:val="24"/>
                <w:lang w:bidi="he-IL"/>
              </w:rPr>
            </w:pPr>
            <w:ins w:id="560" w:author="Eyal Yossi" w:date="2024-02-18T11:08:00Z">
              <w:r>
                <w:rPr>
                  <w:rFonts w:ascii="Times New Roman" w:hAnsi="Times New Roman"/>
                  <w:sz w:val="24"/>
                  <w:lang w:bidi="he-IL"/>
                </w:rPr>
                <w:t>O</w:t>
              </w:r>
              <w:r w:rsidRPr="00832616">
                <w:rPr>
                  <w:rFonts w:ascii="Times New Roman" w:hAnsi="Times New Roman"/>
                  <w:sz w:val="24"/>
                  <w:lang w:bidi="he-IL"/>
                </w:rPr>
                <w:t>r Over Temperature indication (1)</w:t>
              </w:r>
            </w:ins>
          </w:p>
        </w:tc>
      </w:tr>
      <w:tr w:rsidR="0099711E" w:rsidRPr="00832616" w14:paraId="24483A8D" w14:textId="77777777" w:rsidTr="00300D15">
        <w:trPr>
          <w:ins w:id="561" w:author="Eyal Yossi" w:date="2024-02-18T10:49:00Z"/>
        </w:trPr>
        <w:tc>
          <w:tcPr>
            <w:tcW w:w="794" w:type="dxa"/>
            <w:tcMar>
              <w:top w:w="105" w:type="dxa"/>
              <w:left w:w="150" w:type="dxa"/>
              <w:bottom w:w="105" w:type="dxa"/>
              <w:right w:w="150" w:type="dxa"/>
            </w:tcMar>
          </w:tcPr>
          <w:p w14:paraId="3C5D6C16" w14:textId="75C66930" w:rsidR="0099711E" w:rsidRPr="00832616" w:rsidRDefault="0099711E" w:rsidP="0099711E">
            <w:pPr>
              <w:spacing w:after="0"/>
              <w:rPr>
                <w:ins w:id="562" w:author="Eyal Yossi" w:date="2024-02-18T10:49:00Z"/>
                <w:rFonts w:ascii="Times New Roman" w:hAnsi="Times New Roman"/>
                <w:sz w:val="24"/>
                <w:lang w:bidi="he-IL"/>
              </w:rPr>
            </w:pPr>
            <w:ins w:id="563" w:author="Eyal Yossi" w:date="2024-02-19T09:52:00Z">
              <w:r>
                <w:rPr>
                  <w:rFonts w:ascii="Times New Roman" w:hAnsi="Times New Roman"/>
                  <w:sz w:val="24"/>
                  <w:lang w:bidi="he-IL"/>
                </w:rPr>
                <w:t>46</w:t>
              </w:r>
            </w:ins>
          </w:p>
        </w:tc>
        <w:tc>
          <w:tcPr>
            <w:tcW w:w="3246" w:type="dxa"/>
            <w:tcMar>
              <w:top w:w="105" w:type="dxa"/>
              <w:left w:w="150" w:type="dxa"/>
              <w:bottom w:w="105" w:type="dxa"/>
              <w:right w:w="150" w:type="dxa"/>
            </w:tcMar>
          </w:tcPr>
          <w:p w14:paraId="67084D73" w14:textId="734CBC68" w:rsidR="0099711E" w:rsidRPr="00832616" w:rsidRDefault="0099711E" w:rsidP="0099711E">
            <w:pPr>
              <w:spacing w:after="0"/>
              <w:rPr>
                <w:ins w:id="564" w:author="Eyal Yossi" w:date="2024-02-18T10:49:00Z"/>
                <w:rFonts w:ascii="Times New Roman" w:hAnsi="Times New Roman"/>
                <w:sz w:val="24"/>
                <w:lang w:bidi="he-IL"/>
              </w:rPr>
            </w:pPr>
            <w:ins w:id="565" w:author="Eyal Yossi" w:date="2024-02-18T11:19:00Z">
              <w:r>
                <w:t>T</w:t>
              </w:r>
            </w:ins>
            <w:ins w:id="566" w:author="Eyal Yossi" w:date="2024-02-18T11:21:00Z">
              <w:r>
                <w:t>6</w:t>
              </w:r>
            </w:ins>
            <w:ins w:id="567" w:author="Eyal Yossi" w:date="2024-02-18T11:19:00Z">
              <w:r>
                <w:rPr>
                  <w:rFonts w:ascii="Times New Roman" w:hAnsi="Times New Roman"/>
                  <w:sz w:val="24"/>
                  <w:lang w:bidi="he-IL"/>
                </w:rPr>
                <w:t>_O</w:t>
              </w:r>
              <w:r w:rsidRPr="00832616">
                <w:rPr>
                  <w:rFonts w:ascii="Times New Roman" w:hAnsi="Times New Roman"/>
                  <w:sz w:val="24"/>
                  <w:lang w:bidi="he-IL"/>
                </w:rPr>
                <w:t>VER_TEMP_Status</w:t>
              </w:r>
            </w:ins>
          </w:p>
        </w:tc>
        <w:tc>
          <w:tcPr>
            <w:tcW w:w="2084" w:type="dxa"/>
            <w:tcMar>
              <w:top w:w="105" w:type="dxa"/>
              <w:left w:w="150" w:type="dxa"/>
              <w:bottom w:w="105" w:type="dxa"/>
              <w:right w:w="150" w:type="dxa"/>
            </w:tcMar>
          </w:tcPr>
          <w:p w14:paraId="4490343B" w14:textId="4D448BF6" w:rsidR="0099711E" w:rsidRPr="00832616" w:rsidRDefault="0099711E" w:rsidP="0099711E">
            <w:pPr>
              <w:spacing w:after="0"/>
              <w:rPr>
                <w:ins w:id="568" w:author="Eyal Yossi" w:date="2024-02-18T10:49:00Z"/>
                <w:rFonts w:ascii="Times New Roman" w:hAnsi="Times New Roman"/>
                <w:sz w:val="24"/>
                <w:lang w:bidi="he-IL"/>
              </w:rPr>
            </w:pPr>
            <w:ins w:id="569" w:author="Eyal Yossi" w:date="2024-02-18T11:04:00Z">
              <w:r w:rsidRPr="00832616">
                <w:rPr>
                  <w:rFonts w:ascii="Times New Roman" w:hAnsi="Times New Roman"/>
                  <w:sz w:val="24"/>
                  <w:lang w:bidi="he-IL"/>
                </w:rPr>
                <w:t>0 = OK</w:t>
              </w:r>
              <w:r w:rsidRPr="00832616">
                <w:rPr>
                  <w:rFonts w:ascii="Times New Roman" w:hAnsi="Times New Roman"/>
                  <w:sz w:val="24"/>
                  <w:lang w:bidi="he-IL"/>
                </w:rPr>
                <w:br/>
                <w:t>1 = Over Temperature</w:t>
              </w:r>
            </w:ins>
          </w:p>
        </w:tc>
        <w:tc>
          <w:tcPr>
            <w:tcW w:w="1060" w:type="dxa"/>
            <w:tcMar>
              <w:top w:w="105" w:type="dxa"/>
              <w:left w:w="150" w:type="dxa"/>
              <w:bottom w:w="105" w:type="dxa"/>
              <w:right w:w="150" w:type="dxa"/>
            </w:tcMar>
          </w:tcPr>
          <w:p w14:paraId="6B309425" w14:textId="59C34E41" w:rsidR="0099711E" w:rsidRPr="00832616" w:rsidRDefault="0099711E" w:rsidP="0099711E">
            <w:pPr>
              <w:spacing w:after="0"/>
              <w:jc w:val="center"/>
              <w:rPr>
                <w:ins w:id="570" w:author="Eyal Yossi" w:date="2024-02-18T10:49:00Z"/>
                <w:rFonts w:ascii="Times New Roman" w:hAnsi="Times New Roman"/>
                <w:sz w:val="24"/>
                <w:lang w:bidi="he-IL"/>
              </w:rPr>
            </w:pPr>
            <w:ins w:id="571" w:author="Eyal Yossi" w:date="2024-02-18T11:06:00Z">
              <w:r>
                <w:rPr>
                  <w:rFonts w:ascii="Times New Roman" w:hAnsi="Times New Roman"/>
                  <w:sz w:val="24"/>
                  <w:lang w:bidi="he-IL"/>
                </w:rPr>
                <w:t>0</w:t>
              </w:r>
            </w:ins>
          </w:p>
        </w:tc>
        <w:tc>
          <w:tcPr>
            <w:tcW w:w="1880" w:type="dxa"/>
            <w:tcMar>
              <w:top w:w="105" w:type="dxa"/>
              <w:left w:w="150" w:type="dxa"/>
              <w:bottom w:w="105" w:type="dxa"/>
              <w:right w:w="150" w:type="dxa"/>
            </w:tcMar>
          </w:tcPr>
          <w:p w14:paraId="498E9BA2" w14:textId="421E7842" w:rsidR="0099711E" w:rsidRDefault="0099711E" w:rsidP="0099711E">
            <w:pPr>
              <w:spacing w:after="0"/>
              <w:rPr>
                <w:ins w:id="572" w:author="Eyal Yossi" w:date="2024-02-18T11:08:00Z"/>
                <w:rFonts w:ascii="Times New Roman" w:hAnsi="Times New Roman"/>
                <w:sz w:val="24"/>
                <w:lang w:bidi="he-IL"/>
              </w:rPr>
            </w:pPr>
            <w:ins w:id="573" w:author="Eyal Yossi" w:date="2024-02-18T11:08:00Z">
              <w:r w:rsidRPr="00832616">
                <w:rPr>
                  <w:rFonts w:ascii="Times New Roman" w:hAnsi="Times New Roman"/>
                  <w:sz w:val="24"/>
                  <w:lang w:bidi="he-IL"/>
                </w:rPr>
                <w:t>PSU</w:t>
              </w:r>
              <w:r>
                <w:rPr>
                  <w:rFonts w:ascii="Times New Roman" w:hAnsi="Times New Roman"/>
                  <w:sz w:val="24"/>
                  <w:lang w:bidi="he-IL"/>
                </w:rPr>
                <w:t xml:space="preserve"> T6</w:t>
              </w:r>
              <w:r w:rsidRPr="00832616">
                <w:rPr>
                  <w:rFonts w:ascii="Times New Roman" w:hAnsi="Times New Roman"/>
                  <w:sz w:val="24"/>
                  <w:lang w:bidi="he-IL"/>
                </w:rPr>
                <w:t xml:space="preserve"> Temperature OK (0) </w:t>
              </w:r>
            </w:ins>
          </w:p>
          <w:p w14:paraId="41B0520B" w14:textId="7EF56246" w:rsidR="0099711E" w:rsidRPr="00832616" w:rsidRDefault="0099711E" w:rsidP="0099711E">
            <w:pPr>
              <w:spacing w:after="0"/>
              <w:rPr>
                <w:ins w:id="574" w:author="Eyal Yossi" w:date="2024-02-18T10:49:00Z"/>
                <w:rFonts w:ascii="Times New Roman" w:hAnsi="Times New Roman"/>
                <w:sz w:val="24"/>
                <w:lang w:bidi="he-IL"/>
              </w:rPr>
            </w:pPr>
            <w:ins w:id="575" w:author="Eyal Yossi" w:date="2024-02-18T11:08:00Z">
              <w:r>
                <w:rPr>
                  <w:rFonts w:ascii="Times New Roman" w:hAnsi="Times New Roman"/>
                  <w:sz w:val="24"/>
                  <w:lang w:bidi="he-IL"/>
                </w:rPr>
                <w:t>O</w:t>
              </w:r>
              <w:r w:rsidRPr="00832616">
                <w:rPr>
                  <w:rFonts w:ascii="Times New Roman" w:hAnsi="Times New Roman"/>
                  <w:sz w:val="24"/>
                  <w:lang w:bidi="he-IL"/>
                </w:rPr>
                <w:t>r Over Temperature indication (1)</w:t>
              </w:r>
            </w:ins>
          </w:p>
        </w:tc>
      </w:tr>
      <w:tr w:rsidR="0099711E" w:rsidRPr="00832616" w14:paraId="4FAB1A85" w14:textId="77777777" w:rsidTr="00300D15">
        <w:trPr>
          <w:ins w:id="576" w:author="Eyal Yossi" w:date="2024-02-18T10:49:00Z"/>
        </w:trPr>
        <w:tc>
          <w:tcPr>
            <w:tcW w:w="794" w:type="dxa"/>
            <w:tcMar>
              <w:top w:w="105" w:type="dxa"/>
              <w:left w:w="150" w:type="dxa"/>
              <w:bottom w:w="105" w:type="dxa"/>
              <w:right w:w="150" w:type="dxa"/>
            </w:tcMar>
          </w:tcPr>
          <w:p w14:paraId="1E77F3A9" w14:textId="3800F216" w:rsidR="0099711E" w:rsidRPr="00832616" w:rsidRDefault="0099711E" w:rsidP="0099711E">
            <w:pPr>
              <w:spacing w:after="0"/>
              <w:rPr>
                <w:ins w:id="577" w:author="Eyal Yossi" w:date="2024-02-18T10:49:00Z"/>
                <w:rFonts w:ascii="Times New Roman" w:hAnsi="Times New Roman"/>
                <w:sz w:val="24"/>
                <w:lang w:bidi="he-IL"/>
              </w:rPr>
            </w:pPr>
            <w:ins w:id="578" w:author="Eyal Yossi" w:date="2024-02-19T09:52:00Z">
              <w:r>
                <w:rPr>
                  <w:rFonts w:ascii="Times New Roman" w:hAnsi="Times New Roman"/>
                  <w:sz w:val="24"/>
                  <w:lang w:bidi="he-IL"/>
                </w:rPr>
                <w:t>47</w:t>
              </w:r>
            </w:ins>
          </w:p>
        </w:tc>
        <w:tc>
          <w:tcPr>
            <w:tcW w:w="3246" w:type="dxa"/>
            <w:tcMar>
              <w:top w:w="105" w:type="dxa"/>
              <w:left w:w="150" w:type="dxa"/>
              <w:bottom w:w="105" w:type="dxa"/>
              <w:right w:w="150" w:type="dxa"/>
            </w:tcMar>
          </w:tcPr>
          <w:p w14:paraId="7ACB670B" w14:textId="52288218" w:rsidR="0099711E" w:rsidRPr="00832616" w:rsidRDefault="0099711E" w:rsidP="0099711E">
            <w:pPr>
              <w:spacing w:after="0"/>
              <w:rPr>
                <w:ins w:id="579" w:author="Eyal Yossi" w:date="2024-02-18T10:49:00Z"/>
                <w:rFonts w:ascii="Times New Roman" w:hAnsi="Times New Roman"/>
                <w:sz w:val="24"/>
                <w:lang w:bidi="he-IL"/>
              </w:rPr>
            </w:pPr>
            <w:ins w:id="580" w:author="Eyal Yossi" w:date="2024-02-18T11:19:00Z">
              <w:r>
                <w:t>T</w:t>
              </w:r>
            </w:ins>
            <w:ins w:id="581" w:author="Eyal Yossi" w:date="2024-02-18T11:21:00Z">
              <w:r>
                <w:t>7</w:t>
              </w:r>
            </w:ins>
            <w:ins w:id="582" w:author="Eyal Yossi" w:date="2024-02-18T11:19:00Z">
              <w:r>
                <w:rPr>
                  <w:rFonts w:ascii="Times New Roman" w:hAnsi="Times New Roman"/>
                  <w:sz w:val="24"/>
                  <w:lang w:bidi="he-IL"/>
                </w:rPr>
                <w:t>_O</w:t>
              </w:r>
              <w:r w:rsidRPr="00832616">
                <w:rPr>
                  <w:rFonts w:ascii="Times New Roman" w:hAnsi="Times New Roman"/>
                  <w:sz w:val="24"/>
                  <w:lang w:bidi="he-IL"/>
                </w:rPr>
                <w:t>VER_TEMP_Status</w:t>
              </w:r>
            </w:ins>
          </w:p>
        </w:tc>
        <w:tc>
          <w:tcPr>
            <w:tcW w:w="2084" w:type="dxa"/>
            <w:tcMar>
              <w:top w:w="105" w:type="dxa"/>
              <w:left w:w="150" w:type="dxa"/>
              <w:bottom w:w="105" w:type="dxa"/>
              <w:right w:w="150" w:type="dxa"/>
            </w:tcMar>
          </w:tcPr>
          <w:p w14:paraId="683D0A3A" w14:textId="7E4B7EF1" w:rsidR="0099711E" w:rsidRPr="00832616" w:rsidRDefault="0099711E" w:rsidP="0099711E">
            <w:pPr>
              <w:spacing w:after="0"/>
              <w:rPr>
                <w:ins w:id="583" w:author="Eyal Yossi" w:date="2024-02-18T10:49:00Z"/>
                <w:rFonts w:ascii="Times New Roman" w:hAnsi="Times New Roman"/>
                <w:sz w:val="24"/>
                <w:lang w:bidi="he-IL"/>
              </w:rPr>
            </w:pPr>
            <w:ins w:id="584" w:author="Eyal Yossi" w:date="2024-02-18T11:04:00Z">
              <w:r w:rsidRPr="00832616">
                <w:rPr>
                  <w:rFonts w:ascii="Times New Roman" w:hAnsi="Times New Roman"/>
                  <w:sz w:val="24"/>
                  <w:lang w:bidi="he-IL"/>
                </w:rPr>
                <w:t>0 = OK</w:t>
              </w:r>
              <w:r w:rsidRPr="00832616">
                <w:rPr>
                  <w:rFonts w:ascii="Times New Roman" w:hAnsi="Times New Roman"/>
                  <w:sz w:val="24"/>
                  <w:lang w:bidi="he-IL"/>
                </w:rPr>
                <w:br/>
                <w:t>1 = Over Temperature</w:t>
              </w:r>
            </w:ins>
          </w:p>
        </w:tc>
        <w:tc>
          <w:tcPr>
            <w:tcW w:w="1060" w:type="dxa"/>
            <w:tcMar>
              <w:top w:w="105" w:type="dxa"/>
              <w:left w:w="150" w:type="dxa"/>
              <w:bottom w:w="105" w:type="dxa"/>
              <w:right w:w="150" w:type="dxa"/>
            </w:tcMar>
          </w:tcPr>
          <w:p w14:paraId="08BE4F61" w14:textId="285D3B86" w:rsidR="0099711E" w:rsidRPr="00832616" w:rsidRDefault="0099711E" w:rsidP="0099711E">
            <w:pPr>
              <w:spacing w:after="0"/>
              <w:jc w:val="center"/>
              <w:rPr>
                <w:ins w:id="585" w:author="Eyal Yossi" w:date="2024-02-18T10:49:00Z"/>
                <w:rFonts w:ascii="Times New Roman" w:hAnsi="Times New Roman"/>
                <w:sz w:val="24"/>
                <w:lang w:bidi="he-IL"/>
              </w:rPr>
            </w:pPr>
            <w:ins w:id="586" w:author="Eyal Yossi" w:date="2024-02-18T11:06:00Z">
              <w:r>
                <w:rPr>
                  <w:rFonts w:ascii="Times New Roman" w:hAnsi="Times New Roman"/>
                  <w:sz w:val="24"/>
                  <w:lang w:bidi="he-IL"/>
                </w:rPr>
                <w:t>0</w:t>
              </w:r>
            </w:ins>
          </w:p>
        </w:tc>
        <w:tc>
          <w:tcPr>
            <w:tcW w:w="1880" w:type="dxa"/>
            <w:tcMar>
              <w:top w:w="105" w:type="dxa"/>
              <w:left w:w="150" w:type="dxa"/>
              <w:bottom w:w="105" w:type="dxa"/>
              <w:right w:w="150" w:type="dxa"/>
            </w:tcMar>
          </w:tcPr>
          <w:p w14:paraId="36F10E1C" w14:textId="5DDD5C5F" w:rsidR="0099711E" w:rsidRDefault="0099711E" w:rsidP="0099711E">
            <w:pPr>
              <w:spacing w:after="0"/>
              <w:rPr>
                <w:ins w:id="587" w:author="Eyal Yossi" w:date="2024-02-18T11:08:00Z"/>
                <w:rFonts w:ascii="Times New Roman" w:hAnsi="Times New Roman"/>
                <w:sz w:val="24"/>
                <w:lang w:bidi="he-IL"/>
              </w:rPr>
            </w:pPr>
            <w:ins w:id="588" w:author="Eyal Yossi" w:date="2024-02-18T11:08:00Z">
              <w:r w:rsidRPr="00832616">
                <w:rPr>
                  <w:rFonts w:ascii="Times New Roman" w:hAnsi="Times New Roman"/>
                  <w:sz w:val="24"/>
                  <w:lang w:bidi="he-IL"/>
                </w:rPr>
                <w:t>PSU</w:t>
              </w:r>
              <w:r>
                <w:rPr>
                  <w:rFonts w:ascii="Times New Roman" w:hAnsi="Times New Roman"/>
                  <w:sz w:val="24"/>
                  <w:lang w:bidi="he-IL"/>
                </w:rPr>
                <w:t xml:space="preserve"> T7</w:t>
              </w:r>
              <w:r w:rsidRPr="00832616">
                <w:rPr>
                  <w:rFonts w:ascii="Times New Roman" w:hAnsi="Times New Roman"/>
                  <w:sz w:val="24"/>
                  <w:lang w:bidi="he-IL"/>
                </w:rPr>
                <w:t xml:space="preserve"> Temperature OK (0) </w:t>
              </w:r>
            </w:ins>
          </w:p>
          <w:p w14:paraId="07F7FCD5" w14:textId="58B725FB" w:rsidR="0099711E" w:rsidRPr="00832616" w:rsidRDefault="0099711E" w:rsidP="0099711E">
            <w:pPr>
              <w:spacing w:after="0"/>
              <w:rPr>
                <w:ins w:id="589" w:author="Eyal Yossi" w:date="2024-02-18T10:49:00Z"/>
                <w:rFonts w:ascii="Times New Roman" w:hAnsi="Times New Roman"/>
                <w:sz w:val="24"/>
                <w:lang w:bidi="he-IL"/>
              </w:rPr>
            </w:pPr>
            <w:ins w:id="590" w:author="Eyal Yossi" w:date="2024-02-18T11:08:00Z">
              <w:r>
                <w:rPr>
                  <w:rFonts w:ascii="Times New Roman" w:hAnsi="Times New Roman"/>
                  <w:sz w:val="24"/>
                  <w:lang w:bidi="he-IL"/>
                </w:rPr>
                <w:lastRenderedPageBreak/>
                <w:t>O</w:t>
              </w:r>
              <w:r w:rsidRPr="00832616">
                <w:rPr>
                  <w:rFonts w:ascii="Times New Roman" w:hAnsi="Times New Roman"/>
                  <w:sz w:val="24"/>
                  <w:lang w:bidi="he-IL"/>
                </w:rPr>
                <w:t>r Over Temperature indication (1)</w:t>
              </w:r>
            </w:ins>
          </w:p>
        </w:tc>
      </w:tr>
      <w:tr w:rsidR="0099711E" w:rsidRPr="00832616" w14:paraId="2DDE705B" w14:textId="77777777" w:rsidTr="00300D15">
        <w:trPr>
          <w:ins w:id="591" w:author="Eyal Yossi" w:date="2024-02-18T10:49:00Z"/>
        </w:trPr>
        <w:tc>
          <w:tcPr>
            <w:tcW w:w="794" w:type="dxa"/>
            <w:tcMar>
              <w:top w:w="105" w:type="dxa"/>
              <w:left w:w="150" w:type="dxa"/>
              <w:bottom w:w="105" w:type="dxa"/>
              <w:right w:w="150" w:type="dxa"/>
            </w:tcMar>
          </w:tcPr>
          <w:p w14:paraId="0CBA22CE" w14:textId="0FB0C764" w:rsidR="0099711E" w:rsidRPr="00832616" w:rsidRDefault="0099711E" w:rsidP="0099711E">
            <w:pPr>
              <w:spacing w:after="0"/>
              <w:rPr>
                <w:ins w:id="592" w:author="Eyal Yossi" w:date="2024-02-18T10:49:00Z"/>
                <w:rFonts w:ascii="Times New Roman" w:hAnsi="Times New Roman"/>
                <w:sz w:val="24"/>
                <w:lang w:bidi="he-IL"/>
              </w:rPr>
            </w:pPr>
            <w:ins w:id="593" w:author="Eyal Yossi" w:date="2024-02-19T09:52:00Z">
              <w:r>
                <w:rPr>
                  <w:rFonts w:ascii="Times New Roman" w:hAnsi="Times New Roman"/>
                  <w:sz w:val="24"/>
                  <w:lang w:bidi="he-IL"/>
                </w:rPr>
                <w:lastRenderedPageBreak/>
                <w:t>48</w:t>
              </w:r>
            </w:ins>
          </w:p>
        </w:tc>
        <w:tc>
          <w:tcPr>
            <w:tcW w:w="3246" w:type="dxa"/>
            <w:tcMar>
              <w:top w:w="105" w:type="dxa"/>
              <w:left w:w="150" w:type="dxa"/>
              <w:bottom w:w="105" w:type="dxa"/>
              <w:right w:w="150" w:type="dxa"/>
            </w:tcMar>
          </w:tcPr>
          <w:p w14:paraId="5BD5E7D1" w14:textId="0E3F834C" w:rsidR="0099711E" w:rsidRPr="00832616" w:rsidRDefault="0099711E" w:rsidP="0099711E">
            <w:pPr>
              <w:spacing w:after="0"/>
              <w:rPr>
                <w:ins w:id="594" w:author="Eyal Yossi" w:date="2024-02-18T10:49:00Z"/>
                <w:rFonts w:ascii="Times New Roman" w:hAnsi="Times New Roman"/>
                <w:sz w:val="24"/>
                <w:lang w:bidi="he-IL"/>
              </w:rPr>
            </w:pPr>
            <w:ins w:id="595" w:author="Eyal Yossi" w:date="2024-02-18T11:19:00Z">
              <w:r>
                <w:t>T</w:t>
              </w:r>
            </w:ins>
            <w:ins w:id="596" w:author="Eyal Yossi" w:date="2024-02-18T11:21:00Z">
              <w:r>
                <w:t>8</w:t>
              </w:r>
            </w:ins>
            <w:ins w:id="597" w:author="Eyal Yossi" w:date="2024-02-18T11:19:00Z">
              <w:r>
                <w:rPr>
                  <w:rFonts w:ascii="Times New Roman" w:hAnsi="Times New Roman"/>
                  <w:sz w:val="24"/>
                  <w:lang w:bidi="he-IL"/>
                </w:rPr>
                <w:t>_O</w:t>
              </w:r>
              <w:r w:rsidRPr="00832616">
                <w:rPr>
                  <w:rFonts w:ascii="Times New Roman" w:hAnsi="Times New Roman"/>
                  <w:sz w:val="24"/>
                  <w:lang w:bidi="he-IL"/>
                </w:rPr>
                <w:t>VER_TEMP_Status</w:t>
              </w:r>
            </w:ins>
          </w:p>
        </w:tc>
        <w:tc>
          <w:tcPr>
            <w:tcW w:w="2084" w:type="dxa"/>
            <w:tcMar>
              <w:top w:w="105" w:type="dxa"/>
              <w:left w:w="150" w:type="dxa"/>
              <w:bottom w:w="105" w:type="dxa"/>
              <w:right w:w="150" w:type="dxa"/>
            </w:tcMar>
          </w:tcPr>
          <w:p w14:paraId="382B2026" w14:textId="07205374" w:rsidR="0099711E" w:rsidRPr="00832616" w:rsidRDefault="0099711E" w:rsidP="0099711E">
            <w:pPr>
              <w:spacing w:after="0"/>
              <w:rPr>
                <w:ins w:id="598" w:author="Eyal Yossi" w:date="2024-02-18T10:49:00Z"/>
                <w:rFonts w:ascii="Times New Roman" w:hAnsi="Times New Roman"/>
                <w:sz w:val="24"/>
                <w:lang w:bidi="he-IL"/>
              </w:rPr>
            </w:pPr>
            <w:ins w:id="599" w:author="Eyal Yossi" w:date="2024-02-18T11:04:00Z">
              <w:r w:rsidRPr="00832616">
                <w:rPr>
                  <w:rFonts w:ascii="Times New Roman" w:hAnsi="Times New Roman"/>
                  <w:sz w:val="24"/>
                  <w:lang w:bidi="he-IL"/>
                </w:rPr>
                <w:t>0 = OK</w:t>
              </w:r>
              <w:r w:rsidRPr="00832616">
                <w:rPr>
                  <w:rFonts w:ascii="Times New Roman" w:hAnsi="Times New Roman"/>
                  <w:sz w:val="24"/>
                  <w:lang w:bidi="he-IL"/>
                </w:rPr>
                <w:br/>
                <w:t>1 = Over Temperature</w:t>
              </w:r>
            </w:ins>
          </w:p>
        </w:tc>
        <w:tc>
          <w:tcPr>
            <w:tcW w:w="1060" w:type="dxa"/>
            <w:tcMar>
              <w:top w:w="105" w:type="dxa"/>
              <w:left w:w="150" w:type="dxa"/>
              <w:bottom w:w="105" w:type="dxa"/>
              <w:right w:w="150" w:type="dxa"/>
            </w:tcMar>
          </w:tcPr>
          <w:p w14:paraId="697D36A8" w14:textId="3003809D" w:rsidR="0099711E" w:rsidRPr="00832616" w:rsidRDefault="0099711E" w:rsidP="0099711E">
            <w:pPr>
              <w:spacing w:after="0"/>
              <w:jc w:val="center"/>
              <w:rPr>
                <w:ins w:id="600" w:author="Eyal Yossi" w:date="2024-02-18T10:49:00Z"/>
                <w:rFonts w:ascii="Times New Roman" w:hAnsi="Times New Roman"/>
                <w:sz w:val="24"/>
                <w:lang w:bidi="he-IL"/>
              </w:rPr>
            </w:pPr>
            <w:ins w:id="601" w:author="Eyal Yossi" w:date="2024-02-18T11:06:00Z">
              <w:r>
                <w:rPr>
                  <w:rFonts w:ascii="Times New Roman" w:hAnsi="Times New Roman"/>
                  <w:sz w:val="24"/>
                  <w:lang w:bidi="he-IL"/>
                </w:rPr>
                <w:t>0</w:t>
              </w:r>
            </w:ins>
          </w:p>
        </w:tc>
        <w:tc>
          <w:tcPr>
            <w:tcW w:w="1880" w:type="dxa"/>
            <w:tcMar>
              <w:top w:w="105" w:type="dxa"/>
              <w:left w:w="150" w:type="dxa"/>
              <w:bottom w:w="105" w:type="dxa"/>
              <w:right w:w="150" w:type="dxa"/>
            </w:tcMar>
          </w:tcPr>
          <w:p w14:paraId="7C1C9B13" w14:textId="12DEEE1D" w:rsidR="0099711E" w:rsidRDefault="0099711E" w:rsidP="0099711E">
            <w:pPr>
              <w:spacing w:after="0"/>
              <w:rPr>
                <w:ins w:id="602" w:author="Eyal Yossi" w:date="2024-02-18T11:08:00Z"/>
                <w:rFonts w:ascii="Times New Roman" w:hAnsi="Times New Roman"/>
                <w:sz w:val="24"/>
                <w:lang w:bidi="he-IL"/>
              </w:rPr>
            </w:pPr>
            <w:ins w:id="603" w:author="Eyal Yossi" w:date="2024-02-18T11:08:00Z">
              <w:r w:rsidRPr="00832616">
                <w:rPr>
                  <w:rFonts w:ascii="Times New Roman" w:hAnsi="Times New Roman"/>
                  <w:sz w:val="24"/>
                  <w:lang w:bidi="he-IL"/>
                </w:rPr>
                <w:t>PSU</w:t>
              </w:r>
              <w:r>
                <w:rPr>
                  <w:rFonts w:ascii="Times New Roman" w:hAnsi="Times New Roman"/>
                  <w:sz w:val="24"/>
                  <w:lang w:bidi="he-IL"/>
                </w:rPr>
                <w:t xml:space="preserve"> T8</w:t>
              </w:r>
              <w:r w:rsidRPr="00832616">
                <w:rPr>
                  <w:rFonts w:ascii="Times New Roman" w:hAnsi="Times New Roman"/>
                  <w:sz w:val="24"/>
                  <w:lang w:bidi="he-IL"/>
                </w:rPr>
                <w:t xml:space="preserve"> Temperature OK (0) </w:t>
              </w:r>
            </w:ins>
          </w:p>
          <w:p w14:paraId="03A6B79B" w14:textId="70762D92" w:rsidR="0099711E" w:rsidRPr="00832616" w:rsidRDefault="0099711E" w:rsidP="0099711E">
            <w:pPr>
              <w:spacing w:after="0"/>
              <w:rPr>
                <w:ins w:id="604" w:author="Eyal Yossi" w:date="2024-02-18T10:49:00Z"/>
                <w:rFonts w:ascii="Times New Roman" w:hAnsi="Times New Roman"/>
                <w:sz w:val="24"/>
                <w:lang w:bidi="he-IL"/>
              </w:rPr>
            </w:pPr>
            <w:ins w:id="605" w:author="Eyal Yossi" w:date="2024-02-18T11:08:00Z">
              <w:r>
                <w:rPr>
                  <w:rFonts w:ascii="Times New Roman" w:hAnsi="Times New Roman"/>
                  <w:sz w:val="24"/>
                  <w:lang w:bidi="he-IL"/>
                </w:rPr>
                <w:t>O</w:t>
              </w:r>
              <w:r w:rsidRPr="00832616">
                <w:rPr>
                  <w:rFonts w:ascii="Times New Roman" w:hAnsi="Times New Roman"/>
                  <w:sz w:val="24"/>
                  <w:lang w:bidi="he-IL"/>
                </w:rPr>
                <w:t>r Over Temperature indication (1)</w:t>
              </w:r>
            </w:ins>
          </w:p>
        </w:tc>
      </w:tr>
      <w:tr w:rsidR="0099711E" w:rsidRPr="00832616" w14:paraId="2D01975E" w14:textId="77777777" w:rsidTr="00300D15">
        <w:trPr>
          <w:ins w:id="606" w:author="Eyal Yossi" w:date="2024-02-18T10:48:00Z"/>
        </w:trPr>
        <w:tc>
          <w:tcPr>
            <w:tcW w:w="794" w:type="dxa"/>
            <w:tcMar>
              <w:top w:w="105" w:type="dxa"/>
              <w:left w:w="150" w:type="dxa"/>
              <w:bottom w:w="105" w:type="dxa"/>
              <w:right w:w="150" w:type="dxa"/>
            </w:tcMar>
          </w:tcPr>
          <w:p w14:paraId="0C4A18AD" w14:textId="5CB7F058" w:rsidR="0099711E" w:rsidRPr="00832616" w:rsidRDefault="0099711E" w:rsidP="0099711E">
            <w:pPr>
              <w:spacing w:after="0"/>
              <w:rPr>
                <w:ins w:id="607" w:author="Eyal Yossi" w:date="2024-02-18T10:48:00Z"/>
                <w:rFonts w:ascii="Times New Roman" w:hAnsi="Times New Roman"/>
                <w:sz w:val="24"/>
                <w:lang w:bidi="he-IL"/>
              </w:rPr>
            </w:pPr>
            <w:ins w:id="608" w:author="Eyal Yossi" w:date="2024-02-19T09:52:00Z">
              <w:r>
                <w:rPr>
                  <w:rFonts w:ascii="Times New Roman" w:hAnsi="Times New Roman"/>
                  <w:sz w:val="24"/>
                  <w:lang w:bidi="he-IL"/>
                </w:rPr>
                <w:t>49</w:t>
              </w:r>
            </w:ins>
          </w:p>
        </w:tc>
        <w:tc>
          <w:tcPr>
            <w:tcW w:w="3246" w:type="dxa"/>
            <w:tcMar>
              <w:top w:w="105" w:type="dxa"/>
              <w:left w:w="150" w:type="dxa"/>
              <w:bottom w:w="105" w:type="dxa"/>
              <w:right w:w="150" w:type="dxa"/>
            </w:tcMar>
          </w:tcPr>
          <w:p w14:paraId="11A16789" w14:textId="548DEE58" w:rsidR="0099711E" w:rsidRPr="00832616" w:rsidRDefault="0099711E" w:rsidP="0099711E">
            <w:pPr>
              <w:spacing w:after="0"/>
              <w:rPr>
                <w:ins w:id="609" w:author="Eyal Yossi" w:date="2024-02-18T10:48:00Z"/>
                <w:rFonts w:ascii="Times New Roman" w:hAnsi="Times New Roman"/>
                <w:sz w:val="24"/>
                <w:lang w:bidi="he-IL"/>
              </w:rPr>
            </w:pPr>
            <w:ins w:id="610" w:author="Eyal Yossi" w:date="2024-02-18T11:19:00Z">
              <w:r>
                <w:t>T</w:t>
              </w:r>
            </w:ins>
            <w:ins w:id="611" w:author="Eyal Yossi" w:date="2024-02-18T11:21:00Z">
              <w:r>
                <w:t>9</w:t>
              </w:r>
            </w:ins>
            <w:ins w:id="612" w:author="Eyal Yossi" w:date="2024-02-18T11:19:00Z">
              <w:r>
                <w:rPr>
                  <w:rFonts w:ascii="Times New Roman" w:hAnsi="Times New Roman"/>
                  <w:sz w:val="24"/>
                  <w:lang w:bidi="he-IL"/>
                </w:rPr>
                <w:t>_O</w:t>
              </w:r>
              <w:r w:rsidRPr="00832616">
                <w:rPr>
                  <w:rFonts w:ascii="Times New Roman" w:hAnsi="Times New Roman"/>
                  <w:sz w:val="24"/>
                  <w:lang w:bidi="he-IL"/>
                </w:rPr>
                <w:t>VER_TEMP_Status</w:t>
              </w:r>
            </w:ins>
          </w:p>
        </w:tc>
        <w:tc>
          <w:tcPr>
            <w:tcW w:w="2084" w:type="dxa"/>
            <w:tcMar>
              <w:top w:w="105" w:type="dxa"/>
              <w:left w:w="150" w:type="dxa"/>
              <w:bottom w:w="105" w:type="dxa"/>
              <w:right w:w="150" w:type="dxa"/>
            </w:tcMar>
          </w:tcPr>
          <w:p w14:paraId="780DBF91" w14:textId="07E042FC" w:rsidR="0099711E" w:rsidRPr="00832616" w:rsidRDefault="0099711E" w:rsidP="0099711E">
            <w:pPr>
              <w:spacing w:after="0"/>
              <w:rPr>
                <w:ins w:id="613" w:author="Eyal Yossi" w:date="2024-02-18T10:48:00Z"/>
                <w:rFonts w:ascii="Times New Roman" w:hAnsi="Times New Roman"/>
                <w:sz w:val="24"/>
                <w:lang w:bidi="he-IL"/>
              </w:rPr>
            </w:pPr>
            <w:ins w:id="614" w:author="Eyal Yossi" w:date="2024-02-18T11:04:00Z">
              <w:r w:rsidRPr="00832616">
                <w:rPr>
                  <w:rFonts w:ascii="Times New Roman" w:hAnsi="Times New Roman"/>
                  <w:sz w:val="24"/>
                  <w:lang w:bidi="he-IL"/>
                </w:rPr>
                <w:t>0 = OK</w:t>
              </w:r>
              <w:r w:rsidRPr="00832616">
                <w:rPr>
                  <w:rFonts w:ascii="Times New Roman" w:hAnsi="Times New Roman"/>
                  <w:sz w:val="24"/>
                  <w:lang w:bidi="he-IL"/>
                </w:rPr>
                <w:br/>
                <w:t>1 = Over Temperature</w:t>
              </w:r>
            </w:ins>
          </w:p>
        </w:tc>
        <w:tc>
          <w:tcPr>
            <w:tcW w:w="1060" w:type="dxa"/>
            <w:tcMar>
              <w:top w:w="105" w:type="dxa"/>
              <w:left w:w="150" w:type="dxa"/>
              <w:bottom w:w="105" w:type="dxa"/>
              <w:right w:w="150" w:type="dxa"/>
            </w:tcMar>
          </w:tcPr>
          <w:p w14:paraId="427B24D9" w14:textId="648E8E62" w:rsidR="0099711E" w:rsidRPr="00832616" w:rsidRDefault="0099711E" w:rsidP="0099711E">
            <w:pPr>
              <w:spacing w:after="0"/>
              <w:jc w:val="center"/>
              <w:rPr>
                <w:ins w:id="615" w:author="Eyal Yossi" w:date="2024-02-18T10:48:00Z"/>
                <w:rFonts w:ascii="Times New Roman" w:hAnsi="Times New Roman"/>
                <w:sz w:val="24"/>
                <w:lang w:bidi="he-IL"/>
              </w:rPr>
            </w:pPr>
            <w:ins w:id="616" w:author="Eyal Yossi" w:date="2024-02-18T11:06:00Z">
              <w:r>
                <w:rPr>
                  <w:rFonts w:ascii="Times New Roman" w:hAnsi="Times New Roman"/>
                  <w:sz w:val="24"/>
                  <w:lang w:bidi="he-IL"/>
                </w:rPr>
                <w:t>0</w:t>
              </w:r>
            </w:ins>
          </w:p>
        </w:tc>
        <w:tc>
          <w:tcPr>
            <w:tcW w:w="1880" w:type="dxa"/>
            <w:tcMar>
              <w:top w:w="105" w:type="dxa"/>
              <w:left w:w="150" w:type="dxa"/>
              <w:bottom w:w="105" w:type="dxa"/>
              <w:right w:w="150" w:type="dxa"/>
            </w:tcMar>
          </w:tcPr>
          <w:p w14:paraId="3E2B66CB" w14:textId="66615A4D" w:rsidR="0099711E" w:rsidRDefault="0099711E" w:rsidP="0099711E">
            <w:pPr>
              <w:spacing w:after="0"/>
              <w:rPr>
                <w:ins w:id="617" w:author="Eyal Yossi" w:date="2024-02-18T11:09:00Z"/>
                <w:rFonts w:ascii="Times New Roman" w:hAnsi="Times New Roman"/>
                <w:sz w:val="24"/>
                <w:lang w:bidi="he-IL"/>
              </w:rPr>
            </w:pPr>
            <w:ins w:id="618" w:author="Eyal Yossi" w:date="2024-02-18T11:09:00Z">
              <w:r w:rsidRPr="00832616">
                <w:rPr>
                  <w:rFonts w:ascii="Times New Roman" w:hAnsi="Times New Roman"/>
                  <w:sz w:val="24"/>
                  <w:lang w:bidi="he-IL"/>
                </w:rPr>
                <w:t>PSU</w:t>
              </w:r>
              <w:r>
                <w:rPr>
                  <w:rFonts w:ascii="Times New Roman" w:hAnsi="Times New Roman"/>
                  <w:sz w:val="24"/>
                  <w:lang w:bidi="he-IL"/>
                </w:rPr>
                <w:t xml:space="preserve"> T9</w:t>
              </w:r>
              <w:r w:rsidRPr="00832616">
                <w:rPr>
                  <w:rFonts w:ascii="Times New Roman" w:hAnsi="Times New Roman"/>
                  <w:sz w:val="24"/>
                  <w:lang w:bidi="he-IL"/>
                </w:rPr>
                <w:t xml:space="preserve"> Temperature OK (0) </w:t>
              </w:r>
            </w:ins>
          </w:p>
          <w:p w14:paraId="09416663" w14:textId="22135503" w:rsidR="0099711E" w:rsidRPr="00832616" w:rsidRDefault="0099711E" w:rsidP="0099711E">
            <w:pPr>
              <w:spacing w:after="0"/>
              <w:rPr>
                <w:ins w:id="619" w:author="Eyal Yossi" w:date="2024-02-18T10:48:00Z"/>
                <w:rFonts w:ascii="Times New Roman" w:hAnsi="Times New Roman"/>
                <w:sz w:val="24"/>
                <w:lang w:bidi="he-IL"/>
              </w:rPr>
            </w:pPr>
            <w:ins w:id="620" w:author="Eyal Yossi" w:date="2024-02-18T11:09:00Z">
              <w:r>
                <w:rPr>
                  <w:rFonts w:ascii="Times New Roman" w:hAnsi="Times New Roman"/>
                  <w:sz w:val="24"/>
                  <w:lang w:bidi="he-IL"/>
                </w:rPr>
                <w:t>O</w:t>
              </w:r>
              <w:r w:rsidRPr="00832616">
                <w:rPr>
                  <w:rFonts w:ascii="Times New Roman" w:hAnsi="Times New Roman"/>
                  <w:sz w:val="24"/>
                  <w:lang w:bidi="he-IL"/>
                </w:rPr>
                <w:t>r Over Temperature indication (1)</w:t>
              </w:r>
            </w:ins>
          </w:p>
        </w:tc>
      </w:tr>
      <w:tr w:rsidR="0099711E" w:rsidRPr="00832616" w14:paraId="68C80BC0" w14:textId="77777777" w:rsidTr="00300D15">
        <w:tc>
          <w:tcPr>
            <w:tcW w:w="794" w:type="dxa"/>
            <w:tcMar>
              <w:top w:w="105" w:type="dxa"/>
              <w:left w:w="150" w:type="dxa"/>
              <w:bottom w:w="105" w:type="dxa"/>
              <w:right w:w="150" w:type="dxa"/>
            </w:tcMar>
            <w:hideMark/>
          </w:tcPr>
          <w:p w14:paraId="2C680EBD" w14:textId="658A24BE" w:rsidR="0099711E" w:rsidRPr="00832616" w:rsidRDefault="0099711E" w:rsidP="0099711E">
            <w:pPr>
              <w:spacing w:after="0"/>
              <w:rPr>
                <w:rFonts w:ascii="Times New Roman" w:hAnsi="Times New Roman"/>
                <w:sz w:val="24"/>
                <w:lang w:bidi="he-IL"/>
              </w:rPr>
            </w:pPr>
            <w:r>
              <w:rPr>
                <w:rFonts w:ascii="Times New Roman" w:hAnsi="Times New Roman"/>
                <w:sz w:val="24"/>
                <w:lang w:bidi="he-IL"/>
              </w:rPr>
              <w:t>50</w:t>
            </w:r>
          </w:p>
        </w:tc>
        <w:tc>
          <w:tcPr>
            <w:tcW w:w="3246" w:type="dxa"/>
            <w:tcMar>
              <w:top w:w="105" w:type="dxa"/>
              <w:left w:w="150" w:type="dxa"/>
              <w:bottom w:w="105" w:type="dxa"/>
              <w:right w:w="150" w:type="dxa"/>
            </w:tcMar>
            <w:hideMark/>
          </w:tcPr>
          <w:p w14:paraId="2F0A2A73" w14:textId="5294A55B"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CC_</w:t>
            </w:r>
            <w:ins w:id="621" w:author="Eyal Yossi" w:date="2024-02-18T11:07:00Z">
              <w:r>
                <w:rPr>
                  <w:rFonts w:ascii="Times New Roman" w:hAnsi="Times New Roman"/>
                  <w:sz w:val="24"/>
                  <w:lang w:bidi="he-IL"/>
                </w:rPr>
                <w:t>TCU_</w:t>
              </w:r>
            </w:ins>
            <w:r w:rsidRPr="00832616">
              <w:rPr>
                <w:rFonts w:ascii="Times New Roman" w:hAnsi="Times New Roman"/>
                <w:sz w:val="24"/>
                <w:lang w:bidi="he-IL"/>
              </w:rPr>
              <w:t>Inhibit</w:t>
            </w:r>
          </w:p>
        </w:tc>
        <w:tc>
          <w:tcPr>
            <w:tcW w:w="2084" w:type="dxa"/>
            <w:tcMar>
              <w:top w:w="105" w:type="dxa"/>
              <w:left w:w="150" w:type="dxa"/>
              <w:bottom w:w="105" w:type="dxa"/>
              <w:right w:w="150" w:type="dxa"/>
            </w:tcMar>
            <w:hideMark/>
          </w:tcPr>
          <w:p w14:paraId="340B43B0"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0 = OFF</w:t>
            </w:r>
            <w:r w:rsidRPr="00832616">
              <w:rPr>
                <w:rFonts w:ascii="Times New Roman" w:hAnsi="Times New Roman"/>
                <w:sz w:val="24"/>
                <w:lang w:bidi="he-IL"/>
              </w:rPr>
              <w:br/>
              <w:t>1 = ON</w:t>
            </w:r>
          </w:p>
        </w:tc>
        <w:tc>
          <w:tcPr>
            <w:tcW w:w="1060" w:type="dxa"/>
            <w:tcMar>
              <w:top w:w="105" w:type="dxa"/>
              <w:left w:w="150" w:type="dxa"/>
              <w:bottom w:w="105" w:type="dxa"/>
              <w:right w:w="150" w:type="dxa"/>
            </w:tcMar>
            <w:hideMark/>
          </w:tcPr>
          <w:p w14:paraId="2F307C79" w14:textId="77777777" w:rsidR="0099711E" w:rsidRPr="00832616" w:rsidRDefault="0099711E" w:rsidP="0099711E">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7223F702"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CCTCU OFF (0) or ON (1) indication</w:t>
            </w:r>
          </w:p>
        </w:tc>
      </w:tr>
      <w:tr w:rsidR="0099711E" w:rsidRPr="00832616" w14:paraId="4A61FC2D" w14:textId="77777777" w:rsidTr="00300D15">
        <w:tc>
          <w:tcPr>
            <w:tcW w:w="794" w:type="dxa"/>
            <w:tcMar>
              <w:top w:w="105" w:type="dxa"/>
              <w:left w:w="150" w:type="dxa"/>
              <w:bottom w:w="105" w:type="dxa"/>
              <w:right w:w="150" w:type="dxa"/>
            </w:tcMar>
            <w:hideMark/>
          </w:tcPr>
          <w:p w14:paraId="5D77A0AF" w14:textId="040AD6A7" w:rsidR="0099711E" w:rsidRPr="00832616" w:rsidRDefault="0099711E" w:rsidP="0099711E">
            <w:pPr>
              <w:spacing w:after="0"/>
              <w:rPr>
                <w:rFonts w:ascii="Times New Roman" w:hAnsi="Times New Roman"/>
                <w:sz w:val="24"/>
                <w:lang w:bidi="he-IL"/>
              </w:rPr>
            </w:pPr>
            <w:r>
              <w:rPr>
                <w:rFonts w:ascii="Times New Roman" w:hAnsi="Times New Roman"/>
                <w:sz w:val="24"/>
                <w:lang w:bidi="he-IL"/>
              </w:rPr>
              <w:t>51</w:t>
            </w:r>
          </w:p>
        </w:tc>
        <w:tc>
          <w:tcPr>
            <w:tcW w:w="3246" w:type="dxa"/>
            <w:tcMar>
              <w:top w:w="105" w:type="dxa"/>
              <w:left w:w="150" w:type="dxa"/>
              <w:bottom w:w="105" w:type="dxa"/>
              <w:right w:w="150" w:type="dxa"/>
            </w:tcMar>
            <w:hideMark/>
          </w:tcPr>
          <w:p w14:paraId="515C54E8" w14:textId="005C360E"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EC_</w:t>
            </w:r>
            <w:ins w:id="622" w:author="Eyal Yossi" w:date="2024-02-18T11:07:00Z">
              <w:r>
                <w:rPr>
                  <w:rFonts w:ascii="Times New Roman" w:hAnsi="Times New Roman"/>
                  <w:sz w:val="24"/>
                  <w:lang w:bidi="he-IL"/>
                </w:rPr>
                <w:t>TCU_</w:t>
              </w:r>
            </w:ins>
            <w:r w:rsidRPr="00832616">
              <w:rPr>
                <w:rFonts w:ascii="Times New Roman" w:hAnsi="Times New Roman"/>
                <w:sz w:val="24"/>
                <w:lang w:bidi="he-IL"/>
              </w:rPr>
              <w:t>Inhibit</w:t>
            </w:r>
          </w:p>
        </w:tc>
        <w:tc>
          <w:tcPr>
            <w:tcW w:w="2084" w:type="dxa"/>
            <w:tcMar>
              <w:top w:w="105" w:type="dxa"/>
              <w:left w:w="150" w:type="dxa"/>
              <w:bottom w:w="105" w:type="dxa"/>
              <w:right w:w="150" w:type="dxa"/>
            </w:tcMar>
            <w:hideMark/>
          </w:tcPr>
          <w:p w14:paraId="5E32215F"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0 = OFF</w:t>
            </w:r>
            <w:r w:rsidRPr="00832616">
              <w:rPr>
                <w:rFonts w:ascii="Times New Roman" w:hAnsi="Times New Roman"/>
                <w:sz w:val="24"/>
                <w:lang w:bidi="he-IL"/>
              </w:rPr>
              <w:br/>
              <w:t>1 = ON</w:t>
            </w:r>
          </w:p>
        </w:tc>
        <w:tc>
          <w:tcPr>
            <w:tcW w:w="1060" w:type="dxa"/>
            <w:tcMar>
              <w:top w:w="105" w:type="dxa"/>
              <w:left w:w="150" w:type="dxa"/>
              <w:bottom w:w="105" w:type="dxa"/>
              <w:right w:w="150" w:type="dxa"/>
            </w:tcMar>
            <w:hideMark/>
          </w:tcPr>
          <w:p w14:paraId="4437123A" w14:textId="77777777" w:rsidR="0099711E" w:rsidRPr="00832616" w:rsidRDefault="0099711E" w:rsidP="0099711E">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0FC3174F"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ECTCU OFF (0) or ON (1) indication</w:t>
            </w:r>
          </w:p>
        </w:tc>
      </w:tr>
      <w:tr w:rsidR="0099711E" w:rsidRPr="00832616" w14:paraId="260671BC" w14:textId="77777777" w:rsidTr="00300D15">
        <w:tc>
          <w:tcPr>
            <w:tcW w:w="794" w:type="dxa"/>
            <w:tcMar>
              <w:top w:w="105" w:type="dxa"/>
              <w:left w:w="150" w:type="dxa"/>
              <w:bottom w:w="105" w:type="dxa"/>
              <w:right w:w="150" w:type="dxa"/>
            </w:tcMar>
            <w:hideMark/>
          </w:tcPr>
          <w:p w14:paraId="2C143951" w14:textId="29D2C8C5" w:rsidR="0099711E" w:rsidRPr="00832616" w:rsidRDefault="0099711E" w:rsidP="0099711E">
            <w:pPr>
              <w:spacing w:after="0"/>
              <w:rPr>
                <w:rFonts w:ascii="Times New Roman" w:hAnsi="Times New Roman"/>
                <w:sz w:val="24"/>
                <w:lang w:bidi="he-IL"/>
              </w:rPr>
            </w:pPr>
            <w:r>
              <w:rPr>
                <w:rFonts w:ascii="Times New Roman" w:hAnsi="Times New Roman"/>
                <w:sz w:val="24"/>
                <w:lang w:bidi="he-IL"/>
              </w:rPr>
              <w:t>52</w:t>
            </w:r>
          </w:p>
        </w:tc>
        <w:tc>
          <w:tcPr>
            <w:tcW w:w="3246" w:type="dxa"/>
            <w:tcMar>
              <w:top w:w="105" w:type="dxa"/>
              <w:left w:w="150" w:type="dxa"/>
              <w:bottom w:w="105" w:type="dxa"/>
              <w:right w:w="150" w:type="dxa"/>
            </w:tcMar>
            <w:hideMark/>
          </w:tcPr>
          <w:p w14:paraId="1EE7B2A4" w14:textId="2BF7C888" w:rsidR="0099711E" w:rsidRPr="00832616" w:rsidRDefault="0099711E" w:rsidP="0099711E">
            <w:pPr>
              <w:spacing w:after="0"/>
              <w:rPr>
                <w:rFonts w:ascii="Times New Roman" w:hAnsi="Times New Roman"/>
                <w:sz w:val="24"/>
                <w:lang w:bidi="he-IL"/>
              </w:rPr>
            </w:pPr>
            <w:del w:id="623" w:author="Eyal Yossi" w:date="2024-02-19T10:25:00Z">
              <w:r w:rsidRPr="00832616" w:rsidDel="00E57E8A">
                <w:rPr>
                  <w:rFonts w:ascii="Times New Roman" w:hAnsi="Times New Roman"/>
                  <w:sz w:val="24"/>
                  <w:lang w:bidi="he-IL"/>
                </w:rPr>
                <w:delText>System_</w:delText>
              </w:r>
            </w:del>
            <w:r w:rsidRPr="00832616">
              <w:rPr>
                <w:rFonts w:ascii="Times New Roman" w:hAnsi="Times New Roman"/>
                <w:sz w:val="24"/>
                <w:lang w:bidi="he-IL"/>
              </w:rPr>
              <w:t>Reset</w:t>
            </w:r>
          </w:p>
        </w:tc>
        <w:tc>
          <w:tcPr>
            <w:tcW w:w="2084" w:type="dxa"/>
            <w:tcMar>
              <w:top w:w="105" w:type="dxa"/>
              <w:left w:w="150" w:type="dxa"/>
              <w:bottom w:w="105" w:type="dxa"/>
              <w:right w:w="150" w:type="dxa"/>
            </w:tcMar>
            <w:hideMark/>
          </w:tcPr>
          <w:p w14:paraId="39BD0BBB" w14:textId="0315EA76"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 xml:space="preserve">0 = </w:t>
            </w:r>
            <w:del w:id="624" w:author="Eyal Yossi" w:date="2024-02-19T10:23:00Z">
              <w:r w:rsidRPr="00832616" w:rsidDel="00E57E8A">
                <w:rPr>
                  <w:rFonts w:ascii="Times New Roman" w:hAnsi="Times New Roman"/>
                  <w:sz w:val="24"/>
                  <w:lang w:bidi="he-IL"/>
                </w:rPr>
                <w:delText xml:space="preserve">Short </w:delText>
              </w:r>
            </w:del>
            <w:r w:rsidRPr="00832616">
              <w:rPr>
                <w:rFonts w:ascii="Times New Roman" w:hAnsi="Times New Roman"/>
                <w:sz w:val="24"/>
                <w:lang w:bidi="he-IL"/>
              </w:rPr>
              <w:t>Reset</w:t>
            </w:r>
            <w:ins w:id="625" w:author="Eyal Yossi" w:date="2024-02-19T10:23:00Z">
              <w:r w:rsidR="00E57E8A">
                <w:rPr>
                  <w:rFonts w:ascii="Times New Roman" w:hAnsi="Times New Roman"/>
                  <w:sz w:val="24"/>
                  <w:lang w:bidi="he-IL"/>
                </w:rPr>
                <w:t xml:space="preserve"> to MIU</w:t>
              </w:r>
            </w:ins>
            <w:r w:rsidRPr="00832616">
              <w:rPr>
                <w:rFonts w:ascii="Times New Roman" w:hAnsi="Times New Roman"/>
                <w:sz w:val="24"/>
                <w:lang w:bidi="he-IL"/>
              </w:rPr>
              <w:t xml:space="preserve"> Not Initiated</w:t>
            </w:r>
          </w:p>
          <w:p w14:paraId="2477C9B8" w14:textId="28705DC9" w:rsidR="0099711E" w:rsidRPr="00832616" w:rsidRDefault="0099711E" w:rsidP="0099711E">
            <w:pPr>
              <w:spacing w:before="150" w:after="0"/>
              <w:rPr>
                <w:rFonts w:ascii="Times New Roman" w:hAnsi="Times New Roman"/>
                <w:sz w:val="24"/>
                <w:lang w:bidi="he-IL"/>
              </w:rPr>
            </w:pPr>
            <w:r w:rsidRPr="00832616">
              <w:rPr>
                <w:rFonts w:ascii="Times New Roman" w:hAnsi="Times New Roman"/>
                <w:sz w:val="24"/>
                <w:lang w:bidi="he-IL"/>
              </w:rPr>
              <w:t xml:space="preserve">1 = </w:t>
            </w:r>
            <w:del w:id="626" w:author="Eyal Yossi" w:date="2024-02-19T10:24:00Z">
              <w:r w:rsidRPr="00832616" w:rsidDel="00E57E8A">
                <w:rPr>
                  <w:rFonts w:ascii="Times New Roman" w:hAnsi="Times New Roman"/>
                  <w:sz w:val="24"/>
                  <w:lang w:bidi="he-IL"/>
                </w:rPr>
                <w:delText xml:space="preserve">Short </w:delText>
              </w:r>
            </w:del>
            <w:r w:rsidRPr="00832616">
              <w:rPr>
                <w:rFonts w:ascii="Times New Roman" w:hAnsi="Times New Roman"/>
                <w:sz w:val="24"/>
                <w:lang w:bidi="he-IL"/>
              </w:rPr>
              <w:t>Reset</w:t>
            </w:r>
            <w:ins w:id="627" w:author="Eyal Yossi" w:date="2024-02-19T10:24:00Z">
              <w:r w:rsidR="00E57E8A">
                <w:rPr>
                  <w:rFonts w:ascii="Times New Roman" w:hAnsi="Times New Roman"/>
                  <w:sz w:val="24"/>
                  <w:lang w:bidi="he-IL"/>
                </w:rPr>
                <w:t xml:space="preserve"> to MIU</w:t>
              </w:r>
            </w:ins>
            <w:r w:rsidRPr="00832616">
              <w:rPr>
                <w:rFonts w:ascii="Times New Roman" w:hAnsi="Times New Roman"/>
                <w:sz w:val="24"/>
                <w:lang w:bidi="he-IL"/>
              </w:rPr>
              <w:t xml:space="preserve"> Initiated</w:t>
            </w:r>
          </w:p>
        </w:tc>
        <w:tc>
          <w:tcPr>
            <w:tcW w:w="1060" w:type="dxa"/>
            <w:tcMar>
              <w:top w:w="105" w:type="dxa"/>
              <w:left w:w="150" w:type="dxa"/>
              <w:bottom w:w="105" w:type="dxa"/>
              <w:right w:w="150" w:type="dxa"/>
            </w:tcMar>
            <w:hideMark/>
          </w:tcPr>
          <w:p w14:paraId="228267F2" w14:textId="77777777" w:rsidR="0099711E" w:rsidRPr="00832616" w:rsidRDefault="0099711E" w:rsidP="0099711E">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7FDA690E" w14:textId="48C586BA" w:rsidR="0099711E" w:rsidRPr="00832616" w:rsidRDefault="0099711E" w:rsidP="0099711E">
            <w:pPr>
              <w:spacing w:after="0"/>
              <w:rPr>
                <w:rFonts w:ascii="Times New Roman" w:hAnsi="Times New Roman"/>
                <w:sz w:val="24"/>
                <w:lang w:bidi="he-IL"/>
              </w:rPr>
            </w:pPr>
            <w:del w:id="628" w:author="Eyal Yossi" w:date="2024-02-19T10:24:00Z">
              <w:r w:rsidRPr="00832616" w:rsidDel="00E57E8A">
                <w:rPr>
                  <w:rFonts w:ascii="Times New Roman" w:hAnsi="Times New Roman"/>
                  <w:sz w:val="24"/>
                  <w:lang w:bidi="he-IL"/>
                </w:rPr>
                <w:delText xml:space="preserve">Short </w:delText>
              </w:r>
            </w:del>
            <w:r w:rsidRPr="00832616">
              <w:rPr>
                <w:rFonts w:ascii="Times New Roman" w:hAnsi="Times New Roman"/>
                <w:sz w:val="24"/>
                <w:lang w:bidi="he-IL"/>
              </w:rPr>
              <w:t>Reset</w:t>
            </w:r>
            <w:ins w:id="629" w:author="Eyal Yossi" w:date="2024-02-19T10:24:00Z">
              <w:r w:rsidR="00E57E8A">
                <w:rPr>
                  <w:rFonts w:ascii="Times New Roman" w:hAnsi="Times New Roman"/>
                  <w:sz w:val="24"/>
                  <w:lang w:bidi="he-IL"/>
                </w:rPr>
                <w:t xml:space="preserve"> to MIU</w:t>
              </w:r>
            </w:ins>
            <w:r w:rsidRPr="00832616">
              <w:rPr>
                <w:rFonts w:ascii="Times New Roman" w:hAnsi="Times New Roman"/>
                <w:sz w:val="24"/>
                <w:lang w:bidi="he-IL"/>
              </w:rPr>
              <w:t xml:space="preserve"> Initiated indication.</w:t>
            </w:r>
          </w:p>
          <w:p w14:paraId="78FD3C7D" w14:textId="77777777" w:rsidR="0099711E" w:rsidRPr="00832616" w:rsidRDefault="0099711E" w:rsidP="0099711E">
            <w:pPr>
              <w:spacing w:before="150" w:after="0"/>
              <w:rPr>
                <w:rFonts w:ascii="Times New Roman" w:hAnsi="Times New Roman"/>
                <w:sz w:val="24"/>
                <w:lang w:bidi="he-IL"/>
              </w:rPr>
            </w:pPr>
            <w:r w:rsidRPr="00832616">
              <w:rPr>
                <w:rFonts w:ascii="Times New Roman" w:hAnsi="Times New Roman"/>
                <w:sz w:val="24"/>
                <w:lang w:bidi="he-IL"/>
              </w:rPr>
              <w:t>Intermittent indication to Logfile.</w:t>
            </w:r>
          </w:p>
        </w:tc>
      </w:tr>
      <w:tr w:rsidR="00E57E8A" w:rsidRPr="00832616" w14:paraId="1B2EEDA5" w14:textId="77777777" w:rsidTr="00300D15">
        <w:trPr>
          <w:ins w:id="630" w:author="Eyal Yossi" w:date="2024-02-19T10:21:00Z"/>
        </w:trPr>
        <w:tc>
          <w:tcPr>
            <w:tcW w:w="794" w:type="dxa"/>
            <w:tcMar>
              <w:top w:w="105" w:type="dxa"/>
              <w:left w:w="150" w:type="dxa"/>
              <w:bottom w:w="105" w:type="dxa"/>
              <w:right w:w="150" w:type="dxa"/>
            </w:tcMar>
          </w:tcPr>
          <w:p w14:paraId="76C9C337" w14:textId="6EF98D7B" w:rsidR="00E57E8A" w:rsidRDefault="00E57E8A" w:rsidP="0099711E">
            <w:pPr>
              <w:spacing w:after="0"/>
              <w:rPr>
                <w:ins w:id="631" w:author="Eyal Yossi" w:date="2024-02-19T10:21:00Z"/>
                <w:rFonts w:ascii="Times New Roman" w:hAnsi="Times New Roman"/>
                <w:sz w:val="24"/>
                <w:lang w:bidi="he-IL"/>
              </w:rPr>
            </w:pPr>
            <w:ins w:id="632" w:author="Eyal Yossi" w:date="2024-02-19T10:21:00Z">
              <w:r>
                <w:rPr>
                  <w:rFonts w:ascii="Times New Roman" w:hAnsi="Times New Roman"/>
                  <w:sz w:val="24"/>
                  <w:lang w:bidi="he-IL"/>
                </w:rPr>
                <w:t>53</w:t>
              </w:r>
            </w:ins>
          </w:p>
        </w:tc>
        <w:tc>
          <w:tcPr>
            <w:tcW w:w="3246" w:type="dxa"/>
            <w:tcMar>
              <w:top w:w="105" w:type="dxa"/>
              <w:left w:w="150" w:type="dxa"/>
              <w:bottom w:w="105" w:type="dxa"/>
              <w:right w:w="150" w:type="dxa"/>
            </w:tcMar>
          </w:tcPr>
          <w:p w14:paraId="355301ED" w14:textId="468B01E9" w:rsidR="00E57E8A" w:rsidRPr="00832616" w:rsidRDefault="00E57E8A" w:rsidP="0099711E">
            <w:pPr>
              <w:spacing w:after="0"/>
              <w:rPr>
                <w:ins w:id="633" w:author="Eyal Yossi" w:date="2024-02-19T10:21:00Z"/>
                <w:rFonts w:ascii="Times New Roman" w:hAnsi="Times New Roman"/>
                <w:sz w:val="24"/>
                <w:lang w:bidi="he-IL"/>
              </w:rPr>
            </w:pPr>
            <w:ins w:id="634" w:author="Eyal Yossi" w:date="2024-02-19T10:23:00Z">
              <w:r w:rsidRPr="00E57E8A">
                <w:rPr>
                  <w:rFonts w:ascii="Times New Roman" w:hAnsi="Times New Roman"/>
                  <w:sz w:val="24"/>
                  <w:lang w:bidi="he-IL"/>
                </w:rPr>
                <w:t>Shutdown</w:t>
              </w:r>
            </w:ins>
          </w:p>
        </w:tc>
        <w:tc>
          <w:tcPr>
            <w:tcW w:w="2084" w:type="dxa"/>
            <w:tcMar>
              <w:top w:w="105" w:type="dxa"/>
              <w:left w:w="150" w:type="dxa"/>
              <w:bottom w:w="105" w:type="dxa"/>
              <w:right w:w="150" w:type="dxa"/>
            </w:tcMar>
          </w:tcPr>
          <w:p w14:paraId="542E63C5" w14:textId="28252F0A" w:rsidR="00E57E8A" w:rsidRDefault="00E57E8A" w:rsidP="00E57E8A">
            <w:pPr>
              <w:spacing w:after="0"/>
              <w:rPr>
                <w:ins w:id="635" w:author="Eyal Yossi" w:date="2024-02-19T10:31:00Z"/>
                <w:rFonts w:ascii="Times New Roman" w:hAnsi="Times New Roman"/>
                <w:sz w:val="24"/>
                <w:lang w:bidi="he-IL"/>
              </w:rPr>
            </w:pPr>
            <w:ins w:id="636" w:author="Eyal Yossi" w:date="2024-02-19T10:26:00Z">
              <w:r w:rsidRPr="00832616">
                <w:rPr>
                  <w:rFonts w:ascii="Times New Roman" w:hAnsi="Times New Roman"/>
                  <w:sz w:val="24"/>
                  <w:lang w:bidi="he-IL"/>
                </w:rPr>
                <w:t xml:space="preserve">0 = </w:t>
              </w:r>
              <w:r w:rsidRPr="00E57E8A">
                <w:rPr>
                  <w:rFonts w:ascii="Times New Roman" w:hAnsi="Times New Roman"/>
                  <w:sz w:val="24"/>
                  <w:lang w:bidi="he-IL"/>
                </w:rPr>
                <w:t>Shutdown</w:t>
              </w:r>
              <w:r>
                <w:rPr>
                  <w:rFonts w:ascii="Times New Roman" w:hAnsi="Times New Roman"/>
                  <w:sz w:val="24"/>
                  <w:lang w:bidi="he-IL"/>
                </w:rPr>
                <w:t xml:space="preserve"> to MIU</w:t>
              </w:r>
              <w:r w:rsidRPr="00832616">
                <w:rPr>
                  <w:rFonts w:ascii="Times New Roman" w:hAnsi="Times New Roman"/>
                  <w:sz w:val="24"/>
                  <w:lang w:bidi="he-IL"/>
                </w:rPr>
                <w:t xml:space="preserve"> Not Initiated</w:t>
              </w:r>
            </w:ins>
          </w:p>
          <w:p w14:paraId="28D67C66" w14:textId="77777777" w:rsidR="00E57E8A" w:rsidRPr="00832616" w:rsidRDefault="00E57E8A" w:rsidP="00E57E8A">
            <w:pPr>
              <w:spacing w:after="0"/>
              <w:rPr>
                <w:ins w:id="637" w:author="Eyal Yossi" w:date="2024-02-19T10:26:00Z"/>
                <w:rFonts w:ascii="Times New Roman" w:hAnsi="Times New Roman"/>
                <w:sz w:val="24"/>
                <w:lang w:bidi="he-IL"/>
              </w:rPr>
            </w:pPr>
          </w:p>
          <w:p w14:paraId="4C7DBF22" w14:textId="1CAF91B1" w:rsidR="00E57E8A" w:rsidRPr="00832616" w:rsidRDefault="00E57E8A" w:rsidP="00E57E8A">
            <w:pPr>
              <w:spacing w:after="0"/>
              <w:rPr>
                <w:ins w:id="638" w:author="Eyal Yossi" w:date="2024-02-19T10:21:00Z"/>
                <w:rFonts w:ascii="Times New Roman" w:hAnsi="Times New Roman"/>
                <w:sz w:val="24"/>
                <w:lang w:bidi="he-IL"/>
              </w:rPr>
            </w:pPr>
            <w:ins w:id="639" w:author="Eyal Yossi" w:date="2024-02-19T10:26:00Z">
              <w:r w:rsidRPr="00832616">
                <w:rPr>
                  <w:rFonts w:ascii="Times New Roman" w:hAnsi="Times New Roman"/>
                  <w:sz w:val="24"/>
                  <w:lang w:bidi="he-IL"/>
                </w:rPr>
                <w:t xml:space="preserve">1 = </w:t>
              </w:r>
              <w:r w:rsidRPr="00E57E8A">
                <w:rPr>
                  <w:rFonts w:ascii="Times New Roman" w:hAnsi="Times New Roman"/>
                  <w:sz w:val="24"/>
                  <w:lang w:bidi="he-IL"/>
                </w:rPr>
                <w:t>Shutdown</w:t>
              </w:r>
              <w:r>
                <w:rPr>
                  <w:rFonts w:ascii="Times New Roman" w:hAnsi="Times New Roman"/>
                  <w:sz w:val="24"/>
                  <w:lang w:bidi="he-IL"/>
                </w:rPr>
                <w:t xml:space="preserve"> to MIU</w:t>
              </w:r>
              <w:r w:rsidRPr="00832616">
                <w:rPr>
                  <w:rFonts w:ascii="Times New Roman" w:hAnsi="Times New Roman"/>
                  <w:sz w:val="24"/>
                  <w:lang w:bidi="he-IL"/>
                </w:rPr>
                <w:t xml:space="preserve"> Initiated</w:t>
              </w:r>
            </w:ins>
          </w:p>
        </w:tc>
        <w:tc>
          <w:tcPr>
            <w:tcW w:w="1060" w:type="dxa"/>
            <w:tcMar>
              <w:top w:w="105" w:type="dxa"/>
              <w:left w:w="150" w:type="dxa"/>
              <w:bottom w:w="105" w:type="dxa"/>
              <w:right w:w="150" w:type="dxa"/>
            </w:tcMar>
          </w:tcPr>
          <w:p w14:paraId="0F1A539F" w14:textId="777A1183" w:rsidR="00E57E8A" w:rsidRPr="00832616" w:rsidRDefault="00E57E8A" w:rsidP="0099711E">
            <w:pPr>
              <w:spacing w:after="0"/>
              <w:jc w:val="center"/>
              <w:rPr>
                <w:ins w:id="640" w:author="Eyal Yossi" w:date="2024-02-19T10:21:00Z"/>
                <w:rFonts w:ascii="Times New Roman" w:hAnsi="Times New Roman"/>
                <w:sz w:val="24"/>
                <w:lang w:bidi="he-IL"/>
              </w:rPr>
            </w:pPr>
            <w:ins w:id="641" w:author="Eyal Yossi" w:date="2024-02-19T10:30:00Z">
              <w:r>
                <w:rPr>
                  <w:rFonts w:ascii="Times New Roman" w:hAnsi="Times New Roman"/>
                  <w:sz w:val="24"/>
                  <w:lang w:bidi="he-IL"/>
                </w:rPr>
                <w:t>0</w:t>
              </w:r>
            </w:ins>
          </w:p>
        </w:tc>
        <w:tc>
          <w:tcPr>
            <w:tcW w:w="1880" w:type="dxa"/>
            <w:tcMar>
              <w:top w:w="105" w:type="dxa"/>
              <w:left w:w="150" w:type="dxa"/>
              <w:bottom w:w="105" w:type="dxa"/>
              <w:right w:w="150" w:type="dxa"/>
            </w:tcMar>
          </w:tcPr>
          <w:p w14:paraId="398ABBF2" w14:textId="10C9C790" w:rsidR="00E57E8A" w:rsidRDefault="00E57E8A" w:rsidP="00E57E8A">
            <w:pPr>
              <w:spacing w:after="0"/>
              <w:rPr>
                <w:ins w:id="642" w:author="Eyal Yossi" w:date="2024-02-19T10:27:00Z"/>
                <w:rFonts w:ascii="Times New Roman" w:hAnsi="Times New Roman"/>
                <w:sz w:val="24"/>
                <w:lang w:bidi="he-IL"/>
              </w:rPr>
            </w:pPr>
            <w:ins w:id="643" w:author="Eyal Yossi" w:date="2024-02-19T10:27:00Z">
              <w:r w:rsidRPr="00E57E8A">
                <w:rPr>
                  <w:rFonts w:ascii="Times New Roman" w:hAnsi="Times New Roman"/>
                  <w:sz w:val="24"/>
                  <w:lang w:bidi="he-IL"/>
                </w:rPr>
                <w:t>Shutdown</w:t>
              </w:r>
            </w:ins>
            <w:ins w:id="644" w:author="Eyal Yossi" w:date="2024-02-19T10:26:00Z">
              <w:r>
                <w:rPr>
                  <w:rFonts w:ascii="Times New Roman" w:hAnsi="Times New Roman"/>
                  <w:sz w:val="24"/>
                  <w:lang w:bidi="he-IL"/>
                </w:rPr>
                <w:t xml:space="preserve"> to MIU</w:t>
              </w:r>
              <w:r w:rsidRPr="00832616">
                <w:rPr>
                  <w:rFonts w:ascii="Times New Roman" w:hAnsi="Times New Roman"/>
                  <w:sz w:val="24"/>
                  <w:lang w:bidi="he-IL"/>
                </w:rPr>
                <w:t xml:space="preserve"> Initiated indication.</w:t>
              </w:r>
            </w:ins>
          </w:p>
          <w:p w14:paraId="6B2A945C" w14:textId="77777777" w:rsidR="00E57E8A" w:rsidRPr="00832616" w:rsidRDefault="00E57E8A" w:rsidP="00E57E8A">
            <w:pPr>
              <w:spacing w:after="0"/>
              <w:rPr>
                <w:ins w:id="645" w:author="Eyal Yossi" w:date="2024-02-19T10:26:00Z"/>
                <w:rFonts w:ascii="Times New Roman" w:hAnsi="Times New Roman"/>
                <w:sz w:val="24"/>
                <w:lang w:bidi="he-IL"/>
              </w:rPr>
            </w:pPr>
          </w:p>
          <w:p w14:paraId="0006AD31" w14:textId="1A58FB73" w:rsidR="00E57E8A" w:rsidRPr="00832616" w:rsidRDefault="00E57E8A" w:rsidP="00E57E8A">
            <w:pPr>
              <w:spacing w:after="0"/>
              <w:rPr>
                <w:ins w:id="646" w:author="Eyal Yossi" w:date="2024-02-19T10:21:00Z"/>
                <w:rFonts w:ascii="Times New Roman" w:hAnsi="Times New Roman"/>
                <w:sz w:val="24"/>
                <w:lang w:bidi="he-IL"/>
              </w:rPr>
            </w:pPr>
            <w:ins w:id="647" w:author="Eyal Yossi" w:date="2024-02-19T10:26:00Z">
              <w:r w:rsidRPr="00832616">
                <w:rPr>
                  <w:rFonts w:ascii="Times New Roman" w:hAnsi="Times New Roman"/>
                  <w:sz w:val="24"/>
                  <w:lang w:bidi="he-IL"/>
                </w:rPr>
                <w:t>Intermittent indication to Logfile.</w:t>
              </w:r>
            </w:ins>
          </w:p>
        </w:tc>
      </w:tr>
      <w:tr w:rsidR="00E57E8A" w:rsidRPr="00832616" w14:paraId="331EF2F4" w14:textId="77777777" w:rsidTr="00300D15">
        <w:trPr>
          <w:ins w:id="648" w:author="Eyal Yossi" w:date="2024-02-19T10:21:00Z"/>
        </w:trPr>
        <w:tc>
          <w:tcPr>
            <w:tcW w:w="794" w:type="dxa"/>
            <w:tcMar>
              <w:top w:w="105" w:type="dxa"/>
              <w:left w:w="150" w:type="dxa"/>
              <w:bottom w:w="105" w:type="dxa"/>
              <w:right w:w="150" w:type="dxa"/>
            </w:tcMar>
          </w:tcPr>
          <w:p w14:paraId="130BFDE4" w14:textId="5DE80EA3" w:rsidR="00E57E8A" w:rsidRDefault="00E57E8A" w:rsidP="00E57E8A">
            <w:pPr>
              <w:spacing w:after="0"/>
              <w:rPr>
                <w:ins w:id="649" w:author="Eyal Yossi" w:date="2024-02-19T10:21:00Z"/>
                <w:rFonts w:ascii="Times New Roman" w:hAnsi="Times New Roman"/>
                <w:sz w:val="24"/>
                <w:lang w:bidi="he-IL"/>
              </w:rPr>
            </w:pPr>
            <w:ins w:id="650" w:author="Eyal Yossi" w:date="2024-02-19T10:21:00Z">
              <w:r>
                <w:rPr>
                  <w:rFonts w:ascii="Times New Roman" w:hAnsi="Times New Roman"/>
                  <w:sz w:val="24"/>
                  <w:lang w:bidi="he-IL"/>
                </w:rPr>
                <w:t>54</w:t>
              </w:r>
            </w:ins>
          </w:p>
        </w:tc>
        <w:tc>
          <w:tcPr>
            <w:tcW w:w="3246" w:type="dxa"/>
            <w:tcMar>
              <w:top w:w="105" w:type="dxa"/>
              <w:left w:w="150" w:type="dxa"/>
              <w:bottom w:w="105" w:type="dxa"/>
              <w:right w:w="150" w:type="dxa"/>
            </w:tcMar>
          </w:tcPr>
          <w:p w14:paraId="4E17E26D" w14:textId="20B1A644" w:rsidR="00E57E8A" w:rsidRPr="00832616" w:rsidRDefault="00E57E8A" w:rsidP="00E57E8A">
            <w:pPr>
              <w:spacing w:after="0"/>
              <w:rPr>
                <w:ins w:id="651" w:author="Eyal Yossi" w:date="2024-02-19T10:21:00Z"/>
                <w:rFonts w:ascii="Times New Roman" w:hAnsi="Times New Roman"/>
                <w:sz w:val="24"/>
                <w:lang w:bidi="he-IL"/>
              </w:rPr>
            </w:pPr>
            <w:ins w:id="652" w:author="Eyal Yossi" w:date="2024-02-19T10:25:00Z">
              <w:r w:rsidRPr="00E57E8A">
                <w:rPr>
                  <w:rFonts w:ascii="Times New Roman" w:hAnsi="Times New Roman"/>
                  <w:sz w:val="24"/>
                  <w:lang w:bidi="he-IL"/>
                </w:rPr>
                <w:t>Emergency</w:t>
              </w:r>
            </w:ins>
            <w:ins w:id="653" w:author="Eyal Yossi" w:date="2024-02-19T10:31:00Z">
              <w:r>
                <w:rPr>
                  <w:rFonts w:ascii="Times New Roman" w:hAnsi="Times New Roman"/>
                  <w:sz w:val="24"/>
                  <w:lang w:bidi="he-IL"/>
                </w:rPr>
                <w:t>_</w:t>
              </w:r>
            </w:ins>
            <w:ins w:id="654" w:author="Eyal Yossi" w:date="2024-02-19T10:25:00Z">
              <w:r w:rsidRPr="00E57E8A">
                <w:rPr>
                  <w:rFonts w:ascii="Times New Roman" w:hAnsi="Times New Roman"/>
                  <w:sz w:val="24"/>
                  <w:lang w:bidi="he-IL"/>
                </w:rPr>
                <w:t>Shutdown</w:t>
              </w:r>
            </w:ins>
          </w:p>
        </w:tc>
        <w:tc>
          <w:tcPr>
            <w:tcW w:w="2084" w:type="dxa"/>
            <w:tcMar>
              <w:top w:w="105" w:type="dxa"/>
              <w:left w:w="150" w:type="dxa"/>
              <w:bottom w:w="105" w:type="dxa"/>
              <w:right w:w="150" w:type="dxa"/>
            </w:tcMar>
          </w:tcPr>
          <w:p w14:paraId="1F4337C2" w14:textId="5A239482" w:rsidR="00E57E8A" w:rsidRPr="00832616" w:rsidRDefault="00E57E8A" w:rsidP="00E57E8A">
            <w:pPr>
              <w:spacing w:after="0"/>
              <w:rPr>
                <w:ins w:id="655" w:author="Eyal Yossi" w:date="2024-02-19T10:30:00Z"/>
                <w:rFonts w:ascii="Times New Roman" w:hAnsi="Times New Roman"/>
                <w:sz w:val="24"/>
                <w:lang w:bidi="he-IL"/>
              </w:rPr>
            </w:pPr>
            <w:ins w:id="656" w:author="Eyal Yossi" w:date="2024-02-19T10:30:00Z">
              <w:r w:rsidRPr="00832616">
                <w:rPr>
                  <w:rFonts w:ascii="Times New Roman" w:hAnsi="Times New Roman"/>
                  <w:sz w:val="24"/>
                  <w:lang w:bidi="he-IL"/>
                </w:rPr>
                <w:t xml:space="preserve">0 = </w:t>
              </w:r>
            </w:ins>
            <w:ins w:id="657" w:author="Eyal Yossi" w:date="2024-02-19T10:31:00Z">
              <w:r w:rsidRPr="00E57E8A">
                <w:rPr>
                  <w:rFonts w:ascii="Times New Roman" w:hAnsi="Times New Roman"/>
                  <w:sz w:val="24"/>
                  <w:lang w:bidi="he-IL"/>
                </w:rPr>
                <w:t>Emergency</w:t>
              </w:r>
              <w:r>
                <w:rPr>
                  <w:rFonts w:ascii="Times New Roman" w:hAnsi="Times New Roman"/>
                  <w:sz w:val="24"/>
                  <w:lang w:bidi="he-IL"/>
                </w:rPr>
                <w:t xml:space="preserve"> </w:t>
              </w:r>
              <w:r w:rsidRPr="00E57E8A">
                <w:rPr>
                  <w:rFonts w:ascii="Times New Roman" w:hAnsi="Times New Roman"/>
                  <w:sz w:val="24"/>
                  <w:lang w:bidi="he-IL"/>
                </w:rPr>
                <w:t>Shutdown</w:t>
              </w:r>
            </w:ins>
            <w:ins w:id="658" w:author="Eyal Yossi" w:date="2024-02-19T10:30:00Z">
              <w:r>
                <w:rPr>
                  <w:rFonts w:ascii="Times New Roman" w:hAnsi="Times New Roman"/>
                  <w:sz w:val="24"/>
                  <w:lang w:bidi="he-IL"/>
                </w:rPr>
                <w:t xml:space="preserve"> to MIU</w:t>
              </w:r>
              <w:r w:rsidRPr="00832616">
                <w:rPr>
                  <w:rFonts w:ascii="Times New Roman" w:hAnsi="Times New Roman"/>
                  <w:sz w:val="24"/>
                  <w:lang w:bidi="he-IL"/>
                </w:rPr>
                <w:t xml:space="preserve"> Not Initiated</w:t>
              </w:r>
            </w:ins>
          </w:p>
          <w:p w14:paraId="05565E32" w14:textId="4127EC21" w:rsidR="00E57E8A" w:rsidRPr="00832616" w:rsidRDefault="00E57E8A" w:rsidP="00E57E8A">
            <w:pPr>
              <w:spacing w:after="0"/>
              <w:rPr>
                <w:ins w:id="659" w:author="Eyal Yossi" w:date="2024-02-19T10:21:00Z"/>
                <w:rFonts w:ascii="Times New Roman" w:hAnsi="Times New Roman"/>
                <w:sz w:val="24"/>
                <w:lang w:bidi="he-IL"/>
              </w:rPr>
            </w:pPr>
            <w:ins w:id="660" w:author="Eyal Yossi" w:date="2024-02-19T10:30:00Z">
              <w:r w:rsidRPr="00832616">
                <w:rPr>
                  <w:rFonts w:ascii="Times New Roman" w:hAnsi="Times New Roman"/>
                  <w:sz w:val="24"/>
                  <w:lang w:bidi="he-IL"/>
                </w:rPr>
                <w:t xml:space="preserve">1 = </w:t>
              </w:r>
            </w:ins>
            <w:ins w:id="661" w:author="Eyal Yossi" w:date="2024-02-19T10:31:00Z">
              <w:r w:rsidRPr="00E57E8A">
                <w:rPr>
                  <w:rFonts w:ascii="Times New Roman" w:hAnsi="Times New Roman"/>
                  <w:sz w:val="24"/>
                  <w:lang w:bidi="he-IL"/>
                </w:rPr>
                <w:t>Emergency</w:t>
              </w:r>
              <w:r>
                <w:rPr>
                  <w:rFonts w:ascii="Times New Roman" w:hAnsi="Times New Roman"/>
                  <w:sz w:val="24"/>
                  <w:lang w:bidi="he-IL"/>
                </w:rPr>
                <w:t xml:space="preserve"> </w:t>
              </w:r>
              <w:r w:rsidRPr="00E57E8A">
                <w:rPr>
                  <w:rFonts w:ascii="Times New Roman" w:hAnsi="Times New Roman"/>
                  <w:sz w:val="24"/>
                  <w:lang w:bidi="he-IL"/>
                </w:rPr>
                <w:t>Shutdown</w:t>
              </w:r>
            </w:ins>
            <w:ins w:id="662" w:author="Eyal Yossi" w:date="2024-02-19T10:30:00Z">
              <w:r>
                <w:rPr>
                  <w:rFonts w:ascii="Times New Roman" w:hAnsi="Times New Roman"/>
                  <w:sz w:val="24"/>
                  <w:lang w:bidi="he-IL"/>
                </w:rPr>
                <w:t xml:space="preserve"> to MIU</w:t>
              </w:r>
              <w:r w:rsidRPr="00832616">
                <w:rPr>
                  <w:rFonts w:ascii="Times New Roman" w:hAnsi="Times New Roman"/>
                  <w:sz w:val="24"/>
                  <w:lang w:bidi="he-IL"/>
                </w:rPr>
                <w:t xml:space="preserve"> Initiated</w:t>
              </w:r>
            </w:ins>
          </w:p>
        </w:tc>
        <w:tc>
          <w:tcPr>
            <w:tcW w:w="1060" w:type="dxa"/>
            <w:tcMar>
              <w:top w:w="105" w:type="dxa"/>
              <w:left w:w="150" w:type="dxa"/>
              <w:bottom w:w="105" w:type="dxa"/>
              <w:right w:w="150" w:type="dxa"/>
            </w:tcMar>
          </w:tcPr>
          <w:p w14:paraId="5D685B89" w14:textId="6552B064" w:rsidR="00E57E8A" w:rsidRPr="00832616" w:rsidRDefault="00E57E8A" w:rsidP="00E57E8A">
            <w:pPr>
              <w:spacing w:after="0"/>
              <w:jc w:val="center"/>
              <w:rPr>
                <w:ins w:id="663" w:author="Eyal Yossi" w:date="2024-02-19T10:21:00Z"/>
                <w:rFonts w:ascii="Times New Roman" w:hAnsi="Times New Roman"/>
                <w:sz w:val="24"/>
                <w:lang w:bidi="he-IL"/>
              </w:rPr>
            </w:pPr>
            <w:ins w:id="664" w:author="Eyal Yossi" w:date="2024-02-19T10:30:00Z">
              <w:r>
                <w:rPr>
                  <w:rFonts w:ascii="Times New Roman" w:hAnsi="Times New Roman"/>
                  <w:sz w:val="24"/>
                  <w:lang w:bidi="he-IL"/>
                </w:rPr>
                <w:t>0</w:t>
              </w:r>
            </w:ins>
          </w:p>
        </w:tc>
        <w:tc>
          <w:tcPr>
            <w:tcW w:w="1880" w:type="dxa"/>
            <w:tcMar>
              <w:top w:w="105" w:type="dxa"/>
              <w:left w:w="150" w:type="dxa"/>
              <w:bottom w:w="105" w:type="dxa"/>
              <w:right w:w="150" w:type="dxa"/>
            </w:tcMar>
          </w:tcPr>
          <w:p w14:paraId="3045DA40" w14:textId="2A6C436F" w:rsidR="00E57E8A" w:rsidRDefault="00E57E8A" w:rsidP="00E57E8A">
            <w:pPr>
              <w:spacing w:after="0"/>
              <w:rPr>
                <w:ins w:id="665" w:author="Eyal Yossi" w:date="2024-02-19T10:30:00Z"/>
                <w:rFonts w:ascii="Times New Roman" w:hAnsi="Times New Roman"/>
                <w:sz w:val="24"/>
                <w:lang w:bidi="he-IL"/>
              </w:rPr>
            </w:pPr>
            <w:ins w:id="666" w:author="Eyal Yossi" w:date="2024-02-19T10:32:00Z">
              <w:r w:rsidRPr="00E57E8A">
                <w:rPr>
                  <w:rFonts w:ascii="Times New Roman" w:hAnsi="Times New Roman"/>
                  <w:sz w:val="24"/>
                  <w:lang w:bidi="he-IL"/>
                </w:rPr>
                <w:t>Emergency</w:t>
              </w:r>
              <w:r>
                <w:rPr>
                  <w:rFonts w:ascii="Times New Roman" w:hAnsi="Times New Roman"/>
                  <w:sz w:val="24"/>
                  <w:lang w:bidi="he-IL"/>
                </w:rPr>
                <w:t xml:space="preserve"> </w:t>
              </w:r>
              <w:r w:rsidRPr="00E57E8A">
                <w:rPr>
                  <w:rFonts w:ascii="Times New Roman" w:hAnsi="Times New Roman"/>
                  <w:sz w:val="24"/>
                  <w:lang w:bidi="he-IL"/>
                </w:rPr>
                <w:t>Shutdown</w:t>
              </w:r>
            </w:ins>
            <w:ins w:id="667" w:author="Eyal Yossi" w:date="2024-02-19T10:30:00Z">
              <w:r>
                <w:rPr>
                  <w:rFonts w:ascii="Times New Roman" w:hAnsi="Times New Roman"/>
                  <w:sz w:val="24"/>
                  <w:lang w:bidi="he-IL"/>
                </w:rPr>
                <w:t xml:space="preserve"> to MIU</w:t>
              </w:r>
              <w:r w:rsidRPr="00832616">
                <w:rPr>
                  <w:rFonts w:ascii="Times New Roman" w:hAnsi="Times New Roman"/>
                  <w:sz w:val="24"/>
                  <w:lang w:bidi="he-IL"/>
                </w:rPr>
                <w:t xml:space="preserve"> Initiated indication.</w:t>
              </w:r>
            </w:ins>
          </w:p>
          <w:p w14:paraId="02D28EA3" w14:textId="77777777" w:rsidR="00E57E8A" w:rsidRPr="00832616" w:rsidRDefault="00E57E8A" w:rsidP="00E57E8A">
            <w:pPr>
              <w:spacing w:after="0"/>
              <w:rPr>
                <w:ins w:id="668" w:author="Eyal Yossi" w:date="2024-02-19T10:30:00Z"/>
                <w:rFonts w:ascii="Times New Roman" w:hAnsi="Times New Roman"/>
                <w:sz w:val="24"/>
                <w:lang w:bidi="he-IL"/>
              </w:rPr>
            </w:pPr>
          </w:p>
          <w:p w14:paraId="078C7987" w14:textId="62B6BE55" w:rsidR="00E57E8A" w:rsidRPr="00832616" w:rsidRDefault="00E57E8A" w:rsidP="00E57E8A">
            <w:pPr>
              <w:spacing w:after="0"/>
              <w:rPr>
                <w:ins w:id="669" w:author="Eyal Yossi" w:date="2024-02-19T10:21:00Z"/>
                <w:rFonts w:ascii="Times New Roman" w:hAnsi="Times New Roman"/>
                <w:sz w:val="24"/>
                <w:lang w:bidi="he-IL"/>
              </w:rPr>
            </w:pPr>
            <w:ins w:id="670" w:author="Eyal Yossi" w:date="2024-02-19T10:30:00Z">
              <w:r w:rsidRPr="00832616">
                <w:rPr>
                  <w:rFonts w:ascii="Times New Roman" w:hAnsi="Times New Roman"/>
                  <w:sz w:val="24"/>
                  <w:lang w:bidi="he-IL"/>
                </w:rPr>
                <w:t>Intermittent indication to Logfile.</w:t>
              </w:r>
            </w:ins>
          </w:p>
        </w:tc>
      </w:tr>
      <w:tr w:rsidR="0099711E" w:rsidRPr="00832616" w14:paraId="0E2E3DB2" w14:textId="77777777" w:rsidTr="00300D15">
        <w:tc>
          <w:tcPr>
            <w:tcW w:w="794" w:type="dxa"/>
            <w:tcMar>
              <w:top w:w="105" w:type="dxa"/>
              <w:left w:w="150" w:type="dxa"/>
              <w:bottom w:w="105" w:type="dxa"/>
              <w:right w:w="150" w:type="dxa"/>
            </w:tcMar>
            <w:hideMark/>
          </w:tcPr>
          <w:p w14:paraId="6046098B" w14:textId="0A812E50" w:rsidR="0099711E" w:rsidRPr="00832616" w:rsidRDefault="00E57E8A" w:rsidP="0099711E">
            <w:pPr>
              <w:spacing w:after="0"/>
              <w:rPr>
                <w:rFonts w:ascii="Times New Roman" w:hAnsi="Times New Roman"/>
                <w:sz w:val="24"/>
                <w:lang w:bidi="he-IL"/>
              </w:rPr>
            </w:pPr>
            <w:ins w:id="671" w:author="Eyal Yossi" w:date="2024-02-19T10:22:00Z">
              <w:r>
                <w:rPr>
                  <w:rFonts w:ascii="Times New Roman" w:hAnsi="Times New Roman"/>
                  <w:sz w:val="24"/>
                  <w:lang w:bidi="he-IL"/>
                </w:rPr>
                <w:lastRenderedPageBreak/>
                <w:t>55</w:t>
              </w:r>
            </w:ins>
          </w:p>
        </w:tc>
        <w:tc>
          <w:tcPr>
            <w:tcW w:w="3246" w:type="dxa"/>
            <w:tcMar>
              <w:top w:w="105" w:type="dxa"/>
              <w:left w:w="150" w:type="dxa"/>
              <w:bottom w:w="105" w:type="dxa"/>
              <w:right w:w="150" w:type="dxa"/>
            </w:tcMar>
            <w:hideMark/>
          </w:tcPr>
          <w:p w14:paraId="79E907F0"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System_Off</w:t>
            </w:r>
          </w:p>
        </w:tc>
        <w:tc>
          <w:tcPr>
            <w:tcW w:w="2084" w:type="dxa"/>
            <w:tcMar>
              <w:top w:w="105" w:type="dxa"/>
              <w:left w:w="150" w:type="dxa"/>
              <w:bottom w:w="105" w:type="dxa"/>
              <w:right w:w="150" w:type="dxa"/>
            </w:tcMar>
            <w:hideMark/>
          </w:tcPr>
          <w:p w14:paraId="7BE27859"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0 = Power Down Process Not Initiated</w:t>
            </w:r>
          </w:p>
          <w:p w14:paraId="3A2FD968" w14:textId="77777777" w:rsidR="0099711E" w:rsidRPr="00832616" w:rsidRDefault="0099711E" w:rsidP="0099711E">
            <w:pPr>
              <w:spacing w:before="150" w:after="0"/>
              <w:rPr>
                <w:rFonts w:ascii="Times New Roman" w:hAnsi="Times New Roman"/>
                <w:sz w:val="24"/>
                <w:lang w:bidi="he-IL"/>
              </w:rPr>
            </w:pPr>
            <w:r w:rsidRPr="00832616">
              <w:rPr>
                <w:rFonts w:ascii="Times New Roman" w:hAnsi="Times New Roman"/>
                <w:sz w:val="24"/>
                <w:lang w:bidi="he-IL"/>
              </w:rPr>
              <w:t>1 = Power Down Process Initiated</w:t>
            </w:r>
          </w:p>
        </w:tc>
        <w:tc>
          <w:tcPr>
            <w:tcW w:w="1060" w:type="dxa"/>
            <w:tcMar>
              <w:top w:w="105" w:type="dxa"/>
              <w:left w:w="150" w:type="dxa"/>
              <w:bottom w:w="105" w:type="dxa"/>
              <w:right w:w="150" w:type="dxa"/>
            </w:tcMar>
            <w:hideMark/>
          </w:tcPr>
          <w:p w14:paraId="58B433FC" w14:textId="77777777" w:rsidR="0099711E" w:rsidRPr="00832616" w:rsidRDefault="0099711E" w:rsidP="0099711E">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143B3626" w14:textId="77777777" w:rsidR="0099711E" w:rsidRPr="00832616" w:rsidRDefault="0099711E" w:rsidP="0099711E">
            <w:pPr>
              <w:spacing w:after="0"/>
              <w:rPr>
                <w:rFonts w:ascii="Times New Roman" w:hAnsi="Times New Roman"/>
                <w:sz w:val="24"/>
                <w:lang w:bidi="he-IL"/>
              </w:rPr>
            </w:pPr>
            <w:r w:rsidRPr="00832616">
              <w:rPr>
                <w:rFonts w:ascii="Times New Roman" w:hAnsi="Times New Roman"/>
                <w:sz w:val="24"/>
                <w:lang w:bidi="he-IL"/>
              </w:rPr>
              <w:t>Power Down Process Initiated indication.</w:t>
            </w:r>
          </w:p>
          <w:p w14:paraId="3E98FCFD" w14:textId="77777777" w:rsidR="0099711E" w:rsidRPr="00832616" w:rsidRDefault="0099711E" w:rsidP="0099711E">
            <w:pPr>
              <w:spacing w:before="150" w:after="0"/>
              <w:rPr>
                <w:rFonts w:ascii="Times New Roman" w:hAnsi="Times New Roman"/>
                <w:sz w:val="24"/>
                <w:lang w:bidi="he-IL"/>
              </w:rPr>
            </w:pPr>
            <w:r w:rsidRPr="00832616">
              <w:rPr>
                <w:rFonts w:ascii="Times New Roman" w:hAnsi="Times New Roman"/>
                <w:sz w:val="24"/>
                <w:lang w:bidi="he-IL"/>
              </w:rPr>
              <w:t>Intermittent indication to Logfile.</w:t>
            </w:r>
          </w:p>
        </w:tc>
      </w:tr>
      <w:tr w:rsidR="0099711E" w:rsidRPr="00832616" w14:paraId="6B9FA131" w14:textId="77777777" w:rsidTr="00826D14">
        <w:trPr>
          <w:trHeight w:val="664"/>
        </w:trPr>
        <w:tc>
          <w:tcPr>
            <w:tcW w:w="794" w:type="dxa"/>
            <w:tcMar>
              <w:top w:w="105" w:type="dxa"/>
              <w:left w:w="150" w:type="dxa"/>
              <w:bottom w:w="105" w:type="dxa"/>
              <w:right w:w="150" w:type="dxa"/>
            </w:tcMar>
          </w:tcPr>
          <w:p w14:paraId="1F018997" w14:textId="548B7619" w:rsidR="0099711E" w:rsidRPr="00832616" w:rsidRDefault="0099711E" w:rsidP="0099711E">
            <w:pPr>
              <w:spacing w:after="0"/>
              <w:rPr>
                <w:rFonts w:ascii="Times New Roman" w:hAnsi="Times New Roman"/>
                <w:sz w:val="24"/>
                <w:lang w:bidi="he-IL"/>
              </w:rPr>
            </w:pPr>
            <w:del w:id="672" w:author="Eyal Yossi" w:date="2024-02-19T10:13:00Z">
              <w:r w:rsidDel="00826D14">
                <w:rPr>
                  <w:rFonts w:ascii="Times New Roman" w:hAnsi="Times New Roman"/>
                  <w:sz w:val="24"/>
                  <w:lang w:bidi="he-IL"/>
                </w:rPr>
                <w:delText>54</w:delText>
              </w:r>
            </w:del>
          </w:p>
        </w:tc>
        <w:tc>
          <w:tcPr>
            <w:tcW w:w="3246" w:type="dxa"/>
            <w:tcMar>
              <w:top w:w="105" w:type="dxa"/>
              <w:left w:w="150" w:type="dxa"/>
              <w:bottom w:w="105" w:type="dxa"/>
              <w:right w:w="150" w:type="dxa"/>
            </w:tcMar>
          </w:tcPr>
          <w:p w14:paraId="19083AFA" w14:textId="2537462A" w:rsidR="0099711E" w:rsidRPr="00832616" w:rsidRDefault="0099711E" w:rsidP="0099711E">
            <w:pPr>
              <w:spacing w:after="0"/>
              <w:jc w:val="both"/>
              <w:rPr>
                <w:rFonts w:ascii="Times New Roman" w:hAnsi="Times New Roman"/>
                <w:sz w:val="24"/>
                <w:lang w:bidi="he-IL"/>
              </w:rPr>
            </w:pPr>
            <w:del w:id="673" w:author="Eyal Yossi" w:date="2024-02-19T10:13:00Z">
              <w:r w:rsidDel="00826D14">
                <w:rPr>
                  <w:rFonts w:ascii="Times New Roman" w:hAnsi="Times New Roman"/>
                  <w:sz w:val="24"/>
                  <w:lang w:bidi="he-IL"/>
                </w:rPr>
                <w:delText>MIU_Watchdog_Status</w:delText>
              </w:r>
            </w:del>
          </w:p>
        </w:tc>
        <w:tc>
          <w:tcPr>
            <w:tcW w:w="2084" w:type="dxa"/>
            <w:tcMar>
              <w:top w:w="105" w:type="dxa"/>
              <w:left w:w="150" w:type="dxa"/>
              <w:bottom w:w="105" w:type="dxa"/>
              <w:right w:w="150" w:type="dxa"/>
            </w:tcMar>
          </w:tcPr>
          <w:p w14:paraId="6BCB497B" w14:textId="4884AEEB" w:rsidR="0099711E" w:rsidRPr="00832616" w:rsidRDefault="0099711E" w:rsidP="0099711E">
            <w:pPr>
              <w:spacing w:after="0"/>
              <w:rPr>
                <w:rFonts w:ascii="Times New Roman" w:hAnsi="Times New Roman"/>
                <w:sz w:val="24"/>
                <w:lang w:bidi="he-IL"/>
              </w:rPr>
            </w:pPr>
            <w:del w:id="674" w:author="Eyal Yossi" w:date="2024-02-19T10:13:00Z">
              <w:r w:rsidRPr="00832616" w:rsidDel="00826D14">
                <w:rPr>
                  <w:rFonts w:ascii="Times New Roman" w:hAnsi="Times New Roman"/>
                  <w:sz w:val="24"/>
                  <w:lang w:bidi="he-IL"/>
                </w:rPr>
                <w:delText xml:space="preserve">0 = </w:delText>
              </w:r>
              <w:r w:rsidDel="00826D14">
                <w:rPr>
                  <w:rFonts w:ascii="Times New Roman" w:hAnsi="Times New Roman"/>
                  <w:sz w:val="24"/>
                  <w:lang w:bidi="he-IL"/>
                </w:rPr>
                <w:delText>Watchdog</w:delText>
              </w:r>
              <w:r w:rsidRPr="00832616" w:rsidDel="00826D14">
                <w:rPr>
                  <w:rFonts w:ascii="Times New Roman" w:hAnsi="Times New Roman"/>
                  <w:sz w:val="24"/>
                  <w:lang w:bidi="he-IL"/>
                </w:rPr>
                <w:delText xml:space="preserve"> Status - OK</w:delText>
              </w:r>
              <w:r w:rsidRPr="00832616" w:rsidDel="00826D14">
                <w:rPr>
                  <w:rFonts w:ascii="Times New Roman" w:hAnsi="Times New Roman"/>
                  <w:sz w:val="24"/>
                  <w:lang w:bidi="he-IL"/>
                </w:rPr>
                <w:br/>
                <w:delText xml:space="preserve">1 = </w:delText>
              </w:r>
              <w:r w:rsidDel="00826D14">
                <w:rPr>
                  <w:rFonts w:ascii="Times New Roman" w:hAnsi="Times New Roman"/>
                  <w:sz w:val="24"/>
                  <w:lang w:bidi="he-IL"/>
                </w:rPr>
                <w:delText>Watchdog</w:delText>
              </w:r>
              <w:r w:rsidRPr="00832616" w:rsidDel="00826D14">
                <w:rPr>
                  <w:rFonts w:ascii="Times New Roman" w:hAnsi="Times New Roman"/>
                  <w:sz w:val="24"/>
                  <w:lang w:bidi="he-IL"/>
                </w:rPr>
                <w:delText xml:space="preserve"> Status - </w:delText>
              </w:r>
              <w:r w:rsidDel="00826D14">
                <w:rPr>
                  <w:rFonts w:ascii="Times New Roman" w:hAnsi="Times New Roman"/>
                  <w:sz w:val="24"/>
                  <w:lang w:bidi="he-IL"/>
                </w:rPr>
                <w:delText>Fail</w:delText>
              </w:r>
            </w:del>
          </w:p>
        </w:tc>
        <w:tc>
          <w:tcPr>
            <w:tcW w:w="1060" w:type="dxa"/>
            <w:tcMar>
              <w:top w:w="105" w:type="dxa"/>
              <w:left w:w="150" w:type="dxa"/>
              <w:bottom w:w="105" w:type="dxa"/>
              <w:right w:w="150" w:type="dxa"/>
            </w:tcMar>
          </w:tcPr>
          <w:p w14:paraId="70CEEA84" w14:textId="2D287327" w:rsidR="0099711E" w:rsidRPr="00832616" w:rsidRDefault="0099711E" w:rsidP="0099711E">
            <w:pPr>
              <w:spacing w:after="0"/>
              <w:jc w:val="center"/>
              <w:rPr>
                <w:rFonts w:ascii="Times New Roman" w:hAnsi="Times New Roman"/>
                <w:sz w:val="24"/>
                <w:lang w:bidi="he-IL"/>
              </w:rPr>
            </w:pPr>
            <w:del w:id="675" w:author="Eyal Yossi" w:date="2024-02-19T10:13:00Z">
              <w:r w:rsidRPr="00832616" w:rsidDel="00826D14">
                <w:rPr>
                  <w:rFonts w:ascii="Times New Roman" w:hAnsi="Times New Roman"/>
                  <w:sz w:val="24"/>
                  <w:lang w:bidi="he-IL"/>
                </w:rPr>
                <w:delText>0</w:delText>
              </w:r>
            </w:del>
          </w:p>
        </w:tc>
        <w:tc>
          <w:tcPr>
            <w:tcW w:w="1880" w:type="dxa"/>
            <w:tcMar>
              <w:top w:w="105" w:type="dxa"/>
              <w:left w:w="150" w:type="dxa"/>
              <w:bottom w:w="105" w:type="dxa"/>
              <w:right w:w="150" w:type="dxa"/>
            </w:tcMar>
          </w:tcPr>
          <w:p w14:paraId="4D07CD74" w14:textId="72B1AECA" w:rsidR="0099711E" w:rsidDel="00826D14" w:rsidRDefault="0099711E" w:rsidP="0099711E">
            <w:pPr>
              <w:spacing w:after="0"/>
              <w:rPr>
                <w:del w:id="676" w:author="Eyal Yossi" w:date="2024-02-19T10:13:00Z"/>
                <w:rFonts w:ascii="Times New Roman" w:hAnsi="Times New Roman"/>
                <w:sz w:val="24"/>
                <w:lang w:bidi="he-IL"/>
              </w:rPr>
            </w:pPr>
            <w:del w:id="677" w:author="Eyal Yossi" w:date="2024-02-19T10:13:00Z">
              <w:r w:rsidRPr="00832616" w:rsidDel="00826D14">
                <w:rPr>
                  <w:rFonts w:ascii="Times New Roman" w:hAnsi="Times New Roman"/>
                  <w:sz w:val="24"/>
                  <w:lang w:bidi="he-IL"/>
                </w:rPr>
                <w:delText>MIU</w:delText>
              </w:r>
              <w:r w:rsidDel="00826D14">
                <w:rPr>
                  <w:rFonts w:ascii="Times New Roman" w:hAnsi="Times New Roman"/>
                  <w:sz w:val="24"/>
                  <w:lang w:bidi="he-IL"/>
                </w:rPr>
                <w:delText xml:space="preserve"> Watchdog</w:delText>
              </w:r>
              <w:r w:rsidRPr="00832616" w:rsidDel="00826D14">
                <w:rPr>
                  <w:rFonts w:ascii="Times New Roman" w:hAnsi="Times New Roman"/>
                  <w:sz w:val="24"/>
                  <w:lang w:bidi="he-IL"/>
                </w:rPr>
                <w:delText xml:space="preserve"> Status - OK (0) or Fail (1)</w:delText>
              </w:r>
            </w:del>
          </w:p>
          <w:p w14:paraId="3F61AC97" w14:textId="258B61E3" w:rsidR="0099711E" w:rsidDel="00826D14" w:rsidRDefault="0099711E" w:rsidP="0099711E">
            <w:pPr>
              <w:spacing w:after="0"/>
              <w:rPr>
                <w:del w:id="678" w:author="Eyal Yossi" w:date="2024-02-19T10:13:00Z"/>
                <w:rFonts w:ascii="Times New Roman" w:hAnsi="Times New Roman"/>
                <w:sz w:val="24"/>
                <w:lang w:bidi="he-IL"/>
              </w:rPr>
            </w:pPr>
          </w:p>
          <w:p w14:paraId="2126E158" w14:textId="6F370785" w:rsidR="0099711E" w:rsidRPr="00832616" w:rsidRDefault="0099711E" w:rsidP="0099711E">
            <w:pPr>
              <w:spacing w:after="0"/>
              <w:rPr>
                <w:rFonts w:ascii="Times New Roman" w:hAnsi="Times New Roman"/>
                <w:sz w:val="24"/>
                <w:lang w:bidi="he-IL"/>
              </w:rPr>
            </w:pPr>
            <w:del w:id="679" w:author="Eyal Yossi" w:date="2024-02-19T10:13:00Z">
              <w:r w:rsidRPr="00C901F2" w:rsidDel="00826D14">
                <w:rPr>
                  <w:rFonts w:ascii="Times New Roman" w:hAnsi="Times New Roman"/>
                  <w:sz w:val="24"/>
                  <w:lang w:bidi="he-IL"/>
                </w:rPr>
                <w:delText>The PSU samples the MIU Watchdog line, implemented as a discrete that changes state at 1Hz rate.</w:delText>
              </w:r>
            </w:del>
          </w:p>
        </w:tc>
      </w:tr>
      <w:tr w:rsidR="00E57E8A" w:rsidRPr="00832616" w14:paraId="3F5CA8DB" w14:textId="77777777" w:rsidTr="00300D15">
        <w:tc>
          <w:tcPr>
            <w:tcW w:w="794" w:type="dxa"/>
            <w:tcMar>
              <w:top w:w="105" w:type="dxa"/>
              <w:left w:w="150" w:type="dxa"/>
              <w:bottom w:w="105" w:type="dxa"/>
              <w:right w:w="150" w:type="dxa"/>
            </w:tcMar>
            <w:hideMark/>
          </w:tcPr>
          <w:p w14:paraId="65F7C5CA" w14:textId="1FB77C72" w:rsidR="00E57E8A" w:rsidRPr="00832616" w:rsidRDefault="00E57E8A" w:rsidP="00E57E8A">
            <w:pPr>
              <w:spacing w:after="0"/>
              <w:rPr>
                <w:rFonts w:ascii="Times New Roman" w:hAnsi="Times New Roman"/>
                <w:sz w:val="24"/>
                <w:lang w:bidi="he-IL"/>
              </w:rPr>
            </w:pPr>
            <w:r>
              <w:rPr>
                <w:rFonts w:ascii="Times New Roman" w:hAnsi="Times New Roman"/>
                <w:sz w:val="24"/>
                <w:lang w:bidi="he-IL"/>
              </w:rPr>
              <w:t>56</w:t>
            </w:r>
          </w:p>
        </w:tc>
        <w:tc>
          <w:tcPr>
            <w:tcW w:w="3246" w:type="dxa"/>
            <w:tcMar>
              <w:top w:w="105" w:type="dxa"/>
              <w:left w:w="150" w:type="dxa"/>
              <w:bottom w:w="105" w:type="dxa"/>
              <w:right w:w="150" w:type="dxa"/>
            </w:tcMar>
            <w:hideMark/>
          </w:tcPr>
          <w:p w14:paraId="6D6BD349" w14:textId="77777777" w:rsidR="00E57E8A" w:rsidRPr="00832616" w:rsidRDefault="00E57E8A" w:rsidP="00E57E8A">
            <w:pPr>
              <w:spacing w:after="0"/>
              <w:rPr>
                <w:rFonts w:ascii="Times New Roman" w:hAnsi="Times New Roman"/>
                <w:sz w:val="24"/>
                <w:lang w:bidi="he-IL"/>
              </w:rPr>
            </w:pPr>
            <w:r>
              <w:t>ON_OFF_Switch_State</w:t>
            </w:r>
          </w:p>
        </w:tc>
        <w:tc>
          <w:tcPr>
            <w:tcW w:w="2084" w:type="dxa"/>
            <w:tcMar>
              <w:top w:w="105" w:type="dxa"/>
              <w:left w:w="150" w:type="dxa"/>
              <w:bottom w:w="105" w:type="dxa"/>
              <w:right w:w="150" w:type="dxa"/>
            </w:tcMar>
            <w:hideMark/>
          </w:tcPr>
          <w:p w14:paraId="5C958FDA" w14:textId="77777777" w:rsidR="00E57E8A" w:rsidRPr="00832616" w:rsidRDefault="00E57E8A" w:rsidP="00E57E8A">
            <w:pPr>
              <w:spacing w:after="0"/>
              <w:rPr>
                <w:rFonts w:ascii="Times New Roman" w:hAnsi="Times New Roman"/>
                <w:sz w:val="24"/>
                <w:lang w:bidi="he-IL"/>
              </w:rPr>
            </w:pPr>
            <w:r>
              <w:t>0 = ON/OFF Switch in OFF State</w:t>
            </w:r>
            <w:r>
              <w:br/>
              <w:t>1 =  ON/OFF Switch in ON State</w:t>
            </w:r>
          </w:p>
        </w:tc>
        <w:tc>
          <w:tcPr>
            <w:tcW w:w="1060" w:type="dxa"/>
            <w:tcMar>
              <w:top w:w="105" w:type="dxa"/>
              <w:left w:w="150" w:type="dxa"/>
              <w:bottom w:w="105" w:type="dxa"/>
              <w:right w:w="150" w:type="dxa"/>
            </w:tcMar>
            <w:hideMark/>
          </w:tcPr>
          <w:p w14:paraId="70BC939B" w14:textId="77777777" w:rsidR="00E57E8A" w:rsidRPr="00832616" w:rsidRDefault="00E57E8A" w:rsidP="00E57E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0D77935A" w14:textId="77777777" w:rsidR="00E57E8A" w:rsidRPr="00832616" w:rsidRDefault="00E57E8A" w:rsidP="00E57E8A">
            <w:pPr>
              <w:spacing w:after="0"/>
              <w:rPr>
                <w:rFonts w:ascii="Times New Roman" w:hAnsi="Times New Roman"/>
                <w:sz w:val="24"/>
                <w:lang w:bidi="he-IL"/>
              </w:rPr>
            </w:pPr>
            <w:r>
              <w:t>ON/OFF Switch State indication</w:t>
            </w:r>
          </w:p>
        </w:tc>
      </w:tr>
      <w:tr w:rsidR="00E57E8A" w:rsidRPr="00832616" w14:paraId="27AEAFFF" w14:textId="77777777" w:rsidTr="00300D15">
        <w:tc>
          <w:tcPr>
            <w:tcW w:w="794" w:type="dxa"/>
            <w:tcMar>
              <w:top w:w="105" w:type="dxa"/>
              <w:left w:w="150" w:type="dxa"/>
              <w:bottom w:w="105" w:type="dxa"/>
              <w:right w:w="150" w:type="dxa"/>
            </w:tcMar>
            <w:hideMark/>
          </w:tcPr>
          <w:p w14:paraId="60C6A622" w14:textId="18E9F09A" w:rsidR="00E57E8A" w:rsidRPr="00832616" w:rsidRDefault="00E57E8A" w:rsidP="00E57E8A">
            <w:pPr>
              <w:spacing w:after="0"/>
              <w:rPr>
                <w:rFonts w:ascii="Times New Roman" w:hAnsi="Times New Roman"/>
                <w:sz w:val="24"/>
                <w:lang w:bidi="he-IL"/>
              </w:rPr>
            </w:pPr>
            <w:r>
              <w:rPr>
                <w:rFonts w:ascii="Times New Roman" w:hAnsi="Times New Roman"/>
                <w:sz w:val="24"/>
                <w:lang w:bidi="he-IL"/>
              </w:rPr>
              <w:t>57</w:t>
            </w:r>
          </w:p>
        </w:tc>
        <w:tc>
          <w:tcPr>
            <w:tcW w:w="3246" w:type="dxa"/>
            <w:tcMar>
              <w:top w:w="105" w:type="dxa"/>
              <w:left w:w="150" w:type="dxa"/>
              <w:bottom w:w="105" w:type="dxa"/>
              <w:right w:w="150" w:type="dxa"/>
            </w:tcMar>
            <w:hideMark/>
          </w:tcPr>
          <w:p w14:paraId="3FE0589E" w14:textId="77777777" w:rsidR="00E57E8A" w:rsidRPr="00832616" w:rsidRDefault="00E57E8A" w:rsidP="00E57E8A">
            <w:pPr>
              <w:spacing w:after="0"/>
              <w:jc w:val="both"/>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1_</w:t>
            </w:r>
            <w:r w:rsidRPr="00832616">
              <w:rPr>
                <w:rFonts w:ascii="Times New Roman" w:hAnsi="Times New Roman"/>
                <w:sz w:val="24"/>
                <w:lang w:bidi="he-IL"/>
              </w:rPr>
              <w:t>end_of_life</w:t>
            </w:r>
          </w:p>
        </w:tc>
        <w:tc>
          <w:tcPr>
            <w:tcW w:w="2084" w:type="dxa"/>
            <w:tcMar>
              <w:top w:w="105" w:type="dxa"/>
              <w:left w:w="150" w:type="dxa"/>
              <w:bottom w:w="105" w:type="dxa"/>
              <w:right w:w="150" w:type="dxa"/>
            </w:tcMar>
            <w:hideMark/>
          </w:tcPr>
          <w:p w14:paraId="1CB47F51"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5384F8B4" w14:textId="77777777" w:rsidR="00E57E8A" w:rsidRPr="00832616" w:rsidRDefault="00E57E8A" w:rsidP="00E57E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2F45E6A9"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E57E8A" w:rsidRPr="00832616" w14:paraId="7F53CA23" w14:textId="77777777" w:rsidTr="00300D15">
        <w:tc>
          <w:tcPr>
            <w:tcW w:w="794" w:type="dxa"/>
            <w:tcMar>
              <w:top w:w="105" w:type="dxa"/>
              <w:left w:w="150" w:type="dxa"/>
              <w:bottom w:w="105" w:type="dxa"/>
              <w:right w:w="150" w:type="dxa"/>
            </w:tcMar>
            <w:hideMark/>
          </w:tcPr>
          <w:p w14:paraId="73A291DD" w14:textId="06326EA3" w:rsidR="00E57E8A" w:rsidRPr="00832616" w:rsidRDefault="00E57E8A" w:rsidP="00E57E8A">
            <w:pPr>
              <w:spacing w:after="0"/>
              <w:rPr>
                <w:rFonts w:ascii="Times New Roman" w:hAnsi="Times New Roman"/>
                <w:sz w:val="24"/>
                <w:lang w:bidi="he-IL"/>
              </w:rPr>
            </w:pPr>
            <w:r>
              <w:rPr>
                <w:rFonts w:ascii="Times New Roman" w:hAnsi="Times New Roman"/>
                <w:sz w:val="24"/>
                <w:lang w:bidi="he-IL"/>
              </w:rPr>
              <w:t>58</w:t>
            </w:r>
          </w:p>
        </w:tc>
        <w:tc>
          <w:tcPr>
            <w:tcW w:w="3246" w:type="dxa"/>
            <w:tcMar>
              <w:top w:w="105" w:type="dxa"/>
              <w:left w:w="150" w:type="dxa"/>
              <w:bottom w:w="105" w:type="dxa"/>
              <w:right w:w="150" w:type="dxa"/>
            </w:tcMar>
            <w:hideMark/>
          </w:tcPr>
          <w:p w14:paraId="3EC2CF62"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2</w:t>
            </w:r>
            <w:r w:rsidRPr="00832616">
              <w:rPr>
                <w:rFonts w:ascii="Times New Roman" w:hAnsi="Times New Roman"/>
                <w:sz w:val="24"/>
                <w:lang w:bidi="he-IL"/>
              </w:rPr>
              <w:t>_end_of_life</w:t>
            </w:r>
          </w:p>
        </w:tc>
        <w:tc>
          <w:tcPr>
            <w:tcW w:w="2084" w:type="dxa"/>
            <w:tcMar>
              <w:top w:w="105" w:type="dxa"/>
              <w:left w:w="150" w:type="dxa"/>
              <w:bottom w:w="105" w:type="dxa"/>
              <w:right w:w="150" w:type="dxa"/>
            </w:tcMar>
            <w:hideMark/>
          </w:tcPr>
          <w:p w14:paraId="529AC56E"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1694FD35" w14:textId="77777777" w:rsidR="00E57E8A" w:rsidRPr="00832616" w:rsidRDefault="00E57E8A" w:rsidP="00E57E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6CC29179"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-2</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E57E8A" w:rsidRPr="00832616" w14:paraId="4FD32045" w14:textId="77777777" w:rsidTr="00300D15">
        <w:tc>
          <w:tcPr>
            <w:tcW w:w="794" w:type="dxa"/>
            <w:tcMar>
              <w:top w:w="105" w:type="dxa"/>
              <w:left w:w="150" w:type="dxa"/>
              <w:bottom w:w="105" w:type="dxa"/>
              <w:right w:w="150" w:type="dxa"/>
            </w:tcMar>
            <w:hideMark/>
          </w:tcPr>
          <w:p w14:paraId="4C7E923B" w14:textId="34A8F1BD" w:rsidR="00E57E8A" w:rsidRPr="00832616" w:rsidRDefault="00E57E8A" w:rsidP="00E57E8A">
            <w:pPr>
              <w:spacing w:after="0"/>
              <w:rPr>
                <w:rFonts w:ascii="Times New Roman" w:hAnsi="Times New Roman"/>
                <w:sz w:val="24"/>
                <w:lang w:bidi="he-IL"/>
              </w:rPr>
            </w:pPr>
            <w:r>
              <w:rPr>
                <w:rFonts w:ascii="Times New Roman" w:hAnsi="Times New Roman"/>
                <w:sz w:val="24"/>
                <w:lang w:bidi="he-IL"/>
              </w:rPr>
              <w:t>59</w:t>
            </w:r>
          </w:p>
        </w:tc>
        <w:tc>
          <w:tcPr>
            <w:tcW w:w="3246" w:type="dxa"/>
            <w:tcMar>
              <w:top w:w="105" w:type="dxa"/>
              <w:left w:w="150" w:type="dxa"/>
              <w:bottom w:w="105" w:type="dxa"/>
              <w:right w:w="150" w:type="dxa"/>
            </w:tcMar>
            <w:hideMark/>
          </w:tcPr>
          <w:p w14:paraId="2EBCC278"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3</w:t>
            </w:r>
            <w:r w:rsidRPr="00832616">
              <w:rPr>
                <w:rFonts w:ascii="Times New Roman" w:hAnsi="Times New Roman"/>
                <w:sz w:val="24"/>
                <w:lang w:bidi="he-IL"/>
              </w:rPr>
              <w:t>_end_of_life</w:t>
            </w:r>
          </w:p>
        </w:tc>
        <w:tc>
          <w:tcPr>
            <w:tcW w:w="2084" w:type="dxa"/>
            <w:tcMar>
              <w:top w:w="105" w:type="dxa"/>
              <w:left w:w="150" w:type="dxa"/>
              <w:bottom w:w="105" w:type="dxa"/>
              <w:right w:w="150" w:type="dxa"/>
            </w:tcMar>
            <w:hideMark/>
          </w:tcPr>
          <w:p w14:paraId="1A7D31B0"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4FE7FA56" w14:textId="77777777" w:rsidR="00E57E8A" w:rsidRPr="00832616" w:rsidRDefault="00E57E8A" w:rsidP="00E57E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117BA770"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-3</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E57E8A" w:rsidRPr="00832616" w14:paraId="1FED3D58" w14:textId="77777777" w:rsidTr="00300D15">
        <w:tc>
          <w:tcPr>
            <w:tcW w:w="794" w:type="dxa"/>
            <w:tcMar>
              <w:top w:w="105" w:type="dxa"/>
              <w:left w:w="150" w:type="dxa"/>
              <w:bottom w:w="105" w:type="dxa"/>
              <w:right w:w="150" w:type="dxa"/>
            </w:tcMar>
            <w:hideMark/>
          </w:tcPr>
          <w:p w14:paraId="7189D3D3" w14:textId="4BF0F22B" w:rsidR="00E57E8A" w:rsidRPr="00832616" w:rsidRDefault="00E57E8A" w:rsidP="00E57E8A">
            <w:pPr>
              <w:spacing w:after="0"/>
              <w:rPr>
                <w:rFonts w:ascii="Times New Roman" w:hAnsi="Times New Roman"/>
                <w:sz w:val="24"/>
                <w:lang w:bidi="he-IL"/>
              </w:rPr>
            </w:pPr>
            <w:r>
              <w:rPr>
                <w:rFonts w:ascii="Times New Roman" w:hAnsi="Times New Roman"/>
                <w:sz w:val="24"/>
                <w:lang w:bidi="he-IL"/>
              </w:rPr>
              <w:t>60</w:t>
            </w:r>
          </w:p>
        </w:tc>
        <w:tc>
          <w:tcPr>
            <w:tcW w:w="3246" w:type="dxa"/>
            <w:tcMar>
              <w:top w:w="105" w:type="dxa"/>
              <w:left w:w="150" w:type="dxa"/>
              <w:bottom w:w="105" w:type="dxa"/>
              <w:right w:w="150" w:type="dxa"/>
            </w:tcMar>
            <w:hideMark/>
          </w:tcPr>
          <w:p w14:paraId="4F9040E9"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4</w:t>
            </w:r>
            <w:r w:rsidRPr="00832616">
              <w:rPr>
                <w:rFonts w:ascii="Times New Roman" w:hAnsi="Times New Roman"/>
                <w:sz w:val="24"/>
                <w:lang w:bidi="he-IL"/>
              </w:rPr>
              <w:t>_end_of_life</w:t>
            </w:r>
          </w:p>
        </w:tc>
        <w:tc>
          <w:tcPr>
            <w:tcW w:w="2084" w:type="dxa"/>
            <w:tcMar>
              <w:top w:w="105" w:type="dxa"/>
              <w:left w:w="150" w:type="dxa"/>
              <w:bottom w:w="105" w:type="dxa"/>
              <w:right w:w="150" w:type="dxa"/>
            </w:tcMar>
            <w:hideMark/>
          </w:tcPr>
          <w:p w14:paraId="6C16FCD7"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48EEA7E9" w14:textId="77777777" w:rsidR="00E57E8A" w:rsidRPr="00832616" w:rsidRDefault="00E57E8A" w:rsidP="00E57E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06AC6D64"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-4</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E57E8A" w:rsidRPr="00832616" w14:paraId="00C5ACBC" w14:textId="77777777" w:rsidTr="00300D15">
        <w:tc>
          <w:tcPr>
            <w:tcW w:w="794" w:type="dxa"/>
            <w:tcMar>
              <w:top w:w="105" w:type="dxa"/>
              <w:left w:w="150" w:type="dxa"/>
              <w:bottom w:w="105" w:type="dxa"/>
              <w:right w:w="150" w:type="dxa"/>
            </w:tcMar>
            <w:hideMark/>
          </w:tcPr>
          <w:p w14:paraId="6B570C4B" w14:textId="7E737138" w:rsidR="00E57E8A" w:rsidRPr="00832616" w:rsidRDefault="00E57E8A" w:rsidP="00E57E8A">
            <w:pPr>
              <w:spacing w:after="0"/>
              <w:rPr>
                <w:rFonts w:ascii="Times New Roman" w:hAnsi="Times New Roman"/>
                <w:sz w:val="24"/>
                <w:lang w:bidi="he-IL"/>
              </w:rPr>
            </w:pPr>
            <w:r>
              <w:rPr>
                <w:rFonts w:ascii="Times New Roman" w:hAnsi="Times New Roman"/>
                <w:sz w:val="24"/>
                <w:lang w:bidi="he-IL"/>
              </w:rPr>
              <w:t>61</w:t>
            </w:r>
          </w:p>
        </w:tc>
        <w:tc>
          <w:tcPr>
            <w:tcW w:w="3246" w:type="dxa"/>
            <w:tcMar>
              <w:top w:w="105" w:type="dxa"/>
              <w:left w:w="150" w:type="dxa"/>
              <w:bottom w:w="105" w:type="dxa"/>
              <w:right w:w="150" w:type="dxa"/>
            </w:tcMar>
            <w:hideMark/>
          </w:tcPr>
          <w:p w14:paraId="057F8359"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5</w:t>
            </w:r>
            <w:r w:rsidRPr="00832616">
              <w:rPr>
                <w:rFonts w:ascii="Times New Roman" w:hAnsi="Times New Roman"/>
                <w:sz w:val="24"/>
                <w:lang w:bidi="he-IL"/>
              </w:rPr>
              <w:t>_end_of_life</w:t>
            </w:r>
          </w:p>
        </w:tc>
        <w:tc>
          <w:tcPr>
            <w:tcW w:w="2084" w:type="dxa"/>
            <w:tcMar>
              <w:top w:w="105" w:type="dxa"/>
              <w:left w:w="150" w:type="dxa"/>
              <w:bottom w:w="105" w:type="dxa"/>
              <w:right w:w="150" w:type="dxa"/>
            </w:tcMar>
            <w:hideMark/>
          </w:tcPr>
          <w:p w14:paraId="07DEA89B"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03F6E96D" w14:textId="77777777" w:rsidR="00E57E8A" w:rsidRPr="00832616" w:rsidRDefault="00E57E8A" w:rsidP="00E57E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3265A708"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-5</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E57E8A" w:rsidRPr="00832616" w14:paraId="5A59C237" w14:textId="77777777" w:rsidTr="00300D15">
        <w:tc>
          <w:tcPr>
            <w:tcW w:w="794" w:type="dxa"/>
            <w:tcMar>
              <w:top w:w="105" w:type="dxa"/>
              <w:left w:w="150" w:type="dxa"/>
              <w:bottom w:w="105" w:type="dxa"/>
              <w:right w:w="150" w:type="dxa"/>
            </w:tcMar>
            <w:hideMark/>
          </w:tcPr>
          <w:p w14:paraId="3A805F12" w14:textId="17C54B9B" w:rsidR="00E57E8A" w:rsidRPr="00832616" w:rsidRDefault="00E57E8A" w:rsidP="00E57E8A">
            <w:pPr>
              <w:spacing w:after="0"/>
              <w:rPr>
                <w:rFonts w:ascii="Times New Roman" w:hAnsi="Times New Roman"/>
                <w:sz w:val="24"/>
                <w:lang w:bidi="he-IL"/>
              </w:rPr>
            </w:pPr>
            <w:r>
              <w:rPr>
                <w:rFonts w:ascii="Times New Roman" w:hAnsi="Times New Roman"/>
                <w:sz w:val="24"/>
                <w:lang w:bidi="he-IL"/>
              </w:rPr>
              <w:lastRenderedPageBreak/>
              <w:t>62</w:t>
            </w:r>
          </w:p>
        </w:tc>
        <w:tc>
          <w:tcPr>
            <w:tcW w:w="3246" w:type="dxa"/>
            <w:tcMar>
              <w:top w:w="105" w:type="dxa"/>
              <w:left w:w="150" w:type="dxa"/>
              <w:bottom w:w="105" w:type="dxa"/>
              <w:right w:w="150" w:type="dxa"/>
            </w:tcMar>
            <w:hideMark/>
          </w:tcPr>
          <w:p w14:paraId="69CC06E9"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6</w:t>
            </w:r>
            <w:r w:rsidRPr="00832616">
              <w:rPr>
                <w:rFonts w:ascii="Times New Roman" w:hAnsi="Times New Roman"/>
                <w:sz w:val="24"/>
                <w:lang w:bidi="he-IL"/>
              </w:rPr>
              <w:t>_end_of_life</w:t>
            </w:r>
          </w:p>
        </w:tc>
        <w:tc>
          <w:tcPr>
            <w:tcW w:w="2084" w:type="dxa"/>
            <w:tcMar>
              <w:top w:w="105" w:type="dxa"/>
              <w:left w:w="150" w:type="dxa"/>
              <w:bottom w:w="105" w:type="dxa"/>
              <w:right w:w="150" w:type="dxa"/>
            </w:tcMar>
            <w:hideMark/>
          </w:tcPr>
          <w:p w14:paraId="533207FD"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41694B9A" w14:textId="77777777" w:rsidR="00E57E8A" w:rsidRPr="00832616" w:rsidRDefault="00E57E8A" w:rsidP="00E57E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7F8632DA"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-6</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E57E8A" w:rsidRPr="00832616" w14:paraId="559FDA92" w14:textId="77777777" w:rsidTr="00300D15">
        <w:tc>
          <w:tcPr>
            <w:tcW w:w="794" w:type="dxa"/>
            <w:tcMar>
              <w:top w:w="105" w:type="dxa"/>
              <w:left w:w="150" w:type="dxa"/>
              <w:bottom w:w="105" w:type="dxa"/>
              <w:right w:w="150" w:type="dxa"/>
            </w:tcMar>
            <w:hideMark/>
          </w:tcPr>
          <w:p w14:paraId="407C9CE9" w14:textId="548A1EED" w:rsidR="00E57E8A" w:rsidRPr="00832616" w:rsidRDefault="00E57E8A" w:rsidP="00E57E8A">
            <w:pPr>
              <w:spacing w:after="0"/>
              <w:rPr>
                <w:rFonts w:ascii="Times New Roman" w:hAnsi="Times New Roman"/>
                <w:sz w:val="24"/>
                <w:lang w:bidi="he-IL"/>
              </w:rPr>
            </w:pPr>
            <w:r>
              <w:rPr>
                <w:rFonts w:ascii="Times New Roman" w:hAnsi="Times New Roman"/>
                <w:sz w:val="24"/>
                <w:lang w:bidi="he-IL"/>
              </w:rPr>
              <w:t>63</w:t>
            </w:r>
          </w:p>
        </w:tc>
        <w:tc>
          <w:tcPr>
            <w:tcW w:w="3246" w:type="dxa"/>
            <w:tcMar>
              <w:top w:w="105" w:type="dxa"/>
              <w:left w:w="150" w:type="dxa"/>
              <w:bottom w:w="105" w:type="dxa"/>
              <w:right w:w="150" w:type="dxa"/>
            </w:tcMar>
            <w:hideMark/>
          </w:tcPr>
          <w:p w14:paraId="079C63D3"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7</w:t>
            </w:r>
            <w:r w:rsidRPr="00832616">
              <w:rPr>
                <w:rFonts w:ascii="Times New Roman" w:hAnsi="Times New Roman"/>
                <w:sz w:val="24"/>
                <w:lang w:bidi="he-IL"/>
              </w:rPr>
              <w:t>_end_of_life</w:t>
            </w:r>
          </w:p>
        </w:tc>
        <w:tc>
          <w:tcPr>
            <w:tcW w:w="2084" w:type="dxa"/>
            <w:tcMar>
              <w:top w:w="105" w:type="dxa"/>
              <w:left w:w="150" w:type="dxa"/>
              <w:bottom w:w="105" w:type="dxa"/>
              <w:right w:w="150" w:type="dxa"/>
            </w:tcMar>
            <w:hideMark/>
          </w:tcPr>
          <w:p w14:paraId="15AE4C94"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5ABC82B6" w14:textId="77777777" w:rsidR="00E57E8A" w:rsidRPr="00832616" w:rsidRDefault="00E57E8A" w:rsidP="00E57E8A">
            <w:pPr>
              <w:spacing w:after="0"/>
              <w:jc w:val="center"/>
              <w:rPr>
                <w:rFonts w:ascii="Times New Roman" w:hAnsi="Times New Roman"/>
                <w:sz w:val="24"/>
                <w:lang w:bidi="he-IL"/>
              </w:rPr>
            </w:pPr>
            <w:r w:rsidRPr="00832616">
              <w:rPr>
                <w:rFonts w:ascii="Times New Roman" w:hAnsi="Times New Roman"/>
                <w:sz w:val="24"/>
                <w:lang w:bidi="he-IL"/>
              </w:rPr>
              <w:t>0</w:t>
            </w:r>
          </w:p>
        </w:tc>
        <w:tc>
          <w:tcPr>
            <w:tcW w:w="1880" w:type="dxa"/>
            <w:tcMar>
              <w:top w:w="105" w:type="dxa"/>
              <w:left w:w="150" w:type="dxa"/>
              <w:bottom w:w="105" w:type="dxa"/>
              <w:right w:w="150" w:type="dxa"/>
            </w:tcMar>
            <w:hideMark/>
          </w:tcPr>
          <w:p w14:paraId="0CEF5BC2" w14:textId="77777777" w:rsidR="00E57E8A" w:rsidRPr="00832616" w:rsidRDefault="00E57E8A" w:rsidP="00E57E8A">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-7</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bl>
    <w:p w14:paraId="69BC2596" w14:textId="77777777" w:rsidR="00832616" w:rsidRDefault="00832616"/>
    <w:p w14:paraId="71FADD4E" w14:textId="77777777" w:rsidR="00244450" w:rsidRDefault="00832616">
      <w:pPr>
        <w:pStyle w:val="Heading1"/>
      </w:pPr>
      <w:bookmarkStart w:id="680" w:name="scroll-bookmark-20"/>
      <w:bookmarkStart w:id="681" w:name="_Toc159753093"/>
      <w:r>
        <w:lastRenderedPageBreak/>
        <w:t>PSU Logfile Structure</w:t>
      </w:r>
      <w:bookmarkEnd w:id="680"/>
      <w:bookmarkEnd w:id="681"/>
    </w:p>
    <w:p w14:paraId="32D89AC6" w14:textId="77777777" w:rsidR="00244450" w:rsidRDefault="00832616">
      <w:pPr>
        <w:pStyle w:val="Heading2"/>
      </w:pPr>
      <w:bookmarkStart w:id="682" w:name="scroll-bookmark-21"/>
      <w:r>
        <w:t xml:space="preserve">  </w:t>
      </w:r>
      <w:bookmarkStart w:id="683" w:name="_Toc159753094"/>
      <w:r>
        <w:t>PSU Logfile handling - general rules</w:t>
      </w:r>
      <w:bookmarkEnd w:id="682"/>
      <w:bookmarkEnd w:id="683"/>
    </w:p>
    <w:p w14:paraId="0BC9E126" w14:textId="77777777" w:rsidR="00BB2AAB" w:rsidRDefault="00BB2AAB" w:rsidP="00BB2AAB">
      <w:pPr>
        <w:numPr>
          <w:ilvl w:val="0"/>
          <w:numId w:val="37"/>
        </w:numPr>
        <w:rPr>
          <w:ins w:id="684" w:author="Guberman Asaf" w:date="2024-01-25T15:28:00Z"/>
        </w:rPr>
      </w:pPr>
      <w:bookmarkStart w:id="685" w:name="scroll-bookmark-22"/>
      <w:ins w:id="686" w:author="Guberman Asaf" w:date="2024-01-25T15:28:00Z">
        <w:r>
          <w:t>Logfile shall be recorded in the PSU at 1KHz rate.</w:t>
        </w:r>
      </w:ins>
    </w:p>
    <w:p w14:paraId="5ACF389C" w14:textId="77777777" w:rsidR="00BB2AAB" w:rsidRDefault="00BB2AAB" w:rsidP="00BB2AAB">
      <w:pPr>
        <w:numPr>
          <w:ilvl w:val="0"/>
          <w:numId w:val="37"/>
        </w:numPr>
        <w:rPr>
          <w:ins w:id="687" w:author="Guberman Asaf" w:date="2024-01-25T15:28:00Z"/>
        </w:rPr>
      </w:pPr>
      <w:ins w:id="688" w:author="Guberman Asaf" w:date="2024-01-25T15:28:00Z">
        <w:r w:rsidRPr="00E6784B">
          <w:t xml:space="preserve">A </w:t>
        </w:r>
        <w:r>
          <w:t>L</w:t>
        </w:r>
        <w:r w:rsidRPr="00E6784B">
          <w:t xml:space="preserve">ogfile is defined </w:t>
        </w:r>
        <w:r>
          <w:t>as</w:t>
        </w:r>
        <w:r w:rsidRPr="00E6784B">
          <w:t xml:space="preserve"> a sequence of </w:t>
        </w:r>
        <w:r>
          <w:t>recorded entrie</w:t>
        </w:r>
        <w:r>
          <w:rPr>
            <w:lang w:bidi="he-IL"/>
          </w:rPr>
          <w:t>s (entry format detailed in par 6.2 below)</w:t>
        </w:r>
        <w:r>
          <w:t>.</w:t>
        </w:r>
      </w:ins>
    </w:p>
    <w:p w14:paraId="5ABB8F4A" w14:textId="77777777" w:rsidR="00BB2AAB" w:rsidRDefault="00BB2AAB" w:rsidP="00BB2AAB">
      <w:pPr>
        <w:numPr>
          <w:ilvl w:val="0"/>
          <w:numId w:val="37"/>
        </w:numPr>
        <w:rPr>
          <w:ins w:id="689" w:author="Guberman Asaf" w:date="2024-01-25T15:28:00Z"/>
        </w:rPr>
      </w:pPr>
      <w:ins w:id="690" w:author="Guberman Asaf" w:date="2024-01-25T15:28:00Z">
        <w:r>
          <w:t>Every time input minimum voltage is supplied to the PSU (see PSU PIDS paragraph 3.1.10 for minimum voltage conditions for log operation), a new log file will be started with the following name:</w:t>
        </w:r>
      </w:ins>
    </w:p>
    <w:p w14:paraId="00DE06E9" w14:textId="77777777" w:rsidR="0053393F" w:rsidRDefault="00BB2AAB" w:rsidP="00BB2AAB">
      <w:pPr>
        <w:numPr>
          <w:ilvl w:val="1"/>
          <w:numId w:val="37"/>
        </w:numPr>
        <w:rPr>
          <w:ins w:id="691" w:author="Eyal Yossi" w:date="2024-02-08T16:25:00Z"/>
        </w:rPr>
      </w:pPr>
      <w:ins w:id="692" w:author="Guberman Asaf" w:date="2024-01-25T15:28:00Z">
        <w:r>
          <w:t xml:space="preserve">At first the name of the file will be based on </w:t>
        </w:r>
      </w:ins>
      <w:ins w:id="693" w:author="Eyal Yossi" w:date="2024-02-08T16:24:00Z">
        <w:r w:rsidR="0053393F">
          <w:t xml:space="preserve">a sequential cyclic counter </w:t>
        </w:r>
      </w:ins>
      <w:ins w:id="694" w:author="Eyal Yossi" w:date="2024-02-08T16:25:00Z">
        <w:r w:rsidR="0053393F">
          <w:t xml:space="preserve">and then </w:t>
        </w:r>
      </w:ins>
      <w:ins w:id="695" w:author="Guberman Asaf" w:date="2024-01-25T15:28:00Z">
        <w:r>
          <w:t>the starting date of 01/01/1970</w:t>
        </w:r>
        <w:del w:id="696" w:author="Eyal Yossi" w:date="2024-02-08T16:24:00Z">
          <w:r w:rsidDel="0053393F">
            <w:delText xml:space="preserve"> and a sequential cyclic counter</w:delText>
          </w:r>
        </w:del>
        <w:r>
          <w:t>.</w:t>
        </w:r>
      </w:ins>
    </w:p>
    <w:p w14:paraId="6874E2D2" w14:textId="40A6F8E5" w:rsidR="00BB2AAB" w:rsidRDefault="0053393F" w:rsidP="0053393F">
      <w:pPr>
        <w:ind w:left="1080"/>
        <w:rPr>
          <w:ins w:id="697" w:author="Guberman Asaf" w:date="2024-01-25T15:28:00Z"/>
        </w:rPr>
      </w:pPr>
      <w:r>
        <w:tab/>
      </w:r>
      <w:r>
        <w:tab/>
      </w:r>
      <w:ins w:id="698" w:author="Guberman Asaf" w:date="2024-01-25T15:28:00Z">
        <w:r w:rsidR="00BB2AAB">
          <w:t xml:space="preserve">E.g. </w:t>
        </w:r>
      </w:ins>
      <w:ins w:id="699" w:author="Eyal Yossi" w:date="2024-02-08T16:25:00Z">
        <w:r>
          <w:rPr>
            <w:b/>
            <w:bCs/>
          </w:rPr>
          <w:t>0000</w:t>
        </w:r>
      </w:ins>
      <w:ins w:id="700" w:author="Eyal Yossi" w:date="2024-02-19T11:53:00Z">
        <w:r w:rsidR="007F69D0">
          <w:rPr>
            <w:b/>
            <w:bCs/>
          </w:rPr>
          <w:t>_</w:t>
        </w:r>
      </w:ins>
      <w:ins w:id="701" w:author="Guberman Asaf" w:date="2024-01-25T15:28:00Z">
        <w:r w:rsidR="00BB2AAB" w:rsidRPr="007F7C22">
          <w:rPr>
            <w:b/>
            <w:bCs/>
          </w:rPr>
          <w:t>1970_01_01_00_00_00_PSU</w:t>
        </w:r>
        <w:del w:id="702" w:author="Eyal Yossi" w:date="2024-02-08T16:26:00Z">
          <w:r w:rsidR="00BB2AAB" w:rsidRPr="007F7C22" w:rsidDel="0053393F">
            <w:rPr>
              <w:b/>
              <w:bCs/>
            </w:rPr>
            <w:delText>_000</w:delText>
          </w:r>
          <w:r w:rsidR="00BB2AAB" w:rsidDel="0053393F">
            <w:rPr>
              <w:b/>
              <w:bCs/>
            </w:rPr>
            <w:delText>0</w:delText>
          </w:r>
        </w:del>
        <w:r w:rsidR="00BB2AAB" w:rsidRPr="007F7C22">
          <w:rPr>
            <w:b/>
            <w:bCs/>
          </w:rPr>
          <w:t>.log</w:t>
        </w:r>
        <w:r w:rsidR="00BB2AAB">
          <w:t xml:space="preserve"> </w:t>
        </w:r>
      </w:ins>
    </w:p>
    <w:p w14:paraId="672E836E" w14:textId="03901C1A" w:rsidR="00BB2AAB" w:rsidRDefault="00BB2AAB" w:rsidP="00BB2AAB">
      <w:pPr>
        <w:numPr>
          <w:ilvl w:val="1"/>
          <w:numId w:val="37"/>
        </w:numPr>
        <w:rPr>
          <w:ins w:id="703" w:author="Guberman Asaf" w:date="2024-01-25T15:28:00Z"/>
        </w:rPr>
      </w:pPr>
      <w:ins w:id="704" w:author="Guberman Asaf" w:date="2024-01-25T15:28:00Z">
        <w:r>
          <w:t xml:space="preserve">Once receiving the actual time from the MIU, the file name will be updated according to the actual date and time, using the following format: </w:t>
        </w:r>
      </w:ins>
      <w:ins w:id="705" w:author="Eyal Yossi" w:date="2024-02-08T16:28:00Z">
        <w:r w:rsidR="0053393F">
          <w:t>XXXX_</w:t>
        </w:r>
      </w:ins>
      <w:ins w:id="706" w:author="Guberman Asaf" w:date="2024-01-25T15:28:00Z">
        <w:r>
          <w:t>YYYY_MM_DD_HH_MM_SS_PSU</w:t>
        </w:r>
        <w:del w:id="707" w:author="Eyal Yossi" w:date="2024-02-08T16:29:00Z">
          <w:r w:rsidDel="0053393F">
            <w:delText>_XXXX</w:delText>
          </w:r>
        </w:del>
        <w:r w:rsidRPr="00F854A4">
          <w:t>.log</w:t>
        </w:r>
        <w:r>
          <w:tab/>
          <w:t>(</w:t>
        </w:r>
      </w:ins>
      <w:ins w:id="708" w:author="Eyal Yossi" w:date="2024-02-08T16:29:00Z">
        <w:r w:rsidR="0053393F">
          <w:t xml:space="preserve">XXXX – stays as before with the sequential counter, </w:t>
        </w:r>
      </w:ins>
      <w:ins w:id="709" w:author="Guberman Asaf" w:date="2024-01-25T15:28:00Z">
        <w:r>
          <w:t>YYYY-Year, MM-Month, DD-Day, HH-Hour, MM-Minutes, SS-Seconds</w:t>
        </w:r>
        <w:del w:id="710" w:author="Eyal Yossi" w:date="2024-02-08T16:48:00Z">
          <w:r w:rsidDel="00FD60CC">
            <w:delText>,</w:delText>
          </w:r>
        </w:del>
        <w:del w:id="711" w:author="Eyal Yossi" w:date="2024-02-08T16:29:00Z">
          <w:r w:rsidDel="0053393F">
            <w:delText xml:space="preserve"> XXXX – stays as before with the sequential counter</w:delText>
          </w:r>
        </w:del>
        <w:r>
          <w:t xml:space="preserve">). </w:t>
        </w:r>
      </w:ins>
    </w:p>
    <w:p w14:paraId="7E74F770" w14:textId="7839F90F" w:rsidR="00BB2AAB" w:rsidRPr="00F854A4" w:rsidRDefault="00BB2AAB" w:rsidP="00BB2AAB">
      <w:pPr>
        <w:numPr>
          <w:ilvl w:val="1"/>
          <w:numId w:val="37"/>
        </w:numPr>
        <w:rPr>
          <w:ins w:id="712" w:author="Guberman Asaf" w:date="2024-01-25T15:28:00Z"/>
        </w:rPr>
      </w:pPr>
      <w:ins w:id="713" w:author="Guberman Asaf" w:date="2024-01-25T15:28:00Z">
        <w:r>
          <w:t xml:space="preserve">In case no communication with the MIU is established, then the file name shall remain with the </w:t>
        </w:r>
      </w:ins>
      <w:ins w:id="714" w:author="Eyal Yossi" w:date="2024-02-08T16:40:00Z">
        <w:r w:rsidR="0096032E">
          <w:t xml:space="preserve">sequential counter and the </w:t>
        </w:r>
      </w:ins>
      <w:ins w:id="715" w:author="Guberman Asaf" w:date="2024-01-25T15:28:00Z">
        <w:r>
          <w:t>date of 1970</w:t>
        </w:r>
        <w:del w:id="716" w:author="Eyal Yossi" w:date="2024-02-08T16:43:00Z">
          <w:r w:rsidDel="0096032E">
            <w:delText xml:space="preserve"> and the</w:delText>
          </w:r>
        </w:del>
        <w:del w:id="717" w:author="Eyal Yossi" w:date="2024-02-08T16:40:00Z">
          <w:r w:rsidDel="0096032E">
            <w:delText xml:space="preserve"> sequential counter</w:delText>
          </w:r>
        </w:del>
        <w:r>
          <w:t>.</w:t>
        </w:r>
      </w:ins>
    </w:p>
    <w:p w14:paraId="239BCE9A" w14:textId="1309995F" w:rsidR="000927B8" w:rsidRPr="000927B8" w:rsidRDefault="000927B8" w:rsidP="000927B8">
      <w:pPr>
        <w:pStyle w:val="ListParagraph"/>
        <w:numPr>
          <w:ilvl w:val="0"/>
          <w:numId w:val="37"/>
        </w:numPr>
        <w:rPr>
          <w:ins w:id="718" w:author="Eyal Yossi" w:date="2024-02-13T17:30:00Z"/>
        </w:rPr>
      </w:pPr>
      <w:ins w:id="719" w:author="Eyal Yossi" w:date="2024-02-13T17:30:00Z">
        <w:r w:rsidRPr="000927B8">
          <w:rPr>
            <w:color w:val="00B050"/>
          </w:rPr>
          <w:t xml:space="preserve">The logfile continues operating as long as at least one of the voltages are within the required limits (see PSU PIDS paragraph 3.1.10 for minimum voltage conditions for log operation). Once </w:t>
        </w:r>
        <w:r w:rsidRPr="000927B8">
          <w:rPr>
            <w:color w:val="00B050"/>
            <w:u w:val="single"/>
          </w:rPr>
          <w:t xml:space="preserve">ALL </w:t>
        </w:r>
        <w:r w:rsidRPr="000927B8">
          <w:rPr>
            <w:color w:val="00B050"/>
          </w:rPr>
          <w:t xml:space="preserve">the voltages are </w:t>
        </w:r>
        <w:r w:rsidRPr="000927B8">
          <w:rPr>
            <w:color w:val="FF0000"/>
          </w:rPr>
          <w:t>adequately</w:t>
        </w:r>
        <w:r w:rsidRPr="000927B8">
          <w:rPr>
            <w:color w:val="00B050"/>
          </w:rPr>
          <w:t xml:space="preserve"> below this minimum limit </w:t>
        </w:r>
        <w:r w:rsidRPr="000927B8">
          <w:rPr>
            <w:color w:val="FF0000"/>
          </w:rPr>
          <w:t>to disable auxiliary power to the PSU control</w:t>
        </w:r>
        <w:r w:rsidRPr="000927B8">
          <w:rPr>
            <w:color w:val="00B050"/>
          </w:rPr>
          <w:t>, the logfile is no longer recording, and the file is closed.</w:t>
        </w:r>
      </w:ins>
    </w:p>
    <w:p w14:paraId="684573C7" w14:textId="306B68AF" w:rsidR="00BB2AAB" w:rsidDel="000927B8" w:rsidRDefault="00BB2AAB" w:rsidP="00BB2AAB">
      <w:pPr>
        <w:numPr>
          <w:ilvl w:val="0"/>
          <w:numId w:val="37"/>
        </w:numPr>
        <w:rPr>
          <w:ins w:id="720" w:author="Guberman Asaf" w:date="2024-01-25T15:28:00Z"/>
          <w:del w:id="721" w:author="Eyal Yossi" w:date="2024-02-13T17:30:00Z"/>
        </w:rPr>
      </w:pPr>
      <w:ins w:id="722" w:author="Guberman Asaf" w:date="2024-01-25T15:28:00Z">
        <w:del w:id="723" w:author="Eyal Yossi" w:date="2024-02-13T17:30:00Z">
          <w:r w:rsidDel="000927B8">
            <w:delText xml:space="preserve">Whenever the input voltages drop below the minimum requirements (see PSU PIDS paragraph 3.1.10), the log shall record additional entries at least according to the longest output voltage hold-up time (50 msec), before closing the file. This means that there should be at least additional 50 entries upon input voltage off.  </w:delText>
          </w:r>
        </w:del>
      </w:ins>
    </w:p>
    <w:p w14:paraId="4B778F4E" w14:textId="0112186E" w:rsidR="00BB2AAB" w:rsidDel="00A77CEC" w:rsidRDefault="00BB2AAB" w:rsidP="00BB2AAB">
      <w:pPr>
        <w:numPr>
          <w:ilvl w:val="0"/>
          <w:numId w:val="37"/>
        </w:numPr>
        <w:rPr>
          <w:del w:id="724" w:author="Eyal Yossi" w:date="2024-02-08T16:10:00Z"/>
        </w:rPr>
      </w:pPr>
      <w:del w:id="725" w:author="Eyal Yossi" w:date="2024-02-08T16:10:00Z">
        <w:r w:rsidRPr="00FE6D6F" w:rsidDel="00A77CEC">
          <w:delText>Log</w:delText>
        </w:r>
        <w:r w:rsidDel="00A77CEC">
          <w:delText xml:space="preserve"> </w:delText>
        </w:r>
        <w:r w:rsidRPr="00FE6D6F" w:rsidDel="00A77CEC">
          <w:delText>file</w:delText>
        </w:r>
        <w:r w:rsidDel="00A77CEC">
          <w:delText>s</w:delText>
        </w:r>
        <w:r w:rsidRPr="00FE6D6F" w:rsidDel="00A77CEC">
          <w:delText xml:space="preserve"> will be recorded as long as there is memory capacity for </w:delText>
        </w:r>
        <w:r w:rsidDel="00A77CEC">
          <w:delText xml:space="preserve">the </w:delText>
        </w:r>
        <w:r w:rsidRPr="00FE6D6F" w:rsidDel="00A77CEC">
          <w:delText>recording. When the memory is completely full, the recording</w:delText>
        </w:r>
        <w:r w:rsidDel="00A77CEC">
          <w:delText xml:space="preserve"> will stop</w:delText>
        </w:r>
        <w:r w:rsidRPr="00FE6D6F" w:rsidDel="00A77CEC">
          <w:delText>.</w:delText>
        </w:r>
      </w:del>
    </w:p>
    <w:p w14:paraId="23EEFBF7" w14:textId="4B5D03E3" w:rsidR="00A77CEC" w:rsidRDefault="00A77CEC" w:rsidP="00A77CEC">
      <w:pPr>
        <w:ind w:left="512" w:firstLine="208"/>
        <w:rPr>
          <w:ins w:id="726" w:author="Eyal Yossi" w:date="2024-02-08T16:10:00Z"/>
        </w:rPr>
      </w:pPr>
      <w:ins w:id="727" w:author="Eyal Yossi" w:date="2024-02-08T16:10:00Z">
        <w:r>
          <w:t>Log files record</w:t>
        </w:r>
      </w:ins>
      <w:ins w:id="728" w:author="Eyal Yossi" w:date="2024-02-08T16:14:00Z">
        <w:r>
          <w:t>ing</w:t>
        </w:r>
      </w:ins>
      <w:ins w:id="729" w:author="Eyal Yossi" w:date="2024-02-08T16:10:00Z">
        <w:r>
          <w:t xml:space="preserve"> </w:t>
        </w:r>
      </w:ins>
      <w:ins w:id="730" w:author="Eyal Yossi" w:date="2024-02-08T16:15:00Z">
        <w:r>
          <w:t xml:space="preserve">will be </w:t>
        </w:r>
      </w:ins>
      <w:ins w:id="731" w:author="Eyal Yossi" w:date="2024-02-08T16:12:00Z">
        <w:r>
          <w:t xml:space="preserve">based on </w:t>
        </w:r>
      </w:ins>
      <w:ins w:id="732" w:author="Eyal Yossi" w:date="2024-02-08T16:46:00Z">
        <w:r w:rsidR="00153588">
          <w:t xml:space="preserve">a </w:t>
        </w:r>
      </w:ins>
      <w:ins w:id="733" w:author="Eyal Yossi" w:date="2024-02-08T16:12:00Z">
        <w:r>
          <w:t>cyclic mechani</w:t>
        </w:r>
      </w:ins>
      <w:ins w:id="734" w:author="Eyal Yossi" w:date="2024-02-08T16:13:00Z">
        <w:r>
          <w:t>sm.</w:t>
        </w:r>
      </w:ins>
    </w:p>
    <w:p w14:paraId="44C18066" w14:textId="77777777" w:rsidR="00BB2AAB" w:rsidRDefault="00BB2AAB" w:rsidP="00BB2AAB">
      <w:pPr>
        <w:numPr>
          <w:ilvl w:val="0"/>
          <w:numId w:val="37"/>
        </w:numPr>
        <w:rPr>
          <w:ins w:id="735" w:author="Guberman Asaf" w:date="2024-01-25T15:28:00Z"/>
        </w:rPr>
      </w:pPr>
      <w:ins w:id="736" w:author="Guberman Asaf" w:date="2024-01-25T15:28:00Z">
        <w:r>
          <w:t>Logfile shall be downloaded using SFTP client.</w:t>
        </w:r>
      </w:ins>
    </w:p>
    <w:p w14:paraId="1DCFAD4D" w14:textId="77777777" w:rsidR="00E7501B" w:rsidRDefault="00E7501B">
      <w:pPr>
        <w:spacing w:after="0"/>
        <w:rPr>
          <w:rFonts w:cs="Arial"/>
          <w:b/>
          <w:bCs/>
          <w:color w:val="404040" w:themeColor="text1" w:themeTint="BF"/>
          <w:sz w:val="28"/>
          <w:szCs w:val="28"/>
        </w:rPr>
      </w:pPr>
      <w:r>
        <w:br w:type="page"/>
      </w:r>
    </w:p>
    <w:p w14:paraId="424C4596" w14:textId="763D0402" w:rsidR="00244450" w:rsidRDefault="00832616">
      <w:pPr>
        <w:pStyle w:val="Heading2"/>
      </w:pPr>
      <w:r>
        <w:lastRenderedPageBreak/>
        <w:t xml:space="preserve"> </w:t>
      </w:r>
      <w:bookmarkStart w:id="737" w:name="_Toc159753095"/>
      <w:r>
        <w:t xml:space="preserve">PSU Logfile </w:t>
      </w:r>
      <w:ins w:id="738" w:author="Eyal Yossi" w:date="2024-01-23T13:05:00Z">
        <w:r w:rsidR="00D959DB">
          <w:t xml:space="preserve">record </w:t>
        </w:r>
      </w:ins>
      <w:ins w:id="739" w:author="Guberman Asaf" w:date="2024-01-24T17:08:00Z">
        <w:r w:rsidR="00E7501B">
          <w:t xml:space="preserve">entry </w:t>
        </w:r>
      </w:ins>
      <w:r>
        <w:t>structure</w:t>
      </w:r>
      <w:bookmarkEnd w:id="685"/>
      <w:bookmarkEnd w:id="737"/>
    </w:p>
    <w:p w14:paraId="74E200B5" w14:textId="31ED62D0" w:rsidR="00E7501B" w:rsidRPr="00B514BE" w:rsidRDefault="00E7501B" w:rsidP="00E7501B">
      <w:pPr>
        <w:pStyle w:val="Heading3"/>
      </w:pPr>
      <w:bookmarkStart w:id="740" w:name="_Toc159753096"/>
      <w:r w:rsidRPr="00B514BE">
        <w:t>Initial entry for every new file (once only at start of file):</w:t>
      </w:r>
      <w:bookmarkEnd w:id="740"/>
    </w:p>
    <w:p w14:paraId="7AF49967" w14:textId="54DA11CC" w:rsidR="00E7501B" w:rsidRPr="00E7501B" w:rsidRDefault="00B514BE" w:rsidP="00E7501B">
      <w:r>
        <w:t>TBD</w:t>
      </w:r>
    </w:p>
    <w:p w14:paraId="01BA183C" w14:textId="102CCF01" w:rsidR="00E7501B" w:rsidRDefault="00E7501B" w:rsidP="00E7501B">
      <w:pPr>
        <w:pStyle w:val="Heading3"/>
      </w:pPr>
      <w:bookmarkStart w:id="741" w:name="_Toc159753097"/>
      <w:r>
        <w:t>Structure for all entries after initial entry (at rate of 1KHz):</w:t>
      </w:r>
      <w:bookmarkEnd w:id="741"/>
    </w:p>
    <w:p w14:paraId="3DE3AE90" w14:textId="77777777" w:rsidR="00E7501B" w:rsidRPr="00E7501B" w:rsidRDefault="00E7501B" w:rsidP="00E7501B"/>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
        <w:gridCol w:w="1560"/>
        <w:gridCol w:w="5445"/>
        <w:gridCol w:w="1061"/>
      </w:tblGrid>
      <w:tr w:rsidR="00244450" w14:paraId="588DC551" w14:textId="77777777" w:rsidTr="00306B2D">
        <w:tc>
          <w:tcPr>
            <w:tcW w:w="248" w:type="pct"/>
          </w:tcPr>
          <w:p w14:paraId="03165680" w14:textId="77777777" w:rsidR="00244450" w:rsidRDefault="00832616">
            <w:pPr>
              <w:jc w:val="center"/>
            </w:pPr>
            <w:r>
              <w:rPr>
                <w:b/>
              </w:rPr>
              <w:t>#</w:t>
            </w:r>
          </w:p>
        </w:tc>
        <w:tc>
          <w:tcPr>
            <w:tcW w:w="919" w:type="pct"/>
          </w:tcPr>
          <w:p w14:paraId="0B011929" w14:textId="77777777" w:rsidR="00244450" w:rsidRDefault="00832616">
            <w:pPr>
              <w:jc w:val="center"/>
            </w:pPr>
            <w:r>
              <w:rPr>
                <w:b/>
              </w:rPr>
              <w:t>Name</w:t>
            </w:r>
          </w:p>
        </w:tc>
        <w:tc>
          <w:tcPr>
            <w:tcW w:w="3208" w:type="pct"/>
          </w:tcPr>
          <w:p w14:paraId="442EF743" w14:textId="77777777" w:rsidR="00244450" w:rsidRDefault="00832616">
            <w:pPr>
              <w:jc w:val="center"/>
            </w:pPr>
            <w:r>
              <w:rPr>
                <w:b/>
              </w:rPr>
              <w:t>Description</w:t>
            </w:r>
          </w:p>
        </w:tc>
        <w:tc>
          <w:tcPr>
            <w:tcW w:w="0" w:type="auto"/>
          </w:tcPr>
          <w:p w14:paraId="58D0AD1B" w14:textId="77777777" w:rsidR="00244450" w:rsidRDefault="00832616">
            <w:r>
              <w:rPr>
                <w:b/>
              </w:rPr>
              <w:t>comments</w:t>
            </w:r>
          </w:p>
        </w:tc>
      </w:tr>
      <w:tr w:rsidR="00244450" w14:paraId="56F89F5B" w14:textId="77777777" w:rsidTr="00306B2D">
        <w:tc>
          <w:tcPr>
            <w:tcW w:w="248" w:type="pct"/>
          </w:tcPr>
          <w:p w14:paraId="51D78C77" w14:textId="77777777" w:rsidR="00244450" w:rsidRDefault="00832616">
            <w:r>
              <w:t>1</w:t>
            </w:r>
          </w:p>
        </w:tc>
        <w:tc>
          <w:tcPr>
            <w:tcW w:w="919" w:type="pct"/>
          </w:tcPr>
          <w:p w14:paraId="55349B7A" w14:textId="77777777" w:rsidR="00244450" w:rsidRDefault="00832616">
            <w:r>
              <w:t>Log_Header</w:t>
            </w:r>
          </w:p>
        </w:tc>
        <w:tc>
          <w:tcPr>
            <w:tcW w:w="3208" w:type="pct"/>
          </w:tcPr>
          <w:p w14:paraId="5E3D86E3" w14:textId="77777777" w:rsidR="00244450" w:rsidRDefault="00832616">
            <w:r>
              <w:t>Log Header</w:t>
            </w:r>
          </w:p>
        </w:tc>
        <w:tc>
          <w:tcPr>
            <w:tcW w:w="0" w:type="auto"/>
          </w:tcPr>
          <w:p w14:paraId="796C9E0F" w14:textId="77777777" w:rsidR="00244450" w:rsidRDefault="009B687C">
            <w:hyperlink w:anchor="scroll-bookmark-1" w:history="1">
              <w:r w:rsidR="00832616">
                <w:rPr>
                  <w:rStyle w:val="Hyperlink"/>
                </w:rPr>
                <w:t>Log Header</w:t>
              </w:r>
            </w:hyperlink>
          </w:p>
        </w:tc>
      </w:tr>
      <w:tr w:rsidR="00244450" w14:paraId="3EC8D7D7" w14:textId="77777777" w:rsidTr="00306B2D">
        <w:tc>
          <w:tcPr>
            <w:tcW w:w="248" w:type="pct"/>
          </w:tcPr>
          <w:p w14:paraId="1B065448" w14:textId="77777777" w:rsidR="00244450" w:rsidRDefault="00832616">
            <w:r>
              <w:t>2</w:t>
            </w:r>
          </w:p>
        </w:tc>
        <w:tc>
          <w:tcPr>
            <w:tcW w:w="919" w:type="pct"/>
          </w:tcPr>
          <w:p w14:paraId="5CDC090C" w14:textId="77777777" w:rsidR="00244450" w:rsidRDefault="00832616">
            <w:r>
              <w:t>Log Payload</w:t>
            </w:r>
          </w:p>
        </w:tc>
        <w:tc>
          <w:tcPr>
            <w:tcW w:w="3208" w:type="pct"/>
          </w:tcPr>
          <w:p w14:paraId="005408B9" w14:textId="38D31642" w:rsidR="00244450" w:rsidRDefault="00832616">
            <w:r>
              <w:t>The fields structure of the Log Payload is d</w:t>
            </w:r>
            <w:r w:rsidR="0078462C">
              <w:t>efined in the PSU</w:t>
            </w:r>
            <w:r>
              <w:t xml:space="preserve"> Telemetry and BIT Message (not including the message ID Byte)</w:t>
            </w:r>
          </w:p>
        </w:tc>
        <w:tc>
          <w:tcPr>
            <w:tcW w:w="0" w:type="auto"/>
          </w:tcPr>
          <w:p w14:paraId="32DF623F" w14:textId="77777777" w:rsidR="00244450" w:rsidRDefault="00244450"/>
        </w:tc>
      </w:tr>
      <w:tr w:rsidR="00244450" w14:paraId="09A8E025" w14:textId="77777777" w:rsidTr="00306B2D">
        <w:tc>
          <w:tcPr>
            <w:tcW w:w="248" w:type="pct"/>
          </w:tcPr>
          <w:p w14:paraId="3A0D29E0" w14:textId="77777777" w:rsidR="00244450" w:rsidRDefault="00832616">
            <w:r>
              <w:t>3</w:t>
            </w:r>
          </w:p>
        </w:tc>
        <w:tc>
          <w:tcPr>
            <w:tcW w:w="919" w:type="pct"/>
          </w:tcPr>
          <w:p w14:paraId="260C36E4" w14:textId="77777777" w:rsidR="00244450" w:rsidRDefault="00832616">
            <w:r>
              <w:t>Log_Trailer</w:t>
            </w:r>
          </w:p>
        </w:tc>
        <w:tc>
          <w:tcPr>
            <w:tcW w:w="3208" w:type="pct"/>
          </w:tcPr>
          <w:p w14:paraId="3DA28B5D" w14:textId="77777777" w:rsidR="00244450" w:rsidRDefault="00832616">
            <w:r>
              <w:t>Log Trailer</w:t>
            </w:r>
          </w:p>
        </w:tc>
        <w:tc>
          <w:tcPr>
            <w:tcW w:w="0" w:type="auto"/>
          </w:tcPr>
          <w:p w14:paraId="1FC95404" w14:textId="77777777" w:rsidR="00244450" w:rsidRDefault="009B687C">
            <w:hyperlink w:anchor="scroll-bookmark-1" w:history="1">
              <w:r w:rsidR="00832616">
                <w:rPr>
                  <w:rStyle w:val="Hyperlink"/>
                </w:rPr>
                <w:t>Log Trailer</w:t>
              </w:r>
            </w:hyperlink>
          </w:p>
        </w:tc>
      </w:tr>
    </w:tbl>
    <w:p w14:paraId="2EAB91E2" w14:textId="77777777" w:rsidR="00244450" w:rsidRDefault="00832616">
      <w:bookmarkStart w:id="742" w:name="scroll-bookmark-23"/>
      <w:r>
        <w:t> </w:t>
      </w:r>
      <w:bookmarkEnd w:id="742"/>
    </w:p>
    <w:p w14:paraId="0708458D" w14:textId="25B18658" w:rsidR="00DF080F" w:rsidRDefault="00832616" w:rsidP="00306B2D">
      <w:pPr>
        <w:rPr>
          <w:ins w:id="743" w:author="Eyal Yossi" w:date="2024-01-23T19:35:00Z"/>
        </w:rPr>
      </w:pPr>
      <w:bookmarkStart w:id="744" w:name="scroll-bookmark-24"/>
      <w:r>
        <w:t> </w:t>
      </w:r>
      <w:bookmarkEnd w:id="744"/>
    </w:p>
    <w:p w14:paraId="267BB304" w14:textId="77777777" w:rsidR="00DF080F" w:rsidRDefault="00DF080F">
      <w:pPr>
        <w:spacing w:after="0"/>
        <w:rPr>
          <w:ins w:id="745" w:author="Eyal Yossi" w:date="2024-01-23T19:35:00Z"/>
        </w:rPr>
      </w:pPr>
      <w:ins w:id="746" w:author="Eyal Yossi" w:date="2024-01-23T19:35:00Z">
        <w:r>
          <w:br w:type="page"/>
        </w:r>
      </w:ins>
    </w:p>
    <w:p w14:paraId="7744CE76" w14:textId="77777777" w:rsidR="00D359C2" w:rsidRDefault="00D359C2" w:rsidP="00306B2D"/>
    <w:p w14:paraId="6360D969" w14:textId="77777777" w:rsidR="00D359C2" w:rsidRPr="00306B2D" w:rsidRDefault="00D359C2" w:rsidP="00D359C2">
      <w:pPr>
        <w:spacing w:after="0"/>
        <w:rPr>
          <w:rFonts w:ascii="Times New Roman" w:hAnsi="Times New Roman"/>
          <w:color w:val="0070C0"/>
          <w:sz w:val="24"/>
          <w:u w:val="single"/>
          <w:lang w:bidi="he-IL"/>
        </w:rPr>
      </w:pPr>
      <w:r w:rsidRPr="00D359C2">
        <w:rPr>
          <w:rFonts w:ascii="Times New Roman" w:hAnsi="Times New Roman"/>
          <w:color w:val="0070C0"/>
          <w:sz w:val="24"/>
          <w:u w:val="single"/>
          <w:lang w:bidi="he-IL"/>
        </w:rPr>
        <w:t>Log_Header:</w:t>
      </w:r>
    </w:p>
    <w:p w14:paraId="15816AE9" w14:textId="77777777" w:rsidR="00306B2D" w:rsidRPr="00D359C2" w:rsidRDefault="00306B2D" w:rsidP="00D359C2">
      <w:pPr>
        <w:spacing w:after="0"/>
        <w:rPr>
          <w:rFonts w:ascii="Times New Roman" w:hAnsi="Times New Roman"/>
          <w:sz w:val="10"/>
          <w:szCs w:val="10"/>
          <w:lang w:bidi="he-IL"/>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0"/>
        <w:gridCol w:w="2114"/>
        <w:gridCol w:w="1957"/>
        <w:gridCol w:w="1287"/>
        <w:gridCol w:w="1776"/>
        <w:gridCol w:w="1939"/>
      </w:tblGrid>
      <w:tr w:rsidR="00C4086C" w:rsidRPr="00D359C2" w14:paraId="1C820B28" w14:textId="77777777" w:rsidTr="00712060">
        <w:tc>
          <w:tcPr>
            <w:tcW w:w="420" w:type="dxa"/>
            <w:tcMar>
              <w:top w:w="105" w:type="dxa"/>
              <w:left w:w="150" w:type="dxa"/>
              <w:bottom w:w="105" w:type="dxa"/>
              <w:right w:w="150" w:type="dxa"/>
            </w:tcMar>
            <w:hideMark/>
          </w:tcPr>
          <w:p w14:paraId="20EF375A" w14:textId="77777777" w:rsidR="00D359C2" w:rsidRPr="00D359C2" w:rsidRDefault="00D359C2" w:rsidP="00D359C2">
            <w:pPr>
              <w:spacing w:before="150" w:after="0"/>
              <w:rPr>
                <w:rFonts w:ascii="Times New Roman" w:hAnsi="Times New Roman"/>
                <w:sz w:val="24"/>
                <w:lang w:bidi="he-IL"/>
              </w:rPr>
            </w:pPr>
            <w:r w:rsidRPr="00D359C2">
              <w:rPr>
                <w:rFonts w:ascii="Times New Roman" w:hAnsi="Times New Roman"/>
                <w:sz w:val="24"/>
                <w:lang w:bidi="he-IL"/>
              </w:rPr>
              <w:t>#</w:t>
            </w:r>
          </w:p>
        </w:tc>
        <w:tc>
          <w:tcPr>
            <w:tcW w:w="2114" w:type="dxa"/>
            <w:tcMar>
              <w:top w:w="105" w:type="dxa"/>
              <w:left w:w="150" w:type="dxa"/>
              <w:bottom w:w="105" w:type="dxa"/>
              <w:right w:w="150" w:type="dxa"/>
            </w:tcMar>
            <w:hideMark/>
          </w:tcPr>
          <w:p w14:paraId="142B2ED8"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Name</w:t>
            </w:r>
          </w:p>
        </w:tc>
        <w:tc>
          <w:tcPr>
            <w:tcW w:w="1957" w:type="dxa"/>
            <w:tcMar>
              <w:top w:w="105" w:type="dxa"/>
              <w:left w:w="150" w:type="dxa"/>
              <w:bottom w:w="105" w:type="dxa"/>
              <w:right w:w="150" w:type="dxa"/>
            </w:tcMar>
            <w:hideMark/>
          </w:tcPr>
          <w:p w14:paraId="57B0E251"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Description</w:t>
            </w:r>
          </w:p>
        </w:tc>
        <w:tc>
          <w:tcPr>
            <w:tcW w:w="1287" w:type="dxa"/>
            <w:tcMar>
              <w:top w:w="105" w:type="dxa"/>
              <w:left w:w="150" w:type="dxa"/>
              <w:bottom w:w="105" w:type="dxa"/>
              <w:right w:w="150" w:type="dxa"/>
            </w:tcMar>
            <w:hideMark/>
          </w:tcPr>
          <w:p w14:paraId="37E73310"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Variables Type</w:t>
            </w:r>
          </w:p>
        </w:tc>
        <w:tc>
          <w:tcPr>
            <w:tcW w:w="1776" w:type="dxa"/>
            <w:tcMar>
              <w:top w:w="105" w:type="dxa"/>
              <w:left w:w="150" w:type="dxa"/>
              <w:bottom w:w="105" w:type="dxa"/>
              <w:right w:w="150" w:type="dxa"/>
            </w:tcMar>
            <w:hideMark/>
          </w:tcPr>
          <w:p w14:paraId="3B9ECD65" w14:textId="4DDE087F" w:rsidR="00D359C2" w:rsidRPr="00D359C2" w:rsidRDefault="0078462C" w:rsidP="00D359C2">
            <w:pPr>
              <w:spacing w:after="0"/>
              <w:rPr>
                <w:rFonts w:ascii="Times New Roman" w:hAnsi="Times New Roman"/>
                <w:sz w:val="24"/>
                <w:lang w:bidi="he-IL"/>
              </w:rPr>
            </w:pPr>
            <w:r>
              <w:rPr>
                <w:rFonts w:ascii="Times New Roman" w:hAnsi="Times New Roman"/>
                <w:b/>
                <w:bCs/>
                <w:sz w:val="24"/>
                <w:lang w:bidi="he-IL"/>
              </w:rPr>
              <w:t>Range</w:t>
            </w:r>
          </w:p>
        </w:tc>
        <w:tc>
          <w:tcPr>
            <w:tcW w:w="1939" w:type="dxa"/>
            <w:tcMar>
              <w:top w:w="105" w:type="dxa"/>
              <w:left w:w="150" w:type="dxa"/>
              <w:bottom w:w="105" w:type="dxa"/>
              <w:right w:w="150" w:type="dxa"/>
            </w:tcMar>
            <w:hideMark/>
          </w:tcPr>
          <w:p w14:paraId="563A7AB3"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Remarks</w:t>
            </w:r>
          </w:p>
        </w:tc>
      </w:tr>
      <w:tr w:rsidR="00C4086C" w:rsidRPr="00D359C2" w14:paraId="614B5F01" w14:textId="77777777" w:rsidTr="00712060">
        <w:tc>
          <w:tcPr>
            <w:tcW w:w="420" w:type="dxa"/>
            <w:tcMar>
              <w:top w:w="105" w:type="dxa"/>
              <w:left w:w="150" w:type="dxa"/>
              <w:bottom w:w="105" w:type="dxa"/>
              <w:right w:w="150" w:type="dxa"/>
            </w:tcMar>
            <w:hideMark/>
          </w:tcPr>
          <w:p w14:paraId="43F2C71C"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1</w:t>
            </w:r>
          </w:p>
        </w:tc>
        <w:tc>
          <w:tcPr>
            <w:tcW w:w="2114" w:type="dxa"/>
            <w:tcMar>
              <w:top w:w="105" w:type="dxa"/>
              <w:left w:w="150" w:type="dxa"/>
              <w:bottom w:w="105" w:type="dxa"/>
              <w:right w:w="150" w:type="dxa"/>
            </w:tcMar>
            <w:hideMark/>
          </w:tcPr>
          <w:p w14:paraId="53CD653F"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Log_ID</w:t>
            </w:r>
          </w:p>
        </w:tc>
        <w:tc>
          <w:tcPr>
            <w:tcW w:w="1957" w:type="dxa"/>
            <w:tcMar>
              <w:top w:w="105" w:type="dxa"/>
              <w:left w:w="150" w:type="dxa"/>
              <w:bottom w:w="105" w:type="dxa"/>
              <w:right w:w="150" w:type="dxa"/>
            </w:tcMar>
            <w:hideMark/>
          </w:tcPr>
          <w:p w14:paraId="09B20732"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Log ID</w:t>
            </w:r>
          </w:p>
        </w:tc>
        <w:tc>
          <w:tcPr>
            <w:tcW w:w="1287" w:type="dxa"/>
            <w:tcMar>
              <w:top w:w="105" w:type="dxa"/>
              <w:left w:w="150" w:type="dxa"/>
              <w:bottom w:w="105" w:type="dxa"/>
              <w:right w:w="150" w:type="dxa"/>
            </w:tcMar>
            <w:hideMark/>
          </w:tcPr>
          <w:p w14:paraId="0DCAAC75"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B10</w:t>
            </w:r>
          </w:p>
        </w:tc>
        <w:tc>
          <w:tcPr>
            <w:tcW w:w="1776" w:type="dxa"/>
            <w:tcMar>
              <w:top w:w="105" w:type="dxa"/>
              <w:left w:w="150" w:type="dxa"/>
              <w:bottom w:w="105" w:type="dxa"/>
              <w:right w:w="150" w:type="dxa"/>
            </w:tcMar>
            <w:hideMark/>
          </w:tcPr>
          <w:p w14:paraId="3346CD2F" w14:textId="6CBAF062" w:rsidR="00D359C2" w:rsidRPr="00D359C2" w:rsidRDefault="0078462C" w:rsidP="00D359C2">
            <w:pPr>
              <w:spacing w:after="0"/>
              <w:rPr>
                <w:rFonts w:ascii="Times New Roman" w:hAnsi="Times New Roman"/>
                <w:sz w:val="24"/>
                <w:lang w:bidi="he-IL"/>
              </w:rPr>
            </w:pPr>
            <w:r>
              <w:rPr>
                <w:rFonts w:ascii="Times New Roman" w:hAnsi="Times New Roman"/>
                <w:sz w:val="24"/>
                <w:lang w:bidi="he-IL"/>
              </w:rPr>
              <w:t>LX12345678</w:t>
            </w:r>
          </w:p>
        </w:tc>
        <w:tc>
          <w:tcPr>
            <w:tcW w:w="1939" w:type="dxa"/>
            <w:tcMar>
              <w:top w:w="105" w:type="dxa"/>
              <w:left w:w="150" w:type="dxa"/>
              <w:bottom w:w="105" w:type="dxa"/>
              <w:right w:w="150" w:type="dxa"/>
            </w:tcMar>
            <w:hideMark/>
          </w:tcPr>
          <w:p w14:paraId="3E3A6542" w14:textId="62A8AE87" w:rsidR="00D359C2" w:rsidRPr="00D359C2" w:rsidRDefault="0078462C" w:rsidP="00D359C2">
            <w:pPr>
              <w:spacing w:after="0"/>
              <w:rPr>
                <w:rFonts w:ascii="Times New Roman" w:hAnsi="Times New Roman"/>
                <w:sz w:val="24"/>
                <w:lang w:bidi="he-IL"/>
              </w:rPr>
            </w:pPr>
            <w:r>
              <w:rPr>
                <w:rFonts w:ascii="Times New Roman" w:hAnsi="Times New Roman"/>
                <w:sz w:val="24"/>
                <w:lang w:bidi="he-IL"/>
              </w:rPr>
              <w:t>Constant value</w:t>
            </w:r>
          </w:p>
        </w:tc>
      </w:tr>
      <w:tr w:rsidR="00C4086C" w:rsidRPr="00D359C2" w14:paraId="1FE73CC7" w14:textId="77777777" w:rsidTr="00712060">
        <w:tc>
          <w:tcPr>
            <w:tcW w:w="420" w:type="dxa"/>
            <w:tcMar>
              <w:top w:w="105" w:type="dxa"/>
              <w:left w:w="150" w:type="dxa"/>
              <w:bottom w:w="105" w:type="dxa"/>
              <w:right w:w="150" w:type="dxa"/>
            </w:tcMar>
            <w:hideMark/>
          </w:tcPr>
          <w:p w14:paraId="238894E3"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2</w:t>
            </w:r>
          </w:p>
        </w:tc>
        <w:tc>
          <w:tcPr>
            <w:tcW w:w="2114" w:type="dxa"/>
            <w:tcMar>
              <w:top w:w="105" w:type="dxa"/>
              <w:left w:w="150" w:type="dxa"/>
              <w:bottom w:w="105" w:type="dxa"/>
              <w:right w:w="150" w:type="dxa"/>
            </w:tcMar>
            <w:hideMark/>
          </w:tcPr>
          <w:p w14:paraId="49C4950B"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Log_Payload_Size</w:t>
            </w:r>
          </w:p>
        </w:tc>
        <w:tc>
          <w:tcPr>
            <w:tcW w:w="1957" w:type="dxa"/>
            <w:tcMar>
              <w:top w:w="105" w:type="dxa"/>
              <w:left w:w="150" w:type="dxa"/>
              <w:bottom w:w="105" w:type="dxa"/>
              <w:right w:w="150" w:type="dxa"/>
            </w:tcMar>
            <w:hideMark/>
          </w:tcPr>
          <w:p w14:paraId="159692E7"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Payload Size [Bytes]</w:t>
            </w:r>
          </w:p>
        </w:tc>
        <w:tc>
          <w:tcPr>
            <w:tcW w:w="1287" w:type="dxa"/>
            <w:tcMar>
              <w:top w:w="105" w:type="dxa"/>
              <w:left w:w="150" w:type="dxa"/>
              <w:bottom w:w="105" w:type="dxa"/>
              <w:right w:w="150" w:type="dxa"/>
            </w:tcMar>
            <w:hideMark/>
          </w:tcPr>
          <w:p w14:paraId="4C8E5B78" w14:textId="4BF5D628" w:rsidR="00D359C2" w:rsidRPr="00D359C2" w:rsidRDefault="003A2AC1" w:rsidP="00D359C2">
            <w:pPr>
              <w:spacing w:after="0"/>
              <w:rPr>
                <w:rFonts w:ascii="Times New Roman" w:hAnsi="Times New Roman"/>
                <w:sz w:val="24"/>
                <w:rtl/>
                <w:lang w:bidi="he-IL"/>
              </w:rPr>
            </w:pPr>
            <w:ins w:id="747" w:author="Eyal Yossi" w:date="2024-01-23T16:35:00Z">
              <w:r>
                <w:rPr>
                  <w:rFonts w:ascii="Times New Roman" w:hAnsi="Times New Roman"/>
                  <w:sz w:val="24"/>
                  <w:lang w:bidi="he-IL"/>
                </w:rPr>
                <w:t>U2</w:t>
              </w:r>
            </w:ins>
          </w:p>
        </w:tc>
        <w:tc>
          <w:tcPr>
            <w:tcW w:w="1776" w:type="dxa"/>
            <w:tcMar>
              <w:top w:w="105" w:type="dxa"/>
              <w:left w:w="150" w:type="dxa"/>
              <w:bottom w:w="105" w:type="dxa"/>
              <w:right w:w="150" w:type="dxa"/>
            </w:tcMar>
            <w:hideMark/>
          </w:tcPr>
          <w:p w14:paraId="0C57E33D" w14:textId="774BCDA6" w:rsidR="00D359C2" w:rsidRPr="00D359C2" w:rsidRDefault="0078462C" w:rsidP="00D359C2">
            <w:pPr>
              <w:spacing w:after="0"/>
              <w:rPr>
                <w:rFonts w:ascii="Times New Roman" w:hAnsi="Times New Roman"/>
                <w:sz w:val="24"/>
                <w:lang w:bidi="he-IL"/>
              </w:rPr>
            </w:pPr>
            <w:r>
              <w:rPr>
                <w:rFonts w:ascii="Times New Roman" w:hAnsi="Times New Roman"/>
                <w:sz w:val="24"/>
                <w:lang w:bidi="he-IL"/>
              </w:rPr>
              <w:t>195</w:t>
            </w:r>
          </w:p>
        </w:tc>
        <w:tc>
          <w:tcPr>
            <w:tcW w:w="1939" w:type="dxa"/>
            <w:tcMar>
              <w:top w:w="105" w:type="dxa"/>
              <w:left w:w="150" w:type="dxa"/>
              <w:bottom w:w="105" w:type="dxa"/>
              <w:right w:w="150" w:type="dxa"/>
            </w:tcMar>
            <w:hideMark/>
          </w:tcPr>
          <w:p w14:paraId="22B54A11" w14:textId="0C2EF5AA" w:rsidR="00D359C2" w:rsidRPr="00D359C2" w:rsidRDefault="00D359C2" w:rsidP="0078462C">
            <w:pPr>
              <w:spacing w:after="0"/>
              <w:rPr>
                <w:rFonts w:ascii="Times New Roman" w:hAnsi="Times New Roman"/>
                <w:sz w:val="24"/>
                <w:lang w:bidi="he-IL"/>
              </w:rPr>
            </w:pPr>
            <w:r w:rsidRPr="00D359C2">
              <w:rPr>
                <w:rFonts w:ascii="Times New Roman" w:hAnsi="Times New Roman"/>
                <w:sz w:val="24"/>
                <w:lang w:bidi="he-IL"/>
              </w:rPr>
              <w:t>Not including Log Header</w:t>
            </w:r>
            <w:r w:rsidR="0078462C">
              <w:rPr>
                <w:rFonts w:ascii="Times New Roman" w:hAnsi="Times New Roman"/>
                <w:sz w:val="24"/>
                <w:lang w:bidi="he-IL"/>
              </w:rPr>
              <w:t>/Trailer. Constant value.</w:t>
            </w:r>
          </w:p>
        </w:tc>
      </w:tr>
      <w:tr w:rsidR="00C4086C" w:rsidRPr="00D359C2" w14:paraId="01F2FF46" w14:textId="77777777" w:rsidTr="00712060">
        <w:tc>
          <w:tcPr>
            <w:tcW w:w="420" w:type="dxa"/>
            <w:tcMar>
              <w:top w:w="105" w:type="dxa"/>
              <w:left w:w="150" w:type="dxa"/>
              <w:bottom w:w="105" w:type="dxa"/>
              <w:right w:w="150" w:type="dxa"/>
            </w:tcMar>
            <w:hideMark/>
          </w:tcPr>
          <w:p w14:paraId="05136687"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3</w:t>
            </w:r>
          </w:p>
        </w:tc>
        <w:tc>
          <w:tcPr>
            <w:tcW w:w="2114" w:type="dxa"/>
            <w:tcMar>
              <w:top w:w="105" w:type="dxa"/>
              <w:left w:w="150" w:type="dxa"/>
              <w:bottom w:w="105" w:type="dxa"/>
              <w:right w:w="150" w:type="dxa"/>
            </w:tcMar>
            <w:hideMark/>
          </w:tcPr>
          <w:p w14:paraId="5451006A"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GMT_Time</w:t>
            </w:r>
          </w:p>
        </w:tc>
        <w:tc>
          <w:tcPr>
            <w:tcW w:w="1957" w:type="dxa"/>
            <w:tcMar>
              <w:top w:w="105" w:type="dxa"/>
              <w:left w:w="150" w:type="dxa"/>
              <w:bottom w:w="105" w:type="dxa"/>
              <w:right w:w="150" w:type="dxa"/>
            </w:tcMar>
            <w:hideMark/>
          </w:tcPr>
          <w:p w14:paraId="4289C543"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number of seconds elapsed since 00:00 hours, Jan 1, 1970 UTC</w:t>
            </w:r>
          </w:p>
        </w:tc>
        <w:tc>
          <w:tcPr>
            <w:tcW w:w="1287" w:type="dxa"/>
            <w:tcMar>
              <w:top w:w="105" w:type="dxa"/>
              <w:left w:w="150" w:type="dxa"/>
              <w:bottom w:w="105" w:type="dxa"/>
              <w:right w:w="150" w:type="dxa"/>
            </w:tcMar>
            <w:hideMark/>
          </w:tcPr>
          <w:p w14:paraId="3A61849D"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U4</w:t>
            </w:r>
          </w:p>
        </w:tc>
        <w:tc>
          <w:tcPr>
            <w:tcW w:w="1776" w:type="dxa"/>
            <w:tcMar>
              <w:top w:w="105" w:type="dxa"/>
              <w:left w:w="150" w:type="dxa"/>
              <w:bottom w:w="105" w:type="dxa"/>
              <w:right w:w="150" w:type="dxa"/>
            </w:tcMar>
            <w:hideMark/>
          </w:tcPr>
          <w:p w14:paraId="4A295CBE" w14:textId="46CFA1A8"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0</w:t>
            </w:r>
            <w:r w:rsidR="0078462C">
              <w:rPr>
                <w:rFonts w:ascii="Times New Roman" w:hAnsi="Times New Roman"/>
                <w:sz w:val="24"/>
                <w:lang w:bidi="he-IL"/>
              </w:rPr>
              <w:t>-FFFFFFFF</w:t>
            </w:r>
          </w:p>
        </w:tc>
        <w:tc>
          <w:tcPr>
            <w:tcW w:w="1939" w:type="dxa"/>
            <w:tcMar>
              <w:top w:w="105" w:type="dxa"/>
              <w:left w:w="150" w:type="dxa"/>
              <w:bottom w:w="105" w:type="dxa"/>
              <w:right w:w="150" w:type="dxa"/>
            </w:tcMar>
            <w:hideMark/>
          </w:tcPr>
          <w:p w14:paraId="2FD7B978" w14:textId="63287E5F" w:rsidR="00D359C2" w:rsidRPr="00D359C2" w:rsidRDefault="0078462C" w:rsidP="0078462C">
            <w:pPr>
              <w:spacing w:after="0"/>
              <w:rPr>
                <w:rFonts w:ascii="Times New Roman" w:hAnsi="Times New Roman"/>
                <w:sz w:val="24"/>
                <w:lang w:bidi="he-IL"/>
              </w:rPr>
            </w:pPr>
            <w:r>
              <w:rPr>
                <w:rFonts w:ascii="Times New Roman" w:hAnsi="Times New Roman"/>
                <w:sz w:val="24"/>
                <w:lang w:bidi="he-IL"/>
              </w:rPr>
              <w:t>At first start from 0, when time from MIU received, continue from there.</w:t>
            </w:r>
          </w:p>
        </w:tc>
      </w:tr>
      <w:tr w:rsidR="00C4086C" w:rsidRPr="00D359C2" w14:paraId="445AEA40" w14:textId="77777777" w:rsidTr="00712060">
        <w:tc>
          <w:tcPr>
            <w:tcW w:w="420" w:type="dxa"/>
            <w:tcMar>
              <w:top w:w="105" w:type="dxa"/>
              <w:left w:w="150" w:type="dxa"/>
              <w:bottom w:w="105" w:type="dxa"/>
              <w:right w:w="150" w:type="dxa"/>
            </w:tcMar>
            <w:hideMark/>
          </w:tcPr>
          <w:p w14:paraId="6237C944"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4</w:t>
            </w:r>
          </w:p>
        </w:tc>
        <w:tc>
          <w:tcPr>
            <w:tcW w:w="2114" w:type="dxa"/>
            <w:tcMar>
              <w:top w:w="105" w:type="dxa"/>
              <w:left w:w="150" w:type="dxa"/>
              <w:bottom w:w="105" w:type="dxa"/>
              <w:right w:w="150" w:type="dxa"/>
            </w:tcMar>
            <w:hideMark/>
          </w:tcPr>
          <w:p w14:paraId="11310F53"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Micro_Sec</w:t>
            </w:r>
          </w:p>
        </w:tc>
        <w:tc>
          <w:tcPr>
            <w:tcW w:w="1957" w:type="dxa"/>
            <w:tcMar>
              <w:top w:w="105" w:type="dxa"/>
              <w:left w:w="150" w:type="dxa"/>
              <w:bottom w:w="105" w:type="dxa"/>
              <w:right w:w="150" w:type="dxa"/>
            </w:tcMar>
            <w:hideMark/>
          </w:tcPr>
          <w:p w14:paraId="22259090"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micro seconds in GMT Time</w:t>
            </w:r>
          </w:p>
        </w:tc>
        <w:tc>
          <w:tcPr>
            <w:tcW w:w="1287" w:type="dxa"/>
            <w:shd w:val="clear" w:color="auto" w:fill="auto"/>
            <w:tcMar>
              <w:top w:w="105" w:type="dxa"/>
              <w:left w:w="150" w:type="dxa"/>
              <w:bottom w:w="105" w:type="dxa"/>
              <w:right w:w="150" w:type="dxa"/>
            </w:tcMar>
            <w:hideMark/>
          </w:tcPr>
          <w:p w14:paraId="16279AA3" w14:textId="281CA8FC" w:rsidR="00D359C2" w:rsidRPr="00D359C2" w:rsidRDefault="00A85B9D" w:rsidP="00D359C2">
            <w:pPr>
              <w:spacing w:after="0"/>
              <w:rPr>
                <w:rFonts w:ascii="Times New Roman" w:hAnsi="Times New Roman"/>
                <w:sz w:val="24"/>
                <w:lang w:bidi="he-IL"/>
              </w:rPr>
            </w:pPr>
            <w:r w:rsidRPr="00D359C2">
              <w:rPr>
                <w:rFonts w:ascii="Times New Roman" w:hAnsi="Times New Roman"/>
                <w:sz w:val="24"/>
                <w:lang w:bidi="he-IL"/>
              </w:rPr>
              <w:t>U</w:t>
            </w:r>
            <w:r>
              <w:rPr>
                <w:rFonts w:ascii="Times New Roman" w:hAnsi="Times New Roman"/>
                <w:sz w:val="24"/>
                <w:lang w:bidi="he-IL"/>
              </w:rPr>
              <w:t>2</w:t>
            </w:r>
          </w:p>
        </w:tc>
        <w:tc>
          <w:tcPr>
            <w:tcW w:w="1776" w:type="dxa"/>
            <w:tcMar>
              <w:top w:w="105" w:type="dxa"/>
              <w:left w:w="150" w:type="dxa"/>
              <w:bottom w:w="105" w:type="dxa"/>
              <w:right w:w="150" w:type="dxa"/>
            </w:tcMar>
            <w:hideMark/>
          </w:tcPr>
          <w:p w14:paraId="08642D25" w14:textId="66B23371"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0</w:t>
            </w:r>
            <w:r w:rsidR="0078462C">
              <w:rPr>
                <w:rFonts w:ascii="Times New Roman" w:hAnsi="Times New Roman"/>
                <w:sz w:val="24"/>
                <w:lang w:bidi="he-IL"/>
              </w:rPr>
              <w:t>-FFFF</w:t>
            </w:r>
          </w:p>
        </w:tc>
        <w:tc>
          <w:tcPr>
            <w:tcW w:w="1939" w:type="dxa"/>
            <w:tcMar>
              <w:top w:w="105" w:type="dxa"/>
              <w:left w:w="150" w:type="dxa"/>
              <w:bottom w:w="105" w:type="dxa"/>
              <w:right w:w="150" w:type="dxa"/>
            </w:tcMar>
            <w:hideMark/>
          </w:tcPr>
          <w:p w14:paraId="02977C6A" w14:textId="0D26FA5C" w:rsidR="0078462C" w:rsidRDefault="00393596" w:rsidP="00D359C2">
            <w:pPr>
              <w:spacing w:after="0"/>
              <w:rPr>
                <w:rFonts w:ascii="Times New Roman" w:hAnsi="Times New Roman"/>
                <w:sz w:val="24"/>
                <w:lang w:bidi="he-IL"/>
              </w:rPr>
            </w:pPr>
            <w:ins w:id="748" w:author="Eyal Yossi" w:date="2024-01-23T16:44:00Z">
              <w:r w:rsidRPr="00393596">
                <w:rPr>
                  <w:rFonts w:ascii="Times New Roman" w:hAnsi="Times New Roman"/>
                  <w:sz w:val="24"/>
                  <w:lang w:bidi="he-IL"/>
                </w:rPr>
                <w:t xml:space="preserve">Micro second, fixed point. The LSB is 10^6 / </w:t>
              </w:r>
            </w:ins>
            <w:ins w:id="749" w:author="Eyal Yossi" w:date="2024-02-25T11:27:00Z">
              <w:r w:rsidR="00847B00">
                <w:rPr>
                  <w:rFonts w:ascii="Times New Roman" w:hAnsi="Times New Roman"/>
                  <w:sz w:val="24"/>
                  <w:lang w:bidi="he-IL"/>
                </w:rPr>
                <w:t>(</w:t>
              </w:r>
            </w:ins>
            <w:ins w:id="750" w:author="Eyal Yossi" w:date="2024-01-23T16:44:00Z">
              <w:r w:rsidRPr="00393596">
                <w:rPr>
                  <w:rFonts w:ascii="Times New Roman" w:hAnsi="Times New Roman"/>
                  <w:sz w:val="24"/>
                  <w:lang w:bidi="he-IL"/>
                </w:rPr>
                <w:t>0</w:t>
              </w:r>
            </w:ins>
            <w:ins w:id="751" w:author="Eyal Yossi" w:date="2024-02-18T10:39:00Z">
              <w:r w:rsidR="00EA5DEB">
                <w:rPr>
                  <w:rFonts w:ascii="Times New Roman" w:hAnsi="Times New Roman"/>
                  <w:sz w:val="24"/>
                  <w:lang w:bidi="he-IL"/>
                </w:rPr>
                <w:t>X</w:t>
              </w:r>
            </w:ins>
            <w:ins w:id="752" w:author="Eyal Yossi" w:date="2024-02-25T11:15:00Z">
              <w:r w:rsidR="003C4F50">
                <w:rPr>
                  <w:rFonts w:ascii="Times New Roman" w:hAnsi="Times New Roman"/>
                  <w:sz w:val="24"/>
                  <w:lang w:bidi="he-IL"/>
                </w:rPr>
                <w:t>FFFF</w:t>
              </w:r>
            </w:ins>
            <w:ins w:id="753" w:author="Eyal Yossi" w:date="2024-01-23T16:44:00Z">
              <w:r w:rsidRPr="00393596">
                <w:rPr>
                  <w:rFonts w:ascii="Times New Roman" w:hAnsi="Times New Roman"/>
                  <w:sz w:val="24"/>
                  <w:lang w:bidi="he-IL"/>
                </w:rPr>
                <w:t>)</w:t>
              </w:r>
            </w:ins>
            <w:r w:rsidR="0078462C">
              <w:rPr>
                <w:rFonts w:ascii="Times New Roman" w:hAnsi="Times New Roman"/>
                <w:sz w:val="24"/>
                <w:lang w:bidi="he-IL"/>
              </w:rPr>
              <w:t xml:space="preserve">. </w:t>
            </w:r>
          </w:p>
          <w:p w14:paraId="06249453" w14:textId="00DEE8D9" w:rsidR="00D359C2" w:rsidRPr="00D359C2" w:rsidRDefault="0078462C" w:rsidP="00D359C2">
            <w:pPr>
              <w:spacing w:after="0"/>
              <w:rPr>
                <w:rFonts w:ascii="Times New Roman" w:hAnsi="Times New Roman"/>
                <w:sz w:val="24"/>
                <w:lang w:bidi="he-IL"/>
              </w:rPr>
            </w:pPr>
            <w:r>
              <w:rPr>
                <w:rFonts w:ascii="Times New Roman" w:hAnsi="Times New Roman"/>
                <w:sz w:val="24"/>
                <w:lang w:bidi="he-IL"/>
              </w:rPr>
              <w:t>At first start from 0, when time from MIU received, continue from there.</w:t>
            </w:r>
          </w:p>
        </w:tc>
      </w:tr>
    </w:tbl>
    <w:p w14:paraId="6ED978A2" w14:textId="77777777" w:rsidR="00306B2D" w:rsidRDefault="00306B2D" w:rsidP="00306B2D">
      <w:pPr>
        <w:spacing w:after="0"/>
        <w:rPr>
          <w:rFonts w:ascii="Times New Roman" w:hAnsi="Times New Roman"/>
          <w:color w:val="0070C0"/>
          <w:sz w:val="24"/>
          <w:u w:val="single"/>
          <w:rtl/>
          <w:lang w:bidi="he-IL"/>
        </w:rPr>
      </w:pPr>
    </w:p>
    <w:p w14:paraId="27F5C176" w14:textId="77777777" w:rsidR="00306B2D" w:rsidRDefault="00306B2D" w:rsidP="00306B2D">
      <w:pPr>
        <w:spacing w:after="0"/>
        <w:rPr>
          <w:rFonts w:ascii="Times New Roman" w:hAnsi="Times New Roman"/>
          <w:color w:val="0070C0"/>
          <w:sz w:val="24"/>
          <w:u w:val="single"/>
          <w:lang w:bidi="he-IL"/>
        </w:rPr>
      </w:pPr>
    </w:p>
    <w:p w14:paraId="1A0B80D8" w14:textId="77777777" w:rsidR="00306B2D" w:rsidRDefault="00306B2D" w:rsidP="00306B2D">
      <w:pPr>
        <w:spacing w:after="0"/>
        <w:rPr>
          <w:rFonts w:ascii="Times New Roman" w:hAnsi="Times New Roman"/>
          <w:color w:val="0070C0"/>
          <w:sz w:val="24"/>
          <w:u w:val="single"/>
          <w:lang w:bidi="he-IL"/>
        </w:rPr>
      </w:pPr>
    </w:p>
    <w:p w14:paraId="465AA20E" w14:textId="77777777" w:rsidR="00306B2D" w:rsidRPr="00306B2D" w:rsidRDefault="00D359C2" w:rsidP="00306B2D">
      <w:pPr>
        <w:spacing w:after="0"/>
        <w:rPr>
          <w:rFonts w:ascii="Times New Roman" w:hAnsi="Times New Roman"/>
          <w:color w:val="0070C0"/>
          <w:sz w:val="24"/>
          <w:u w:val="single"/>
          <w:lang w:bidi="he-IL"/>
        </w:rPr>
      </w:pPr>
      <w:r w:rsidRPr="00D359C2">
        <w:rPr>
          <w:rFonts w:ascii="Times New Roman" w:hAnsi="Times New Roman"/>
          <w:color w:val="0070C0"/>
          <w:sz w:val="24"/>
          <w:u w:val="single"/>
          <w:lang w:bidi="he-IL"/>
        </w:rPr>
        <w:t>Log_Trailer:</w:t>
      </w:r>
    </w:p>
    <w:p w14:paraId="1E07C6C9" w14:textId="77777777" w:rsidR="00306B2D" w:rsidRPr="00D359C2" w:rsidRDefault="00306B2D" w:rsidP="00306B2D">
      <w:pPr>
        <w:spacing w:after="0"/>
        <w:rPr>
          <w:rFonts w:ascii="Times New Roman" w:hAnsi="Times New Roman"/>
          <w:sz w:val="10"/>
          <w:szCs w:val="10"/>
          <w:u w:val="single"/>
          <w:lang w:bidi="he-IL"/>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376"/>
        <w:gridCol w:w="2410"/>
        <w:gridCol w:w="1425"/>
        <w:gridCol w:w="1127"/>
        <w:gridCol w:w="2835"/>
      </w:tblGrid>
      <w:tr w:rsidR="00EF2597" w:rsidRPr="00D359C2" w14:paraId="079505EB" w14:textId="77777777" w:rsidTr="00C4086C">
        <w:tc>
          <w:tcPr>
            <w:tcW w:w="320" w:type="dxa"/>
            <w:tcMar>
              <w:top w:w="105" w:type="dxa"/>
              <w:left w:w="150" w:type="dxa"/>
              <w:bottom w:w="105" w:type="dxa"/>
              <w:right w:w="150" w:type="dxa"/>
            </w:tcMar>
            <w:hideMark/>
          </w:tcPr>
          <w:p w14:paraId="2B61BC60" w14:textId="77777777" w:rsidR="00D359C2" w:rsidRPr="00D359C2" w:rsidRDefault="00D359C2" w:rsidP="00D359C2">
            <w:pPr>
              <w:spacing w:before="150" w:after="0"/>
              <w:rPr>
                <w:rFonts w:ascii="Times New Roman" w:hAnsi="Times New Roman"/>
                <w:sz w:val="24"/>
                <w:lang w:bidi="he-IL"/>
              </w:rPr>
            </w:pPr>
            <w:r w:rsidRPr="00D359C2">
              <w:rPr>
                <w:rFonts w:ascii="Times New Roman" w:hAnsi="Times New Roman"/>
                <w:sz w:val="24"/>
                <w:lang w:bidi="he-IL"/>
              </w:rPr>
              <w:t>#</w:t>
            </w:r>
          </w:p>
        </w:tc>
        <w:tc>
          <w:tcPr>
            <w:tcW w:w="1376" w:type="dxa"/>
            <w:tcMar>
              <w:top w:w="105" w:type="dxa"/>
              <w:left w:w="150" w:type="dxa"/>
              <w:bottom w:w="105" w:type="dxa"/>
              <w:right w:w="150" w:type="dxa"/>
            </w:tcMar>
            <w:hideMark/>
          </w:tcPr>
          <w:p w14:paraId="5F8480EB"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Name</w:t>
            </w:r>
          </w:p>
        </w:tc>
        <w:tc>
          <w:tcPr>
            <w:tcW w:w="2410" w:type="dxa"/>
            <w:tcMar>
              <w:top w:w="105" w:type="dxa"/>
              <w:left w:w="150" w:type="dxa"/>
              <w:bottom w:w="105" w:type="dxa"/>
              <w:right w:w="150" w:type="dxa"/>
            </w:tcMar>
            <w:hideMark/>
          </w:tcPr>
          <w:p w14:paraId="7952B399"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Description</w:t>
            </w:r>
          </w:p>
        </w:tc>
        <w:tc>
          <w:tcPr>
            <w:tcW w:w="1425" w:type="dxa"/>
            <w:tcMar>
              <w:top w:w="105" w:type="dxa"/>
              <w:left w:w="150" w:type="dxa"/>
              <w:bottom w:w="105" w:type="dxa"/>
              <w:right w:w="150" w:type="dxa"/>
            </w:tcMar>
            <w:hideMark/>
          </w:tcPr>
          <w:p w14:paraId="74C0FAED"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Variables Type</w:t>
            </w:r>
          </w:p>
        </w:tc>
        <w:tc>
          <w:tcPr>
            <w:tcW w:w="1127" w:type="dxa"/>
            <w:tcMar>
              <w:top w:w="105" w:type="dxa"/>
              <w:left w:w="150" w:type="dxa"/>
              <w:bottom w:w="105" w:type="dxa"/>
              <w:right w:w="150" w:type="dxa"/>
            </w:tcMar>
            <w:hideMark/>
          </w:tcPr>
          <w:p w14:paraId="2A674A2A" w14:textId="38F43146" w:rsidR="00D359C2" w:rsidRPr="00D359C2" w:rsidRDefault="0078462C" w:rsidP="00D359C2">
            <w:pPr>
              <w:spacing w:after="0"/>
              <w:rPr>
                <w:rFonts w:ascii="Times New Roman" w:hAnsi="Times New Roman"/>
                <w:sz w:val="24"/>
                <w:lang w:bidi="he-IL"/>
              </w:rPr>
            </w:pPr>
            <w:r>
              <w:rPr>
                <w:rFonts w:ascii="Times New Roman" w:hAnsi="Times New Roman"/>
                <w:b/>
                <w:bCs/>
                <w:sz w:val="24"/>
                <w:lang w:bidi="he-IL"/>
              </w:rPr>
              <w:t>Range</w:t>
            </w:r>
          </w:p>
        </w:tc>
        <w:tc>
          <w:tcPr>
            <w:tcW w:w="2835" w:type="dxa"/>
            <w:tcMar>
              <w:top w:w="105" w:type="dxa"/>
              <w:left w:w="150" w:type="dxa"/>
              <w:bottom w:w="105" w:type="dxa"/>
              <w:right w:w="150" w:type="dxa"/>
            </w:tcMar>
            <w:hideMark/>
          </w:tcPr>
          <w:p w14:paraId="5794EEAB"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Remarks</w:t>
            </w:r>
          </w:p>
        </w:tc>
      </w:tr>
      <w:tr w:rsidR="00EF2597" w:rsidRPr="00D359C2" w14:paraId="22F43394" w14:textId="77777777" w:rsidTr="00C4086C">
        <w:tc>
          <w:tcPr>
            <w:tcW w:w="320" w:type="dxa"/>
            <w:tcMar>
              <w:top w:w="105" w:type="dxa"/>
              <w:left w:w="150" w:type="dxa"/>
              <w:bottom w:w="105" w:type="dxa"/>
              <w:right w:w="150" w:type="dxa"/>
            </w:tcMar>
            <w:hideMark/>
          </w:tcPr>
          <w:p w14:paraId="7B10BC25"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1</w:t>
            </w:r>
          </w:p>
        </w:tc>
        <w:tc>
          <w:tcPr>
            <w:tcW w:w="1376" w:type="dxa"/>
            <w:tcMar>
              <w:top w:w="105" w:type="dxa"/>
              <w:left w:w="150" w:type="dxa"/>
              <w:bottom w:w="105" w:type="dxa"/>
              <w:right w:w="150" w:type="dxa"/>
            </w:tcMar>
            <w:hideMark/>
          </w:tcPr>
          <w:p w14:paraId="4C0EC4FC"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Checksum</w:t>
            </w:r>
          </w:p>
        </w:tc>
        <w:tc>
          <w:tcPr>
            <w:tcW w:w="2410" w:type="dxa"/>
            <w:tcMar>
              <w:top w:w="105" w:type="dxa"/>
              <w:left w:w="150" w:type="dxa"/>
              <w:bottom w:w="105" w:type="dxa"/>
              <w:right w:w="150" w:type="dxa"/>
            </w:tcMar>
            <w:hideMark/>
          </w:tcPr>
          <w:p w14:paraId="6DA7E6F6" w14:textId="5535DD00"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Sum of all log header</w:t>
            </w:r>
            <w:r w:rsidR="0078462C">
              <w:rPr>
                <w:rFonts w:ascii="Times New Roman" w:hAnsi="Times New Roman"/>
                <w:sz w:val="24"/>
                <w:lang w:bidi="he-IL"/>
              </w:rPr>
              <w:t xml:space="preserve"> bytes</w:t>
            </w:r>
            <w:r w:rsidRPr="00D359C2">
              <w:rPr>
                <w:rFonts w:ascii="Times New Roman" w:hAnsi="Times New Roman"/>
                <w:sz w:val="24"/>
                <w:lang w:bidi="he-IL"/>
              </w:rPr>
              <w:t xml:space="preserve"> and log payload bytes</w:t>
            </w:r>
            <w:r w:rsidR="0078462C">
              <w:rPr>
                <w:rFonts w:ascii="Times New Roman" w:hAnsi="Times New Roman"/>
                <w:sz w:val="24"/>
                <w:lang w:bidi="he-IL"/>
              </w:rPr>
              <w:t>.</w:t>
            </w:r>
          </w:p>
        </w:tc>
        <w:tc>
          <w:tcPr>
            <w:tcW w:w="1425" w:type="dxa"/>
            <w:tcMar>
              <w:top w:w="105" w:type="dxa"/>
              <w:left w:w="150" w:type="dxa"/>
              <w:bottom w:w="105" w:type="dxa"/>
              <w:right w:w="150" w:type="dxa"/>
            </w:tcMar>
            <w:hideMark/>
          </w:tcPr>
          <w:p w14:paraId="5D546F64"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U1</w:t>
            </w:r>
          </w:p>
        </w:tc>
        <w:tc>
          <w:tcPr>
            <w:tcW w:w="1127" w:type="dxa"/>
            <w:tcMar>
              <w:top w:w="105" w:type="dxa"/>
              <w:left w:w="150" w:type="dxa"/>
              <w:bottom w:w="105" w:type="dxa"/>
              <w:right w:w="150" w:type="dxa"/>
            </w:tcMar>
            <w:hideMark/>
          </w:tcPr>
          <w:p w14:paraId="0B422B45" w14:textId="72C17C80" w:rsidR="00D359C2" w:rsidRPr="00D359C2" w:rsidRDefault="0078462C" w:rsidP="00D359C2">
            <w:pPr>
              <w:spacing w:after="0"/>
              <w:rPr>
                <w:rFonts w:ascii="Times New Roman" w:hAnsi="Times New Roman"/>
                <w:sz w:val="24"/>
                <w:lang w:bidi="he-IL"/>
              </w:rPr>
            </w:pPr>
            <w:r>
              <w:rPr>
                <w:rFonts w:ascii="Times New Roman" w:hAnsi="Times New Roman"/>
                <w:sz w:val="24"/>
                <w:lang w:bidi="he-IL"/>
              </w:rPr>
              <w:t>0-FF</w:t>
            </w:r>
          </w:p>
        </w:tc>
        <w:tc>
          <w:tcPr>
            <w:tcW w:w="2835" w:type="dxa"/>
            <w:tcMar>
              <w:top w:w="105" w:type="dxa"/>
              <w:left w:w="150" w:type="dxa"/>
              <w:bottom w:w="105" w:type="dxa"/>
              <w:right w:w="150" w:type="dxa"/>
            </w:tcMar>
            <w:hideMark/>
          </w:tcPr>
          <w:p w14:paraId="0482A4AD" w14:textId="1A9C8BAF" w:rsidR="00D359C2" w:rsidRPr="00D359C2" w:rsidRDefault="00506D97" w:rsidP="0078462C">
            <w:pPr>
              <w:spacing w:after="0"/>
              <w:rPr>
                <w:rFonts w:ascii="Times New Roman" w:hAnsi="Times New Roman"/>
                <w:sz w:val="24"/>
                <w:lang w:bidi="he-IL"/>
              </w:rPr>
            </w:pPr>
            <w:ins w:id="754" w:author="Eyal Yossi" w:date="2024-01-23T12:52:00Z">
              <w:r w:rsidRPr="00506D97">
                <w:rPr>
                  <w:rFonts w:ascii="Times New Roman" w:hAnsi="Times New Roman"/>
                  <w:sz w:val="24"/>
                  <w:lang w:bidi="he-IL"/>
                </w:rPr>
                <w:t xml:space="preserve">The checksum is </w:t>
              </w:r>
            </w:ins>
            <w:r w:rsidR="0078462C">
              <w:rPr>
                <w:rFonts w:ascii="Times New Roman" w:hAnsi="Times New Roman"/>
                <w:sz w:val="24"/>
                <w:lang w:bidi="he-IL"/>
              </w:rPr>
              <w:t xml:space="preserve">calculated for each </w:t>
            </w:r>
            <w:ins w:id="755" w:author="Eyal Yossi" w:date="2024-01-23T12:52:00Z">
              <w:r w:rsidRPr="00506D97">
                <w:rPr>
                  <w:rFonts w:ascii="Times New Roman" w:hAnsi="Times New Roman"/>
                  <w:sz w:val="24"/>
                  <w:lang w:bidi="he-IL"/>
                </w:rPr>
                <w:t>record</w:t>
              </w:r>
            </w:ins>
            <w:r w:rsidR="0078462C">
              <w:rPr>
                <w:rFonts w:ascii="Times New Roman" w:hAnsi="Times New Roman"/>
                <w:sz w:val="24"/>
                <w:lang w:bidi="he-IL"/>
              </w:rPr>
              <w:t xml:space="preserve"> entry seperately</w:t>
            </w:r>
            <w:ins w:id="756" w:author="Eyal Yossi" w:date="2024-01-23T12:53:00Z">
              <w:r>
                <w:rPr>
                  <w:rFonts w:ascii="Times New Roman" w:hAnsi="Times New Roman"/>
                  <w:sz w:val="24"/>
                  <w:lang w:bidi="he-IL"/>
                </w:rPr>
                <w:t>.</w:t>
              </w:r>
            </w:ins>
          </w:p>
        </w:tc>
      </w:tr>
    </w:tbl>
    <w:p w14:paraId="0D6B671F" w14:textId="77777777" w:rsidR="00D359C2" w:rsidRDefault="00D359C2"/>
    <w:sectPr w:rsidR="00D359C2" w:rsidSect="008B1C6A">
      <w:footerReference w:type="default" r:id="rId8"/>
      <w:pgSz w:w="11899"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E696" w14:textId="77777777" w:rsidR="00B514BE" w:rsidRDefault="00B514BE">
      <w:pPr>
        <w:spacing w:after="0"/>
      </w:pPr>
      <w:r>
        <w:separator/>
      </w:r>
    </w:p>
  </w:endnote>
  <w:endnote w:type="continuationSeparator" w:id="0">
    <w:p w14:paraId="4D416962" w14:textId="77777777" w:rsidR="00B514BE" w:rsidRDefault="00B514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79020" w14:textId="58E54BAD" w:rsidR="00B514BE" w:rsidRPr="00D8012A" w:rsidRDefault="00B514BE" w:rsidP="001752E6">
    <w:pPr>
      <w:pStyle w:val="Footer"/>
      <w:jc w:val="center"/>
    </w:pPr>
    <w:r>
      <w:t>-</w:t>
    </w:r>
    <w:r w:rsidRPr="00DF63C1">
      <w:t xml:space="preserve"> </w:t>
    </w:r>
    <w:r w:rsidRPr="00D8012A">
      <w:fldChar w:fldCharType="begin"/>
    </w:r>
    <w:r w:rsidRPr="00D8012A">
      <w:instrText xml:space="preserve"> PAGE  \* MERGEFORMAT </w:instrText>
    </w:r>
    <w:r w:rsidRPr="00D8012A">
      <w:fldChar w:fldCharType="separate"/>
    </w:r>
    <w:r w:rsidR="00BB2AAB">
      <w:rPr>
        <w:noProof/>
      </w:rPr>
      <w:t>21</w:t>
    </w:r>
    <w:r w:rsidRPr="00D8012A">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FC622" w14:textId="77777777" w:rsidR="00B514BE" w:rsidRDefault="00B514BE">
      <w:pPr>
        <w:spacing w:after="0"/>
      </w:pPr>
      <w:r>
        <w:separator/>
      </w:r>
    </w:p>
  </w:footnote>
  <w:footnote w:type="continuationSeparator" w:id="0">
    <w:p w14:paraId="245801EC" w14:textId="77777777" w:rsidR="00B514BE" w:rsidRDefault="00B514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AE27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486A19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D64003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310902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BAFD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3C0FA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474A8"/>
    <w:multiLevelType w:val="multilevel"/>
    <w:tmpl w:val="7E76F97A"/>
    <w:numStyleLink w:val="111111"/>
  </w:abstractNum>
  <w:abstractNum w:abstractNumId="12" w15:restartNumberingAfterBreak="0">
    <w:nsid w:val="2DCE6AE3"/>
    <w:multiLevelType w:val="hybridMultilevel"/>
    <w:tmpl w:val="47A60034"/>
    <w:lvl w:ilvl="0" w:tplc="52D6404E">
      <w:numFmt w:val="bullet"/>
      <w:lvlText w:val="–"/>
      <w:lvlJc w:val="left"/>
      <w:pPr>
        <w:ind w:left="720" w:hanging="360"/>
      </w:pPr>
      <w:rPr>
        <w:rFonts w:ascii="Source Sans Pro" w:eastAsia="Times New Roman" w:hAnsi="Source Sans Pro" w:cs="Times New Roman" w:hint="default"/>
      </w:rPr>
    </w:lvl>
    <w:lvl w:ilvl="1" w:tplc="544C5DEC" w:tentative="1">
      <w:start w:val="1"/>
      <w:numFmt w:val="bullet"/>
      <w:lvlText w:val="o"/>
      <w:lvlJc w:val="left"/>
      <w:pPr>
        <w:ind w:left="1440" w:hanging="360"/>
      </w:pPr>
      <w:rPr>
        <w:rFonts w:ascii="Courier New" w:hAnsi="Courier New" w:cs="Courier New" w:hint="default"/>
      </w:rPr>
    </w:lvl>
    <w:lvl w:ilvl="2" w:tplc="A5C6475E" w:tentative="1">
      <w:start w:val="1"/>
      <w:numFmt w:val="bullet"/>
      <w:lvlText w:val=""/>
      <w:lvlJc w:val="left"/>
      <w:pPr>
        <w:ind w:left="2160" w:hanging="360"/>
      </w:pPr>
      <w:rPr>
        <w:rFonts w:ascii="Wingdings" w:hAnsi="Wingdings" w:hint="default"/>
      </w:rPr>
    </w:lvl>
    <w:lvl w:ilvl="3" w:tplc="757EE17C" w:tentative="1">
      <w:start w:val="1"/>
      <w:numFmt w:val="bullet"/>
      <w:lvlText w:val=""/>
      <w:lvlJc w:val="left"/>
      <w:pPr>
        <w:ind w:left="2880" w:hanging="360"/>
      </w:pPr>
      <w:rPr>
        <w:rFonts w:ascii="Symbol" w:hAnsi="Symbol" w:hint="default"/>
      </w:rPr>
    </w:lvl>
    <w:lvl w:ilvl="4" w:tplc="E22076E2" w:tentative="1">
      <w:start w:val="1"/>
      <w:numFmt w:val="bullet"/>
      <w:lvlText w:val="o"/>
      <w:lvlJc w:val="left"/>
      <w:pPr>
        <w:ind w:left="3600" w:hanging="360"/>
      </w:pPr>
      <w:rPr>
        <w:rFonts w:ascii="Courier New" w:hAnsi="Courier New" w:cs="Courier New" w:hint="default"/>
      </w:rPr>
    </w:lvl>
    <w:lvl w:ilvl="5" w:tplc="373A13D0" w:tentative="1">
      <w:start w:val="1"/>
      <w:numFmt w:val="bullet"/>
      <w:lvlText w:val=""/>
      <w:lvlJc w:val="left"/>
      <w:pPr>
        <w:ind w:left="4320" w:hanging="360"/>
      </w:pPr>
      <w:rPr>
        <w:rFonts w:ascii="Wingdings" w:hAnsi="Wingdings" w:hint="default"/>
      </w:rPr>
    </w:lvl>
    <w:lvl w:ilvl="6" w:tplc="61CAEE0E" w:tentative="1">
      <w:start w:val="1"/>
      <w:numFmt w:val="bullet"/>
      <w:lvlText w:val=""/>
      <w:lvlJc w:val="left"/>
      <w:pPr>
        <w:ind w:left="5040" w:hanging="360"/>
      </w:pPr>
      <w:rPr>
        <w:rFonts w:ascii="Symbol" w:hAnsi="Symbol" w:hint="default"/>
      </w:rPr>
    </w:lvl>
    <w:lvl w:ilvl="7" w:tplc="2D46329E" w:tentative="1">
      <w:start w:val="1"/>
      <w:numFmt w:val="bullet"/>
      <w:lvlText w:val="o"/>
      <w:lvlJc w:val="left"/>
      <w:pPr>
        <w:ind w:left="5760" w:hanging="360"/>
      </w:pPr>
      <w:rPr>
        <w:rFonts w:ascii="Courier New" w:hAnsi="Courier New" w:cs="Courier New" w:hint="default"/>
      </w:rPr>
    </w:lvl>
    <w:lvl w:ilvl="8" w:tplc="4C76CB52" w:tentative="1">
      <w:start w:val="1"/>
      <w:numFmt w:val="bullet"/>
      <w:lvlText w:val=""/>
      <w:lvlJc w:val="left"/>
      <w:pPr>
        <w:ind w:left="6480" w:hanging="360"/>
      </w:pPr>
      <w:rPr>
        <w:rFonts w:ascii="Wingdings" w:hAnsi="Wingdings" w:hint="default"/>
      </w:rPr>
    </w:lvl>
  </w:abstractNum>
  <w:abstractNum w:abstractNumId="13" w15:restartNumberingAfterBreak="0">
    <w:nsid w:val="39E66F73"/>
    <w:multiLevelType w:val="multilevel"/>
    <w:tmpl w:val="B1C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BA53E42"/>
    <w:multiLevelType w:val="hybridMultilevel"/>
    <w:tmpl w:val="FBFA5712"/>
    <w:lvl w:ilvl="0" w:tplc="29306868">
      <w:numFmt w:val="bullet"/>
      <w:lvlText w:val="–"/>
      <w:lvlJc w:val="left"/>
      <w:pPr>
        <w:ind w:left="720" w:hanging="360"/>
      </w:pPr>
      <w:rPr>
        <w:rFonts w:ascii="Source Sans Pro" w:eastAsia="Times New Roman" w:hAnsi="Source Sans Pro" w:cs="Times New Roman" w:hint="default"/>
      </w:rPr>
    </w:lvl>
    <w:lvl w:ilvl="1" w:tplc="CFD0126E" w:tentative="1">
      <w:start w:val="1"/>
      <w:numFmt w:val="bullet"/>
      <w:lvlText w:val="o"/>
      <w:lvlJc w:val="left"/>
      <w:pPr>
        <w:ind w:left="1440" w:hanging="360"/>
      </w:pPr>
      <w:rPr>
        <w:rFonts w:ascii="Courier New" w:hAnsi="Courier New" w:cs="Courier New" w:hint="default"/>
      </w:rPr>
    </w:lvl>
    <w:lvl w:ilvl="2" w:tplc="52F865A4" w:tentative="1">
      <w:start w:val="1"/>
      <w:numFmt w:val="bullet"/>
      <w:lvlText w:val=""/>
      <w:lvlJc w:val="left"/>
      <w:pPr>
        <w:ind w:left="2160" w:hanging="360"/>
      </w:pPr>
      <w:rPr>
        <w:rFonts w:ascii="Wingdings" w:hAnsi="Wingdings" w:hint="default"/>
      </w:rPr>
    </w:lvl>
    <w:lvl w:ilvl="3" w:tplc="C9DEDE58" w:tentative="1">
      <w:start w:val="1"/>
      <w:numFmt w:val="bullet"/>
      <w:lvlText w:val=""/>
      <w:lvlJc w:val="left"/>
      <w:pPr>
        <w:ind w:left="2880" w:hanging="360"/>
      </w:pPr>
      <w:rPr>
        <w:rFonts w:ascii="Symbol" w:hAnsi="Symbol" w:hint="default"/>
      </w:rPr>
    </w:lvl>
    <w:lvl w:ilvl="4" w:tplc="52C00C8C" w:tentative="1">
      <w:start w:val="1"/>
      <w:numFmt w:val="bullet"/>
      <w:lvlText w:val="o"/>
      <w:lvlJc w:val="left"/>
      <w:pPr>
        <w:ind w:left="3600" w:hanging="360"/>
      </w:pPr>
      <w:rPr>
        <w:rFonts w:ascii="Courier New" w:hAnsi="Courier New" w:cs="Courier New" w:hint="default"/>
      </w:rPr>
    </w:lvl>
    <w:lvl w:ilvl="5" w:tplc="CBB221E0" w:tentative="1">
      <w:start w:val="1"/>
      <w:numFmt w:val="bullet"/>
      <w:lvlText w:val=""/>
      <w:lvlJc w:val="left"/>
      <w:pPr>
        <w:ind w:left="4320" w:hanging="360"/>
      </w:pPr>
      <w:rPr>
        <w:rFonts w:ascii="Wingdings" w:hAnsi="Wingdings" w:hint="default"/>
      </w:rPr>
    </w:lvl>
    <w:lvl w:ilvl="6" w:tplc="F38A9928" w:tentative="1">
      <w:start w:val="1"/>
      <w:numFmt w:val="bullet"/>
      <w:lvlText w:val=""/>
      <w:lvlJc w:val="left"/>
      <w:pPr>
        <w:ind w:left="5040" w:hanging="360"/>
      </w:pPr>
      <w:rPr>
        <w:rFonts w:ascii="Symbol" w:hAnsi="Symbol" w:hint="default"/>
      </w:rPr>
    </w:lvl>
    <w:lvl w:ilvl="7" w:tplc="1F80C862" w:tentative="1">
      <w:start w:val="1"/>
      <w:numFmt w:val="bullet"/>
      <w:lvlText w:val="o"/>
      <w:lvlJc w:val="left"/>
      <w:pPr>
        <w:ind w:left="5760" w:hanging="360"/>
      </w:pPr>
      <w:rPr>
        <w:rFonts w:ascii="Courier New" w:hAnsi="Courier New" w:cs="Courier New" w:hint="default"/>
      </w:rPr>
    </w:lvl>
    <w:lvl w:ilvl="8" w:tplc="FDC4ECD0" w:tentative="1">
      <w:start w:val="1"/>
      <w:numFmt w:val="bullet"/>
      <w:lvlText w:val=""/>
      <w:lvlJc w:val="left"/>
      <w:pPr>
        <w:ind w:left="6480" w:hanging="360"/>
      </w:pPr>
      <w:rPr>
        <w:rFonts w:ascii="Wingdings" w:hAnsi="Wingdings" w:hint="default"/>
      </w:rPr>
    </w:lvl>
  </w:abstractNum>
  <w:abstractNum w:abstractNumId="16"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7DF627B5"/>
    <w:multiLevelType w:val="hybridMultilevel"/>
    <w:tmpl w:val="7DF627B5"/>
    <w:lvl w:ilvl="0" w:tplc="65A83EF0">
      <w:start w:val="1"/>
      <w:numFmt w:val="bullet"/>
      <w:lvlText w:val=""/>
      <w:lvlJc w:val="left"/>
      <w:pPr>
        <w:tabs>
          <w:tab w:val="num" w:pos="360"/>
        </w:tabs>
        <w:ind w:left="360" w:hanging="360"/>
      </w:pPr>
      <w:rPr>
        <w:rFonts w:ascii="Symbol" w:hAnsi="Symbol"/>
      </w:rPr>
    </w:lvl>
    <w:lvl w:ilvl="1" w:tplc="EE5E4CC2">
      <w:start w:val="1"/>
      <w:numFmt w:val="bullet"/>
      <w:lvlText w:val="o"/>
      <w:lvlJc w:val="left"/>
      <w:pPr>
        <w:tabs>
          <w:tab w:val="num" w:pos="1080"/>
        </w:tabs>
        <w:ind w:left="1080" w:hanging="360"/>
      </w:pPr>
      <w:rPr>
        <w:rFonts w:ascii="Courier New" w:hAnsi="Courier New"/>
      </w:rPr>
    </w:lvl>
    <w:lvl w:ilvl="2" w:tplc="02EA3B64">
      <w:start w:val="1"/>
      <w:numFmt w:val="bullet"/>
      <w:lvlText w:val=""/>
      <w:lvlJc w:val="left"/>
      <w:pPr>
        <w:tabs>
          <w:tab w:val="num" w:pos="1800"/>
        </w:tabs>
        <w:ind w:left="1800" w:hanging="360"/>
      </w:pPr>
      <w:rPr>
        <w:rFonts w:ascii="Wingdings" w:hAnsi="Wingdings"/>
      </w:rPr>
    </w:lvl>
    <w:lvl w:ilvl="3" w:tplc="DBE0C964">
      <w:start w:val="1"/>
      <w:numFmt w:val="bullet"/>
      <w:lvlText w:val=""/>
      <w:lvlJc w:val="left"/>
      <w:pPr>
        <w:tabs>
          <w:tab w:val="num" w:pos="2520"/>
        </w:tabs>
        <w:ind w:left="2520" w:hanging="360"/>
      </w:pPr>
      <w:rPr>
        <w:rFonts w:ascii="Symbol" w:hAnsi="Symbol"/>
      </w:rPr>
    </w:lvl>
    <w:lvl w:ilvl="4" w:tplc="8FC879D0">
      <w:start w:val="1"/>
      <w:numFmt w:val="bullet"/>
      <w:lvlText w:val="o"/>
      <w:lvlJc w:val="left"/>
      <w:pPr>
        <w:tabs>
          <w:tab w:val="num" w:pos="3240"/>
        </w:tabs>
        <w:ind w:left="3240" w:hanging="360"/>
      </w:pPr>
      <w:rPr>
        <w:rFonts w:ascii="Courier New" w:hAnsi="Courier New"/>
      </w:rPr>
    </w:lvl>
    <w:lvl w:ilvl="5" w:tplc="97F08134">
      <w:start w:val="1"/>
      <w:numFmt w:val="bullet"/>
      <w:lvlText w:val=""/>
      <w:lvlJc w:val="left"/>
      <w:pPr>
        <w:tabs>
          <w:tab w:val="num" w:pos="3960"/>
        </w:tabs>
        <w:ind w:left="3960" w:hanging="360"/>
      </w:pPr>
      <w:rPr>
        <w:rFonts w:ascii="Wingdings" w:hAnsi="Wingdings"/>
      </w:rPr>
    </w:lvl>
    <w:lvl w:ilvl="6" w:tplc="4D60CBB8">
      <w:start w:val="1"/>
      <w:numFmt w:val="bullet"/>
      <w:lvlText w:val=""/>
      <w:lvlJc w:val="left"/>
      <w:pPr>
        <w:tabs>
          <w:tab w:val="num" w:pos="4680"/>
        </w:tabs>
        <w:ind w:left="4680" w:hanging="360"/>
      </w:pPr>
      <w:rPr>
        <w:rFonts w:ascii="Symbol" w:hAnsi="Symbol"/>
      </w:rPr>
    </w:lvl>
    <w:lvl w:ilvl="7" w:tplc="C5362D9A">
      <w:start w:val="1"/>
      <w:numFmt w:val="bullet"/>
      <w:lvlText w:val="o"/>
      <w:lvlJc w:val="left"/>
      <w:pPr>
        <w:tabs>
          <w:tab w:val="num" w:pos="5400"/>
        </w:tabs>
        <w:ind w:left="5400" w:hanging="360"/>
      </w:pPr>
      <w:rPr>
        <w:rFonts w:ascii="Courier New" w:hAnsi="Courier New"/>
      </w:rPr>
    </w:lvl>
    <w:lvl w:ilvl="8" w:tplc="BC9898FA">
      <w:start w:val="1"/>
      <w:numFmt w:val="bullet"/>
      <w:lvlText w:val=""/>
      <w:lvlJc w:val="left"/>
      <w:pPr>
        <w:tabs>
          <w:tab w:val="num" w:pos="6120"/>
        </w:tabs>
        <w:ind w:left="6120" w:hanging="360"/>
      </w:pPr>
      <w:rPr>
        <w:rFonts w:ascii="Wingdings" w:hAnsi="Wingdings"/>
      </w:rPr>
    </w:lvl>
  </w:abstractNum>
  <w:abstractNum w:abstractNumId="20" w15:restartNumberingAfterBreak="0">
    <w:nsid w:val="7DF627B6"/>
    <w:multiLevelType w:val="hybridMultilevel"/>
    <w:tmpl w:val="7DF627B6"/>
    <w:lvl w:ilvl="0" w:tplc="893098CE">
      <w:start w:val="1"/>
      <w:numFmt w:val="bullet"/>
      <w:lvlText w:val=""/>
      <w:lvlJc w:val="left"/>
      <w:pPr>
        <w:tabs>
          <w:tab w:val="num" w:pos="360"/>
        </w:tabs>
        <w:ind w:left="360" w:hanging="360"/>
      </w:pPr>
      <w:rPr>
        <w:rFonts w:ascii="Symbol" w:hAnsi="Symbol"/>
      </w:rPr>
    </w:lvl>
    <w:lvl w:ilvl="1" w:tplc="8158A056">
      <w:start w:val="1"/>
      <w:numFmt w:val="bullet"/>
      <w:lvlText w:val="o"/>
      <w:lvlJc w:val="left"/>
      <w:pPr>
        <w:tabs>
          <w:tab w:val="num" w:pos="1080"/>
        </w:tabs>
        <w:ind w:left="1080" w:hanging="360"/>
      </w:pPr>
      <w:rPr>
        <w:rFonts w:ascii="Courier New" w:hAnsi="Courier New"/>
      </w:rPr>
    </w:lvl>
    <w:lvl w:ilvl="2" w:tplc="9C2A6D3E">
      <w:start w:val="1"/>
      <w:numFmt w:val="bullet"/>
      <w:lvlText w:val=""/>
      <w:lvlJc w:val="left"/>
      <w:pPr>
        <w:tabs>
          <w:tab w:val="num" w:pos="1800"/>
        </w:tabs>
        <w:ind w:left="1800" w:hanging="360"/>
      </w:pPr>
      <w:rPr>
        <w:rFonts w:ascii="Wingdings" w:hAnsi="Wingdings"/>
      </w:rPr>
    </w:lvl>
    <w:lvl w:ilvl="3" w:tplc="44AA7B54">
      <w:start w:val="1"/>
      <w:numFmt w:val="bullet"/>
      <w:lvlText w:val=""/>
      <w:lvlJc w:val="left"/>
      <w:pPr>
        <w:tabs>
          <w:tab w:val="num" w:pos="2520"/>
        </w:tabs>
        <w:ind w:left="2520" w:hanging="360"/>
      </w:pPr>
      <w:rPr>
        <w:rFonts w:ascii="Symbol" w:hAnsi="Symbol"/>
      </w:rPr>
    </w:lvl>
    <w:lvl w:ilvl="4" w:tplc="BB08B1DC">
      <w:start w:val="1"/>
      <w:numFmt w:val="bullet"/>
      <w:lvlText w:val="o"/>
      <w:lvlJc w:val="left"/>
      <w:pPr>
        <w:tabs>
          <w:tab w:val="num" w:pos="3240"/>
        </w:tabs>
        <w:ind w:left="3240" w:hanging="360"/>
      </w:pPr>
      <w:rPr>
        <w:rFonts w:ascii="Courier New" w:hAnsi="Courier New"/>
      </w:rPr>
    </w:lvl>
    <w:lvl w:ilvl="5" w:tplc="FC7A8946">
      <w:start w:val="1"/>
      <w:numFmt w:val="bullet"/>
      <w:lvlText w:val=""/>
      <w:lvlJc w:val="left"/>
      <w:pPr>
        <w:tabs>
          <w:tab w:val="num" w:pos="3960"/>
        </w:tabs>
        <w:ind w:left="3960" w:hanging="360"/>
      </w:pPr>
      <w:rPr>
        <w:rFonts w:ascii="Wingdings" w:hAnsi="Wingdings"/>
      </w:rPr>
    </w:lvl>
    <w:lvl w:ilvl="6" w:tplc="B35A3A92">
      <w:start w:val="1"/>
      <w:numFmt w:val="bullet"/>
      <w:lvlText w:val=""/>
      <w:lvlJc w:val="left"/>
      <w:pPr>
        <w:tabs>
          <w:tab w:val="num" w:pos="4680"/>
        </w:tabs>
        <w:ind w:left="4680" w:hanging="360"/>
      </w:pPr>
      <w:rPr>
        <w:rFonts w:ascii="Symbol" w:hAnsi="Symbol"/>
      </w:rPr>
    </w:lvl>
    <w:lvl w:ilvl="7" w:tplc="84FC4156">
      <w:start w:val="1"/>
      <w:numFmt w:val="bullet"/>
      <w:lvlText w:val="o"/>
      <w:lvlJc w:val="left"/>
      <w:pPr>
        <w:tabs>
          <w:tab w:val="num" w:pos="5400"/>
        </w:tabs>
        <w:ind w:left="5400" w:hanging="360"/>
      </w:pPr>
      <w:rPr>
        <w:rFonts w:ascii="Courier New" w:hAnsi="Courier New"/>
      </w:rPr>
    </w:lvl>
    <w:lvl w:ilvl="8" w:tplc="10D05EFE">
      <w:start w:val="1"/>
      <w:numFmt w:val="bullet"/>
      <w:lvlText w:val=""/>
      <w:lvlJc w:val="left"/>
      <w:pPr>
        <w:tabs>
          <w:tab w:val="num" w:pos="6120"/>
        </w:tabs>
        <w:ind w:left="6120" w:hanging="360"/>
      </w:pPr>
      <w:rPr>
        <w:rFonts w:ascii="Wingdings" w:hAnsi="Wingdings"/>
      </w:rPr>
    </w:lvl>
  </w:abstractNum>
  <w:abstractNum w:abstractNumId="21" w15:restartNumberingAfterBreak="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7DF627C8"/>
    <w:multiLevelType w:val="hybridMultilevel"/>
    <w:tmpl w:val="7DF627C8"/>
    <w:lvl w:ilvl="0" w:tplc="31B69CB0">
      <w:start w:val="1"/>
      <w:numFmt w:val="bullet"/>
      <w:lvlText w:val=""/>
      <w:lvlJc w:val="left"/>
      <w:pPr>
        <w:tabs>
          <w:tab w:val="num" w:pos="360"/>
        </w:tabs>
        <w:ind w:left="360" w:hanging="360"/>
      </w:pPr>
      <w:rPr>
        <w:rFonts w:ascii="Symbol" w:hAnsi="Symbol"/>
      </w:rPr>
    </w:lvl>
    <w:lvl w:ilvl="1" w:tplc="79505EAA">
      <w:start w:val="1"/>
      <w:numFmt w:val="bullet"/>
      <w:lvlText w:val="o"/>
      <w:lvlJc w:val="left"/>
      <w:pPr>
        <w:tabs>
          <w:tab w:val="num" w:pos="1080"/>
        </w:tabs>
        <w:ind w:left="1080" w:hanging="360"/>
      </w:pPr>
      <w:rPr>
        <w:rFonts w:ascii="Courier New" w:hAnsi="Courier New"/>
      </w:rPr>
    </w:lvl>
    <w:lvl w:ilvl="2" w:tplc="2044551A">
      <w:start w:val="1"/>
      <w:numFmt w:val="bullet"/>
      <w:lvlText w:val=""/>
      <w:lvlJc w:val="left"/>
      <w:pPr>
        <w:tabs>
          <w:tab w:val="num" w:pos="1800"/>
        </w:tabs>
        <w:ind w:left="1800" w:hanging="360"/>
      </w:pPr>
      <w:rPr>
        <w:rFonts w:ascii="Wingdings" w:hAnsi="Wingdings"/>
      </w:rPr>
    </w:lvl>
    <w:lvl w:ilvl="3" w:tplc="5A4C94E0">
      <w:start w:val="1"/>
      <w:numFmt w:val="bullet"/>
      <w:lvlText w:val=""/>
      <w:lvlJc w:val="left"/>
      <w:pPr>
        <w:tabs>
          <w:tab w:val="num" w:pos="2520"/>
        </w:tabs>
        <w:ind w:left="2520" w:hanging="360"/>
      </w:pPr>
      <w:rPr>
        <w:rFonts w:ascii="Symbol" w:hAnsi="Symbol"/>
      </w:rPr>
    </w:lvl>
    <w:lvl w:ilvl="4" w:tplc="0054D920">
      <w:start w:val="1"/>
      <w:numFmt w:val="bullet"/>
      <w:lvlText w:val="o"/>
      <w:lvlJc w:val="left"/>
      <w:pPr>
        <w:tabs>
          <w:tab w:val="num" w:pos="3240"/>
        </w:tabs>
        <w:ind w:left="3240" w:hanging="360"/>
      </w:pPr>
      <w:rPr>
        <w:rFonts w:ascii="Courier New" w:hAnsi="Courier New"/>
      </w:rPr>
    </w:lvl>
    <w:lvl w:ilvl="5" w:tplc="196EFA5C">
      <w:start w:val="1"/>
      <w:numFmt w:val="bullet"/>
      <w:lvlText w:val=""/>
      <w:lvlJc w:val="left"/>
      <w:pPr>
        <w:tabs>
          <w:tab w:val="num" w:pos="3960"/>
        </w:tabs>
        <w:ind w:left="3960" w:hanging="360"/>
      </w:pPr>
      <w:rPr>
        <w:rFonts w:ascii="Wingdings" w:hAnsi="Wingdings"/>
      </w:rPr>
    </w:lvl>
    <w:lvl w:ilvl="6" w:tplc="68725362">
      <w:start w:val="1"/>
      <w:numFmt w:val="bullet"/>
      <w:lvlText w:val=""/>
      <w:lvlJc w:val="left"/>
      <w:pPr>
        <w:tabs>
          <w:tab w:val="num" w:pos="4680"/>
        </w:tabs>
        <w:ind w:left="4680" w:hanging="360"/>
      </w:pPr>
      <w:rPr>
        <w:rFonts w:ascii="Symbol" w:hAnsi="Symbol"/>
      </w:rPr>
    </w:lvl>
    <w:lvl w:ilvl="7" w:tplc="34EA608A">
      <w:start w:val="1"/>
      <w:numFmt w:val="bullet"/>
      <w:lvlText w:val="o"/>
      <w:lvlJc w:val="left"/>
      <w:pPr>
        <w:tabs>
          <w:tab w:val="num" w:pos="5400"/>
        </w:tabs>
        <w:ind w:left="5400" w:hanging="360"/>
      </w:pPr>
      <w:rPr>
        <w:rFonts w:ascii="Courier New" w:hAnsi="Courier New"/>
      </w:rPr>
    </w:lvl>
    <w:lvl w:ilvl="8" w:tplc="2AE05408">
      <w:start w:val="1"/>
      <w:numFmt w:val="bullet"/>
      <w:lvlText w:val=""/>
      <w:lvlJc w:val="left"/>
      <w:pPr>
        <w:tabs>
          <w:tab w:val="num" w:pos="6120"/>
        </w:tabs>
        <w:ind w:left="6120" w:hanging="360"/>
      </w:pPr>
      <w:rPr>
        <w:rFonts w:ascii="Wingdings" w:hAnsi="Wingdings"/>
      </w:rPr>
    </w:lvl>
  </w:abstractNum>
  <w:abstractNum w:abstractNumId="28" w15:restartNumberingAfterBreak="0">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7DF627CC"/>
    <w:multiLevelType w:val="hybridMultilevel"/>
    <w:tmpl w:val="7DF627CC"/>
    <w:lvl w:ilvl="0" w:tplc="4BD816C6">
      <w:start w:val="1"/>
      <w:numFmt w:val="bullet"/>
      <w:lvlText w:val=""/>
      <w:lvlJc w:val="left"/>
      <w:pPr>
        <w:tabs>
          <w:tab w:val="num" w:pos="360"/>
        </w:tabs>
        <w:ind w:left="360" w:hanging="360"/>
      </w:pPr>
      <w:rPr>
        <w:rFonts w:ascii="Symbol" w:hAnsi="Symbol"/>
      </w:rPr>
    </w:lvl>
    <w:lvl w:ilvl="1" w:tplc="FC9EE8F0">
      <w:start w:val="1"/>
      <w:numFmt w:val="bullet"/>
      <w:lvlText w:val="o"/>
      <w:lvlJc w:val="left"/>
      <w:pPr>
        <w:tabs>
          <w:tab w:val="num" w:pos="1080"/>
        </w:tabs>
        <w:ind w:left="1080" w:hanging="360"/>
      </w:pPr>
      <w:rPr>
        <w:rFonts w:ascii="Courier New" w:hAnsi="Courier New"/>
      </w:rPr>
    </w:lvl>
    <w:lvl w:ilvl="2" w:tplc="D26E4A6A">
      <w:start w:val="1"/>
      <w:numFmt w:val="bullet"/>
      <w:lvlText w:val=""/>
      <w:lvlJc w:val="left"/>
      <w:pPr>
        <w:tabs>
          <w:tab w:val="num" w:pos="1800"/>
        </w:tabs>
        <w:ind w:left="1800" w:hanging="360"/>
      </w:pPr>
      <w:rPr>
        <w:rFonts w:ascii="Wingdings" w:hAnsi="Wingdings"/>
      </w:rPr>
    </w:lvl>
    <w:lvl w:ilvl="3" w:tplc="49F6D76E">
      <w:start w:val="1"/>
      <w:numFmt w:val="bullet"/>
      <w:lvlText w:val=""/>
      <w:lvlJc w:val="left"/>
      <w:pPr>
        <w:tabs>
          <w:tab w:val="num" w:pos="2520"/>
        </w:tabs>
        <w:ind w:left="2520" w:hanging="360"/>
      </w:pPr>
      <w:rPr>
        <w:rFonts w:ascii="Symbol" w:hAnsi="Symbol"/>
      </w:rPr>
    </w:lvl>
    <w:lvl w:ilvl="4" w:tplc="111CE4BA">
      <w:start w:val="1"/>
      <w:numFmt w:val="bullet"/>
      <w:lvlText w:val="o"/>
      <w:lvlJc w:val="left"/>
      <w:pPr>
        <w:tabs>
          <w:tab w:val="num" w:pos="3240"/>
        </w:tabs>
        <w:ind w:left="3240" w:hanging="360"/>
      </w:pPr>
      <w:rPr>
        <w:rFonts w:ascii="Courier New" w:hAnsi="Courier New"/>
      </w:rPr>
    </w:lvl>
    <w:lvl w:ilvl="5" w:tplc="72521D06">
      <w:start w:val="1"/>
      <w:numFmt w:val="bullet"/>
      <w:lvlText w:val=""/>
      <w:lvlJc w:val="left"/>
      <w:pPr>
        <w:tabs>
          <w:tab w:val="num" w:pos="3960"/>
        </w:tabs>
        <w:ind w:left="3960" w:hanging="360"/>
      </w:pPr>
      <w:rPr>
        <w:rFonts w:ascii="Wingdings" w:hAnsi="Wingdings"/>
      </w:rPr>
    </w:lvl>
    <w:lvl w:ilvl="6" w:tplc="B4EEC0F2">
      <w:start w:val="1"/>
      <w:numFmt w:val="bullet"/>
      <w:lvlText w:val=""/>
      <w:lvlJc w:val="left"/>
      <w:pPr>
        <w:tabs>
          <w:tab w:val="num" w:pos="4680"/>
        </w:tabs>
        <w:ind w:left="4680" w:hanging="360"/>
      </w:pPr>
      <w:rPr>
        <w:rFonts w:ascii="Symbol" w:hAnsi="Symbol"/>
      </w:rPr>
    </w:lvl>
    <w:lvl w:ilvl="7" w:tplc="9B86145E">
      <w:start w:val="1"/>
      <w:numFmt w:val="bullet"/>
      <w:lvlText w:val="o"/>
      <w:lvlJc w:val="left"/>
      <w:pPr>
        <w:tabs>
          <w:tab w:val="num" w:pos="5400"/>
        </w:tabs>
        <w:ind w:left="5400" w:hanging="360"/>
      </w:pPr>
      <w:rPr>
        <w:rFonts w:ascii="Courier New" w:hAnsi="Courier New"/>
      </w:rPr>
    </w:lvl>
    <w:lvl w:ilvl="8" w:tplc="96969848">
      <w:start w:val="1"/>
      <w:numFmt w:val="bullet"/>
      <w:lvlText w:val=""/>
      <w:lvlJc w:val="left"/>
      <w:pPr>
        <w:tabs>
          <w:tab w:val="num" w:pos="6120"/>
        </w:tabs>
        <w:ind w:left="6120" w:hanging="360"/>
      </w:pPr>
      <w:rPr>
        <w:rFonts w:ascii="Wingdings" w:hAnsi="Wingdings"/>
      </w:rPr>
    </w:lvl>
  </w:abstractNum>
  <w:abstractNum w:abstractNumId="32" w15:restartNumberingAfterBreak="0">
    <w:nsid w:val="7DF627CD"/>
    <w:multiLevelType w:val="hybridMultilevel"/>
    <w:tmpl w:val="7DF627CD"/>
    <w:lvl w:ilvl="0" w:tplc="4F584C1E">
      <w:start w:val="1"/>
      <w:numFmt w:val="bullet"/>
      <w:lvlText w:val=""/>
      <w:lvlJc w:val="left"/>
      <w:pPr>
        <w:tabs>
          <w:tab w:val="num" w:pos="360"/>
        </w:tabs>
        <w:ind w:left="360" w:hanging="360"/>
      </w:pPr>
      <w:rPr>
        <w:rFonts w:ascii="Symbol" w:hAnsi="Symbol"/>
      </w:rPr>
    </w:lvl>
    <w:lvl w:ilvl="1" w:tplc="94C4B434">
      <w:start w:val="1"/>
      <w:numFmt w:val="bullet"/>
      <w:lvlText w:val="o"/>
      <w:lvlJc w:val="left"/>
      <w:pPr>
        <w:tabs>
          <w:tab w:val="num" w:pos="1080"/>
        </w:tabs>
        <w:ind w:left="1080" w:hanging="360"/>
      </w:pPr>
      <w:rPr>
        <w:rFonts w:ascii="Courier New" w:hAnsi="Courier New"/>
      </w:rPr>
    </w:lvl>
    <w:lvl w:ilvl="2" w:tplc="E44E1DA8">
      <w:start w:val="1"/>
      <w:numFmt w:val="bullet"/>
      <w:lvlText w:val=""/>
      <w:lvlJc w:val="left"/>
      <w:pPr>
        <w:tabs>
          <w:tab w:val="num" w:pos="1800"/>
        </w:tabs>
        <w:ind w:left="1800" w:hanging="360"/>
      </w:pPr>
      <w:rPr>
        <w:rFonts w:ascii="Wingdings" w:hAnsi="Wingdings"/>
      </w:rPr>
    </w:lvl>
    <w:lvl w:ilvl="3" w:tplc="20C6AB56">
      <w:start w:val="1"/>
      <w:numFmt w:val="bullet"/>
      <w:lvlText w:val=""/>
      <w:lvlJc w:val="left"/>
      <w:pPr>
        <w:tabs>
          <w:tab w:val="num" w:pos="2520"/>
        </w:tabs>
        <w:ind w:left="2520" w:hanging="360"/>
      </w:pPr>
      <w:rPr>
        <w:rFonts w:ascii="Symbol" w:hAnsi="Symbol"/>
      </w:rPr>
    </w:lvl>
    <w:lvl w:ilvl="4" w:tplc="6C4CFAAC">
      <w:start w:val="1"/>
      <w:numFmt w:val="bullet"/>
      <w:lvlText w:val="o"/>
      <w:lvlJc w:val="left"/>
      <w:pPr>
        <w:tabs>
          <w:tab w:val="num" w:pos="3240"/>
        </w:tabs>
        <w:ind w:left="3240" w:hanging="360"/>
      </w:pPr>
      <w:rPr>
        <w:rFonts w:ascii="Courier New" w:hAnsi="Courier New"/>
      </w:rPr>
    </w:lvl>
    <w:lvl w:ilvl="5" w:tplc="3AF2BB4C">
      <w:start w:val="1"/>
      <w:numFmt w:val="bullet"/>
      <w:lvlText w:val=""/>
      <w:lvlJc w:val="left"/>
      <w:pPr>
        <w:tabs>
          <w:tab w:val="num" w:pos="3960"/>
        </w:tabs>
        <w:ind w:left="3960" w:hanging="360"/>
      </w:pPr>
      <w:rPr>
        <w:rFonts w:ascii="Wingdings" w:hAnsi="Wingdings"/>
      </w:rPr>
    </w:lvl>
    <w:lvl w:ilvl="6" w:tplc="E82C8884">
      <w:start w:val="1"/>
      <w:numFmt w:val="bullet"/>
      <w:lvlText w:val=""/>
      <w:lvlJc w:val="left"/>
      <w:pPr>
        <w:tabs>
          <w:tab w:val="num" w:pos="4680"/>
        </w:tabs>
        <w:ind w:left="4680" w:hanging="360"/>
      </w:pPr>
      <w:rPr>
        <w:rFonts w:ascii="Symbol" w:hAnsi="Symbol"/>
      </w:rPr>
    </w:lvl>
    <w:lvl w:ilvl="7" w:tplc="D75A13B0">
      <w:start w:val="1"/>
      <w:numFmt w:val="bullet"/>
      <w:lvlText w:val="o"/>
      <w:lvlJc w:val="left"/>
      <w:pPr>
        <w:tabs>
          <w:tab w:val="num" w:pos="5400"/>
        </w:tabs>
        <w:ind w:left="5400" w:hanging="360"/>
      </w:pPr>
      <w:rPr>
        <w:rFonts w:ascii="Courier New" w:hAnsi="Courier New"/>
      </w:rPr>
    </w:lvl>
    <w:lvl w:ilvl="8" w:tplc="AF6679D4">
      <w:start w:val="1"/>
      <w:numFmt w:val="bullet"/>
      <w:lvlText w:val=""/>
      <w:lvlJc w:val="left"/>
      <w:pPr>
        <w:tabs>
          <w:tab w:val="num" w:pos="6120"/>
        </w:tabs>
        <w:ind w:left="6120" w:hanging="360"/>
      </w:pPr>
      <w:rPr>
        <w:rFonts w:ascii="Wingdings" w:hAnsi="Wingdings"/>
      </w:rPr>
    </w:lvl>
  </w:abstractNum>
  <w:abstractNum w:abstractNumId="33" w15:restartNumberingAfterBreak="0">
    <w:nsid w:val="7DF627CE"/>
    <w:multiLevelType w:val="hybridMultilevel"/>
    <w:tmpl w:val="7DF627CE"/>
    <w:lvl w:ilvl="0" w:tplc="0A081FB4">
      <w:start w:val="1"/>
      <w:numFmt w:val="bullet"/>
      <w:lvlText w:val=""/>
      <w:lvlJc w:val="left"/>
      <w:pPr>
        <w:tabs>
          <w:tab w:val="num" w:pos="720"/>
        </w:tabs>
        <w:ind w:left="720" w:hanging="360"/>
      </w:pPr>
      <w:rPr>
        <w:rFonts w:ascii="Symbol" w:hAnsi="Symbol"/>
      </w:rPr>
    </w:lvl>
    <w:lvl w:ilvl="1" w:tplc="A864731A">
      <w:start w:val="1"/>
      <w:numFmt w:val="bullet"/>
      <w:lvlText w:val="o"/>
      <w:lvlJc w:val="left"/>
      <w:pPr>
        <w:tabs>
          <w:tab w:val="num" w:pos="1440"/>
        </w:tabs>
        <w:ind w:left="1440" w:hanging="360"/>
      </w:pPr>
      <w:rPr>
        <w:rFonts w:ascii="Courier New" w:hAnsi="Courier New"/>
      </w:rPr>
    </w:lvl>
    <w:lvl w:ilvl="2" w:tplc="218C8078">
      <w:start w:val="1"/>
      <w:numFmt w:val="bullet"/>
      <w:lvlText w:val=""/>
      <w:lvlJc w:val="left"/>
      <w:pPr>
        <w:tabs>
          <w:tab w:val="num" w:pos="2160"/>
        </w:tabs>
        <w:ind w:left="2160" w:hanging="360"/>
      </w:pPr>
      <w:rPr>
        <w:rFonts w:ascii="Wingdings" w:hAnsi="Wingdings"/>
      </w:rPr>
    </w:lvl>
    <w:lvl w:ilvl="3" w:tplc="0E2E4782">
      <w:start w:val="1"/>
      <w:numFmt w:val="bullet"/>
      <w:lvlText w:val=""/>
      <w:lvlJc w:val="left"/>
      <w:pPr>
        <w:tabs>
          <w:tab w:val="num" w:pos="2880"/>
        </w:tabs>
        <w:ind w:left="2880" w:hanging="360"/>
      </w:pPr>
      <w:rPr>
        <w:rFonts w:ascii="Symbol" w:hAnsi="Symbol"/>
      </w:rPr>
    </w:lvl>
    <w:lvl w:ilvl="4" w:tplc="9A9CBBCE">
      <w:start w:val="1"/>
      <w:numFmt w:val="bullet"/>
      <w:lvlText w:val="o"/>
      <w:lvlJc w:val="left"/>
      <w:pPr>
        <w:tabs>
          <w:tab w:val="num" w:pos="3600"/>
        </w:tabs>
        <w:ind w:left="3600" w:hanging="360"/>
      </w:pPr>
      <w:rPr>
        <w:rFonts w:ascii="Courier New" w:hAnsi="Courier New"/>
      </w:rPr>
    </w:lvl>
    <w:lvl w:ilvl="5" w:tplc="479A32EA">
      <w:start w:val="1"/>
      <w:numFmt w:val="bullet"/>
      <w:lvlText w:val=""/>
      <w:lvlJc w:val="left"/>
      <w:pPr>
        <w:tabs>
          <w:tab w:val="num" w:pos="4320"/>
        </w:tabs>
        <w:ind w:left="4320" w:hanging="360"/>
      </w:pPr>
      <w:rPr>
        <w:rFonts w:ascii="Wingdings" w:hAnsi="Wingdings"/>
      </w:rPr>
    </w:lvl>
    <w:lvl w:ilvl="6" w:tplc="8206A32A">
      <w:start w:val="1"/>
      <w:numFmt w:val="bullet"/>
      <w:lvlText w:val=""/>
      <w:lvlJc w:val="left"/>
      <w:pPr>
        <w:tabs>
          <w:tab w:val="num" w:pos="5040"/>
        </w:tabs>
        <w:ind w:left="5040" w:hanging="360"/>
      </w:pPr>
      <w:rPr>
        <w:rFonts w:ascii="Symbol" w:hAnsi="Symbol"/>
      </w:rPr>
    </w:lvl>
    <w:lvl w:ilvl="7" w:tplc="036C9B5A">
      <w:start w:val="1"/>
      <w:numFmt w:val="bullet"/>
      <w:lvlText w:val="o"/>
      <w:lvlJc w:val="left"/>
      <w:pPr>
        <w:tabs>
          <w:tab w:val="num" w:pos="5760"/>
        </w:tabs>
        <w:ind w:left="5760" w:hanging="360"/>
      </w:pPr>
      <w:rPr>
        <w:rFonts w:ascii="Courier New" w:hAnsi="Courier New"/>
      </w:rPr>
    </w:lvl>
    <w:lvl w:ilvl="8" w:tplc="5C189184">
      <w:start w:val="1"/>
      <w:numFmt w:val="bullet"/>
      <w:lvlText w:val=""/>
      <w:lvlJc w:val="left"/>
      <w:pPr>
        <w:tabs>
          <w:tab w:val="num" w:pos="6480"/>
        </w:tabs>
        <w:ind w:left="6480" w:hanging="360"/>
      </w:pPr>
      <w:rPr>
        <w:rFonts w:ascii="Wingdings" w:hAnsi="Wingdings"/>
      </w:rPr>
    </w:lvl>
  </w:abstractNum>
  <w:abstractNum w:abstractNumId="34" w15:restartNumberingAfterBreak="0">
    <w:nsid w:val="7DF627CF"/>
    <w:multiLevelType w:val="hybridMultilevel"/>
    <w:tmpl w:val="7DF627CF"/>
    <w:lvl w:ilvl="0" w:tplc="0F7C637A">
      <w:start w:val="1"/>
      <w:numFmt w:val="bullet"/>
      <w:lvlText w:val=""/>
      <w:lvlJc w:val="left"/>
      <w:pPr>
        <w:tabs>
          <w:tab w:val="num" w:pos="720"/>
        </w:tabs>
        <w:ind w:left="720" w:hanging="360"/>
      </w:pPr>
      <w:rPr>
        <w:rFonts w:ascii="Symbol" w:hAnsi="Symbol"/>
      </w:rPr>
    </w:lvl>
    <w:lvl w:ilvl="1" w:tplc="D5BC247C">
      <w:start w:val="1"/>
      <w:numFmt w:val="bullet"/>
      <w:lvlText w:val="o"/>
      <w:lvlJc w:val="left"/>
      <w:pPr>
        <w:tabs>
          <w:tab w:val="num" w:pos="1440"/>
        </w:tabs>
        <w:ind w:left="1440" w:hanging="360"/>
      </w:pPr>
      <w:rPr>
        <w:rFonts w:ascii="Courier New" w:hAnsi="Courier New"/>
      </w:rPr>
    </w:lvl>
    <w:lvl w:ilvl="2" w:tplc="3430A24E">
      <w:start w:val="1"/>
      <w:numFmt w:val="bullet"/>
      <w:lvlText w:val=""/>
      <w:lvlJc w:val="left"/>
      <w:pPr>
        <w:tabs>
          <w:tab w:val="num" w:pos="2160"/>
        </w:tabs>
        <w:ind w:left="2160" w:hanging="360"/>
      </w:pPr>
      <w:rPr>
        <w:rFonts w:ascii="Wingdings" w:hAnsi="Wingdings"/>
      </w:rPr>
    </w:lvl>
    <w:lvl w:ilvl="3" w:tplc="F648DABA">
      <w:start w:val="1"/>
      <w:numFmt w:val="bullet"/>
      <w:lvlText w:val=""/>
      <w:lvlJc w:val="left"/>
      <w:pPr>
        <w:tabs>
          <w:tab w:val="num" w:pos="2880"/>
        </w:tabs>
        <w:ind w:left="2880" w:hanging="360"/>
      </w:pPr>
      <w:rPr>
        <w:rFonts w:ascii="Symbol" w:hAnsi="Symbol"/>
      </w:rPr>
    </w:lvl>
    <w:lvl w:ilvl="4" w:tplc="BAFAA574">
      <w:start w:val="1"/>
      <w:numFmt w:val="bullet"/>
      <w:lvlText w:val="o"/>
      <w:lvlJc w:val="left"/>
      <w:pPr>
        <w:tabs>
          <w:tab w:val="num" w:pos="3600"/>
        </w:tabs>
        <w:ind w:left="3600" w:hanging="360"/>
      </w:pPr>
      <w:rPr>
        <w:rFonts w:ascii="Courier New" w:hAnsi="Courier New"/>
      </w:rPr>
    </w:lvl>
    <w:lvl w:ilvl="5" w:tplc="F02A3E22">
      <w:start w:val="1"/>
      <w:numFmt w:val="bullet"/>
      <w:lvlText w:val=""/>
      <w:lvlJc w:val="left"/>
      <w:pPr>
        <w:tabs>
          <w:tab w:val="num" w:pos="4320"/>
        </w:tabs>
        <w:ind w:left="4320" w:hanging="360"/>
      </w:pPr>
      <w:rPr>
        <w:rFonts w:ascii="Wingdings" w:hAnsi="Wingdings"/>
      </w:rPr>
    </w:lvl>
    <w:lvl w:ilvl="6" w:tplc="EC2286CA">
      <w:start w:val="1"/>
      <w:numFmt w:val="bullet"/>
      <w:lvlText w:val=""/>
      <w:lvlJc w:val="left"/>
      <w:pPr>
        <w:tabs>
          <w:tab w:val="num" w:pos="5040"/>
        </w:tabs>
        <w:ind w:left="5040" w:hanging="360"/>
      </w:pPr>
      <w:rPr>
        <w:rFonts w:ascii="Symbol" w:hAnsi="Symbol"/>
      </w:rPr>
    </w:lvl>
    <w:lvl w:ilvl="7" w:tplc="7BE0BCF8">
      <w:start w:val="1"/>
      <w:numFmt w:val="bullet"/>
      <w:lvlText w:val="o"/>
      <w:lvlJc w:val="left"/>
      <w:pPr>
        <w:tabs>
          <w:tab w:val="num" w:pos="5760"/>
        </w:tabs>
        <w:ind w:left="5760" w:hanging="360"/>
      </w:pPr>
      <w:rPr>
        <w:rFonts w:ascii="Courier New" w:hAnsi="Courier New"/>
      </w:rPr>
    </w:lvl>
    <w:lvl w:ilvl="8" w:tplc="06C27A04">
      <w:start w:val="1"/>
      <w:numFmt w:val="bullet"/>
      <w:lvlText w:val=""/>
      <w:lvlJc w:val="left"/>
      <w:pPr>
        <w:tabs>
          <w:tab w:val="num" w:pos="6480"/>
        </w:tabs>
        <w:ind w:left="6480" w:hanging="360"/>
      </w:pPr>
      <w:rPr>
        <w:rFonts w:ascii="Wingdings" w:hAnsi="Wingdings"/>
      </w:rPr>
    </w:lvl>
  </w:abstractNum>
  <w:abstractNum w:abstractNumId="35" w15:restartNumberingAfterBreak="0">
    <w:nsid w:val="7DF627D0"/>
    <w:multiLevelType w:val="hybridMultilevel"/>
    <w:tmpl w:val="7DF627D0"/>
    <w:lvl w:ilvl="0" w:tplc="B81829EE">
      <w:start w:val="1"/>
      <w:numFmt w:val="bullet"/>
      <w:lvlText w:val=""/>
      <w:lvlJc w:val="left"/>
      <w:pPr>
        <w:tabs>
          <w:tab w:val="num" w:pos="720"/>
        </w:tabs>
        <w:ind w:left="720" w:hanging="360"/>
      </w:pPr>
      <w:rPr>
        <w:rFonts w:ascii="Symbol" w:hAnsi="Symbol"/>
      </w:rPr>
    </w:lvl>
    <w:lvl w:ilvl="1" w:tplc="114CF718">
      <w:start w:val="1"/>
      <w:numFmt w:val="bullet"/>
      <w:lvlText w:val="o"/>
      <w:lvlJc w:val="left"/>
      <w:pPr>
        <w:tabs>
          <w:tab w:val="num" w:pos="1440"/>
        </w:tabs>
        <w:ind w:left="1440" w:hanging="360"/>
      </w:pPr>
      <w:rPr>
        <w:rFonts w:ascii="Courier New" w:hAnsi="Courier New"/>
      </w:rPr>
    </w:lvl>
    <w:lvl w:ilvl="2" w:tplc="E7DA41F0">
      <w:start w:val="1"/>
      <w:numFmt w:val="bullet"/>
      <w:lvlText w:val=""/>
      <w:lvlJc w:val="left"/>
      <w:pPr>
        <w:tabs>
          <w:tab w:val="num" w:pos="2160"/>
        </w:tabs>
        <w:ind w:left="2160" w:hanging="360"/>
      </w:pPr>
      <w:rPr>
        <w:rFonts w:ascii="Wingdings" w:hAnsi="Wingdings"/>
      </w:rPr>
    </w:lvl>
    <w:lvl w:ilvl="3" w:tplc="218663A6">
      <w:start w:val="1"/>
      <w:numFmt w:val="bullet"/>
      <w:lvlText w:val=""/>
      <w:lvlJc w:val="left"/>
      <w:pPr>
        <w:tabs>
          <w:tab w:val="num" w:pos="2880"/>
        </w:tabs>
        <w:ind w:left="2880" w:hanging="360"/>
      </w:pPr>
      <w:rPr>
        <w:rFonts w:ascii="Symbol" w:hAnsi="Symbol"/>
      </w:rPr>
    </w:lvl>
    <w:lvl w:ilvl="4" w:tplc="48A6670E">
      <w:start w:val="1"/>
      <w:numFmt w:val="bullet"/>
      <w:lvlText w:val="o"/>
      <w:lvlJc w:val="left"/>
      <w:pPr>
        <w:tabs>
          <w:tab w:val="num" w:pos="3600"/>
        </w:tabs>
        <w:ind w:left="3600" w:hanging="360"/>
      </w:pPr>
      <w:rPr>
        <w:rFonts w:ascii="Courier New" w:hAnsi="Courier New"/>
      </w:rPr>
    </w:lvl>
    <w:lvl w:ilvl="5" w:tplc="DEB2DA4E">
      <w:start w:val="1"/>
      <w:numFmt w:val="bullet"/>
      <w:lvlText w:val=""/>
      <w:lvlJc w:val="left"/>
      <w:pPr>
        <w:tabs>
          <w:tab w:val="num" w:pos="4320"/>
        </w:tabs>
        <w:ind w:left="4320" w:hanging="360"/>
      </w:pPr>
      <w:rPr>
        <w:rFonts w:ascii="Wingdings" w:hAnsi="Wingdings"/>
      </w:rPr>
    </w:lvl>
    <w:lvl w:ilvl="6" w:tplc="6180F85E">
      <w:start w:val="1"/>
      <w:numFmt w:val="bullet"/>
      <w:lvlText w:val=""/>
      <w:lvlJc w:val="left"/>
      <w:pPr>
        <w:tabs>
          <w:tab w:val="num" w:pos="5040"/>
        </w:tabs>
        <w:ind w:left="5040" w:hanging="360"/>
      </w:pPr>
      <w:rPr>
        <w:rFonts w:ascii="Symbol" w:hAnsi="Symbol"/>
      </w:rPr>
    </w:lvl>
    <w:lvl w:ilvl="7" w:tplc="E30E5498">
      <w:start w:val="1"/>
      <w:numFmt w:val="bullet"/>
      <w:lvlText w:val="o"/>
      <w:lvlJc w:val="left"/>
      <w:pPr>
        <w:tabs>
          <w:tab w:val="num" w:pos="5760"/>
        </w:tabs>
        <w:ind w:left="5760" w:hanging="360"/>
      </w:pPr>
      <w:rPr>
        <w:rFonts w:ascii="Courier New" w:hAnsi="Courier New"/>
      </w:rPr>
    </w:lvl>
    <w:lvl w:ilvl="8" w:tplc="A0625040">
      <w:start w:val="1"/>
      <w:numFmt w:val="bullet"/>
      <w:lvlText w:val=""/>
      <w:lvlJc w:val="left"/>
      <w:pPr>
        <w:tabs>
          <w:tab w:val="num" w:pos="6480"/>
        </w:tabs>
        <w:ind w:left="6480" w:hanging="360"/>
      </w:pPr>
      <w:rPr>
        <w:rFonts w:ascii="Wingdings" w:hAnsi="Wingdings"/>
      </w:rPr>
    </w:lvl>
  </w:abstractNum>
  <w:abstractNum w:abstractNumId="36" w15:restartNumberingAfterBreak="0">
    <w:nsid w:val="7DF627D1"/>
    <w:multiLevelType w:val="hybridMultilevel"/>
    <w:tmpl w:val="7DF627D1"/>
    <w:lvl w:ilvl="0" w:tplc="5798FCB2">
      <w:start w:val="1"/>
      <w:numFmt w:val="bullet"/>
      <w:lvlText w:val=""/>
      <w:lvlJc w:val="left"/>
      <w:pPr>
        <w:tabs>
          <w:tab w:val="num" w:pos="720"/>
        </w:tabs>
        <w:ind w:left="720" w:hanging="360"/>
      </w:pPr>
      <w:rPr>
        <w:rFonts w:ascii="Symbol" w:hAnsi="Symbol"/>
      </w:rPr>
    </w:lvl>
    <w:lvl w:ilvl="1" w:tplc="E7DA39B2">
      <w:start w:val="1"/>
      <w:numFmt w:val="bullet"/>
      <w:lvlText w:val="o"/>
      <w:lvlJc w:val="left"/>
      <w:pPr>
        <w:tabs>
          <w:tab w:val="num" w:pos="1440"/>
        </w:tabs>
        <w:ind w:left="1440" w:hanging="360"/>
      </w:pPr>
      <w:rPr>
        <w:rFonts w:ascii="Courier New" w:hAnsi="Courier New"/>
      </w:rPr>
    </w:lvl>
    <w:lvl w:ilvl="2" w:tplc="F3E068E4">
      <w:start w:val="1"/>
      <w:numFmt w:val="bullet"/>
      <w:lvlText w:val=""/>
      <w:lvlJc w:val="left"/>
      <w:pPr>
        <w:tabs>
          <w:tab w:val="num" w:pos="2160"/>
        </w:tabs>
        <w:ind w:left="2160" w:hanging="360"/>
      </w:pPr>
      <w:rPr>
        <w:rFonts w:ascii="Wingdings" w:hAnsi="Wingdings"/>
      </w:rPr>
    </w:lvl>
    <w:lvl w:ilvl="3" w:tplc="900A63AC">
      <w:start w:val="1"/>
      <w:numFmt w:val="bullet"/>
      <w:lvlText w:val=""/>
      <w:lvlJc w:val="left"/>
      <w:pPr>
        <w:tabs>
          <w:tab w:val="num" w:pos="2880"/>
        </w:tabs>
        <w:ind w:left="2880" w:hanging="360"/>
      </w:pPr>
      <w:rPr>
        <w:rFonts w:ascii="Symbol" w:hAnsi="Symbol"/>
      </w:rPr>
    </w:lvl>
    <w:lvl w:ilvl="4" w:tplc="31FE3726">
      <w:start w:val="1"/>
      <w:numFmt w:val="bullet"/>
      <w:lvlText w:val="o"/>
      <w:lvlJc w:val="left"/>
      <w:pPr>
        <w:tabs>
          <w:tab w:val="num" w:pos="3600"/>
        </w:tabs>
        <w:ind w:left="3600" w:hanging="360"/>
      </w:pPr>
      <w:rPr>
        <w:rFonts w:ascii="Courier New" w:hAnsi="Courier New"/>
      </w:rPr>
    </w:lvl>
    <w:lvl w:ilvl="5" w:tplc="FA7E4028">
      <w:start w:val="1"/>
      <w:numFmt w:val="bullet"/>
      <w:lvlText w:val=""/>
      <w:lvlJc w:val="left"/>
      <w:pPr>
        <w:tabs>
          <w:tab w:val="num" w:pos="4320"/>
        </w:tabs>
        <w:ind w:left="4320" w:hanging="360"/>
      </w:pPr>
      <w:rPr>
        <w:rFonts w:ascii="Wingdings" w:hAnsi="Wingdings"/>
      </w:rPr>
    </w:lvl>
    <w:lvl w:ilvl="6" w:tplc="92B49338">
      <w:start w:val="1"/>
      <w:numFmt w:val="bullet"/>
      <w:lvlText w:val=""/>
      <w:lvlJc w:val="left"/>
      <w:pPr>
        <w:tabs>
          <w:tab w:val="num" w:pos="5040"/>
        </w:tabs>
        <w:ind w:left="5040" w:hanging="360"/>
      </w:pPr>
      <w:rPr>
        <w:rFonts w:ascii="Symbol" w:hAnsi="Symbol"/>
      </w:rPr>
    </w:lvl>
    <w:lvl w:ilvl="7" w:tplc="60727BA4">
      <w:start w:val="1"/>
      <w:numFmt w:val="bullet"/>
      <w:lvlText w:val="o"/>
      <w:lvlJc w:val="left"/>
      <w:pPr>
        <w:tabs>
          <w:tab w:val="num" w:pos="5760"/>
        </w:tabs>
        <w:ind w:left="5760" w:hanging="360"/>
      </w:pPr>
      <w:rPr>
        <w:rFonts w:ascii="Courier New" w:hAnsi="Courier New"/>
      </w:rPr>
    </w:lvl>
    <w:lvl w:ilvl="8" w:tplc="E878F96C">
      <w:start w:val="1"/>
      <w:numFmt w:val="bullet"/>
      <w:lvlText w:val=""/>
      <w:lvlJc w:val="left"/>
      <w:pPr>
        <w:tabs>
          <w:tab w:val="num" w:pos="6480"/>
        </w:tabs>
        <w:ind w:left="6480" w:hanging="360"/>
      </w:pPr>
      <w:rPr>
        <w:rFonts w:ascii="Wingdings" w:hAnsi="Wingdings"/>
      </w:rPr>
    </w:lvl>
  </w:abstractNum>
  <w:abstractNum w:abstractNumId="37" w15:restartNumberingAfterBreak="0">
    <w:nsid w:val="7DF627D2"/>
    <w:multiLevelType w:val="hybridMultilevel"/>
    <w:tmpl w:val="7DF627D2"/>
    <w:lvl w:ilvl="0" w:tplc="FA96E3D6">
      <w:start w:val="1"/>
      <w:numFmt w:val="bullet"/>
      <w:lvlText w:val=""/>
      <w:lvlJc w:val="left"/>
      <w:pPr>
        <w:tabs>
          <w:tab w:val="num" w:pos="720"/>
        </w:tabs>
        <w:ind w:left="720" w:hanging="360"/>
      </w:pPr>
      <w:rPr>
        <w:rFonts w:ascii="Symbol" w:hAnsi="Symbol"/>
      </w:rPr>
    </w:lvl>
    <w:lvl w:ilvl="1" w:tplc="492EB5DC">
      <w:start w:val="1"/>
      <w:numFmt w:val="bullet"/>
      <w:lvlText w:val="o"/>
      <w:lvlJc w:val="left"/>
      <w:pPr>
        <w:tabs>
          <w:tab w:val="num" w:pos="1440"/>
        </w:tabs>
        <w:ind w:left="1440" w:hanging="360"/>
      </w:pPr>
      <w:rPr>
        <w:rFonts w:ascii="Courier New" w:hAnsi="Courier New"/>
      </w:rPr>
    </w:lvl>
    <w:lvl w:ilvl="2" w:tplc="6EFC4DA8">
      <w:start w:val="1"/>
      <w:numFmt w:val="bullet"/>
      <w:lvlText w:val=""/>
      <w:lvlJc w:val="left"/>
      <w:pPr>
        <w:tabs>
          <w:tab w:val="num" w:pos="2160"/>
        </w:tabs>
        <w:ind w:left="2160" w:hanging="360"/>
      </w:pPr>
      <w:rPr>
        <w:rFonts w:ascii="Wingdings" w:hAnsi="Wingdings"/>
      </w:rPr>
    </w:lvl>
    <w:lvl w:ilvl="3" w:tplc="BF886BAC">
      <w:start w:val="1"/>
      <w:numFmt w:val="bullet"/>
      <w:lvlText w:val=""/>
      <w:lvlJc w:val="left"/>
      <w:pPr>
        <w:tabs>
          <w:tab w:val="num" w:pos="2880"/>
        </w:tabs>
        <w:ind w:left="2880" w:hanging="360"/>
      </w:pPr>
      <w:rPr>
        <w:rFonts w:ascii="Symbol" w:hAnsi="Symbol"/>
      </w:rPr>
    </w:lvl>
    <w:lvl w:ilvl="4" w:tplc="1D14FF5E">
      <w:start w:val="1"/>
      <w:numFmt w:val="bullet"/>
      <w:lvlText w:val="o"/>
      <w:lvlJc w:val="left"/>
      <w:pPr>
        <w:tabs>
          <w:tab w:val="num" w:pos="3600"/>
        </w:tabs>
        <w:ind w:left="3600" w:hanging="360"/>
      </w:pPr>
      <w:rPr>
        <w:rFonts w:ascii="Courier New" w:hAnsi="Courier New"/>
      </w:rPr>
    </w:lvl>
    <w:lvl w:ilvl="5" w:tplc="62D88D0A">
      <w:start w:val="1"/>
      <w:numFmt w:val="bullet"/>
      <w:lvlText w:val=""/>
      <w:lvlJc w:val="left"/>
      <w:pPr>
        <w:tabs>
          <w:tab w:val="num" w:pos="4320"/>
        </w:tabs>
        <w:ind w:left="4320" w:hanging="360"/>
      </w:pPr>
      <w:rPr>
        <w:rFonts w:ascii="Wingdings" w:hAnsi="Wingdings"/>
      </w:rPr>
    </w:lvl>
    <w:lvl w:ilvl="6" w:tplc="2B14FC40">
      <w:start w:val="1"/>
      <w:numFmt w:val="bullet"/>
      <w:lvlText w:val=""/>
      <w:lvlJc w:val="left"/>
      <w:pPr>
        <w:tabs>
          <w:tab w:val="num" w:pos="5040"/>
        </w:tabs>
        <w:ind w:left="5040" w:hanging="360"/>
      </w:pPr>
      <w:rPr>
        <w:rFonts w:ascii="Symbol" w:hAnsi="Symbol"/>
      </w:rPr>
    </w:lvl>
    <w:lvl w:ilvl="7" w:tplc="DFD0BB80">
      <w:start w:val="1"/>
      <w:numFmt w:val="bullet"/>
      <w:lvlText w:val="o"/>
      <w:lvlJc w:val="left"/>
      <w:pPr>
        <w:tabs>
          <w:tab w:val="num" w:pos="5760"/>
        </w:tabs>
        <w:ind w:left="5760" w:hanging="360"/>
      </w:pPr>
      <w:rPr>
        <w:rFonts w:ascii="Courier New" w:hAnsi="Courier New"/>
      </w:rPr>
    </w:lvl>
    <w:lvl w:ilvl="8" w:tplc="9ADEBEFC">
      <w:start w:val="1"/>
      <w:numFmt w:val="bullet"/>
      <w:lvlText w:val=""/>
      <w:lvlJc w:val="left"/>
      <w:pPr>
        <w:tabs>
          <w:tab w:val="num" w:pos="6480"/>
        </w:tabs>
        <w:ind w:left="6480" w:hanging="360"/>
      </w:pPr>
      <w:rPr>
        <w:rFonts w:ascii="Wingdings" w:hAnsi="Wingdings"/>
      </w:rPr>
    </w:lvl>
  </w:abstractNum>
  <w:num w:numId="1" w16cid:durableId="1198422720">
    <w:abstractNumId w:val="16"/>
  </w:num>
  <w:num w:numId="2" w16cid:durableId="2007054404">
    <w:abstractNumId w:val="14"/>
  </w:num>
  <w:num w:numId="3" w16cid:durableId="1466462122">
    <w:abstractNumId w:val="11"/>
  </w:num>
  <w:num w:numId="4" w16cid:durableId="626357900">
    <w:abstractNumId w:val="17"/>
  </w:num>
  <w:num w:numId="5" w16cid:durableId="109709048">
    <w:abstractNumId w:val="18"/>
  </w:num>
  <w:num w:numId="6" w16cid:durableId="111481344">
    <w:abstractNumId w:val="19"/>
  </w:num>
  <w:num w:numId="7" w16cid:durableId="640112962">
    <w:abstractNumId w:val="20"/>
  </w:num>
  <w:num w:numId="8" w16cid:durableId="1394741187">
    <w:abstractNumId w:val="21"/>
  </w:num>
  <w:num w:numId="9" w16cid:durableId="1010911479">
    <w:abstractNumId w:val="22"/>
  </w:num>
  <w:num w:numId="10" w16cid:durableId="2113426802">
    <w:abstractNumId w:val="23"/>
  </w:num>
  <w:num w:numId="11" w16cid:durableId="227418272">
    <w:abstractNumId w:val="24"/>
  </w:num>
  <w:num w:numId="12" w16cid:durableId="441415476">
    <w:abstractNumId w:val="25"/>
  </w:num>
  <w:num w:numId="13" w16cid:durableId="606087376">
    <w:abstractNumId w:val="26"/>
  </w:num>
  <w:num w:numId="14" w16cid:durableId="483859826">
    <w:abstractNumId w:val="27"/>
  </w:num>
  <w:num w:numId="15" w16cid:durableId="309092942">
    <w:abstractNumId w:val="28"/>
  </w:num>
  <w:num w:numId="16" w16cid:durableId="15936438">
    <w:abstractNumId w:val="0"/>
  </w:num>
  <w:num w:numId="17" w16cid:durableId="746152286">
    <w:abstractNumId w:val="1"/>
  </w:num>
  <w:num w:numId="18" w16cid:durableId="754976970">
    <w:abstractNumId w:val="2"/>
  </w:num>
  <w:num w:numId="19" w16cid:durableId="425812602">
    <w:abstractNumId w:val="3"/>
  </w:num>
  <w:num w:numId="20" w16cid:durableId="1865093796">
    <w:abstractNumId w:val="4"/>
  </w:num>
  <w:num w:numId="21" w16cid:durableId="1244879848">
    <w:abstractNumId w:val="9"/>
  </w:num>
  <w:num w:numId="22" w16cid:durableId="2049331264">
    <w:abstractNumId w:val="5"/>
  </w:num>
  <w:num w:numId="23" w16cid:durableId="1514764748">
    <w:abstractNumId w:val="6"/>
  </w:num>
  <w:num w:numId="24" w16cid:durableId="19287781">
    <w:abstractNumId w:val="7"/>
  </w:num>
  <w:num w:numId="25" w16cid:durableId="1418556032">
    <w:abstractNumId w:val="8"/>
  </w:num>
  <w:num w:numId="26" w16cid:durableId="62917679">
    <w:abstractNumId w:val="10"/>
  </w:num>
  <w:num w:numId="27" w16cid:durableId="1543323423">
    <w:abstractNumId w:val="15"/>
  </w:num>
  <w:num w:numId="28" w16cid:durableId="846017311">
    <w:abstractNumId w:val="12"/>
  </w:num>
  <w:num w:numId="29" w16cid:durableId="1204443919">
    <w:abstractNumId w:val="29"/>
  </w:num>
  <w:num w:numId="30" w16cid:durableId="1386489318">
    <w:abstractNumId w:val="30"/>
  </w:num>
  <w:num w:numId="31" w16cid:durableId="1669866628">
    <w:abstractNumId w:val="31"/>
  </w:num>
  <w:num w:numId="32" w16cid:durableId="1031343945">
    <w:abstractNumId w:val="32"/>
  </w:num>
  <w:num w:numId="33" w16cid:durableId="1849445249">
    <w:abstractNumId w:val="33"/>
  </w:num>
  <w:num w:numId="34" w16cid:durableId="83763729">
    <w:abstractNumId w:val="34"/>
  </w:num>
  <w:num w:numId="35" w16cid:durableId="355889579">
    <w:abstractNumId w:val="35"/>
  </w:num>
  <w:num w:numId="36" w16cid:durableId="449402871">
    <w:abstractNumId w:val="36"/>
  </w:num>
  <w:num w:numId="37" w16cid:durableId="1292058052">
    <w:abstractNumId w:val="37"/>
  </w:num>
  <w:num w:numId="38" w16cid:durableId="680007529">
    <w:abstractNumId w:val="1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yal Yossi">
    <w15:presenceInfo w15:providerId="AD" w15:userId="S::yossi.eyal@elbitsystems.com::3ca750a3-5baa-47d2-b4d2-501a5635aedc"/>
  </w15:person>
  <w15:person w15:author="Guberman Asaf">
    <w15:presenceInfo w15:providerId="None" w15:userId="Guberman As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284"/>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0253B"/>
    <w:rsid w:val="00042947"/>
    <w:rsid w:val="000511BF"/>
    <w:rsid w:val="00053BAB"/>
    <w:rsid w:val="00055224"/>
    <w:rsid w:val="000555A4"/>
    <w:rsid w:val="000654D6"/>
    <w:rsid w:val="00091F1E"/>
    <w:rsid w:val="000927B8"/>
    <w:rsid w:val="000B1C98"/>
    <w:rsid w:val="000B421E"/>
    <w:rsid w:val="000D499C"/>
    <w:rsid w:val="000E57ED"/>
    <w:rsid w:val="00102A51"/>
    <w:rsid w:val="00104721"/>
    <w:rsid w:val="0013593A"/>
    <w:rsid w:val="00141222"/>
    <w:rsid w:val="001432ED"/>
    <w:rsid w:val="00145356"/>
    <w:rsid w:val="00146C45"/>
    <w:rsid w:val="00153588"/>
    <w:rsid w:val="0015478B"/>
    <w:rsid w:val="00156F0D"/>
    <w:rsid w:val="00162628"/>
    <w:rsid w:val="00173B90"/>
    <w:rsid w:val="001752E6"/>
    <w:rsid w:val="00177C6C"/>
    <w:rsid w:val="0018089A"/>
    <w:rsid w:val="001821A8"/>
    <w:rsid w:val="001854DB"/>
    <w:rsid w:val="001872D4"/>
    <w:rsid w:val="0019521D"/>
    <w:rsid w:val="001A1360"/>
    <w:rsid w:val="001B7280"/>
    <w:rsid w:val="001D03A9"/>
    <w:rsid w:val="001D331E"/>
    <w:rsid w:val="001D59F7"/>
    <w:rsid w:val="001D6616"/>
    <w:rsid w:val="001D75EA"/>
    <w:rsid w:val="001E3B1B"/>
    <w:rsid w:val="001E45F9"/>
    <w:rsid w:val="001F22F1"/>
    <w:rsid w:val="00201B47"/>
    <w:rsid w:val="0021001B"/>
    <w:rsid w:val="0021544B"/>
    <w:rsid w:val="00220E40"/>
    <w:rsid w:val="002220FE"/>
    <w:rsid w:val="00225F28"/>
    <w:rsid w:val="00232F89"/>
    <w:rsid w:val="00236273"/>
    <w:rsid w:val="00244450"/>
    <w:rsid w:val="0025070E"/>
    <w:rsid w:val="0025115E"/>
    <w:rsid w:val="0025541B"/>
    <w:rsid w:val="002607B3"/>
    <w:rsid w:val="00267141"/>
    <w:rsid w:val="00274AC0"/>
    <w:rsid w:val="0029085C"/>
    <w:rsid w:val="00294EE2"/>
    <w:rsid w:val="002A3927"/>
    <w:rsid w:val="002B48D8"/>
    <w:rsid w:val="002C03D2"/>
    <w:rsid w:val="002C1084"/>
    <w:rsid w:val="002C17B4"/>
    <w:rsid w:val="002C3F3C"/>
    <w:rsid w:val="002D0E23"/>
    <w:rsid w:val="002D49AE"/>
    <w:rsid w:val="002E0853"/>
    <w:rsid w:val="002E1A71"/>
    <w:rsid w:val="002E1EC5"/>
    <w:rsid w:val="002E3498"/>
    <w:rsid w:val="002F0D43"/>
    <w:rsid w:val="002F4EC4"/>
    <w:rsid w:val="002F6A76"/>
    <w:rsid w:val="002F79E0"/>
    <w:rsid w:val="00300D15"/>
    <w:rsid w:val="00306B2D"/>
    <w:rsid w:val="003111A7"/>
    <w:rsid w:val="00315E7D"/>
    <w:rsid w:val="00322451"/>
    <w:rsid w:val="00330C80"/>
    <w:rsid w:val="00331989"/>
    <w:rsid w:val="00331ED0"/>
    <w:rsid w:val="00344F7F"/>
    <w:rsid w:val="003570EA"/>
    <w:rsid w:val="0036214D"/>
    <w:rsid w:val="00365966"/>
    <w:rsid w:val="00374AF9"/>
    <w:rsid w:val="00384A90"/>
    <w:rsid w:val="00393596"/>
    <w:rsid w:val="00394C42"/>
    <w:rsid w:val="003A2AC1"/>
    <w:rsid w:val="003C4F50"/>
    <w:rsid w:val="003E14E5"/>
    <w:rsid w:val="003E688B"/>
    <w:rsid w:val="00417D26"/>
    <w:rsid w:val="00425E40"/>
    <w:rsid w:val="0042623F"/>
    <w:rsid w:val="004266BE"/>
    <w:rsid w:val="00430AE0"/>
    <w:rsid w:val="00446192"/>
    <w:rsid w:val="00450002"/>
    <w:rsid w:val="00450CD4"/>
    <w:rsid w:val="00452C6E"/>
    <w:rsid w:val="00456781"/>
    <w:rsid w:val="00462D65"/>
    <w:rsid w:val="00481948"/>
    <w:rsid w:val="00483DC6"/>
    <w:rsid w:val="00486348"/>
    <w:rsid w:val="004934CB"/>
    <w:rsid w:val="004B5047"/>
    <w:rsid w:val="004B5FCD"/>
    <w:rsid w:val="004C5247"/>
    <w:rsid w:val="004C52B5"/>
    <w:rsid w:val="004C5A01"/>
    <w:rsid w:val="004D4905"/>
    <w:rsid w:val="004E4DAA"/>
    <w:rsid w:val="004F4A99"/>
    <w:rsid w:val="004F5BED"/>
    <w:rsid w:val="004F60E4"/>
    <w:rsid w:val="0050361A"/>
    <w:rsid w:val="00506961"/>
    <w:rsid w:val="00506D97"/>
    <w:rsid w:val="00507B94"/>
    <w:rsid w:val="0052083B"/>
    <w:rsid w:val="00527A98"/>
    <w:rsid w:val="00531B81"/>
    <w:rsid w:val="0053393F"/>
    <w:rsid w:val="00547D95"/>
    <w:rsid w:val="005540AD"/>
    <w:rsid w:val="00557190"/>
    <w:rsid w:val="0056242B"/>
    <w:rsid w:val="00562E3B"/>
    <w:rsid w:val="00577554"/>
    <w:rsid w:val="00594761"/>
    <w:rsid w:val="005A3D15"/>
    <w:rsid w:val="005B1111"/>
    <w:rsid w:val="005F0517"/>
    <w:rsid w:val="005F1BA4"/>
    <w:rsid w:val="00604039"/>
    <w:rsid w:val="00605B03"/>
    <w:rsid w:val="00627EE6"/>
    <w:rsid w:val="0063464D"/>
    <w:rsid w:val="00646C49"/>
    <w:rsid w:val="00674580"/>
    <w:rsid w:val="006855D5"/>
    <w:rsid w:val="006903FA"/>
    <w:rsid w:val="00693288"/>
    <w:rsid w:val="006952FE"/>
    <w:rsid w:val="006A2407"/>
    <w:rsid w:val="006A4217"/>
    <w:rsid w:val="006B0498"/>
    <w:rsid w:val="006B0AF4"/>
    <w:rsid w:val="006B20EF"/>
    <w:rsid w:val="006B2C3A"/>
    <w:rsid w:val="006C364E"/>
    <w:rsid w:val="006D4B5D"/>
    <w:rsid w:val="006D5D81"/>
    <w:rsid w:val="006E4382"/>
    <w:rsid w:val="006E4D7D"/>
    <w:rsid w:val="006E672E"/>
    <w:rsid w:val="006F31B1"/>
    <w:rsid w:val="006F56FD"/>
    <w:rsid w:val="00702276"/>
    <w:rsid w:val="00707F4C"/>
    <w:rsid w:val="00712060"/>
    <w:rsid w:val="00721502"/>
    <w:rsid w:val="00723DA5"/>
    <w:rsid w:val="0072491A"/>
    <w:rsid w:val="00727F67"/>
    <w:rsid w:val="00740789"/>
    <w:rsid w:val="00776402"/>
    <w:rsid w:val="0078462C"/>
    <w:rsid w:val="007A372C"/>
    <w:rsid w:val="007A76AB"/>
    <w:rsid w:val="007A78DB"/>
    <w:rsid w:val="007C5657"/>
    <w:rsid w:val="007D06AE"/>
    <w:rsid w:val="007D69A6"/>
    <w:rsid w:val="007E7272"/>
    <w:rsid w:val="007F209D"/>
    <w:rsid w:val="007F3748"/>
    <w:rsid w:val="007F69D0"/>
    <w:rsid w:val="007F7C22"/>
    <w:rsid w:val="00806AB8"/>
    <w:rsid w:val="00826D14"/>
    <w:rsid w:val="00831334"/>
    <w:rsid w:val="00832616"/>
    <w:rsid w:val="00833E26"/>
    <w:rsid w:val="00837A0D"/>
    <w:rsid w:val="00847B00"/>
    <w:rsid w:val="00852D83"/>
    <w:rsid w:val="00860710"/>
    <w:rsid w:val="008627ED"/>
    <w:rsid w:val="00862D17"/>
    <w:rsid w:val="008749EA"/>
    <w:rsid w:val="0087617C"/>
    <w:rsid w:val="008964A9"/>
    <w:rsid w:val="008B0B5A"/>
    <w:rsid w:val="008B1C6A"/>
    <w:rsid w:val="008B564A"/>
    <w:rsid w:val="008B7020"/>
    <w:rsid w:val="008C0E6C"/>
    <w:rsid w:val="008D309B"/>
    <w:rsid w:val="008F2DEC"/>
    <w:rsid w:val="008F4EAC"/>
    <w:rsid w:val="00910A82"/>
    <w:rsid w:val="0091306D"/>
    <w:rsid w:val="00920E8C"/>
    <w:rsid w:val="0093693C"/>
    <w:rsid w:val="0093769A"/>
    <w:rsid w:val="00940D8A"/>
    <w:rsid w:val="00943229"/>
    <w:rsid w:val="009515D5"/>
    <w:rsid w:val="00953DAD"/>
    <w:rsid w:val="009550EE"/>
    <w:rsid w:val="0096032E"/>
    <w:rsid w:val="00963C38"/>
    <w:rsid w:val="009709DB"/>
    <w:rsid w:val="009755D4"/>
    <w:rsid w:val="00994241"/>
    <w:rsid w:val="00995731"/>
    <w:rsid w:val="0099711E"/>
    <w:rsid w:val="0099728D"/>
    <w:rsid w:val="009B687C"/>
    <w:rsid w:val="009B76C6"/>
    <w:rsid w:val="009C77F6"/>
    <w:rsid w:val="009D1DAB"/>
    <w:rsid w:val="009D3DE2"/>
    <w:rsid w:val="00A06427"/>
    <w:rsid w:val="00A16836"/>
    <w:rsid w:val="00A17CE3"/>
    <w:rsid w:val="00A3115A"/>
    <w:rsid w:val="00A36F31"/>
    <w:rsid w:val="00A44A6D"/>
    <w:rsid w:val="00A46A1E"/>
    <w:rsid w:val="00A46B36"/>
    <w:rsid w:val="00A73BAD"/>
    <w:rsid w:val="00A77CEC"/>
    <w:rsid w:val="00A85B9D"/>
    <w:rsid w:val="00A91702"/>
    <w:rsid w:val="00A91C29"/>
    <w:rsid w:val="00AB31B4"/>
    <w:rsid w:val="00AB3248"/>
    <w:rsid w:val="00AB6BA6"/>
    <w:rsid w:val="00AC28D4"/>
    <w:rsid w:val="00AC2DD1"/>
    <w:rsid w:val="00AC32B6"/>
    <w:rsid w:val="00AC5F8A"/>
    <w:rsid w:val="00AE2366"/>
    <w:rsid w:val="00AE27DD"/>
    <w:rsid w:val="00AE3B4C"/>
    <w:rsid w:val="00AF4DB6"/>
    <w:rsid w:val="00B21CB4"/>
    <w:rsid w:val="00B2733E"/>
    <w:rsid w:val="00B309F2"/>
    <w:rsid w:val="00B33876"/>
    <w:rsid w:val="00B369A8"/>
    <w:rsid w:val="00B36D12"/>
    <w:rsid w:val="00B445C3"/>
    <w:rsid w:val="00B514BE"/>
    <w:rsid w:val="00B5616C"/>
    <w:rsid w:val="00B63523"/>
    <w:rsid w:val="00B77EED"/>
    <w:rsid w:val="00BB2AAB"/>
    <w:rsid w:val="00BB30EC"/>
    <w:rsid w:val="00BB5F09"/>
    <w:rsid w:val="00BB6C23"/>
    <w:rsid w:val="00BC642E"/>
    <w:rsid w:val="00BE0FD9"/>
    <w:rsid w:val="00BE281B"/>
    <w:rsid w:val="00BE5325"/>
    <w:rsid w:val="00C31067"/>
    <w:rsid w:val="00C4086C"/>
    <w:rsid w:val="00C42E29"/>
    <w:rsid w:val="00C4331B"/>
    <w:rsid w:val="00C436DF"/>
    <w:rsid w:val="00C56060"/>
    <w:rsid w:val="00C62F42"/>
    <w:rsid w:val="00C642D3"/>
    <w:rsid w:val="00C81AB8"/>
    <w:rsid w:val="00C8209A"/>
    <w:rsid w:val="00C8376C"/>
    <w:rsid w:val="00C868C5"/>
    <w:rsid w:val="00C873BE"/>
    <w:rsid w:val="00C901F2"/>
    <w:rsid w:val="00CA4ACB"/>
    <w:rsid w:val="00CC1768"/>
    <w:rsid w:val="00CD0B2F"/>
    <w:rsid w:val="00CD3E1B"/>
    <w:rsid w:val="00CF0B4F"/>
    <w:rsid w:val="00D04316"/>
    <w:rsid w:val="00D064F9"/>
    <w:rsid w:val="00D10529"/>
    <w:rsid w:val="00D10C4C"/>
    <w:rsid w:val="00D273E8"/>
    <w:rsid w:val="00D34F85"/>
    <w:rsid w:val="00D359C2"/>
    <w:rsid w:val="00D41FB4"/>
    <w:rsid w:val="00D450BE"/>
    <w:rsid w:val="00D54C30"/>
    <w:rsid w:val="00D61ACA"/>
    <w:rsid w:val="00D631C5"/>
    <w:rsid w:val="00D63938"/>
    <w:rsid w:val="00D65BA5"/>
    <w:rsid w:val="00D706C6"/>
    <w:rsid w:val="00D8012A"/>
    <w:rsid w:val="00D841F2"/>
    <w:rsid w:val="00D8663D"/>
    <w:rsid w:val="00D959DB"/>
    <w:rsid w:val="00DA0F23"/>
    <w:rsid w:val="00DB77B3"/>
    <w:rsid w:val="00DC1789"/>
    <w:rsid w:val="00DC25D3"/>
    <w:rsid w:val="00DE5251"/>
    <w:rsid w:val="00DE72F4"/>
    <w:rsid w:val="00DF080F"/>
    <w:rsid w:val="00DF2776"/>
    <w:rsid w:val="00DF2A9D"/>
    <w:rsid w:val="00DF506D"/>
    <w:rsid w:val="00DF63C1"/>
    <w:rsid w:val="00DF7546"/>
    <w:rsid w:val="00E15FE8"/>
    <w:rsid w:val="00E221BC"/>
    <w:rsid w:val="00E22613"/>
    <w:rsid w:val="00E244B5"/>
    <w:rsid w:val="00E41732"/>
    <w:rsid w:val="00E4438E"/>
    <w:rsid w:val="00E57E8A"/>
    <w:rsid w:val="00E657AE"/>
    <w:rsid w:val="00E666A5"/>
    <w:rsid w:val="00E6784B"/>
    <w:rsid w:val="00E7501B"/>
    <w:rsid w:val="00E90110"/>
    <w:rsid w:val="00EA4AC4"/>
    <w:rsid w:val="00EA5DEB"/>
    <w:rsid w:val="00EB34FD"/>
    <w:rsid w:val="00EB7A17"/>
    <w:rsid w:val="00EF2597"/>
    <w:rsid w:val="00EF7F2A"/>
    <w:rsid w:val="00F02070"/>
    <w:rsid w:val="00F021C2"/>
    <w:rsid w:val="00F03B8D"/>
    <w:rsid w:val="00F32249"/>
    <w:rsid w:val="00F32F9C"/>
    <w:rsid w:val="00F43721"/>
    <w:rsid w:val="00F46B4A"/>
    <w:rsid w:val="00F504FB"/>
    <w:rsid w:val="00F52A14"/>
    <w:rsid w:val="00F62148"/>
    <w:rsid w:val="00F7743A"/>
    <w:rsid w:val="00F807F5"/>
    <w:rsid w:val="00F82C93"/>
    <w:rsid w:val="00F83C6D"/>
    <w:rsid w:val="00F854A4"/>
    <w:rsid w:val="00F858ED"/>
    <w:rsid w:val="00FA09AF"/>
    <w:rsid w:val="00FA1D89"/>
    <w:rsid w:val="00FA5EF4"/>
    <w:rsid w:val="00FC1F9E"/>
    <w:rsid w:val="00FC51BB"/>
    <w:rsid w:val="00FD109F"/>
    <w:rsid w:val="00FD60CC"/>
    <w:rsid w:val="00FE6D6F"/>
    <w:rsid w:val="00FF12D2"/>
    <w:rsid w:val="00FF7611"/>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C3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2D49AE"/>
    <w:pPr>
      <w:tabs>
        <w:tab w:val="left" w:pos="400"/>
        <w:tab w:val="right" w:leader="dot" w:pos="8487"/>
      </w:tabs>
      <w:spacing w:before="120"/>
    </w:pPr>
    <w:rPr>
      <w:b/>
      <w:bCs/>
      <w:color w:val="404040" w:themeColor="text1" w:themeTint="BF"/>
      <w:sz w:val="20"/>
    </w:rPr>
  </w:style>
  <w:style w:type="paragraph" w:styleId="TOC2">
    <w:name w:val="toc 2"/>
    <w:basedOn w:val="TOC1"/>
    <w:next w:val="Normal"/>
    <w:autoRedefine/>
    <w:uiPriority w:val="39"/>
    <w:rsid w:val="00BB5F09"/>
    <w:pPr>
      <w:tabs>
        <w:tab w:val="left" w:pos="600"/>
      </w:tabs>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eastAsiaTheme="majorEastAsia" w:hAnsi="Source Sans Pro"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eastAsiaTheme="majorEastAsia" w:hAnsi="Source Sans Pro"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eastAsiaTheme="majorEastAsia" w:hAnsi="Source Sans Pro"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eastAsiaTheme="majorEastAsia" w:hAnsi="Source Sans Pro"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eastAsiaTheme="majorEastAsia" w:hAnsi="Source Sans Pro"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eastAsiaTheme="majorEastAsia" w:hAnsi="Source Sans Pro"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character" w:styleId="FollowedHyperlink">
    <w:name w:val="FollowedHyperlink"/>
    <w:basedOn w:val="DefaultParagraphFont"/>
    <w:semiHidden/>
    <w:unhideWhenUsed/>
    <w:rsid w:val="00832616"/>
    <w:rPr>
      <w:color w:val="800080" w:themeColor="followedHyperlink"/>
      <w:u w:val="single"/>
    </w:rPr>
  </w:style>
  <w:style w:type="paragraph" w:styleId="NormalWeb">
    <w:name w:val="Normal (Web)"/>
    <w:basedOn w:val="Normal"/>
    <w:uiPriority w:val="99"/>
    <w:semiHidden/>
    <w:unhideWhenUsed/>
    <w:rsid w:val="00832616"/>
    <w:pPr>
      <w:spacing w:before="100" w:beforeAutospacing="1" w:after="100" w:afterAutospacing="1"/>
    </w:pPr>
    <w:rPr>
      <w:rFonts w:ascii="Times New Roman" w:hAnsi="Times New Roman"/>
      <w:sz w:val="24"/>
      <w:lang w:bidi="he-IL"/>
    </w:rPr>
  </w:style>
  <w:style w:type="character" w:styleId="Strong">
    <w:name w:val="Strong"/>
    <w:basedOn w:val="DefaultParagraphFont"/>
    <w:uiPriority w:val="22"/>
    <w:qFormat/>
    <w:rsid w:val="00832616"/>
    <w:rPr>
      <w:b/>
      <w:bCs/>
    </w:rPr>
  </w:style>
  <w:style w:type="paragraph" w:styleId="Revision">
    <w:name w:val="Revision"/>
    <w:hidden/>
    <w:semiHidden/>
    <w:rsid w:val="00FA5EF4"/>
  </w:style>
  <w:style w:type="paragraph" w:styleId="BalloonText">
    <w:name w:val="Balloon Text"/>
    <w:basedOn w:val="Normal"/>
    <w:link w:val="BalloonTextChar"/>
    <w:semiHidden/>
    <w:unhideWhenUsed/>
    <w:rsid w:val="006B20E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B20EF"/>
    <w:rPr>
      <w:rFonts w:ascii="Segoe UI" w:hAnsi="Segoe UI" w:cs="Segoe UI"/>
      <w:sz w:val="18"/>
      <w:szCs w:val="18"/>
    </w:rPr>
  </w:style>
  <w:style w:type="character" w:styleId="CommentReference">
    <w:name w:val="annotation reference"/>
    <w:basedOn w:val="DefaultParagraphFont"/>
    <w:semiHidden/>
    <w:unhideWhenUsed/>
    <w:rsid w:val="00E7501B"/>
    <w:rPr>
      <w:sz w:val="16"/>
      <w:szCs w:val="16"/>
    </w:rPr>
  </w:style>
  <w:style w:type="paragraph" w:styleId="CommentText">
    <w:name w:val="annotation text"/>
    <w:basedOn w:val="Normal"/>
    <w:link w:val="CommentTextChar"/>
    <w:semiHidden/>
    <w:unhideWhenUsed/>
    <w:rsid w:val="00E7501B"/>
    <w:rPr>
      <w:szCs w:val="20"/>
    </w:rPr>
  </w:style>
  <w:style w:type="character" w:customStyle="1" w:styleId="CommentTextChar">
    <w:name w:val="Comment Text Char"/>
    <w:basedOn w:val="DefaultParagraphFont"/>
    <w:link w:val="CommentText"/>
    <w:semiHidden/>
    <w:rsid w:val="00E7501B"/>
    <w:rPr>
      <w:szCs w:val="20"/>
    </w:rPr>
  </w:style>
  <w:style w:type="paragraph" w:styleId="CommentSubject">
    <w:name w:val="annotation subject"/>
    <w:basedOn w:val="CommentText"/>
    <w:next w:val="CommentText"/>
    <w:link w:val="CommentSubjectChar"/>
    <w:semiHidden/>
    <w:unhideWhenUsed/>
    <w:rsid w:val="00E7501B"/>
    <w:rPr>
      <w:b/>
      <w:bCs/>
    </w:rPr>
  </w:style>
  <w:style w:type="character" w:customStyle="1" w:styleId="CommentSubjectChar">
    <w:name w:val="Comment Subject Char"/>
    <w:basedOn w:val="CommentTextChar"/>
    <w:link w:val="CommentSubject"/>
    <w:semiHidden/>
    <w:rsid w:val="00E7501B"/>
    <w:rPr>
      <w:b/>
      <w:bCs/>
      <w:szCs w:val="20"/>
    </w:rPr>
  </w:style>
  <w:style w:type="paragraph" w:styleId="ListParagraph">
    <w:name w:val="List Paragraph"/>
    <w:basedOn w:val="Normal"/>
    <w:rsid w:val="00092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09328">
      <w:bodyDiv w:val="1"/>
      <w:marLeft w:val="0"/>
      <w:marRight w:val="0"/>
      <w:marTop w:val="0"/>
      <w:marBottom w:val="0"/>
      <w:divBdr>
        <w:top w:val="none" w:sz="0" w:space="0" w:color="auto"/>
        <w:left w:val="none" w:sz="0" w:space="0" w:color="auto"/>
        <w:bottom w:val="none" w:sz="0" w:space="0" w:color="auto"/>
        <w:right w:val="none" w:sz="0" w:space="0" w:color="auto"/>
      </w:divBdr>
    </w:div>
    <w:div w:id="599292976">
      <w:bodyDiv w:val="1"/>
      <w:marLeft w:val="0"/>
      <w:marRight w:val="0"/>
      <w:marTop w:val="0"/>
      <w:marBottom w:val="0"/>
      <w:divBdr>
        <w:top w:val="none" w:sz="0" w:space="0" w:color="auto"/>
        <w:left w:val="none" w:sz="0" w:space="0" w:color="auto"/>
        <w:bottom w:val="none" w:sz="0" w:space="0" w:color="auto"/>
        <w:right w:val="none" w:sz="0" w:space="0" w:color="auto"/>
      </w:divBdr>
    </w:div>
    <w:div w:id="826630540">
      <w:bodyDiv w:val="1"/>
      <w:marLeft w:val="0"/>
      <w:marRight w:val="0"/>
      <w:marTop w:val="0"/>
      <w:marBottom w:val="0"/>
      <w:divBdr>
        <w:top w:val="none" w:sz="0" w:space="0" w:color="auto"/>
        <w:left w:val="none" w:sz="0" w:space="0" w:color="auto"/>
        <w:bottom w:val="none" w:sz="0" w:space="0" w:color="auto"/>
        <w:right w:val="none" w:sz="0" w:space="0" w:color="auto"/>
      </w:divBdr>
    </w:div>
    <w:div w:id="1066606981">
      <w:bodyDiv w:val="1"/>
      <w:marLeft w:val="0"/>
      <w:marRight w:val="0"/>
      <w:marTop w:val="0"/>
      <w:marBottom w:val="0"/>
      <w:divBdr>
        <w:top w:val="none" w:sz="0" w:space="0" w:color="auto"/>
        <w:left w:val="none" w:sz="0" w:space="0" w:color="auto"/>
        <w:bottom w:val="none" w:sz="0" w:space="0" w:color="auto"/>
        <w:right w:val="none" w:sz="0" w:space="0" w:color="auto"/>
      </w:divBdr>
    </w:div>
    <w:div w:id="1148471253">
      <w:bodyDiv w:val="1"/>
      <w:marLeft w:val="0"/>
      <w:marRight w:val="0"/>
      <w:marTop w:val="0"/>
      <w:marBottom w:val="0"/>
      <w:divBdr>
        <w:top w:val="none" w:sz="0" w:space="0" w:color="auto"/>
        <w:left w:val="none" w:sz="0" w:space="0" w:color="auto"/>
        <w:bottom w:val="none" w:sz="0" w:space="0" w:color="auto"/>
        <w:right w:val="none" w:sz="0" w:space="0" w:color="auto"/>
      </w:divBdr>
    </w:div>
    <w:div w:id="1314409332">
      <w:bodyDiv w:val="1"/>
      <w:marLeft w:val="0"/>
      <w:marRight w:val="0"/>
      <w:marTop w:val="0"/>
      <w:marBottom w:val="0"/>
      <w:divBdr>
        <w:top w:val="none" w:sz="0" w:space="0" w:color="auto"/>
        <w:left w:val="none" w:sz="0" w:space="0" w:color="auto"/>
        <w:bottom w:val="none" w:sz="0" w:space="0" w:color="auto"/>
        <w:right w:val="none" w:sz="0" w:space="0" w:color="auto"/>
      </w:divBdr>
    </w:div>
    <w:div w:id="1363625175">
      <w:bodyDiv w:val="1"/>
      <w:marLeft w:val="0"/>
      <w:marRight w:val="0"/>
      <w:marTop w:val="0"/>
      <w:marBottom w:val="0"/>
      <w:divBdr>
        <w:top w:val="none" w:sz="0" w:space="0" w:color="auto"/>
        <w:left w:val="none" w:sz="0" w:space="0" w:color="auto"/>
        <w:bottom w:val="none" w:sz="0" w:space="0" w:color="auto"/>
        <w:right w:val="none" w:sz="0" w:space="0" w:color="auto"/>
      </w:divBdr>
    </w:div>
    <w:div w:id="1427652733">
      <w:bodyDiv w:val="1"/>
      <w:marLeft w:val="0"/>
      <w:marRight w:val="0"/>
      <w:marTop w:val="0"/>
      <w:marBottom w:val="0"/>
      <w:divBdr>
        <w:top w:val="none" w:sz="0" w:space="0" w:color="auto"/>
        <w:left w:val="none" w:sz="0" w:space="0" w:color="auto"/>
        <w:bottom w:val="none" w:sz="0" w:space="0" w:color="auto"/>
        <w:right w:val="none" w:sz="0" w:space="0" w:color="auto"/>
      </w:divBdr>
    </w:div>
    <w:div w:id="1813330138">
      <w:bodyDiv w:val="1"/>
      <w:marLeft w:val="0"/>
      <w:marRight w:val="0"/>
      <w:marTop w:val="0"/>
      <w:marBottom w:val="0"/>
      <w:divBdr>
        <w:top w:val="none" w:sz="0" w:space="0" w:color="auto"/>
        <w:left w:val="none" w:sz="0" w:space="0" w:color="auto"/>
        <w:bottom w:val="none" w:sz="0" w:space="0" w:color="auto"/>
        <w:right w:val="none" w:sz="0" w:space="0" w:color="auto"/>
      </w:divBdr>
    </w:div>
    <w:div w:id="1954434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8D8CA-A649-43EF-BE31-17475B98B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28</Pages>
  <Words>4163</Words>
  <Characters>20816</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Eyal Yossi</cp:lastModifiedBy>
  <cp:revision>26</cp:revision>
  <cp:lastPrinted>2023-04-16T16:55:00Z</cp:lastPrinted>
  <dcterms:created xsi:type="dcterms:W3CDTF">2024-02-25T07:23:00Z</dcterms:created>
  <dcterms:modified xsi:type="dcterms:W3CDTF">2024-02-25T10:09:00Z</dcterms:modified>
</cp:coreProperties>
</file>