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5338802"/>
        <w:docPartObj>
          <w:docPartGallery w:val="Cover Pages"/>
          <w:docPartUnique/>
        </w:docPartObj>
      </w:sdtPr>
      <w:sdtEndPr/>
      <w:sdtContent>
        <w:p w14:paraId="2980836D" w14:textId="2A2F8267" w:rsidR="00CD0C37" w:rsidRDefault="00CD0C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23EA52B" wp14:editId="785341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F851BF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0F635C" wp14:editId="426381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9EB0F6" w14:textId="3496D027" w:rsidR="00CD0C37" w:rsidRDefault="003524C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Meir Fogel          19-03-2024</w:t>
                                    </w:r>
                                  </w:p>
                                </w:sdtContent>
                              </w:sdt>
                              <w:p w14:paraId="1BF7766E" w14:textId="7DAF788C" w:rsidR="00CD0C37" w:rsidRDefault="002B618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D0C3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0F63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D9EB0F6" w14:textId="3496D027" w:rsidR="00CD0C37" w:rsidRDefault="003524C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Meir Fogel          19-03-2024</w:t>
                              </w:r>
                            </w:p>
                          </w:sdtContent>
                        </w:sdt>
                        <w:p w14:paraId="1BF7766E" w14:textId="7DAF788C" w:rsidR="00CD0C37" w:rsidRDefault="002B618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D0C3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73713EB" w14:textId="7BAA7458" w:rsidR="00CD0C37" w:rsidRDefault="00CD0C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AE74E3" wp14:editId="5E2D258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3619500</wp:posOffset>
                    </wp:positionV>
                    <wp:extent cx="6466205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620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F63CA0" w14:textId="515C5029" w:rsidR="00CD0C37" w:rsidRPr="00CD0C37" w:rsidRDefault="002B6181" w:rsidP="00CD0C37">
                                <w:pPr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28"/>
                                      <w:szCs w:val="2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D0C37" w:rsidRPr="00CD0C37">
                                      <w:rPr>
                                        <w:sz w:val="28"/>
                                        <w:szCs w:val="28"/>
                                      </w:rPr>
                                      <w:t>Operation of the A2D</w:t>
                                    </w:r>
                                    <w:r w:rsidR="00CD0C37">
                                      <w:rPr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 w:rsidR="00CD0C37" w:rsidRPr="00CD0C37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for SPI </w:t>
                                    </w:r>
                                    <w:proofErr w:type="gramStart"/>
                                    <w:r w:rsidR="00CD0C37" w:rsidRPr="00CD0C37">
                                      <w:rPr>
                                        <w:sz w:val="28"/>
                                        <w:szCs w:val="28"/>
                                      </w:rPr>
                                      <w:t>HV ,</w:t>
                                    </w:r>
                                    <w:proofErr w:type="gramEnd"/>
                                    <w:r w:rsidR="00CD0C37" w:rsidRPr="00CD0C37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SPI _SENSE , SPI ZCR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80D22B" w14:textId="085DA864" w:rsidR="00CD0C37" w:rsidRDefault="00CD0C3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AE74E3" id="Text Box 54" o:spid="_x0000_s1027" type="#_x0000_t202" style="position:absolute;margin-left:457.95pt;margin-top:285pt;width:509.15pt;height:286.5pt;z-index:251659264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" filled="f" stroked="f" strokeweight=".5pt">
                    <v:textbox inset="126pt,0,54pt,0">
                      <w:txbxContent>
                        <w:p w14:paraId="7BF63CA0" w14:textId="515C5029" w:rsidR="00CD0C37" w:rsidRPr="00CD0C37" w:rsidRDefault="002B6181" w:rsidP="00CD0C37">
                          <w:pPr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D0C37" w:rsidRPr="00CD0C37">
                                <w:rPr>
                                  <w:sz w:val="28"/>
                                  <w:szCs w:val="28"/>
                                </w:rPr>
                                <w:t>Operation of the A2D</w:t>
                              </w:r>
                              <w:r w:rsidR="00CD0C37"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  <w:r w:rsidR="00CD0C37" w:rsidRPr="00CD0C37">
                                <w:rPr>
                                  <w:sz w:val="28"/>
                                  <w:szCs w:val="28"/>
                                </w:rPr>
                                <w:t xml:space="preserve"> for SPI </w:t>
                              </w:r>
                              <w:proofErr w:type="gramStart"/>
                              <w:r w:rsidR="00CD0C37" w:rsidRPr="00CD0C37">
                                <w:rPr>
                                  <w:sz w:val="28"/>
                                  <w:szCs w:val="28"/>
                                </w:rPr>
                                <w:t>HV ,</w:t>
                              </w:r>
                              <w:proofErr w:type="gramEnd"/>
                              <w:r w:rsidR="00CD0C37" w:rsidRPr="00CD0C37">
                                <w:rPr>
                                  <w:sz w:val="28"/>
                                  <w:szCs w:val="28"/>
                                </w:rPr>
                                <w:t xml:space="preserve"> SPI _SENSE , SPI ZCR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80D22B" w14:textId="085DA864" w:rsidR="00CD0C37" w:rsidRDefault="00CD0C3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ECDBB93" w14:textId="65CE1DFF" w:rsidR="003B752F" w:rsidRPr="00CC72B4" w:rsidRDefault="00CC72B4" w:rsidP="003B752F">
      <w:pPr>
        <w:rPr>
          <w:ins w:id="0" w:author="Meir Fogel" w:date="2024-03-28T15:44:00Z"/>
          <w:sz w:val="32"/>
          <w:szCs w:val="32"/>
          <w:rPrChange w:id="1" w:author="Meir Fogel" w:date="2024-03-28T15:55:00Z">
            <w:rPr>
              <w:ins w:id="2" w:author="Meir Fogel" w:date="2024-03-28T15:44:00Z"/>
            </w:rPr>
          </w:rPrChange>
        </w:rPr>
      </w:pPr>
      <w:ins w:id="3" w:author="Meir Fogel" w:date="2024-03-28T15:55:00Z">
        <w:r w:rsidRPr="00CC72B4">
          <w:rPr>
            <w:sz w:val="32"/>
            <w:szCs w:val="32"/>
          </w:rPr>
          <w:lastRenderedPageBreak/>
          <w:t>General Note</w:t>
        </w:r>
        <w:r w:rsidRPr="00CC72B4">
          <w:rPr>
            <w:sz w:val="32"/>
            <w:szCs w:val="32"/>
            <w:rPrChange w:id="4" w:author="Meir Fogel" w:date="2024-03-28T15:55:00Z">
              <w:rPr/>
            </w:rPrChange>
          </w:rPr>
          <w:t xml:space="preserve"> </w:t>
        </w:r>
      </w:ins>
    </w:p>
    <w:p w14:paraId="3FDC79E6" w14:textId="4D72EE39" w:rsidR="003524C5" w:rsidRPr="003524C5" w:rsidRDefault="003524C5" w:rsidP="003B752F">
      <w:pPr>
        <w:rPr>
          <w:ins w:id="5" w:author="Meir Fogel" w:date="2024-03-28T15:43:00Z"/>
          <w:sz w:val="24"/>
          <w:szCs w:val="24"/>
          <w:rPrChange w:id="6" w:author="Meir Fogel" w:date="2024-03-28T15:50:00Z">
            <w:rPr>
              <w:ins w:id="7" w:author="Meir Fogel" w:date="2024-03-28T15:43:00Z"/>
            </w:rPr>
          </w:rPrChange>
        </w:rPr>
      </w:pPr>
      <w:ins w:id="8" w:author="Meir Fogel" w:date="2024-03-28T15:44:00Z">
        <w:r w:rsidRPr="003524C5">
          <w:rPr>
            <w:sz w:val="24"/>
            <w:szCs w:val="24"/>
            <w:rPrChange w:id="9" w:author="Meir Fogel" w:date="2024-03-28T15:50:00Z">
              <w:rPr/>
            </w:rPrChange>
          </w:rPr>
          <w:t xml:space="preserve">In </w:t>
        </w:r>
      </w:ins>
      <w:ins w:id="10" w:author="Meir Fogel" w:date="2024-03-28T15:50:00Z">
        <w:r w:rsidRPr="003524C5">
          <w:rPr>
            <w:sz w:val="24"/>
            <w:szCs w:val="24"/>
          </w:rPr>
          <w:t>this document</w:t>
        </w:r>
      </w:ins>
      <w:ins w:id="11" w:author="Meir Fogel" w:date="2024-03-28T15:44:00Z">
        <w:r w:rsidRPr="003524C5">
          <w:rPr>
            <w:sz w:val="24"/>
            <w:szCs w:val="24"/>
            <w:rPrChange w:id="12" w:author="Meir Fogel" w:date="2024-03-28T15:50:00Z">
              <w:rPr/>
            </w:rPrChange>
          </w:rPr>
          <w:t xml:space="preserve"> </w:t>
        </w:r>
      </w:ins>
    </w:p>
    <w:p w14:paraId="4BAE2839" w14:textId="74119D53" w:rsidR="003524C5" w:rsidRDefault="003524C5" w:rsidP="003524C5">
      <w:pPr>
        <w:rPr>
          <w:ins w:id="13" w:author="Meir Fogel" w:date="2024-03-28T15:46:00Z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24C5" w14:paraId="25829D71" w14:textId="77777777" w:rsidTr="003524C5">
        <w:trPr>
          <w:ins w:id="14" w:author="Meir Fogel" w:date="2024-03-28T15:49:00Z"/>
        </w:trPr>
        <w:tc>
          <w:tcPr>
            <w:tcW w:w="4675" w:type="dxa"/>
          </w:tcPr>
          <w:p w14:paraId="23627519" w14:textId="0E482950" w:rsidR="003524C5" w:rsidRDefault="00D01B2C" w:rsidP="003524C5">
            <w:pPr>
              <w:rPr>
                <w:ins w:id="15" w:author="Meir Fogel" w:date="2024-03-28T15:49:00Z"/>
              </w:rPr>
            </w:pPr>
            <w:proofErr w:type="gramStart"/>
            <w:ins w:id="16" w:author="Meir Fogel" w:date="2024-03-28T15:57:00Z">
              <w:r>
                <w:rPr>
                  <w:b/>
                  <w:bCs/>
                  <w:sz w:val="24"/>
                  <w:szCs w:val="24"/>
                </w:rPr>
                <w:t xml:space="preserve">FPGA  </w:t>
              </w:r>
            </w:ins>
            <w:ins w:id="17" w:author="Meir Fogel" w:date="2024-03-28T15:49:00Z">
              <w:r w:rsidR="003524C5" w:rsidRPr="00862CE9">
                <w:rPr>
                  <w:b/>
                  <w:bCs/>
                  <w:sz w:val="24"/>
                  <w:szCs w:val="24"/>
                </w:rPr>
                <w:t>INPUT</w:t>
              </w:r>
              <w:proofErr w:type="gramEnd"/>
            </w:ins>
          </w:p>
        </w:tc>
        <w:tc>
          <w:tcPr>
            <w:tcW w:w="4675" w:type="dxa"/>
          </w:tcPr>
          <w:p w14:paraId="1332F8E1" w14:textId="290D5E52" w:rsidR="003524C5" w:rsidRPr="003524C5" w:rsidRDefault="00D01B2C" w:rsidP="003524C5">
            <w:pPr>
              <w:rPr>
                <w:ins w:id="18" w:author="Meir Fogel" w:date="2024-03-28T15:49:00Z"/>
                <w:b/>
                <w:bCs/>
                <w:sz w:val="24"/>
                <w:szCs w:val="24"/>
                <w:rPrChange w:id="19" w:author="Meir Fogel" w:date="2024-03-28T15:49:00Z">
                  <w:rPr>
                    <w:ins w:id="20" w:author="Meir Fogel" w:date="2024-03-28T15:49:00Z"/>
                  </w:rPr>
                </w:rPrChange>
              </w:rPr>
            </w:pPr>
            <w:ins w:id="21" w:author="Meir Fogel" w:date="2024-03-28T15:57:00Z">
              <w:r>
                <w:rPr>
                  <w:b/>
                  <w:bCs/>
                  <w:sz w:val="24"/>
                  <w:szCs w:val="24"/>
                </w:rPr>
                <w:t xml:space="preserve"> </w:t>
              </w:r>
              <w:proofErr w:type="gramStart"/>
              <w:r>
                <w:rPr>
                  <w:b/>
                  <w:bCs/>
                  <w:sz w:val="24"/>
                  <w:szCs w:val="24"/>
                </w:rPr>
                <w:t xml:space="preserve">FPGA  </w:t>
              </w:r>
            </w:ins>
            <w:ins w:id="22" w:author="Meir Fogel" w:date="2024-03-28T15:49:00Z">
              <w:r w:rsidR="003524C5" w:rsidRPr="003524C5">
                <w:rPr>
                  <w:b/>
                  <w:bCs/>
                  <w:sz w:val="24"/>
                  <w:szCs w:val="24"/>
                  <w:rPrChange w:id="23" w:author="Meir Fogel" w:date="2024-03-28T15:49:00Z">
                    <w:rPr/>
                  </w:rPrChange>
                </w:rPr>
                <w:t>OUTPUT</w:t>
              </w:r>
              <w:proofErr w:type="gramEnd"/>
            </w:ins>
          </w:p>
        </w:tc>
      </w:tr>
      <w:tr w:rsidR="003524C5" w14:paraId="44E76AA5" w14:textId="77777777" w:rsidTr="003524C5">
        <w:trPr>
          <w:ins w:id="24" w:author="Meir Fogel" w:date="2024-03-28T15:49:00Z"/>
        </w:trPr>
        <w:tc>
          <w:tcPr>
            <w:tcW w:w="4675" w:type="dxa"/>
          </w:tcPr>
          <w:p w14:paraId="1EDEB964" w14:textId="77777777" w:rsidR="003524C5" w:rsidRDefault="003524C5" w:rsidP="003524C5">
            <w:pPr>
              <w:rPr>
                <w:ins w:id="25" w:author="Meir Fogel" w:date="2024-03-28T15:49:00Z"/>
              </w:rPr>
            </w:pPr>
          </w:p>
        </w:tc>
        <w:tc>
          <w:tcPr>
            <w:tcW w:w="4675" w:type="dxa"/>
          </w:tcPr>
          <w:p w14:paraId="617AF3CA" w14:textId="2E31F87A" w:rsidR="003524C5" w:rsidRDefault="003524C5" w:rsidP="003524C5">
            <w:pPr>
              <w:rPr>
                <w:ins w:id="26" w:author="Meir Fogel" w:date="2024-03-28T15:49:00Z"/>
              </w:rPr>
            </w:pPr>
            <w:ins w:id="27" w:author="Meir Fogel" w:date="2024-03-28T15:50:00Z">
              <w:r>
                <w:t>CS</w:t>
              </w:r>
            </w:ins>
          </w:p>
        </w:tc>
      </w:tr>
      <w:tr w:rsidR="003524C5" w14:paraId="26203EAE" w14:textId="77777777" w:rsidTr="003524C5">
        <w:trPr>
          <w:ins w:id="28" w:author="Meir Fogel" w:date="2024-03-28T15:49:00Z"/>
        </w:trPr>
        <w:tc>
          <w:tcPr>
            <w:tcW w:w="4675" w:type="dxa"/>
          </w:tcPr>
          <w:p w14:paraId="7CF302BF" w14:textId="22D374B0" w:rsidR="003524C5" w:rsidRDefault="003524C5" w:rsidP="003524C5">
            <w:pPr>
              <w:rPr>
                <w:ins w:id="29" w:author="Meir Fogel" w:date="2024-03-28T15:49:00Z"/>
              </w:rPr>
            </w:pPr>
            <w:ins w:id="30" w:author="Meir Fogel" w:date="2024-03-28T15:49:00Z">
              <w:r>
                <w:t>SDO</w:t>
              </w:r>
            </w:ins>
          </w:p>
        </w:tc>
        <w:tc>
          <w:tcPr>
            <w:tcW w:w="4675" w:type="dxa"/>
          </w:tcPr>
          <w:p w14:paraId="11BD4C2E" w14:textId="6F5ECBC5" w:rsidR="003524C5" w:rsidRDefault="003524C5" w:rsidP="003524C5">
            <w:pPr>
              <w:rPr>
                <w:ins w:id="31" w:author="Meir Fogel" w:date="2024-03-28T15:49:00Z"/>
              </w:rPr>
            </w:pPr>
            <w:ins w:id="32" w:author="Meir Fogel" w:date="2024-03-28T15:50:00Z">
              <w:r>
                <w:t>SCLK</w:t>
              </w:r>
            </w:ins>
          </w:p>
        </w:tc>
      </w:tr>
      <w:tr w:rsidR="003524C5" w14:paraId="387CE4BA" w14:textId="77777777" w:rsidTr="003524C5">
        <w:trPr>
          <w:ins w:id="33" w:author="Meir Fogel" w:date="2024-03-28T15:50:00Z"/>
        </w:trPr>
        <w:tc>
          <w:tcPr>
            <w:tcW w:w="4675" w:type="dxa"/>
          </w:tcPr>
          <w:p w14:paraId="2DCF3BDB" w14:textId="77777777" w:rsidR="003524C5" w:rsidRDefault="003524C5" w:rsidP="003524C5">
            <w:pPr>
              <w:rPr>
                <w:ins w:id="34" w:author="Meir Fogel" w:date="2024-03-28T15:50:00Z"/>
              </w:rPr>
            </w:pPr>
          </w:p>
        </w:tc>
        <w:tc>
          <w:tcPr>
            <w:tcW w:w="4675" w:type="dxa"/>
          </w:tcPr>
          <w:p w14:paraId="0237F9F5" w14:textId="6C4025AB" w:rsidR="003524C5" w:rsidRDefault="003524C5" w:rsidP="003524C5">
            <w:pPr>
              <w:rPr>
                <w:ins w:id="35" w:author="Meir Fogel" w:date="2024-03-28T15:50:00Z"/>
              </w:rPr>
            </w:pPr>
            <w:ins w:id="36" w:author="Meir Fogel" w:date="2024-03-28T15:50:00Z">
              <w:r>
                <w:t>SDI</w:t>
              </w:r>
            </w:ins>
          </w:p>
        </w:tc>
      </w:tr>
    </w:tbl>
    <w:p w14:paraId="20C05764" w14:textId="77777777" w:rsidR="003524C5" w:rsidRDefault="003524C5" w:rsidP="003524C5">
      <w:pPr>
        <w:rPr>
          <w:ins w:id="37" w:author="Meir Fogel" w:date="2024-03-28T15:45:00Z"/>
        </w:rPr>
      </w:pPr>
    </w:p>
    <w:p w14:paraId="2424D7E0" w14:textId="2A0C907B" w:rsidR="003524C5" w:rsidRPr="004E1C28" w:rsidRDefault="003524C5" w:rsidP="003524C5">
      <w:pPr>
        <w:rPr>
          <w:ins w:id="38" w:author="Meir Fogel" w:date="2024-03-28T15:51:00Z"/>
          <w:b/>
          <w:bCs/>
          <w:sz w:val="32"/>
          <w:szCs w:val="32"/>
          <w:rPrChange w:id="39" w:author="Meir Fogel" w:date="2024-03-28T15:56:00Z">
            <w:rPr>
              <w:ins w:id="40" w:author="Meir Fogel" w:date="2024-03-28T15:51:00Z"/>
            </w:rPr>
          </w:rPrChange>
        </w:rPr>
      </w:pPr>
      <w:ins w:id="41" w:author="Meir Fogel" w:date="2024-03-28T15:51:00Z">
        <w:r w:rsidRPr="004E1C28">
          <w:rPr>
            <w:b/>
            <w:bCs/>
            <w:sz w:val="32"/>
            <w:szCs w:val="32"/>
            <w:rPrChange w:id="42" w:author="Meir Fogel" w:date="2024-03-28T15:56:00Z">
              <w:rPr/>
            </w:rPrChange>
          </w:rPr>
          <w:t xml:space="preserve">Max SCLK </w:t>
        </w:r>
        <w:proofErr w:type="gramStart"/>
        <w:r w:rsidRPr="004E1C28">
          <w:rPr>
            <w:b/>
            <w:bCs/>
            <w:sz w:val="32"/>
            <w:szCs w:val="32"/>
            <w:rPrChange w:id="43" w:author="Meir Fogel" w:date="2024-03-28T15:56:00Z">
              <w:rPr/>
            </w:rPrChange>
          </w:rPr>
          <w:t>frequency  is</w:t>
        </w:r>
        <w:proofErr w:type="gramEnd"/>
        <w:r w:rsidRPr="004E1C28">
          <w:rPr>
            <w:b/>
            <w:bCs/>
            <w:sz w:val="32"/>
            <w:szCs w:val="32"/>
            <w:rPrChange w:id="44" w:author="Meir Fogel" w:date="2024-03-28T15:56:00Z">
              <w:rPr/>
            </w:rPrChange>
          </w:rPr>
          <w:t xml:space="preserve">  20Mhz</w:t>
        </w:r>
      </w:ins>
    </w:p>
    <w:p w14:paraId="19D4EA32" w14:textId="0CB98673" w:rsidR="003524C5" w:rsidRPr="004E1C28" w:rsidRDefault="003524C5" w:rsidP="004E1C28">
      <w:pPr>
        <w:rPr>
          <w:ins w:id="45" w:author="Meir Fogel" w:date="2024-03-28T15:45:00Z"/>
          <w:b/>
          <w:bCs/>
          <w:sz w:val="32"/>
          <w:szCs w:val="32"/>
          <w:rPrChange w:id="46" w:author="Meir Fogel" w:date="2024-03-28T15:56:00Z">
            <w:rPr>
              <w:ins w:id="47" w:author="Meir Fogel" w:date="2024-03-28T15:45:00Z"/>
            </w:rPr>
          </w:rPrChange>
        </w:rPr>
      </w:pPr>
      <w:ins w:id="48" w:author="Meir Fogel" w:date="2024-03-28T15:51:00Z">
        <w:r w:rsidRPr="004E1C28">
          <w:rPr>
            <w:b/>
            <w:bCs/>
            <w:sz w:val="32"/>
            <w:szCs w:val="32"/>
            <w:rPrChange w:id="49" w:author="Meir Fogel" w:date="2024-03-28T15:56:00Z">
              <w:rPr/>
            </w:rPrChange>
          </w:rPr>
          <w:t xml:space="preserve"> </w:t>
        </w:r>
      </w:ins>
      <w:ins w:id="50" w:author="Meir Fogel" w:date="2024-03-28T15:52:00Z">
        <w:r w:rsidR="00CC72B4" w:rsidRPr="004E1C28">
          <w:rPr>
            <w:b/>
            <w:bCs/>
            <w:sz w:val="32"/>
            <w:szCs w:val="32"/>
            <w:rPrChange w:id="51" w:author="Meir Fogel" w:date="2024-03-28T15:56:00Z">
              <w:rPr/>
            </w:rPrChange>
          </w:rPr>
          <w:t>Maximum throughput rat</w:t>
        </w:r>
        <w:r w:rsidR="00CC72B4" w:rsidRPr="004E1C28">
          <w:rPr>
            <w:b/>
            <w:bCs/>
            <w:sz w:val="32"/>
            <w:szCs w:val="32"/>
            <w:rPrChange w:id="52" w:author="Meir Fogel" w:date="2024-03-28T15:56:00Z">
              <w:rPr/>
            </w:rPrChange>
          </w:rPr>
          <w:t xml:space="preserve">e </w:t>
        </w:r>
        <w:proofErr w:type="gramStart"/>
        <w:r w:rsidR="00CC72B4" w:rsidRPr="004E1C28">
          <w:rPr>
            <w:b/>
            <w:bCs/>
            <w:sz w:val="32"/>
            <w:szCs w:val="32"/>
            <w:rPrChange w:id="53" w:author="Meir Fogel" w:date="2024-03-28T15:56:00Z">
              <w:rPr/>
            </w:rPrChange>
          </w:rPr>
          <w:t xml:space="preserve">is  </w:t>
        </w:r>
      </w:ins>
      <w:ins w:id="54" w:author="Meir Fogel" w:date="2024-03-28T15:53:00Z">
        <w:r w:rsidR="00CC72B4" w:rsidRPr="004E1C28">
          <w:rPr>
            <w:b/>
            <w:bCs/>
            <w:sz w:val="32"/>
            <w:szCs w:val="32"/>
            <w:rPrChange w:id="55" w:author="Meir Fogel" w:date="2024-03-28T15:56:00Z">
              <w:rPr/>
            </w:rPrChange>
          </w:rPr>
          <w:t>1</w:t>
        </w:r>
        <w:proofErr w:type="gramEnd"/>
        <w:r w:rsidR="00CC72B4" w:rsidRPr="004E1C28">
          <w:rPr>
            <w:b/>
            <w:bCs/>
            <w:sz w:val="32"/>
            <w:szCs w:val="32"/>
            <w:rPrChange w:id="56" w:author="Meir Fogel" w:date="2024-03-28T15:56:00Z">
              <w:rPr/>
            </w:rPrChange>
          </w:rPr>
          <w:t xml:space="preserve"> </w:t>
        </w:r>
        <w:proofErr w:type="spellStart"/>
        <w:r w:rsidR="00CC72B4" w:rsidRPr="004E1C28">
          <w:rPr>
            <w:b/>
            <w:bCs/>
            <w:sz w:val="32"/>
            <w:szCs w:val="32"/>
            <w:rPrChange w:id="57" w:author="Meir Fogel" w:date="2024-03-28T15:56:00Z">
              <w:rPr/>
            </w:rPrChange>
          </w:rPr>
          <w:t>Mhz</w:t>
        </w:r>
        <w:proofErr w:type="spellEnd"/>
        <w:r w:rsidR="00CC72B4" w:rsidRPr="004E1C28">
          <w:rPr>
            <w:b/>
            <w:bCs/>
            <w:sz w:val="32"/>
            <w:szCs w:val="32"/>
            <w:rPrChange w:id="58" w:author="Meir Fogel" w:date="2024-03-28T15:56:00Z">
              <w:rPr/>
            </w:rPrChange>
          </w:rPr>
          <w:t xml:space="preserve">  using  20Mhz  SCLK</w:t>
        </w:r>
      </w:ins>
    </w:p>
    <w:p w14:paraId="386059B1" w14:textId="1F342C23" w:rsidR="003524C5" w:rsidRDefault="003524C5" w:rsidP="003B752F"/>
    <w:p w14:paraId="05A1B891" w14:textId="0B49D883" w:rsidR="003B752F" w:rsidRDefault="003B752F" w:rsidP="003B752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A77F8D">
        <w:rPr>
          <w:b/>
          <w:bCs/>
          <w:sz w:val="28"/>
          <w:szCs w:val="28"/>
          <w:u w:val="single"/>
        </w:rPr>
        <w:t>TIMMING</w:t>
      </w:r>
      <w:r>
        <w:rPr>
          <w:b/>
          <w:bCs/>
          <w:sz w:val="28"/>
          <w:szCs w:val="28"/>
          <w:u w:val="single"/>
        </w:rPr>
        <w:t xml:space="preserve">  refer</w:t>
      </w:r>
      <w:proofErr w:type="gramEnd"/>
      <w:r>
        <w:rPr>
          <w:b/>
          <w:bCs/>
          <w:sz w:val="28"/>
          <w:szCs w:val="28"/>
          <w:u w:val="single"/>
        </w:rPr>
        <w:t xml:space="preserve"> To ALL A2D   </w:t>
      </w:r>
    </w:p>
    <w:p w14:paraId="1E22027E" w14:textId="77777777" w:rsidR="003B752F" w:rsidRPr="00A77F8D" w:rsidRDefault="003B752F" w:rsidP="003B752F">
      <w:pPr>
        <w:rPr>
          <w:b/>
          <w:bCs/>
          <w:sz w:val="28"/>
          <w:szCs w:val="28"/>
          <w:u w:val="single"/>
        </w:rPr>
      </w:pPr>
    </w:p>
    <w:p w14:paraId="28325510" w14:textId="77777777" w:rsidR="003B752F" w:rsidRDefault="003B752F" w:rsidP="003B752F">
      <w:r w:rsidRPr="00A77F8D">
        <w:rPr>
          <w:noProof/>
        </w:rPr>
        <w:drawing>
          <wp:inline distT="0" distB="0" distL="0" distR="0" wp14:anchorId="5300AFF8" wp14:editId="5C6B8D7E">
            <wp:extent cx="6760750" cy="2343150"/>
            <wp:effectExtent l="0" t="0" r="2540" b="0"/>
            <wp:docPr id="25074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0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8376" cy="235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C0D7" w14:textId="77777777" w:rsidR="003B752F" w:rsidRDefault="003B752F" w:rsidP="003B752F">
      <w:pPr>
        <w:rPr>
          <w:sz w:val="28"/>
          <w:szCs w:val="28"/>
        </w:rPr>
      </w:pPr>
    </w:p>
    <w:p w14:paraId="2DF61E1B" w14:textId="11EF7BB0" w:rsidR="003B752F" w:rsidRPr="003B752F" w:rsidRDefault="003B752F" w:rsidP="003B752F">
      <w:pPr>
        <w:rPr>
          <w:sz w:val="28"/>
          <w:szCs w:val="28"/>
        </w:rPr>
      </w:pPr>
      <w:r w:rsidRPr="003B752F">
        <w:rPr>
          <w:sz w:val="28"/>
          <w:szCs w:val="28"/>
        </w:rPr>
        <w:t xml:space="preserve"> SDI valid </w:t>
      </w:r>
      <w:r w:rsidRPr="003B752F">
        <w:rPr>
          <w:sz w:val="32"/>
          <w:szCs w:val="32"/>
        </w:rPr>
        <w:t xml:space="preserve">to </w:t>
      </w:r>
      <w:r w:rsidRPr="003B752F">
        <w:rPr>
          <w:b/>
          <w:bCs/>
          <w:sz w:val="32"/>
          <w:szCs w:val="32"/>
        </w:rPr>
        <w:t>rising</w:t>
      </w:r>
      <w:r w:rsidRPr="003B752F">
        <w:rPr>
          <w:sz w:val="32"/>
          <w:szCs w:val="32"/>
        </w:rPr>
        <w:t xml:space="preserve"> edge </w:t>
      </w:r>
      <w:r w:rsidRPr="003B752F">
        <w:rPr>
          <w:sz w:val="28"/>
          <w:szCs w:val="28"/>
        </w:rPr>
        <w:t xml:space="preserve">of </w:t>
      </w:r>
      <w:proofErr w:type="gramStart"/>
      <w:r w:rsidRPr="003B752F">
        <w:rPr>
          <w:sz w:val="28"/>
          <w:szCs w:val="28"/>
        </w:rPr>
        <w:t>SCLK</w:t>
      </w:r>
      <w:proofErr w:type="gramEnd"/>
    </w:p>
    <w:p w14:paraId="55EDBCBC" w14:textId="77777777" w:rsidR="003B752F" w:rsidRPr="003B752F" w:rsidRDefault="003B752F" w:rsidP="003B752F">
      <w:pPr>
        <w:rPr>
          <w:b/>
          <w:bCs/>
          <w:sz w:val="40"/>
          <w:szCs w:val="40"/>
          <w:u w:val="single"/>
        </w:rPr>
      </w:pPr>
      <w:r w:rsidRPr="003B752F">
        <w:rPr>
          <w:sz w:val="28"/>
          <w:szCs w:val="28"/>
        </w:rPr>
        <w:t xml:space="preserve">SDO data bit valid to SCLK </w:t>
      </w:r>
      <w:r w:rsidRPr="003B752F">
        <w:rPr>
          <w:b/>
          <w:bCs/>
          <w:sz w:val="32"/>
          <w:szCs w:val="32"/>
        </w:rPr>
        <w:t>falling</w:t>
      </w:r>
      <w:r w:rsidRPr="003B752F">
        <w:rPr>
          <w:sz w:val="32"/>
          <w:szCs w:val="32"/>
        </w:rPr>
        <w:t xml:space="preserve">. </w:t>
      </w:r>
    </w:p>
    <w:p w14:paraId="35C983B0" w14:textId="6CBAD0E5" w:rsidR="003B752F" w:rsidRDefault="003B752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55ECC465" w14:textId="77777777" w:rsidR="003B752F" w:rsidRDefault="003B752F" w:rsidP="00962607">
      <w:pPr>
        <w:rPr>
          <w:b/>
          <w:bCs/>
          <w:sz w:val="36"/>
          <w:szCs w:val="36"/>
          <w:u w:val="single"/>
        </w:rPr>
      </w:pPr>
    </w:p>
    <w:p w14:paraId="4B28F184" w14:textId="31661F3F" w:rsidR="00962607" w:rsidRPr="00CD0C37" w:rsidRDefault="00962607" w:rsidP="00962607">
      <w:pPr>
        <w:rPr>
          <w:b/>
          <w:bCs/>
          <w:sz w:val="36"/>
          <w:szCs w:val="36"/>
          <w:u w:val="single"/>
        </w:rPr>
      </w:pPr>
      <w:r w:rsidRPr="00CD0C37">
        <w:rPr>
          <w:b/>
          <w:bCs/>
          <w:sz w:val="36"/>
          <w:szCs w:val="36"/>
          <w:u w:val="single"/>
        </w:rPr>
        <w:t>SPI</w:t>
      </w:r>
      <w:r w:rsidR="00CD0C37">
        <w:rPr>
          <w:b/>
          <w:bCs/>
          <w:sz w:val="36"/>
          <w:szCs w:val="36"/>
          <w:u w:val="single"/>
        </w:rPr>
        <w:t xml:space="preserve"> </w:t>
      </w:r>
      <w:proofErr w:type="gramStart"/>
      <w:r w:rsidRPr="00CD0C37">
        <w:rPr>
          <w:b/>
          <w:bCs/>
          <w:sz w:val="36"/>
          <w:szCs w:val="36"/>
          <w:u w:val="single"/>
        </w:rPr>
        <w:t>HV</w:t>
      </w:r>
      <w:r w:rsidR="00CD0C37">
        <w:rPr>
          <w:b/>
          <w:bCs/>
          <w:sz w:val="36"/>
          <w:szCs w:val="36"/>
          <w:u w:val="single"/>
        </w:rPr>
        <w:t xml:space="preserve"> </w:t>
      </w:r>
      <w:r w:rsidRPr="00CD0C37">
        <w:rPr>
          <w:b/>
          <w:bCs/>
          <w:sz w:val="36"/>
          <w:szCs w:val="36"/>
          <w:u w:val="single"/>
        </w:rPr>
        <w:t>:</w:t>
      </w:r>
      <w:proofErr w:type="gramEnd"/>
    </w:p>
    <w:p w14:paraId="7505F907" w14:textId="3105199C" w:rsidR="00962607" w:rsidRDefault="00962607" w:rsidP="00962607">
      <w:proofErr w:type="gramStart"/>
      <w:r>
        <w:t>.On</w:t>
      </w:r>
      <w:proofErr w:type="gramEnd"/>
      <w:r w:rsidR="00CD0C37">
        <w:t xml:space="preserve"> </w:t>
      </w:r>
      <w:proofErr w:type="spellStart"/>
      <w:r>
        <w:t>poweron</w:t>
      </w:r>
      <w:proofErr w:type="spellEnd"/>
      <w:r w:rsidR="00CD0C37">
        <w:t xml:space="preserve"> </w:t>
      </w:r>
      <w:r>
        <w:t>or</w:t>
      </w:r>
      <w:r w:rsidR="00CD0C37">
        <w:t xml:space="preserve"> </w:t>
      </w:r>
      <w:r>
        <w:t>after reset</w:t>
      </w:r>
      <w:r w:rsidR="00CD0C37">
        <w:t xml:space="preserve"> </w:t>
      </w:r>
      <w:r>
        <w:t>configure</w:t>
      </w:r>
      <w:r w:rsidR="00CD0C37">
        <w:t xml:space="preserve"> </w:t>
      </w:r>
      <w:r>
        <w:t>the</w:t>
      </w:r>
      <w:r w:rsidR="00CD0C37">
        <w:t xml:space="preserve"> </w:t>
      </w:r>
      <w:r>
        <w:t>HV</w:t>
      </w:r>
      <w:r w:rsidR="00CD0C37">
        <w:t xml:space="preserve"> </w:t>
      </w:r>
      <w:r>
        <w:t>A2D</w:t>
      </w:r>
      <w:r w:rsidR="00CD0C37">
        <w:t xml:space="preserve"> </w:t>
      </w:r>
      <w:r>
        <w:t>using</w:t>
      </w:r>
      <w:r w:rsidR="00CD0C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962607" w14:paraId="1ED228FF" w14:textId="77777777" w:rsidTr="00962607">
        <w:tc>
          <w:tcPr>
            <w:tcW w:w="1255" w:type="dxa"/>
          </w:tcPr>
          <w:p w14:paraId="2D71732F" w14:textId="6F2B1578" w:rsidR="00962607" w:rsidRDefault="00962607" w:rsidP="00962607">
            <w:r>
              <w:t>cs</w:t>
            </w:r>
          </w:p>
        </w:tc>
        <w:tc>
          <w:tcPr>
            <w:tcW w:w="8095" w:type="dxa"/>
          </w:tcPr>
          <w:p w14:paraId="745C9522" w14:textId="25BE0987" w:rsidR="00962607" w:rsidRDefault="00962607" w:rsidP="00962607">
            <w:pPr>
              <w:spacing w:after="160" w:line="278" w:lineRule="auto"/>
            </w:pPr>
            <w:proofErr w:type="spellStart"/>
            <w:r w:rsidRPr="00962607">
              <w:t>HV_ADC_CS_fpga</w:t>
            </w:r>
            <w:proofErr w:type="spellEnd"/>
            <w:r>
              <w:t xml:space="preserve"> </w:t>
            </w:r>
          </w:p>
        </w:tc>
      </w:tr>
      <w:tr w:rsidR="00962607" w14:paraId="293D95BC" w14:textId="77777777" w:rsidTr="00962607">
        <w:tc>
          <w:tcPr>
            <w:tcW w:w="1255" w:type="dxa"/>
          </w:tcPr>
          <w:p w14:paraId="446092F1" w14:textId="100F8319" w:rsidR="00962607" w:rsidRDefault="00962607" w:rsidP="00962607">
            <w:proofErr w:type="spellStart"/>
            <w:r>
              <w:t>sclk</w:t>
            </w:r>
            <w:proofErr w:type="spellEnd"/>
          </w:p>
        </w:tc>
        <w:tc>
          <w:tcPr>
            <w:tcW w:w="8095" w:type="dxa"/>
          </w:tcPr>
          <w:p w14:paraId="47F1FB2C" w14:textId="53D0D9B6" w:rsidR="00962607" w:rsidRPr="00962607" w:rsidRDefault="00962607" w:rsidP="00962607">
            <w:proofErr w:type="spellStart"/>
            <w:r w:rsidRPr="00962607">
              <w:t>HV_ADC_SCLK_fpga</w:t>
            </w:r>
            <w:proofErr w:type="spellEnd"/>
          </w:p>
        </w:tc>
      </w:tr>
      <w:tr w:rsidR="00962607" w14:paraId="5672AD4B" w14:textId="77777777" w:rsidTr="00962607">
        <w:tc>
          <w:tcPr>
            <w:tcW w:w="1255" w:type="dxa"/>
          </w:tcPr>
          <w:p w14:paraId="4EC3DD8D" w14:textId="2DFE3DCC" w:rsidR="00962607" w:rsidRDefault="00962607" w:rsidP="00962607">
            <w:proofErr w:type="spellStart"/>
            <w:r>
              <w:t>sdi</w:t>
            </w:r>
            <w:proofErr w:type="spellEnd"/>
          </w:p>
        </w:tc>
        <w:tc>
          <w:tcPr>
            <w:tcW w:w="8095" w:type="dxa"/>
          </w:tcPr>
          <w:p w14:paraId="4B174303" w14:textId="77E98897" w:rsidR="00962607" w:rsidRPr="00962607" w:rsidRDefault="00962607" w:rsidP="00962607">
            <w:proofErr w:type="spellStart"/>
            <w:r w:rsidRPr="00962607">
              <w:t>HV_ADC_SDI_fpga</w:t>
            </w:r>
            <w:proofErr w:type="spellEnd"/>
          </w:p>
        </w:tc>
      </w:tr>
      <w:tr w:rsidR="00962607" w14:paraId="7DA4438E" w14:textId="77777777" w:rsidTr="00962607">
        <w:tc>
          <w:tcPr>
            <w:tcW w:w="1255" w:type="dxa"/>
          </w:tcPr>
          <w:p w14:paraId="737A874F" w14:textId="5212F6B9" w:rsidR="00962607" w:rsidRDefault="00962607" w:rsidP="00962607">
            <w:proofErr w:type="spellStart"/>
            <w:r>
              <w:t>Sdo</w:t>
            </w:r>
            <w:proofErr w:type="spellEnd"/>
            <w:r>
              <w:t xml:space="preserve"> </w:t>
            </w:r>
          </w:p>
        </w:tc>
        <w:tc>
          <w:tcPr>
            <w:tcW w:w="8095" w:type="dxa"/>
          </w:tcPr>
          <w:p w14:paraId="3EA5E739" w14:textId="14245FA2" w:rsidR="00962607" w:rsidRPr="00962607" w:rsidRDefault="00962607" w:rsidP="00962607">
            <w:proofErr w:type="spellStart"/>
            <w:r w:rsidRPr="00962607">
              <w:t>HV_ADC_SDO_fpga</w:t>
            </w:r>
            <w:proofErr w:type="spellEnd"/>
          </w:p>
        </w:tc>
      </w:tr>
    </w:tbl>
    <w:p w14:paraId="722EAEF5" w14:textId="49DF2DDE" w:rsidR="00962607" w:rsidRDefault="003B752F" w:rsidP="003B752F">
      <w:r>
        <w:br/>
      </w:r>
    </w:p>
    <w:p w14:paraId="337BAD83" w14:textId="3E07F586" w:rsidR="00A77F8D" w:rsidRPr="00A77F8D" w:rsidRDefault="00A77F8D">
      <w:pPr>
        <w:rPr>
          <w:b/>
          <w:bCs/>
          <w:u w:val="single"/>
        </w:rPr>
      </w:pPr>
      <w:r w:rsidRPr="00A77F8D">
        <w:rPr>
          <w:b/>
          <w:bCs/>
          <w:sz w:val="32"/>
          <w:szCs w:val="32"/>
          <w:u w:val="single"/>
        </w:rPr>
        <w:t>Configuration</w:t>
      </w:r>
      <w:r w:rsidR="00CD0C37">
        <w:rPr>
          <w:b/>
          <w:bCs/>
          <w:sz w:val="32"/>
          <w:szCs w:val="32"/>
          <w:u w:val="single"/>
        </w:rPr>
        <w:t xml:space="preserve"> </w:t>
      </w:r>
    </w:p>
    <w:p w14:paraId="7FE2D65B" w14:textId="01788FA5" w:rsidR="00962607" w:rsidRDefault="00CD0C37">
      <w:r>
        <w:t xml:space="preserve"> </w:t>
      </w:r>
      <w:r w:rsidR="00962607">
        <w:t>The</w:t>
      </w:r>
      <w:r>
        <w:t xml:space="preserve"> </w:t>
      </w:r>
      <w:r w:rsidR="00962607">
        <w:t>configuration</w:t>
      </w:r>
      <w:r>
        <w:t xml:space="preserve"> </w:t>
      </w:r>
      <w:r w:rsidR="00962607">
        <w:t>use 2</w:t>
      </w:r>
      <w:r>
        <w:t xml:space="preserve"> </w:t>
      </w:r>
      <w:r w:rsidR="00962607">
        <w:t>frames</w:t>
      </w:r>
      <w:r>
        <w:t xml:space="preserve"> </w:t>
      </w:r>
    </w:p>
    <w:p w14:paraId="371288F9" w14:textId="369D293C" w:rsidR="00962607" w:rsidRDefault="00962607">
      <w:r>
        <w:t>Frame</w:t>
      </w:r>
      <w:r w:rsidR="00CD0C37">
        <w:t xml:space="preserve"> </w:t>
      </w:r>
      <w:r>
        <w:t>1</w:t>
      </w:r>
      <w:r w:rsidR="00CD0C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88"/>
      </w:tblGrid>
      <w:tr w:rsidR="00EB349F" w14:paraId="79229927" w14:textId="77777777" w:rsidTr="00EB349F">
        <w:tc>
          <w:tcPr>
            <w:tcW w:w="2337" w:type="dxa"/>
          </w:tcPr>
          <w:p w14:paraId="5C98BA5D" w14:textId="66D90731" w:rsidR="00EB349F" w:rsidRDefault="00EB349F">
            <w:r>
              <w:t xml:space="preserve">D15-12 </w:t>
            </w:r>
          </w:p>
        </w:tc>
        <w:tc>
          <w:tcPr>
            <w:tcW w:w="2788" w:type="dxa"/>
          </w:tcPr>
          <w:p w14:paraId="6A3256FA" w14:textId="427115C3" w:rsidR="00EB349F" w:rsidRDefault="00EB349F">
            <w:r>
              <w:t>D11-0 are D.C.</w:t>
            </w:r>
          </w:p>
        </w:tc>
      </w:tr>
      <w:tr w:rsidR="00EB349F" w14:paraId="0C720CCA" w14:textId="77777777" w:rsidTr="00EB349F">
        <w:tc>
          <w:tcPr>
            <w:tcW w:w="2337" w:type="dxa"/>
          </w:tcPr>
          <w:p w14:paraId="3F5A5372" w14:textId="28501D43" w:rsidR="00EB349F" w:rsidRDefault="00EB349F">
            <w:r>
              <w:t>1000</w:t>
            </w:r>
          </w:p>
        </w:tc>
        <w:tc>
          <w:tcPr>
            <w:tcW w:w="2788" w:type="dxa"/>
          </w:tcPr>
          <w:p w14:paraId="07401402" w14:textId="1D6191C4" w:rsidR="00EB349F" w:rsidRDefault="00EB349F">
            <w:r>
              <w:t xml:space="preserve">0000 0000 0000 </w:t>
            </w:r>
            <w:del w:id="59" w:author="Meir Fogel" w:date="2024-03-28T15:54:00Z">
              <w:r w:rsidDel="00CC72B4">
                <w:delText>0000</w:delText>
              </w:r>
              <w:r w:rsidR="00CD0C37" w:rsidDel="00CC72B4">
                <w:delText xml:space="preserve"> </w:delText>
              </w:r>
            </w:del>
          </w:p>
        </w:tc>
      </w:tr>
    </w:tbl>
    <w:p w14:paraId="245E24DD" w14:textId="77777777" w:rsidR="00EB349F" w:rsidRDefault="00EB349F"/>
    <w:p w14:paraId="15B71531" w14:textId="2C94EE53" w:rsidR="00EB349F" w:rsidRDefault="00EB349F" w:rsidP="00EB349F">
      <w:r>
        <w:t>Frame</w:t>
      </w:r>
      <w:r w:rsidR="00CD0C37">
        <w:t xml:space="preserve"> </w:t>
      </w:r>
      <w:r w:rsidR="00E63331">
        <w:t>2</w:t>
      </w:r>
      <w:r w:rsidR="00CD0C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EB349F" w14:paraId="5B3759C1" w14:textId="77777777" w:rsidTr="00EB349F">
        <w:tc>
          <w:tcPr>
            <w:tcW w:w="2065" w:type="dxa"/>
          </w:tcPr>
          <w:p w14:paraId="381A1228" w14:textId="254B2340" w:rsidR="00EB349F" w:rsidRDefault="00EB349F">
            <w:r>
              <w:t>D15 -0</w:t>
            </w:r>
            <w:r w:rsidR="00CD0C37">
              <w:t xml:space="preserve"> </w:t>
            </w:r>
          </w:p>
        </w:tc>
      </w:tr>
      <w:tr w:rsidR="00EB349F" w14:paraId="0E305B0A" w14:textId="77777777" w:rsidTr="00EB349F">
        <w:tc>
          <w:tcPr>
            <w:tcW w:w="2065" w:type="dxa"/>
          </w:tcPr>
          <w:p w14:paraId="757B170E" w14:textId="20B0FB9F" w:rsidR="00EB349F" w:rsidRDefault="00CD0C37">
            <w:r>
              <w:t xml:space="preserve"> </w:t>
            </w:r>
            <w:r w:rsidR="00EB349F">
              <w:t xml:space="preserve">F </w:t>
            </w:r>
            <w:proofErr w:type="spellStart"/>
            <w:r w:rsidR="00EB349F">
              <w:t>F</w:t>
            </w:r>
            <w:proofErr w:type="spellEnd"/>
            <w:r w:rsidR="00EB349F">
              <w:t xml:space="preserve"> </w:t>
            </w:r>
            <w:proofErr w:type="spellStart"/>
            <w:r w:rsidR="00EB349F">
              <w:t>F</w:t>
            </w:r>
            <w:proofErr w:type="spellEnd"/>
            <w:r w:rsidR="00EB349F">
              <w:t xml:space="preserve"> </w:t>
            </w:r>
            <w:proofErr w:type="spellStart"/>
            <w:r w:rsidR="00EB349F">
              <w:t>F</w:t>
            </w:r>
            <w:proofErr w:type="spellEnd"/>
            <w:r w:rsidR="00EB349F">
              <w:t xml:space="preserve"> </w:t>
            </w:r>
          </w:p>
        </w:tc>
      </w:tr>
    </w:tbl>
    <w:p w14:paraId="1531B9CD" w14:textId="466DE232" w:rsidR="00E63331" w:rsidRDefault="00E63331">
      <w:r w:rsidRPr="00E63331">
        <w:rPr>
          <w:noProof/>
        </w:rPr>
        <w:drawing>
          <wp:inline distT="0" distB="0" distL="0" distR="0" wp14:anchorId="008B72E8" wp14:editId="1574899E">
            <wp:extent cx="3771900" cy="2395943"/>
            <wp:effectExtent l="0" t="0" r="0" b="4445"/>
            <wp:docPr id="105377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75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373" cy="24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DCEA" w14:textId="77777777" w:rsidR="00EB349F" w:rsidRDefault="00EB349F"/>
    <w:p w14:paraId="7DFB4B38" w14:textId="77777777" w:rsidR="00CD0C37" w:rsidRDefault="00CD0C37"/>
    <w:p w14:paraId="468B149A" w14:textId="19C64C41" w:rsidR="00CD0C37" w:rsidRDefault="00CD0C37">
      <w:pPr>
        <w:rPr>
          <w:b/>
          <w:bCs/>
          <w:sz w:val="28"/>
          <w:szCs w:val="28"/>
          <w:u w:val="single"/>
        </w:rPr>
      </w:pPr>
    </w:p>
    <w:p w14:paraId="765DF323" w14:textId="0505B205" w:rsidR="00E63331" w:rsidRPr="00A77F8D" w:rsidRDefault="00E63331">
      <w:pPr>
        <w:rPr>
          <w:b/>
          <w:bCs/>
          <w:sz w:val="28"/>
          <w:szCs w:val="28"/>
          <w:u w:val="single"/>
        </w:rPr>
      </w:pPr>
      <w:r w:rsidRPr="00A77F8D">
        <w:rPr>
          <w:b/>
          <w:bCs/>
          <w:sz w:val="28"/>
          <w:szCs w:val="28"/>
          <w:u w:val="single"/>
        </w:rPr>
        <w:lastRenderedPageBreak/>
        <w:t>Sampling</w:t>
      </w:r>
      <w:r w:rsidR="00CD0C37">
        <w:rPr>
          <w:b/>
          <w:bCs/>
          <w:sz w:val="28"/>
          <w:szCs w:val="28"/>
          <w:u w:val="single"/>
        </w:rPr>
        <w:t xml:space="preserve"> </w:t>
      </w:r>
      <w:r w:rsidRPr="00A77F8D">
        <w:rPr>
          <w:b/>
          <w:bCs/>
          <w:sz w:val="28"/>
          <w:szCs w:val="28"/>
          <w:u w:val="single"/>
        </w:rPr>
        <w:t>the</w:t>
      </w:r>
      <w:r w:rsidR="00CD0C37">
        <w:rPr>
          <w:b/>
          <w:bCs/>
          <w:sz w:val="28"/>
          <w:szCs w:val="28"/>
          <w:u w:val="single"/>
        </w:rPr>
        <w:t xml:space="preserve"> </w:t>
      </w:r>
      <w:r w:rsidRPr="00A77F8D">
        <w:rPr>
          <w:b/>
          <w:bCs/>
          <w:sz w:val="28"/>
          <w:szCs w:val="28"/>
          <w:u w:val="single"/>
        </w:rPr>
        <w:t xml:space="preserve">HV A2D </w:t>
      </w:r>
    </w:p>
    <w:p w14:paraId="37B5FFD3" w14:textId="5FCA3FC9" w:rsidR="00E63331" w:rsidRDefault="00E63331">
      <w:r>
        <w:t>In the</w:t>
      </w:r>
      <w:r w:rsidR="00CD0C37">
        <w:t xml:space="preserve"> </w:t>
      </w:r>
      <w:r>
        <w:t>declare</w:t>
      </w:r>
      <w:r w:rsidR="00CD0C37">
        <w:t xml:space="preserve"> </w:t>
      </w:r>
      <w:r>
        <w:t>configuration</w:t>
      </w:r>
      <w:r w:rsidR="00CD0C37">
        <w:t xml:space="preserve"> </w:t>
      </w:r>
      <w:r>
        <w:t>above</w:t>
      </w:r>
      <w:r w:rsidR="00CD0C37">
        <w:t xml:space="preserve"> </w:t>
      </w:r>
      <w:r>
        <w:t>the</w:t>
      </w:r>
      <w:r w:rsidR="00CD0C37">
        <w:t xml:space="preserve"> </w:t>
      </w:r>
      <w:r>
        <w:t>A2D will</w:t>
      </w:r>
      <w:r w:rsidR="00CD0C37">
        <w:t xml:space="preserve"> </w:t>
      </w:r>
      <w:r>
        <w:t>sample</w:t>
      </w:r>
      <w:r w:rsidR="00CD0C37">
        <w:t xml:space="preserve"> </w:t>
      </w:r>
      <w:r>
        <w:t>all</w:t>
      </w:r>
      <w:r w:rsidR="00CD0C37">
        <w:t xml:space="preserve"> </w:t>
      </w:r>
      <w:r>
        <w:t>8 channels</w:t>
      </w:r>
      <w:r w:rsidR="00CD0C37">
        <w:t xml:space="preserve"> </w:t>
      </w:r>
      <w:r>
        <w:t>start</w:t>
      </w:r>
      <w:r w:rsidR="00CD0C37">
        <w:t xml:space="preserve"> </w:t>
      </w:r>
      <w:r>
        <w:t>from</w:t>
      </w:r>
      <w:r w:rsidR="00CD0C37">
        <w:t xml:space="preserve"> </w:t>
      </w:r>
      <w:r>
        <w:t>channel 0</w:t>
      </w:r>
      <w:r w:rsidR="00CD0C37">
        <w:t xml:space="preserve"> </w:t>
      </w:r>
      <w:r>
        <w:t>to</w:t>
      </w:r>
      <w:r w:rsidR="00CD0C37">
        <w:t xml:space="preserve"> </w:t>
      </w:r>
      <w:r>
        <w:t>channel 7</w:t>
      </w:r>
      <w:r w:rsidR="000D3D11">
        <w:br/>
      </w:r>
      <w:r>
        <w:t xml:space="preserve"> </w:t>
      </w:r>
      <w:r w:rsidR="004E4029">
        <w:t>(to</w:t>
      </w:r>
      <w:r w:rsidR="00CD0C37">
        <w:t xml:space="preserve"> </w:t>
      </w:r>
      <w:r w:rsidR="000D3D11">
        <w:t>skip</w:t>
      </w:r>
      <w:r w:rsidR="00CD0C37">
        <w:t xml:space="preserve"> </w:t>
      </w:r>
      <w:r w:rsidR="000D3D11">
        <w:t>any channel</w:t>
      </w:r>
      <w:r w:rsidR="00CD0C37">
        <w:t xml:space="preserve"> </w:t>
      </w:r>
      <w:r w:rsidR="000D3D11">
        <w:t>you need</w:t>
      </w:r>
      <w:r w:rsidR="00CD0C37">
        <w:t xml:space="preserve"> </w:t>
      </w:r>
      <w:r w:rsidR="000D3D11">
        <w:t>write in the configuration frame 2</w:t>
      </w:r>
      <w:r w:rsidR="00CD0C37">
        <w:t xml:space="preserve"> </w:t>
      </w:r>
      <w:r w:rsidR="000D3D11">
        <w:t>0 at</w:t>
      </w:r>
      <w:r w:rsidR="00CD0C37">
        <w:t xml:space="preserve"> </w:t>
      </w:r>
      <w:r w:rsidR="000D3D11">
        <w:t>the</w:t>
      </w:r>
      <w:r w:rsidR="00CD0C37">
        <w:t xml:space="preserve"> </w:t>
      </w:r>
      <w:r w:rsidR="000D3D11">
        <w:t>bit</w:t>
      </w:r>
      <w:r w:rsidR="00CD0C37">
        <w:t xml:space="preserve"> </w:t>
      </w:r>
      <w:r w:rsidR="000D3D11">
        <w:t>number</w:t>
      </w:r>
      <w:r w:rsidR="00CD0C37">
        <w:t xml:space="preserve"> </w:t>
      </w:r>
      <w:r w:rsidR="000D3D11">
        <w:t>mean</w:t>
      </w:r>
      <w:r w:rsidR="00CD0C37">
        <w:t xml:space="preserve"> </w:t>
      </w:r>
      <w:r w:rsidR="000D3D11">
        <w:t>FFFA</w:t>
      </w:r>
      <w:r w:rsidR="00CD0C37">
        <w:t xml:space="preserve"> </w:t>
      </w:r>
      <w:r w:rsidR="000D3D11">
        <w:t>mean channel 0 and</w:t>
      </w:r>
      <w:r w:rsidR="00CD0C37">
        <w:t xml:space="preserve"> </w:t>
      </w:r>
      <w:r w:rsidR="000D3D11">
        <w:t>3 will be</w:t>
      </w:r>
      <w:r w:rsidR="00CD0C37">
        <w:t xml:space="preserve"> </w:t>
      </w:r>
      <w:r w:rsidR="004E4029">
        <w:t>skipped)</w:t>
      </w:r>
      <w:r w:rsidR="00CD0C37">
        <w:t xml:space="preserve"> </w:t>
      </w:r>
    </w:p>
    <w:p w14:paraId="58DE1D00" w14:textId="07C54375" w:rsidR="0097263C" w:rsidRDefault="0097263C">
      <w:r>
        <w:t xml:space="preserve"> Writing</w:t>
      </w:r>
      <w:r w:rsidR="00CD0C37">
        <w:t xml:space="preserve"> </w:t>
      </w:r>
      <w:r>
        <w:t>to</w:t>
      </w:r>
      <w:r w:rsidR="00CD0C37">
        <w:t xml:space="preserve"> </w:t>
      </w:r>
      <w:r>
        <w:t>the</w:t>
      </w:r>
      <w:r w:rsidR="00CD0C37">
        <w:t xml:space="preserve"> </w:t>
      </w:r>
      <w:r>
        <w:t>MODE CONTROL REGISTER</w:t>
      </w:r>
      <w:r w:rsidR="00CD0C37">
        <w:t xml:space="preserve"> </w:t>
      </w:r>
      <w:r>
        <w:t>of</w:t>
      </w:r>
      <w:r w:rsidR="00CD0C37">
        <w:t xml:space="preserve"> </w:t>
      </w:r>
      <w:r>
        <w:t>the</w:t>
      </w:r>
      <w:r w:rsidR="00CD0C37">
        <w:t xml:space="preserve"> </w:t>
      </w:r>
      <w:r>
        <w:t>A2D</w:t>
      </w:r>
      <w:r w:rsidR="00CD0C37">
        <w:t xml:space="preserve"> </w:t>
      </w:r>
      <w:r>
        <w:t>will</w:t>
      </w:r>
      <w:r w:rsidR="00CD0C37">
        <w:t xml:space="preserve"> </w:t>
      </w:r>
      <w:r>
        <w:t>create a conversion of current sampling</w:t>
      </w:r>
      <w:r w:rsidR="00CD0C37">
        <w:t xml:space="preserve"> </w:t>
      </w:r>
      <w:r>
        <w:t>channel and</w:t>
      </w:r>
      <w:r w:rsidR="00CD0C37">
        <w:t xml:space="preserve"> </w:t>
      </w:r>
      <w:r>
        <w:t>get</w:t>
      </w:r>
      <w:r w:rsidR="00CD0C37">
        <w:t xml:space="preserve"> </w:t>
      </w:r>
      <w:r>
        <w:t>the</w:t>
      </w:r>
      <w:r w:rsidR="00CD0C37">
        <w:t xml:space="preserve"> </w:t>
      </w:r>
      <w:r>
        <w:t>data</w:t>
      </w:r>
      <w:r w:rsidR="00CD0C37">
        <w:t xml:space="preserve"> </w:t>
      </w:r>
      <w:r>
        <w:t>on</w:t>
      </w:r>
      <w:r w:rsidR="00CD0C37">
        <w:t xml:space="preserve"> </w:t>
      </w:r>
      <w:r>
        <w:t>the</w:t>
      </w:r>
      <w:r w:rsidR="00CD0C37">
        <w:t xml:space="preserve"> </w:t>
      </w:r>
      <w:r>
        <w:t>SDO</w:t>
      </w:r>
      <w:r w:rsidR="00CD0C37">
        <w:t xml:space="preserve"> </w:t>
      </w:r>
      <w:r>
        <w:t>of the</w:t>
      </w:r>
      <w:r w:rsidR="00CD0C37">
        <w:t xml:space="preserve"> </w:t>
      </w:r>
      <w:r>
        <w:t xml:space="preserve">previous </w:t>
      </w:r>
      <w:r w:rsidR="004E4029">
        <w:t>channel.</w:t>
      </w:r>
      <w:r>
        <w:t xml:space="preserve"> </w:t>
      </w:r>
    </w:p>
    <w:p w14:paraId="2056DC3C" w14:textId="6CABC528" w:rsidR="00E63331" w:rsidRDefault="0097263C">
      <w:r>
        <w:t>The</w:t>
      </w:r>
      <w:r w:rsidR="00CD0C37">
        <w:t xml:space="preserve"> </w:t>
      </w:r>
      <w:r>
        <w:t>SDO</w:t>
      </w:r>
      <w:r w:rsidR="00CD0C37">
        <w:t xml:space="preserve"> </w:t>
      </w:r>
      <w:r>
        <w:t>data</w:t>
      </w:r>
      <w:r w:rsidR="00CD0C37">
        <w:t xml:space="preserve"> </w:t>
      </w:r>
      <w:r w:rsidR="004E4029">
        <w:t>includes</w:t>
      </w:r>
      <w:r w:rsidR="00CD0C37">
        <w:t xml:space="preserve"> </w:t>
      </w:r>
      <w:r>
        <w:t>the</w:t>
      </w:r>
      <w:r w:rsidR="00CD0C37">
        <w:t xml:space="preserve"> </w:t>
      </w:r>
      <w:r>
        <w:t>channel number</w:t>
      </w:r>
      <w:r w:rsidR="00CD0C37">
        <w:t xml:space="preserve"> </w:t>
      </w:r>
      <w:r>
        <w:t>of</w:t>
      </w:r>
      <w:r w:rsidR="00CD0C37">
        <w:t xml:space="preserve"> </w:t>
      </w:r>
      <w:r>
        <w:t>the</w:t>
      </w:r>
      <w:r w:rsidR="00CD0C37">
        <w:t xml:space="preserve"> </w:t>
      </w:r>
      <w:r>
        <w:t xml:space="preserve">included </w:t>
      </w:r>
      <w:r w:rsidR="004E4029">
        <w:t>data.</w:t>
      </w:r>
      <w:r w:rsidR="00CD0C37">
        <w:t xml:space="preserve"> </w:t>
      </w:r>
    </w:p>
    <w:p w14:paraId="0C48DC2A" w14:textId="32DEBC9F" w:rsidR="000D3D11" w:rsidRDefault="000D3D11">
      <w:r>
        <w:t>The</w:t>
      </w:r>
      <w:r w:rsidR="00CD0C37">
        <w:t xml:space="preserve"> </w:t>
      </w:r>
      <w:r>
        <w:t>writing</w:t>
      </w:r>
      <w:r w:rsidR="00CD0C37">
        <w:t xml:space="preserve"> </w:t>
      </w:r>
      <w:r>
        <w:t>to the</w:t>
      </w:r>
      <w:r w:rsidR="00CD0C37">
        <w:t xml:space="preserve"> </w:t>
      </w:r>
      <w:r>
        <w:t>MODE CONTROL REGISTER</w:t>
      </w:r>
      <w:r w:rsidR="00CD0C37">
        <w:t xml:space="preserve"> </w:t>
      </w:r>
      <w:r>
        <w:t>is initialization and</w:t>
      </w:r>
      <w:r w:rsidR="00CD0C37">
        <w:t xml:space="preserve"> </w:t>
      </w:r>
      <w:r>
        <w:t>the</w:t>
      </w:r>
      <w:r w:rsidR="00CD0C37">
        <w:t xml:space="preserve"> </w:t>
      </w:r>
      <w:r>
        <w:t>data</w:t>
      </w:r>
      <w:r w:rsidR="00CD0C37">
        <w:t xml:space="preserve"> </w:t>
      </w:r>
      <w:r>
        <w:t>following the</w:t>
      </w:r>
      <w:r w:rsidR="00CD0C37">
        <w:t xml:space="preserve"> </w:t>
      </w:r>
      <w:r>
        <w:t>SDO at</w:t>
      </w:r>
      <w:r w:rsidR="00CD0C37">
        <w:t xml:space="preserve"> </w:t>
      </w:r>
      <w:r>
        <w:t>that frame</w:t>
      </w:r>
      <w:r w:rsidR="00CD0C37">
        <w:t xml:space="preserve"> </w:t>
      </w:r>
      <w:r>
        <w:t>is</w:t>
      </w:r>
      <w:r w:rsidR="00CD0C37">
        <w:t xml:space="preserve"> </w:t>
      </w:r>
      <w:proofErr w:type="gramStart"/>
      <w:r w:rsidR="004E4029">
        <w:t>no</w:t>
      </w:r>
      <w:proofErr w:type="gramEnd"/>
      <w:r w:rsidR="004E4029">
        <w:t xml:space="preserve"> meaning.</w:t>
      </w:r>
      <w:r>
        <w:t xml:space="preserve"> </w:t>
      </w:r>
    </w:p>
    <w:p w14:paraId="5AF86240" w14:textId="04C58727" w:rsidR="0097263C" w:rsidRDefault="00A77F8D">
      <w:r>
        <w:t>MODE CONTROL REGISTER</w:t>
      </w:r>
      <w:r w:rsidR="00CD0C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A77F8D" w14:paraId="5DA541DA" w14:textId="77777777" w:rsidTr="00CE2D9F">
        <w:tc>
          <w:tcPr>
            <w:tcW w:w="2065" w:type="dxa"/>
          </w:tcPr>
          <w:p w14:paraId="6C38E48F" w14:textId="6E493200" w:rsidR="00A77F8D" w:rsidRDefault="00A77F8D" w:rsidP="00CE2D9F">
            <w:r>
              <w:t>D15 -0</w:t>
            </w:r>
            <w:r w:rsidR="00CD0C37">
              <w:t xml:space="preserve"> </w:t>
            </w:r>
          </w:p>
        </w:tc>
      </w:tr>
      <w:tr w:rsidR="00A77F8D" w14:paraId="436E80CE" w14:textId="77777777" w:rsidTr="00CE2D9F">
        <w:tc>
          <w:tcPr>
            <w:tcW w:w="2065" w:type="dxa"/>
          </w:tcPr>
          <w:p w14:paraId="27DC246F" w14:textId="00D56C22" w:rsidR="00A77F8D" w:rsidRDefault="00CD0C37" w:rsidP="00CE2D9F">
            <w:r>
              <w:t xml:space="preserve"> </w:t>
            </w:r>
            <w:r w:rsidR="00A77F8D">
              <w:t>2 8 0 0</w:t>
            </w:r>
            <w:r>
              <w:t xml:space="preserve"> </w:t>
            </w:r>
            <w:r w:rsidR="00A77F8D">
              <w:t>hex</w:t>
            </w:r>
          </w:p>
        </w:tc>
      </w:tr>
    </w:tbl>
    <w:p w14:paraId="0B72DC89" w14:textId="77777777" w:rsidR="00A77F8D" w:rsidRDefault="00A77F8D"/>
    <w:p w14:paraId="6474751A" w14:textId="60A226EB" w:rsidR="00A77F8D" w:rsidRPr="00CD0C37" w:rsidRDefault="00CD0C37" w:rsidP="00A77F8D">
      <w:pPr>
        <w:rPr>
          <w:b/>
          <w:bCs/>
          <w:sz w:val="28"/>
          <w:szCs w:val="28"/>
          <w:u w:val="single"/>
        </w:rPr>
      </w:pPr>
      <w:r w:rsidRPr="00CD0C37">
        <w:rPr>
          <w:b/>
          <w:bCs/>
          <w:sz w:val="28"/>
          <w:szCs w:val="28"/>
          <w:u w:val="single"/>
        </w:rPr>
        <w:t xml:space="preserve">SAMPLING CHANNELS </w:t>
      </w:r>
      <w:r w:rsidR="00A77F8D" w:rsidRPr="00CD0C37">
        <w:rPr>
          <w:b/>
          <w:bCs/>
          <w:sz w:val="28"/>
          <w:szCs w:val="28"/>
          <w:u w:val="single"/>
        </w:rPr>
        <w:t xml:space="preserve">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F8D" w14:paraId="7833B33D" w14:textId="77777777" w:rsidTr="00A77F8D">
        <w:tc>
          <w:tcPr>
            <w:tcW w:w="4675" w:type="dxa"/>
          </w:tcPr>
          <w:p w14:paraId="35B99D39" w14:textId="77777777" w:rsidR="00A77F8D" w:rsidRDefault="00A77F8D" w:rsidP="00A77F8D"/>
        </w:tc>
        <w:tc>
          <w:tcPr>
            <w:tcW w:w="4675" w:type="dxa"/>
          </w:tcPr>
          <w:p w14:paraId="2CD1659B" w14:textId="77777777" w:rsidR="00A77F8D" w:rsidRDefault="00A77F8D" w:rsidP="00A77F8D"/>
        </w:tc>
      </w:tr>
      <w:tr w:rsidR="00A77F8D" w14:paraId="534BC4D3" w14:textId="77777777" w:rsidTr="00A77F8D">
        <w:tc>
          <w:tcPr>
            <w:tcW w:w="4675" w:type="dxa"/>
          </w:tcPr>
          <w:p w14:paraId="72701362" w14:textId="12090683" w:rsidR="00A77F8D" w:rsidRDefault="00CD0C37" w:rsidP="00A77F8D">
            <w:r>
              <w:t>Cannel 0</w:t>
            </w:r>
          </w:p>
        </w:tc>
        <w:tc>
          <w:tcPr>
            <w:tcW w:w="4675" w:type="dxa"/>
          </w:tcPr>
          <w:p w14:paraId="50A489EA" w14:textId="21EBC848" w:rsidR="00A77F8D" w:rsidRDefault="00CD0C37" w:rsidP="00A77F8D">
            <w:r w:rsidRPr="00CD0C37">
              <w:t>OUT4_sns</w:t>
            </w:r>
          </w:p>
        </w:tc>
      </w:tr>
      <w:tr w:rsidR="00A77F8D" w14:paraId="4F5BEB9D" w14:textId="77777777" w:rsidTr="00A77F8D">
        <w:tc>
          <w:tcPr>
            <w:tcW w:w="4675" w:type="dxa"/>
          </w:tcPr>
          <w:p w14:paraId="1CCAC54C" w14:textId="13B915B7" w:rsidR="00A77F8D" w:rsidRDefault="00CD0C37" w:rsidP="00A77F8D">
            <w:r>
              <w:t>Cannel 1</w:t>
            </w:r>
          </w:p>
        </w:tc>
        <w:tc>
          <w:tcPr>
            <w:tcW w:w="4675" w:type="dxa"/>
          </w:tcPr>
          <w:p w14:paraId="29FFA4A4" w14:textId="0E24219D" w:rsidR="00A77F8D" w:rsidRDefault="00CD0C37" w:rsidP="00A77F8D">
            <w:r w:rsidRPr="00CD0C37">
              <w:t>Vsns_PH1</w:t>
            </w:r>
          </w:p>
        </w:tc>
      </w:tr>
      <w:tr w:rsidR="00A77F8D" w14:paraId="3386AFB0" w14:textId="77777777" w:rsidTr="00A77F8D">
        <w:tc>
          <w:tcPr>
            <w:tcW w:w="4675" w:type="dxa"/>
          </w:tcPr>
          <w:p w14:paraId="146ABD2E" w14:textId="38739CB7" w:rsidR="00A77F8D" w:rsidRDefault="00CD0C37" w:rsidP="00A77F8D">
            <w:r>
              <w:t>Cannel 2</w:t>
            </w:r>
          </w:p>
        </w:tc>
        <w:tc>
          <w:tcPr>
            <w:tcW w:w="4675" w:type="dxa"/>
          </w:tcPr>
          <w:p w14:paraId="5DE84AB3" w14:textId="702004C6" w:rsidR="00A77F8D" w:rsidRDefault="00CD0C37" w:rsidP="00A77F8D">
            <w:r w:rsidRPr="00CD0C37">
              <w:t>Vsns_PH2</w:t>
            </w:r>
          </w:p>
        </w:tc>
      </w:tr>
      <w:tr w:rsidR="00A77F8D" w14:paraId="44F6AEBF" w14:textId="77777777" w:rsidTr="00A77F8D">
        <w:tc>
          <w:tcPr>
            <w:tcW w:w="4675" w:type="dxa"/>
          </w:tcPr>
          <w:p w14:paraId="510EB3AD" w14:textId="00F3C94A" w:rsidR="00A77F8D" w:rsidRDefault="00CD0C37" w:rsidP="00A77F8D">
            <w:r>
              <w:t>Cannel 3</w:t>
            </w:r>
          </w:p>
        </w:tc>
        <w:tc>
          <w:tcPr>
            <w:tcW w:w="4675" w:type="dxa"/>
          </w:tcPr>
          <w:p w14:paraId="3C0FCB4A" w14:textId="250B7BA1" w:rsidR="00A77F8D" w:rsidRDefault="00CD0C37" w:rsidP="00A77F8D">
            <w:r w:rsidRPr="00CD0C37">
              <w:t>Vsns_PH3</w:t>
            </w:r>
          </w:p>
        </w:tc>
      </w:tr>
      <w:tr w:rsidR="00A77F8D" w14:paraId="3EE21F94" w14:textId="77777777" w:rsidTr="00A77F8D">
        <w:tc>
          <w:tcPr>
            <w:tcW w:w="4675" w:type="dxa"/>
          </w:tcPr>
          <w:p w14:paraId="469ABF8F" w14:textId="2B103F0A" w:rsidR="00A77F8D" w:rsidRDefault="00CD0C37" w:rsidP="00A77F8D">
            <w:r>
              <w:t>Cannel 4</w:t>
            </w:r>
          </w:p>
        </w:tc>
        <w:tc>
          <w:tcPr>
            <w:tcW w:w="4675" w:type="dxa"/>
          </w:tcPr>
          <w:p w14:paraId="39B3B98D" w14:textId="40F31D81" w:rsidR="00A77F8D" w:rsidRDefault="00CD0C37" w:rsidP="00A77F8D">
            <w:r w:rsidRPr="00CD0C37">
              <w:t>OUT4_Isns</w:t>
            </w:r>
          </w:p>
        </w:tc>
      </w:tr>
      <w:tr w:rsidR="00A77F8D" w14:paraId="4DBFBF4E" w14:textId="77777777" w:rsidTr="00A77F8D">
        <w:tc>
          <w:tcPr>
            <w:tcW w:w="4675" w:type="dxa"/>
          </w:tcPr>
          <w:p w14:paraId="03E243F1" w14:textId="5C2259FB" w:rsidR="00A77F8D" w:rsidRDefault="00CD0C37" w:rsidP="00A77F8D">
            <w:r>
              <w:t>Cannel 5</w:t>
            </w:r>
          </w:p>
        </w:tc>
        <w:tc>
          <w:tcPr>
            <w:tcW w:w="4675" w:type="dxa"/>
          </w:tcPr>
          <w:p w14:paraId="1A55197E" w14:textId="5D8BE896" w:rsidR="00A77F8D" w:rsidRDefault="00CD0C37" w:rsidP="00A77F8D">
            <w:r w:rsidRPr="00CD0C37">
              <w:t>Vsns_PH_C_RLY</w:t>
            </w:r>
          </w:p>
        </w:tc>
      </w:tr>
      <w:tr w:rsidR="00A77F8D" w14:paraId="097197D5" w14:textId="77777777" w:rsidTr="00A77F8D">
        <w:tc>
          <w:tcPr>
            <w:tcW w:w="4675" w:type="dxa"/>
          </w:tcPr>
          <w:p w14:paraId="501AE695" w14:textId="17925786" w:rsidR="00A77F8D" w:rsidRDefault="00CD0C37" w:rsidP="00A77F8D">
            <w:r>
              <w:t>Cannel 6</w:t>
            </w:r>
          </w:p>
        </w:tc>
        <w:tc>
          <w:tcPr>
            <w:tcW w:w="4675" w:type="dxa"/>
          </w:tcPr>
          <w:p w14:paraId="330CB467" w14:textId="0795A886" w:rsidR="00A77F8D" w:rsidRDefault="00CD0C37" w:rsidP="00A77F8D">
            <w:r w:rsidRPr="00CD0C37">
              <w:t>Vsns_PH_B_RLY</w:t>
            </w:r>
          </w:p>
        </w:tc>
      </w:tr>
      <w:tr w:rsidR="00CD0C37" w14:paraId="5092C450" w14:textId="77777777" w:rsidTr="00A77F8D">
        <w:tc>
          <w:tcPr>
            <w:tcW w:w="4675" w:type="dxa"/>
          </w:tcPr>
          <w:p w14:paraId="006298F5" w14:textId="49680038" w:rsidR="00CD0C37" w:rsidRDefault="00CD0C37" w:rsidP="00A77F8D">
            <w:r>
              <w:t>Cannel 7</w:t>
            </w:r>
          </w:p>
        </w:tc>
        <w:tc>
          <w:tcPr>
            <w:tcW w:w="4675" w:type="dxa"/>
          </w:tcPr>
          <w:p w14:paraId="61929CB5" w14:textId="1A7E72C6" w:rsidR="00CD0C37" w:rsidRDefault="00CD0C37" w:rsidP="00A77F8D">
            <w:r w:rsidRPr="00CD0C37">
              <w:t>Vsns_PH_A_RLY</w:t>
            </w:r>
          </w:p>
        </w:tc>
      </w:tr>
    </w:tbl>
    <w:p w14:paraId="3259AE13" w14:textId="4BBCCEFD" w:rsidR="00272E3A" w:rsidRDefault="00272E3A" w:rsidP="00A77F8D"/>
    <w:p w14:paraId="255D9CAC" w14:textId="77777777" w:rsidR="00272E3A" w:rsidRDefault="00272E3A">
      <w:r>
        <w:br w:type="page"/>
      </w:r>
    </w:p>
    <w:p w14:paraId="13504762" w14:textId="46C2EFE0" w:rsidR="00272E3A" w:rsidRPr="00CD0C37" w:rsidRDefault="00272E3A" w:rsidP="00272E3A">
      <w:pPr>
        <w:rPr>
          <w:b/>
          <w:bCs/>
          <w:sz w:val="36"/>
          <w:szCs w:val="36"/>
          <w:u w:val="single"/>
        </w:rPr>
      </w:pPr>
      <w:r w:rsidRPr="00CD0C37">
        <w:rPr>
          <w:b/>
          <w:bCs/>
          <w:sz w:val="36"/>
          <w:szCs w:val="36"/>
          <w:u w:val="single"/>
        </w:rPr>
        <w:lastRenderedPageBreak/>
        <w:t>SPI</w:t>
      </w:r>
      <w:r>
        <w:rPr>
          <w:b/>
          <w:bCs/>
          <w:sz w:val="36"/>
          <w:szCs w:val="36"/>
          <w:u w:val="single"/>
        </w:rPr>
        <w:t xml:space="preserve"> </w:t>
      </w:r>
      <w:proofErr w:type="gramStart"/>
      <w:r>
        <w:rPr>
          <w:b/>
          <w:bCs/>
          <w:sz w:val="36"/>
          <w:szCs w:val="36"/>
          <w:u w:val="single"/>
        </w:rPr>
        <w:t xml:space="preserve">SENSE </w:t>
      </w:r>
      <w:r w:rsidRPr="00CD0C37">
        <w:rPr>
          <w:b/>
          <w:bCs/>
          <w:sz w:val="36"/>
          <w:szCs w:val="36"/>
          <w:u w:val="single"/>
        </w:rPr>
        <w:t>:</w:t>
      </w:r>
      <w:proofErr w:type="gramEnd"/>
    </w:p>
    <w:p w14:paraId="09CF265D" w14:textId="77777777" w:rsidR="00272E3A" w:rsidRDefault="00272E3A" w:rsidP="00272E3A">
      <w:proofErr w:type="gramStart"/>
      <w:r>
        <w:t>.On</w:t>
      </w:r>
      <w:proofErr w:type="gramEnd"/>
      <w:r>
        <w:t xml:space="preserve"> </w:t>
      </w:r>
      <w:proofErr w:type="spellStart"/>
      <w:r>
        <w:t>poweron</w:t>
      </w:r>
      <w:proofErr w:type="spellEnd"/>
      <w:r>
        <w:t xml:space="preserve"> or after reset configure the HV A2D using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272E3A" w14:paraId="7A007D41" w14:textId="77777777" w:rsidTr="00CE2D9F">
        <w:tc>
          <w:tcPr>
            <w:tcW w:w="1255" w:type="dxa"/>
          </w:tcPr>
          <w:p w14:paraId="6AFF7441" w14:textId="77777777" w:rsidR="00272E3A" w:rsidRDefault="00272E3A" w:rsidP="00CE2D9F">
            <w:r>
              <w:t>cs</w:t>
            </w:r>
          </w:p>
        </w:tc>
        <w:tc>
          <w:tcPr>
            <w:tcW w:w="8095" w:type="dxa"/>
          </w:tcPr>
          <w:p w14:paraId="651BE3D6" w14:textId="1BD0A47C" w:rsidR="00272E3A" w:rsidRDefault="00272E3A" w:rsidP="00CE2D9F">
            <w:pPr>
              <w:spacing w:after="160" w:line="278" w:lineRule="auto"/>
            </w:pPr>
            <w:proofErr w:type="spellStart"/>
            <w:r w:rsidRPr="00272E3A">
              <w:t>I_sns_ADC_CS_fpga</w:t>
            </w:r>
            <w:proofErr w:type="spellEnd"/>
          </w:p>
        </w:tc>
      </w:tr>
      <w:tr w:rsidR="00272E3A" w14:paraId="5827D883" w14:textId="77777777" w:rsidTr="00CE2D9F">
        <w:tc>
          <w:tcPr>
            <w:tcW w:w="1255" w:type="dxa"/>
          </w:tcPr>
          <w:p w14:paraId="7FD211C2" w14:textId="77777777" w:rsidR="00272E3A" w:rsidRDefault="00272E3A" w:rsidP="00CE2D9F">
            <w:proofErr w:type="spellStart"/>
            <w:r>
              <w:t>sclk</w:t>
            </w:r>
            <w:proofErr w:type="spellEnd"/>
          </w:p>
        </w:tc>
        <w:tc>
          <w:tcPr>
            <w:tcW w:w="8095" w:type="dxa"/>
          </w:tcPr>
          <w:p w14:paraId="39003617" w14:textId="62CE8CC3" w:rsidR="00272E3A" w:rsidRPr="00962607" w:rsidRDefault="00272E3A" w:rsidP="00CE2D9F">
            <w:proofErr w:type="spellStart"/>
            <w:r w:rsidRPr="00272E3A">
              <w:t>I_sns_ADC_SCLK_fpga</w:t>
            </w:r>
            <w:proofErr w:type="spellEnd"/>
          </w:p>
        </w:tc>
      </w:tr>
      <w:tr w:rsidR="00272E3A" w14:paraId="12C7EEBA" w14:textId="77777777" w:rsidTr="00CE2D9F">
        <w:tc>
          <w:tcPr>
            <w:tcW w:w="1255" w:type="dxa"/>
          </w:tcPr>
          <w:p w14:paraId="0BA9F05C" w14:textId="77777777" w:rsidR="00272E3A" w:rsidRDefault="00272E3A" w:rsidP="00CE2D9F">
            <w:proofErr w:type="spellStart"/>
            <w:r>
              <w:t>sdi</w:t>
            </w:r>
            <w:proofErr w:type="spellEnd"/>
          </w:p>
        </w:tc>
        <w:tc>
          <w:tcPr>
            <w:tcW w:w="8095" w:type="dxa"/>
          </w:tcPr>
          <w:p w14:paraId="1176B9F0" w14:textId="3EDD2E10" w:rsidR="00272E3A" w:rsidRPr="00962607" w:rsidRDefault="00272E3A" w:rsidP="00CE2D9F">
            <w:proofErr w:type="spellStart"/>
            <w:r w:rsidRPr="00272E3A">
              <w:t>I_sns_ADC_SDI_fpga</w:t>
            </w:r>
            <w:proofErr w:type="spellEnd"/>
          </w:p>
        </w:tc>
      </w:tr>
      <w:tr w:rsidR="00272E3A" w14:paraId="42DA62AD" w14:textId="77777777" w:rsidTr="00CE2D9F">
        <w:tc>
          <w:tcPr>
            <w:tcW w:w="1255" w:type="dxa"/>
          </w:tcPr>
          <w:p w14:paraId="1B1E1470" w14:textId="77777777" w:rsidR="00272E3A" w:rsidRDefault="00272E3A" w:rsidP="00CE2D9F">
            <w:proofErr w:type="spellStart"/>
            <w:r>
              <w:t>Sdo</w:t>
            </w:r>
            <w:proofErr w:type="spellEnd"/>
            <w:r>
              <w:t xml:space="preserve"> </w:t>
            </w:r>
          </w:p>
        </w:tc>
        <w:tc>
          <w:tcPr>
            <w:tcW w:w="8095" w:type="dxa"/>
          </w:tcPr>
          <w:p w14:paraId="6C02CF5F" w14:textId="3C543EAD" w:rsidR="00272E3A" w:rsidRPr="00962607" w:rsidRDefault="00272E3A" w:rsidP="00CE2D9F">
            <w:proofErr w:type="spellStart"/>
            <w:r w:rsidRPr="00272E3A">
              <w:t>I_sns_ADC_SDO_fpga</w:t>
            </w:r>
            <w:proofErr w:type="spellEnd"/>
          </w:p>
        </w:tc>
      </w:tr>
    </w:tbl>
    <w:p w14:paraId="51B56747" w14:textId="77777777" w:rsidR="003B752F" w:rsidRDefault="003B752F" w:rsidP="003B752F"/>
    <w:p w14:paraId="3F7D3D33" w14:textId="504DBF6C" w:rsidR="003B752F" w:rsidRDefault="003B752F" w:rsidP="003B752F">
      <w:r>
        <w:t xml:space="preserve">SDI valid </w:t>
      </w:r>
      <w:r w:rsidRPr="003B752F">
        <w:rPr>
          <w:sz w:val="28"/>
          <w:szCs w:val="28"/>
        </w:rPr>
        <w:t xml:space="preserve">to </w:t>
      </w:r>
      <w:r w:rsidRPr="003B752F">
        <w:rPr>
          <w:b/>
          <w:bCs/>
          <w:sz w:val="28"/>
          <w:szCs w:val="28"/>
        </w:rPr>
        <w:t>rising</w:t>
      </w:r>
      <w:r w:rsidRPr="003B752F">
        <w:rPr>
          <w:sz w:val="28"/>
          <w:szCs w:val="28"/>
        </w:rPr>
        <w:t xml:space="preserve"> edge </w:t>
      </w:r>
      <w:r>
        <w:t xml:space="preserve">of </w:t>
      </w:r>
      <w:proofErr w:type="gramStart"/>
      <w:r>
        <w:t>SCLK</w:t>
      </w:r>
      <w:proofErr w:type="gramEnd"/>
    </w:p>
    <w:p w14:paraId="42A1B29B" w14:textId="77777777" w:rsidR="003B752F" w:rsidRDefault="003B752F" w:rsidP="003B752F">
      <w:pPr>
        <w:rPr>
          <w:b/>
          <w:bCs/>
          <w:sz w:val="36"/>
          <w:szCs w:val="36"/>
          <w:u w:val="single"/>
        </w:rPr>
      </w:pPr>
      <w:r>
        <w:t xml:space="preserve">SDO data bit valid to SCLK </w:t>
      </w:r>
      <w:r w:rsidRPr="003B752F">
        <w:rPr>
          <w:b/>
          <w:bCs/>
          <w:sz w:val="28"/>
          <w:szCs w:val="28"/>
        </w:rPr>
        <w:t>falling</w:t>
      </w:r>
      <w:r w:rsidRPr="003B752F">
        <w:rPr>
          <w:sz w:val="28"/>
          <w:szCs w:val="28"/>
        </w:rPr>
        <w:t xml:space="preserve">. </w:t>
      </w:r>
    </w:p>
    <w:p w14:paraId="4F0867BB" w14:textId="77777777" w:rsidR="00272E3A" w:rsidRDefault="00272E3A" w:rsidP="00272E3A"/>
    <w:p w14:paraId="10804575" w14:textId="77777777" w:rsidR="00272E3A" w:rsidRPr="00A77F8D" w:rsidRDefault="00272E3A" w:rsidP="00272E3A">
      <w:pPr>
        <w:rPr>
          <w:b/>
          <w:bCs/>
          <w:u w:val="single"/>
        </w:rPr>
      </w:pPr>
      <w:r w:rsidRPr="00A77F8D">
        <w:rPr>
          <w:b/>
          <w:bCs/>
          <w:sz w:val="32"/>
          <w:szCs w:val="32"/>
          <w:u w:val="single"/>
        </w:rPr>
        <w:t>Configuration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3F548C9" w14:textId="77777777" w:rsidR="00272E3A" w:rsidRDefault="00272E3A" w:rsidP="00272E3A">
      <w:r>
        <w:t xml:space="preserve"> The configuration use 2 frames </w:t>
      </w:r>
    </w:p>
    <w:p w14:paraId="13F6121A" w14:textId="77777777" w:rsidR="00272E3A" w:rsidRDefault="00272E3A" w:rsidP="00272E3A">
      <w:r>
        <w:t xml:space="preserve">Frame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88"/>
      </w:tblGrid>
      <w:tr w:rsidR="00272E3A" w14:paraId="5F4207F3" w14:textId="77777777" w:rsidTr="00CE2D9F">
        <w:tc>
          <w:tcPr>
            <w:tcW w:w="2337" w:type="dxa"/>
          </w:tcPr>
          <w:p w14:paraId="62212312" w14:textId="77777777" w:rsidR="00272E3A" w:rsidRDefault="00272E3A" w:rsidP="00CE2D9F">
            <w:r>
              <w:t xml:space="preserve">D15-12 </w:t>
            </w:r>
          </w:p>
        </w:tc>
        <w:tc>
          <w:tcPr>
            <w:tcW w:w="2788" w:type="dxa"/>
          </w:tcPr>
          <w:p w14:paraId="2C4B4926" w14:textId="77777777" w:rsidR="00272E3A" w:rsidRDefault="00272E3A" w:rsidP="00CE2D9F">
            <w:r>
              <w:t>D11-0 are D.C.</w:t>
            </w:r>
          </w:p>
        </w:tc>
      </w:tr>
      <w:tr w:rsidR="00272E3A" w14:paraId="44E31F4E" w14:textId="77777777" w:rsidTr="00CE2D9F">
        <w:tc>
          <w:tcPr>
            <w:tcW w:w="2337" w:type="dxa"/>
          </w:tcPr>
          <w:p w14:paraId="0337EA9E" w14:textId="77777777" w:rsidR="00272E3A" w:rsidRDefault="00272E3A" w:rsidP="00CE2D9F">
            <w:r>
              <w:t>1000</w:t>
            </w:r>
          </w:p>
        </w:tc>
        <w:tc>
          <w:tcPr>
            <w:tcW w:w="2788" w:type="dxa"/>
          </w:tcPr>
          <w:p w14:paraId="1330741C" w14:textId="0CF9DC73" w:rsidR="00272E3A" w:rsidRDefault="00272E3A" w:rsidP="00CE2D9F">
            <w:r>
              <w:t xml:space="preserve">0000 0000 0000 </w:t>
            </w:r>
            <w:del w:id="60" w:author="Meir Fogel" w:date="2024-03-28T15:54:00Z">
              <w:r w:rsidDel="00CC72B4">
                <w:delText xml:space="preserve">0000 </w:delText>
              </w:r>
            </w:del>
          </w:p>
        </w:tc>
      </w:tr>
    </w:tbl>
    <w:p w14:paraId="5834C89A" w14:textId="77777777" w:rsidR="00272E3A" w:rsidRDefault="00272E3A" w:rsidP="00272E3A"/>
    <w:p w14:paraId="7C00B0E8" w14:textId="77777777" w:rsidR="00272E3A" w:rsidRDefault="00272E3A" w:rsidP="00272E3A">
      <w:r>
        <w:t xml:space="preserve">Frame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272E3A" w14:paraId="3E68491C" w14:textId="77777777" w:rsidTr="00CE2D9F">
        <w:tc>
          <w:tcPr>
            <w:tcW w:w="2065" w:type="dxa"/>
          </w:tcPr>
          <w:p w14:paraId="418FA2E0" w14:textId="77777777" w:rsidR="00272E3A" w:rsidRDefault="00272E3A" w:rsidP="00CE2D9F">
            <w:r>
              <w:t xml:space="preserve">D15 -0 </w:t>
            </w:r>
          </w:p>
        </w:tc>
      </w:tr>
      <w:tr w:rsidR="00272E3A" w14:paraId="6E23025F" w14:textId="77777777" w:rsidTr="00CE2D9F">
        <w:tc>
          <w:tcPr>
            <w:tcW w:w="2065" w:type="dxa"/>
          </w:tcPr>
          <w:p w14:paraId="41C999ED" w14:textId="77777777" w:rsidR="00272E3A" w:rsidRDefault="00272E3A" w:rsidP="00CE2D9F">
            <w:r>
              <w:t xml:space="preserve"> F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  <w:r>
              <w:t xml:space="preserve"> </w:t>
            </w:r>
          </w:p>
        </w:tc>
      </w:tr>
    </w:tbl>
    <w:p w14:paraId="501ED838" w14:textId="77777777" w:rsidR="00272E3A" w:rsidRDefault="00272E3A" w:rsidP="00272E3A">
      <w:r w:rsidRPr="00E63331">
        <w:rPr>
          <w:noProof/>
        </w:rPr>
        <w:drawing>
          <wp:inline distT="0" distB="0" distL="0" distR="0" wp14:anchorId="7CFFE77D" wp14:editId="00609023">
            <wp:extent cx="3771900" cy="2395943"/>
            <wp:effectExtent l="0" t="0" r="0" b="4445"/>
            <wp:docPr id="120615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75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373" cy="24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B0CA" w14:textId="77777777" w:rsidR="00272E3A" w:rsidRDefault="00272E3A" w:rsidP="00272E3A"/>
    <w:p w14:paraId="460882A6" w14:textId="3747EEDA" w:rsidR="00272E3A" w:rsidRDefault="00272E3A" w:rsidP="00272E3A">
      <w:pPr>
        <w:rPr>
          <w:b/>
          <w:bCs/>
          <w:sz w:val="28"/>
          <w:szCs w:val="28"/>
          <w:u w:val="single"/>
        </w:rPr>
      </w:pPr>
    </w:p>
    <w:p w14:paraId="4F88F3FE" w14:textId="18E74A00" w:rsidR="00272E3A" w:rsidRPr="00A77F8D" w:rsidRDefault="00272E3A" w:rsidP="00272E3A">
      <w:pPr>
        <w:rPr>
          <w:b/>
          <w:bCs/>
          <w:sz w:val="28"/>
          <w:szCs w:val="28"/>
          <w:u w:val="single"/>
        </w:rPr>
      </w:pPr>
      <w:r w:rsidRPr="00A77F8D">
        <w:rPr>
          <w:b/>
          <w:bCs/>
          <w:sz w:val="28"/>
          <w:szCs w:val="28"/>
          <w:u w:val="single"/>
        </w:rPr>
        <w:lastRenderedPageBreak/>
        <w:t>Sampling</w:t>
      </w:r>
      <w:r>
        <w:rPr>
          <w:b/>
          <w:bCs/>
          <w:sz w:val="28"/>
          <w:szCs w:val="28"/>
          <w:u w:val="single"/>
        </w:rPr>
        <w:t xml:space="preserve"> </w:t>
      </w:r>
      <w:r w:rsidRPr="00A77F8D">
        <w:rPr>
          <w:b/>
          <w:bCs/>
          <w:sz w:val="28"/>
          <w:szCs w:val="28"/>
          <w:u w:val="single"/>
        </w:rPr>
        <w:t>the</w:t>
      </w:r>
      <w:r>
        <w:rPr>
          <w:b/>
          <w:bCs/>
          <w:sz w:val="28"/>
          <w:szCs w:val="28"/>
          <w:u w:val="single"/>
        </w:rPr>
        <w:t xml:space="preserve"> SENSE</w:t>
      </w:r>
      <w:r w:rsidRPr="00A77F8D">
        <w:rPr>
          <w:b/>
          <w:bCs/>
          <w:sz w:val="28"/>
          <w:szCs w:val="28"/>
          <w:u w:val="single"/>
        </w:rPr>
        <w:t xml:space="preserve"> </w:t>
      </w:r>
    </w:p>
    <w:p w14:paraId="5405415F" w14:textId="2D02BFF1" w:rsidR="00272E3A" w:rsidRDefault="00272E3A" w:rsidP="00272E3A">
      <w:r>
        <w:t>In the declare configuration above the A2D will sample all 4 channels start from channel 0 to channel 3</w:t>
      </w:r>
      <w:r>
        <w:br/>
        <w:t xml:space="preserve"> (to skip any channel you need write in the configuration frame 2 0 at the bit number mean FFFA mean channel 0 and 3 will be skipped) </w:t>
      </w:r>
    </w:p>
    <w:p w14:paraId="68A9BB24" w14:textId="77777777" w:rsidR="00272E3A" w:rsidRDefault="00272E3A" w:rsidP="00272E3A">
      <w:r>
        <w:t xml:space="preserve"> Writing to the MODE CONTROL REGISTER of the A2D will create a conversion of current sampling channel and get the data on the SDO of the previous channel. </w:t>
      </w:r>
    </w:p>
    <w:p w14:paraId="527D47EB" w14:textId="77777777" w:rsidR="00272E3A" w:rsidRDefault="00272E3A" w:rsidP="00272E3A">
      <w:r>
        <w:t xml:space="preserve">The SDO data includes the channel number of the included data. </w:t>
      </w:r>
    </w:p>
    <w:p w14:paraId="2B3CD52B" w14:textId="77777777" w:rsidR="00272E3A" w:rsidRDefault="00272E3A" w:rsidP="00272E3A">
      <w:r>
        <w:t xml:space="preserve">The writing to the MODE CONTROL REGISTER is initialization and the data following the SDO at that frame is </w:t>
      </w:r>
      <w:proofErr w:type="gramStart"/>
      <w:r>
        <w:t>no</w:t>
      </w:r>
      <w:proofErr w:type="gramEnd"/>
      <w:r>
        <w:t xml:space="preserve"> meaning. </w:t>
      </w:r>
    </w:p>
    <w:p w14:paraId="57CAA172" w14:textId="77777777" w:rsidR="00272E3A" w:rsidRDefault="00272E3A" w:rsidP="00272E3A">
      <w:r>
        <w:t xml:space="preserve">MODE CONTROL REGISTER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272E3A" w14:paraId="0CE44599" w14:textId="77777777" w:rsidTr="00CE2D9F">
        <w:tc>
          <w:tcPr>
            <w:tcW w:w="2065" w:type="dxa"/>
          </w:tcPr>
          <w:p w14:paraId="13A06F8E" w14:textId="77777777" w:rsidR="00272E3A" w:rsidRDefault="00272E3A" w:rsidP="00CE2D9F">
            <w:r>
              <w:t xml:space="preserve">D15 -0 </w:t>
            </w:r>
          </w:p>
        </w:tc>
      </w:tr>
      <w:tr w:rsidR="00272E3A" w14:paraId="6392E9CA" w14:textId="77777777" w:rsidTr="00CE2D9F">
        <w:tc>
          <w:tcPr>
            <w:tcW w:w="2065" w:type="dxa"/>
          </w:tcPr>
          <w:p w14:paraId="2C4EBC1A" w14:textId="77777777" w:rsidR="00272E3A" w:rsidRDefault="00272E3A" w:rsidP="00CE2D9F">
            <w:r>
              <w:t xml:space="preserve"> 2 8 0 0 hex</w:t>
            </w:r>
          </w:p>
        </w:tc>
      </w:tr>
    </w:tbl>
    <w:p w14:paraId="52D63068" w14:textId="20CA7A80" w:rsidR="00272E3A" w:rsidRDefault="00272E3A" w:rsidP="00272E3A">
      <w:pPr>
        <w:rPr>
          <w:b/>
          <w:bCs/>
          <w:sz w:val="28"/>
          <w:szCs w:val="28"/>
          <w:u w:val="single"/>
        </w:rPr>
      </w:pPr>
    </w:p>
    <w:p w14:paraId="7E0BED54" w14:textId="77777777" w:rsidR="00272E3A" w:rsidRPr="00CD0C37" w:rsidRDefault="00272E3A" w:rsidP="00272E3A">
      <w:pPr>
        <w:rPr>
          <w:b/>
          <w:bCs/>
          <w:sz w:val="28"/>
          <w:szCs w:val="28"/>
          <w:u w:val="single"/>
        </w:rPr>
      </w:pPr>
      <w:r w:rsidRPr="00CD0C37">
        <w:rPr>
          <w:b/>
          <w:bCs/>
          <w:sz w:val="28"/>
          <w:szCs w:val="28"/>
          <w:u w:val="single"/>
        </w:rPr>
        <w:t xml:space="preserve">SAMPLING CHANNELS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2E3A" w14:paraId="32BA06AF" w14:textId="77777777" w:rsidTr="00CE2D9F">
        <w:tc>
          <w:tcPr>
            <w:tcW w:w="4675" w:type="dxa"/>
          </w:tcPr>
          <w:p w14:paraId="2A9CB0C5" w14:textId="77777777" w:rsidR="00272E3A" w:rsidRDefault="00272E3A" w:rsidP="00CE2D9F"/>
        </w:tc>
        <w:tc>
          <w:tcPr>
            <w:tcW w:w="4675" w:type="dxa"/>
          </w:tcPr>
          <w:p w14:paraId="583635C7" w14:textId="77777777" w:rsidR="00272E3A" w:rsidRDefault="00272E3A" w:rsidP="00CE2D9F"/>
        </w:tc>
      </w:tr>
      <w:tr w:rsidR="00272E3A" w14:paraId="04BE4269" w14:textId="77777777" w:rsidTr="00CE2D9F">
        <w:tc>
          <w:tcPr>
            <w:tcW w:w="4675" w:type="dxa"/>
          </w:tcPr>
          <w:p w14:paraId="259F36ED" w14:textId="77777777" w:rsidR="00272E3A" w:rsidRDefault="00272E3A" w:rsidP="00CE2D9F">
            <w:r>
              <w:t>Cannel 0</w:t>
            </w:r>
          </w:p>
        </w:tc>
        <w:tc>
          <w:tcPr>
            <w:tcW w:w="4675" w:type="dxa"/>
          </w:tcPr>
          <w:p w14:paraId="680AE348" w14:textId="04F26170" w:rsidR="00272E3A" w:rsidRDefault="00831923" w:rsidP="00CE2D9F">
            <w:proofErr w:type="spellStart"/>
            <w:r w:rsidRPr="00831923">
              <w:t>DC_PWR_I_sns</w:t>
            </w:r>
            <w:proofErr w:type="spellEnd"/>
          </w:p>
        </w:tc>
      </w:tr>
      <w:tr w:rsidR="00272E3A" w14:paraId="6DF4C53C" w14:textId="77777777" w:rsidTr="00CE2D9F">
        <w:tc>
          <w:tcPr>
            <w:tcW w:w="4675" w:type="dxa"/>
          </w:tcPr>
          <w:p w14:paraId="12067649" w14:textId="77777777" w:rsidR="00272E3A" w:rsidRDefault="00272E3A" w:rsidP="00CE2D9F">
            <w:r>
              <w:t>Cannel 1</w:t>
            </w:r>
          </w:p>
        </w:tc>
        <w:tc>
          <w:tcPr>
            <w:tcW w:w="4675" w:type="dxa"/>
          </w:tcPr>
          <w:p w14:paraId="1CF49494" w14:textId="40CBA7C3" w:rsidR="00272E3A" w:rsidRDefault="00831923" w:rsidP="00CE2D9F">
            <w:r w:rsidRPr="00831923">
              <w:t>PH1_I_sns</w:t>
            </w:r>
          </w:p>
        </w:tc>
      </w:tr>
      <w:tr w:rsidR="00272E3A" w14:paraId="37738C44" w14:textId="77777777" w:rsidTr="00CE2D9F">
        <w:tc>
          <w:tcPr>
            <w:tcW w:w="4675" w:type="dxa"/>
          </w:tcPr>
          <w:p w14:paraId="623F75F9" w14:textId="77777777" w:rsidR="00272E3A" w:rsidRDefault="00272E3A" w:rsidP="00CE2D9F">
            <w:r>
              <w:t>Cannel 2</w:t>
            </w:r>
          </w:p>
        </w:tc>
        <w:tc>
          <w:tcPr>
            <w:tcW w:w="4675" w:type="dxa"/>
          </w:tcPr>
          <w:p w14:paraId="379DAFF1" w14:textId="26C9329E" w:rsidR="00272E3A" w:rsidRDefault="00831923" w:rsidP="00CE2D9F">
            <w:r w:rsidRPr="00831923">
              <w:t>PH2_I_sns</w:t>
            </w:r>
          </w:p>
        </w:tc>
      </w:tr>
      <w:tr w:rsidR="00272E3A" w14:paraId="426CE49F" w14:textId="77777777" w:rsidTr="00CE2D9F">
        <w:tc>
          <w:tcPr>
            <w:tcW w:w="4675" w:type="dxa"/>
          </w:tcPr>
          <w:p w14:paraId="66D8CCC4" w14:textId="77777777" w:rsidR="00272E3A" w:rsidRDefault="00272E3A" w:rsidP="00CE2D9F">
            <w:r>
              <w:t>Cannel 3</w:t>
            </w:r>
          </w:p>
        </w:tc>
        <w:tc>
          <w:tcPr>
            <w:tcW w:w="4675" w:type="dxa"/>
          </w:tcPr>
          <w:p w14:paraId="263460A8" w14:textId="0F18D9C2" w:rsidR="00272E3A" w:rsidRDefault="00831923" w:rsidP="00CE2D9F">
            <w:r w:rsidRPr="00831923">
              <w:t>PH3_I_sns</w:t>
            </w:r>
          </w:p>
        </w:tc>
      </w:tr>
    </w:tbl>
    <w:p w14:paraId="78E17985" w14:textId="77777777" w:rsidR="00272E3A" w:rsidRDefault="00272E3A" w:rsidP="00272E3A"/>
    <w:p w14:paraId="61676E39" w14:textId="77777777" w:rsidR="003B752F" w:rsidRDefault="003B752F" w:rsidP="00272E3A"/>
    <w:p w14:paraId="1BACB587" w14:textId="07BE3848" w:rsidR="003B752F" w:rsidRDefault="003B752F">
      <w:r>
        <w:br w:type="page"/>
      </w:r>
    </w:p>
    <w:p w14:paraId="3CE1A305" w14:textId="77777777" w:rsidR="003B752F" w:rsidRPr="00CD0C37" w:rsidRDefault="003B752F" w:rsidP="003B752F">
      <w:pPr>
        <w:rPr>
          <w:b/>
          <w:bCs/>
          <w:sz w:val="36"/>
          <w:szCs w:val="36"/>
          <w:u w:val="single"/>
        </w:rPr>
      </w:pPr>
      <w:r w:rsidRPr="00CD0C37">
        <w:rPr>
          <w:b/>
          <w:bCs/>
          <w:sz w:val="36"/>
          <w:szCs w:val="36"/>
          <w:u w:val="single"/>
        </w:rPr>
        <w:lastRenderedPageBreak/>
        <w:t>SPI</w:t>
      </w:r>
      <w:r>
        <w:rPr>
          <w:b/>
          <w:bCs/>
          <w:sz w:val="36"/>
          <w:szCs w:val="36"/>
          <w:u w:val="single"/>
        </w:rPr>
        <w:t xml:space="preserve"> </w:t>
      </w:r>
      <w:proofErr w:type="gramStart"/>
      <w:r>
        <w:rPr>
          <w:b/>
          <w:bCs/>
          <w:sz w:val="36"/>
          <w:szCs w:val="36"/>
          <w:u w:val="single"/>
        </w:rPr>
        <w:t xml:space="preserve">SENSE </w:t>
      </w:r>
      <w:r w:rsidRPr="00CD0C37">
        <w:rPr>
          <w:b/>
          <w:bCs/>
          <w:sz w:val="36"/>
          <w:szCs w:val="36"/>
          <w:u w:val="single"/>
        </w:rPr>
        <w:t>:</w:t>
      </w:r>
      <w:proofErr w:type="gramEnd"/>
    </w:p>
    <w:p w14:paraId="3737DC0C" w14:textId="77777777" w:rsidR="003B752F" w:rsidRDefault="003B752F" w:rsidP="003B752F">
      <w:proofErr w:type="gramStart"/>
      <w:r>
        <w:t>.On</w:t>
      </w:r>
      <w:proofErr w:type="gramEnd"/>
      <w:r>
        <w:t xml:space="preserve"> </w:t>
      </w:r>
      <w:proofErr w:type="spellStart"/>
      <w:r>
        <w:t>poweron</w:t>
      </w:r>
      <w:proofErr w:type="spellEnd"/>
      <w:r>
        <w:t xml:space="preserve"> or after reset configure the HV A2D using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3B752F" w14:paraId="550F2DC7" w14:textId="77777777" w:rsidTr="00CE2D9F">
        <w:tc>
          <w:tcPr>
            <w:tcW w:w="1255" w:type="dxa"/>
          </w:tcPr>
          <w:p w14:paraId="75017B0B" w14:textId="77777777" w:rsidR="003B752F" w:rsidRDefault="003B752F" w:rsidP="00CE2D9F">
            <w:r>
              <w:t>cs</w:t>
            </w:r>
          </w:p>
        </w:tc>
        <w:tc>
          <w:tcPr>
            <w:tcW w:w="8095" w:type="dxa"/>
          </w:tcPr>
          <w:p w14:paraId="54DA4829" w14:textId="699B8317" w:rsidR="003B752F" w:rsidRDefault="003B752F" w:rsidP="00CE2D9F">
            <w:pPr>
              <w:spacing w:after="160" w:line="278" w:lineRule="auto"/>
            </w:pPr>
            <w:proofErr w:type="spellStart"/>
            <w:r w:rsidRPr="003B752F">
              <w:t>ZCR_sns_ADC_CS_fpga</w:t>
            </w:r>
            <w:proofErr w:type="spellEnd"/>
          </w:p>
        </w:tc>
      </w:tr>
      <w:tr w:rsidR="003B752F" w14:paraId="48B55055" w14:textId="77777777" w:rsidTr="00CE2D9F">
        <w:tc>
          <w:tcPr>
            <w:tcW w:w="1255" w:type="dxa"/>
          </w:tcPr>
          <w:p w14:paraId="425BFFD0" w14:textId="77777777" w:rsidR="003B752F" w:rsidRDefault="003B752F" w:rsidP="00CE2D9F">
            <w:proofErr w:type="spellStart"/>
            <w:r>
              <w:t>sclk</w:t>
            </w:r>
            <w:proofErr w:type="spellEnd"/>
          </w:p>
        </w:tc>
        <w:tc>
          <w:tcPr>
            <w:tcW w:w="8095" w:type="dxa"/>
          </w:tcPr>
          <w:p w14:paraId="5E71A434" w14:textId="7A44F450" w:rsidR="003B752F" w:rsidRPr="00962607" w:rsidRDefault="003B752F" w:rsidP="00CE2D9F">
            <w:proofErr w:type="spellStart"/>
            <w:r w:rsidRPr="003B752F">
              <w:t>ZCR_sns_ADC_SCLK_fpga</w:t>
            </w:r>
            <w:proofErr w:type="spellEnd"/>
          </w:p>
        </w:tc>
      </w:tr>
      <w:tr w:rsidR="003B752F" w14:paraId="6B111F1F" w14:textId="77777777" w:rsidTr="00CE2D9F">
        <w:tc>
          <w:tcPr>
            <w:tcW w:w="1255" w:type="dxa"/>
          </w:tcPr>
          <w:p w14:paraId="6ED7A6DE" w14:textId="77777777" w:rsidR="003B752F" w:rsidRDefault="003B752F" w:rsidP="00CE2D9F">
            <w:proofErr w:type="spellStart"/>
            <w:r>
              <w:t>sdi</w:t>
            </w:r>
            <w:proofErr w:type="spellEnd"/>
          </w:p>
        </w:tc>
        <w:tc>
          <w:tcPr>
            <w:tcW w:w="8095" w:type="dxa"/>
          </w:tcPr>
          <w:p w14:paraId="62297241" w14:textId="5D63A92D" w:rsidR="003B752F" w:rsidRPr="00962607" w:rsidRDefault="003B752F" w:rsidP="00CE2D9F">
            <w:proofErr w:type="spellStart"/>
            <w:r w:rsidRPr="003B752F">
              <w:t>ZCR_sns_ADC_SDI_fpga</w:t>
            </w:r>
            <w:proofErr w:type="spellEnd"/>
          </w:p>
        </w:tc>
      </w:tr>
      <w:tr w:rsidR="003B752F" w14:paraId="7352B2E6" w14:textId="77777777" w:rsidTr="00CE2D9F">
        <w:tc>
          <w:tcPr>
            <w:tcW w:w="1255" w:type="dxa"/>
          </w:tcPr>
          <w:p w14:paraId="0AE3DD9A" w14:textId="77777777" w:rsidR="003B752F" w:rsidRDefault="003B752F" w:rsidP="00CE2D9F">
            <w:proofErr w:type="spellStart"/>
            <w:r>
              <w:t>Sdo</w:t>
            </w:r>
            <w:proofErr w:type="spellEnd"/>
            <w:r>
              <w:t xml:space="preserve"> </w:t>
            </w:r>
          </w:p>
        </w:tc>
        <w:tc>
          <w:tcPr>
            <w:tcW w:w="8095" w:type="dxa"/>
          </w:tcPr>
          <w:p w14:paraId="62B921CD" w14:textId="148B8106" w:rsidR="003B752F" w:rsidRPr="00962607" w:rsidRDefault="003B752F" w:rsidP="00CE2D9F">
            <w:proofErr w:type="spellStart"/>
            <w:r w:rsidRPr="003B752F">
              <w:t>ZCR_sns_ADC_SDO_fpga</w:t>
            </w:r>
            <w:proofErr w:type="spellEnd"/>
          </w:p>
        </w:tc>
      </w:tr>
    </w:tbl>
    <w:p w14:paraId="46A6244E" w14:textId="77777777" w:rsidR="003B752F" w:rsidRDefault="003B752F" w:rsidP="003B752F"/>
    <w:p w14:paraId="6ECB9CD3" w14:textId="77777777" w:rsidR="003B752F" w:rsidRDefault="003B752F" w:rsidP="003B752F">
      <w:r>
        <w:t xml:space="preserve">SDI valid </w:t>
      </w:r>
      <w:r w:rsidRPr="003B752F">
        <w:rPr>
          <w:sz w:val="28"/>
          <w:szCs w:val="28"/>
        </w:rPr>
        <w:t xml:space="preserve">to </w:t>
      </w:r>
      <w:r w:rsidRPr="003B752F">
        <w:rPr>
          <w:b/>
          <w:bCs/>
          <w:sz w:val="28"/>
          <w:szCs w:val="28"/>
        </w:rPr>
        <w:t>rising</w:t>
      </w:r>
      <w:r w:rsidRPr="003B752F">
        <w:rPr>
          <w:sz w:val="28"/>
          <w:szCs w:val="28"/>
        </w:rPr>
        <w:t xml:space="preserve"> edge </w:t>
      </w:r>
      <w:r>
        <w:t xml:space="preserve">of </w:t>
      </w:r>
      <w:proofErr w:type="gramStart"/>
      <w:r>
        <w:t>SCLK</w:t>
      </w:r>
      <w:proofErr w:type="gramEnd"/>
    </w:p>
    <w:p w14:paraId="144C385A" w14:textId="77777777" w:rsidR="003B752F" w:rsidRDefault="003B752F" w:rsidP="003B752F">
      <w:pPr>
        <w:rPr>
          <w:b/>
          <w:bCs/>
          <w:sz w:val="36"/>
          <w:szCs w:val="36"/>
          <w:u w:val="single"/>
        </w:rPr>
      </w:pPr>
      <w:r>
        <w:t xml:space="preserve">SDO data bit valid to SCLK </w:t>
      </w:r>
      <w:r w:rsidRPr="003B752F">
        <w:rPr>
          <w:b/>
          <w:bCs/>
          <w:sz w:val="28"/>
          <w:szCs w:val="28"/>
        </w:rPr>
        <w:t>falling</w:t>
      </w:r>
      <w:r w:rsidRPr="003B752F">
        <w:rPr>
          <w:sz w:val="28"/>
          <w:szCs w:val="28"/>
        </w:rPr>
        <w:t xml:space="preserve">. </w:t>
      </w:r>
    </w:p>
    <w:p w14:paraId="4B1A852C" w14:textId="77777777" w:rsidR="003B752F" w:rsidRDefault="003B752F" w:rsidP="003B752F"/>
    <w:p w14:paraId="5373D6D4" w14:textId="77777777" w:rsidR="003B752F" w:rsidRPr="00A77F8D" w:rsidRDefault="003B752F" w:rsidP="003B752F">
      <w:pPr>
        <w:rPr>
          <w:b/>
          <w:bCs/>
          <w:u w:val="single"/>
        </w:rPr>
      </w:pPr>
      <w:r w:rsidRPr="00A77F8D">
        <w:rPr>
          <w:b/>
          <w:bCs/>
          <w:sz w:val="32"/>
          <w:szCs w:val="32"/>
          <w:u w:val="single"/>
        </w:rPr>
        <w:t>Configuration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1E0567CC" w14:textId="77777777" w:rsidR="003B752F" w:rsidRDefault="003B752F" w:rsidP="003B752F">
      <w:r>
        <w:t xml:space="preserve"> The configuration use 2 frames </w:t>
      </w:r>
    </w:p>
    <w:p w14:paraId="506BBC59" w14:textId="77777777" w:rsidR="003B752F" w:rsidRDefault="003B752F" w:rsidP="003B752F">
      <w:r>
        <w:t xml:space="preserve">Frame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788"/>
      </w:tblGrid>
      <w:tr w:rsidR="003B752F" w14:paraId="23AC0E5E" w14:textId="77777777" w:rsidTr="00CE2D9F">
        <w:tc>
          <w:tcPr>
            <w:tcW w:w="2337" w:type="dxa"/>
          </w:tcPr>
          <w:p w14:paraId="502587DC" w14:textId="77777777" w:rsidR="003B752F" w:rsidRDefault="003B752F" w:rsidP="00CE2D9F">
            <w:r>
              <w:t xml:space="preserve">D15-12 </w:t>
            </w:r>
          </w:p>
        </w:tc>
        <w:tc>
          <w:tcPr>
            <w:tcW w:w="2788" w:type="dxa"/>
          </w:tcPr>
          <w:p w14:paraId="4AD9E17B" w14:textId="77777777" w:rsidR="003B752F" w:rsidRDefault="003B752F" w:rsidP="00CE2D9F">
            <w:r>
              <w:t>D11-0 are D.C.</w:t>
            </w:r>
          </w:p>
        </w:tc>
      </w:tr>
      <w:tr w:rsidR="003B752F" w14:paraId="4778FF25" w14:textId="77777777" w:rsidTr="00CE2D9F">
        <w:tc>
          <w:tcPr>
            <w:tcW w:w="2337" w:type="dxa"/>
          </w:tcPr>
          <w:p w14:paraId="1AAFE818" w14:textId="77777777" w:rsidR="003B752F" w:rsidRDefault="003B752F" w:rsidP="00CE2D9F">
            <w:r>
              <w:t>1000</w:t>
            </w:r>
          </w:p>
        </w:tc>
        <w:tc>
          <w:tcPr>
            <w:tcW w:w="2788" w:type="dxa"/>
          </w:tcPr>
          <w:p w14:paraId="6967A02E" w14:textId="618D98D1" w:rsidR="003B752F" w:rsidRDefault="003B752F" w:rsidP="00CE2D9F">
            <w:r>
              <w:t xml:space="preserve">0000 0000 0000 </w:t>
            </w:r>
            <w:del w:id="61" w:author="Meir Fogel" w:date="2024-03-28T15:54:00Z">
              <w:r w:rsidDel="00CC72B4">
                <w:delText xml:space="preserve">0000 </w:delText>
              </w:r>
            </w:del>
          </w:p>
        </w:tc>
      </w:tr>
    </w:tbl>
    <w:p w14:paraId="07E100A4" w14:textId="77777777" w:rsidR="003B752F" w:rsidRDefault="003B752F" w:rsidP="003B752F"/>
    <w:p w14:paraId="5DE25105" w14:textId="77777777" w:rsidR="003B752F" w:rsidRDefault="003B752F" w:rsidP="003B752F">
      <w:r>
        <w:t xml:space="preserve">Frame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3B752F" w14:paraId="2EFAB053" w14:textId="77777777" w:rsidTr="00CE2D9F">
        <w:tc>
          <w:tcPr>
            <w:tcW w:w="2065" w:type="dxa"/>
          </w:tcPr>
          <w:p w14:paraId="4E4B048F" w14:textId="77777777" w:rsidR="003B752F" w:rsidRDefault="003B752F" w:rsidP="00CE2D9F">
            <w:r>
              <w:t xml:space="preserve">D15 -0 </w:t>
            </w:r>
          </w:p>
        </w:tc>
      </w:tr>
      <w:tr w:rsidR="003B752F" w14:paraId="7AF6D733" w14:textId="77777777" w:rsidTr="00CE2D9F">
        <w:tc>
          <w:tcPr>
            <w:tcW w:w="2065" w:type="dxa"/>
          </w:tcPr>
          <w:p w14:paraId="624B39D7" w14:textId="77777777" w:rsidR="003B752F" w:rsidRDefault="003B752F" w:rsidP="00CE2D9F">
            <w:r>
              <w:t xml:space="preserve"> F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proofErr w:type="spellEnd"/>
            <w:r>
              <w:t xml:space="preserve"> </w:t>
            </w:r>
          </w:p>
        </w:tc>
      </w:tr>
    </w:tbl>
    <w:p w14:paraId="6AAAC785" w14:textId="77777777" w:rsidR="003B752F" w:rsidRDefault="003B752F" w:rsidP="003B752F">
      <w:r w:rsidRPr="00E63331">
        <w:rPr>
          <w:noProof/>
        </w:rPr>
        <w:drawing>
          <wp:inline distT="0" distB="0" distL="0" distR="0" wp14:anchorId="6DA5D0FB" wp14:editId="0D4F29DE">
            <wp:extent cx="3771900" cy="2395943"/>
            <wp:effectExtent l="0" t="0" r="0" b="4445"/>
            <wp:docPr id="193765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75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373" cy="24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2D3B" w14:textId="77777777" w:rsidR="003B752F" w:rsidRDefault="003B752F" w:rsidP="003B752F"/>
    <w:p w14:paraId="25950A33" w14:textId="77777777" w:rsidR="003B752F" w:rsidRDefault="003B752F" w:rsidP="003B752F">
      <w:pPr>
        <w:rPr>
          <w:b/>
          <w:bCs/>
          <w:sz w:val="28"/>
          <w:szCs w:val="28"/>
          <w:u w:val="single"/>
        </w:rPr>
      </w:pPr>
    </w:p>
    <w:p w14:paraId="61B5113B" w14:textId="2D7C2853" w:rsidR="003B752F" w:rsidRPr="00A77F8D" w:rsidRDefault="003B752F" w:rsidP="003B752F">
      <w:pPr>
        <w:rPr>
          <w:b/>
          <w:bCs/>
          <w:sz w:val="28"/>
          <w:szCs w:val="28"/>
          <w:u w:val="single"/>
        </w:rPr>
      </w:pPr>
      <w:r w:rsidRPr="00A77F8D">
        <w:rPr>
          <w:b/>
          <w:bCs/>
          <w:sz w:val="28"/>
          <w:szCs w:val="28"/>
          <w:u w:val="single"/>
        </w:rPr>
        <w:lastRenderedPageBreak/>
        <w:t>Sampling</w:t>
      </w:r>
      <w:r>
        <w:rPr>
          <w:b/>
          <w:bCs/>
          <w:sz w:val="28"/>
          <w:szCs w:val="28"/>
          <w:u w:val="single"/>
        </w:rPr>
        <w:t xml:space="preserve"> </w:t>
      </w:r>
      <w:r w:rsidRPr="00A77F8D">
        <w:rPr>
          <w:b/>
          <w:bCs/>
          <w:sz w:val="28"/>
          <w:szCs w:val="28"/>
          <w:u w:val="single"/>
        </w:rPr>
        <w:t>the</w:t>
      </w:r>
      <w:r>
        <w:rPr>
          <w:b/>
          <w:bCs/>
          <w:sz w:val="28"/>
          <w:szCs w:val="28"/>
          <w:u w:val="single"/>
        </w:rPr>
        <w:t xml:space="preserve"> ZCR</w:t>
      </w:r>
      <w:r w:rsidRPr="00A77F8D">
        <w:rPr>
          <w:b/>
          <w:bCs/>
          <w:sz w:val="28"/>
          <w:szCs w:val="28"/>
          <w:u w:val="single"/>
        </w:rPr>
        <w:t xml:space="preserve"> </w:t>
      </w:r>
    </w:p>
    <w:p w14:paraId="7A62E1F1" w14:textId="77777777" w:rsidR="003B752F" w:rsidRDefault="003B752F" w:rsidP="003B752F">
      <w:r>
        <w:t>In the declare configuration above the A2D will sample all 4 channels start from channel 0 to channel 3</w:t>
      </w:r>
      <w:r>
        <w:br/>
        <w:t xml:space="preserve"> (to skip any channel you need write in the configuration frame 2 0 at the bit number mean FFFA mean channel 0 and 3 will be skipped) </w:t>
      </w:r>
    </w:p>
    <w:p w14:paraId="3E82CEC4" w14:textId="77777777" w:rsidR="003B752F" w:rsidRDefault="003B752F" w:rsidP="003B752F">
      <w:r>
        <w:t xml:space="preserve"> Writing to the MODE CONTROL REGISTER of the A2D will create a conversion of current sampling channel and get the data on the SDO of the previous channel. </w:t>
      </w:r>
    </w:p>
    <w:p w14:paraId="3B43048E" w14:textId="77777777" w:rsidR="003B752F" w:rsidRDefault="003B752F" w:rsidP="003B752F">
      <w:r>
        <w:t xml:space="preserve">The SDO data includes the channel number of the included data. </w:t>
      </w:r>
    </w:p>
    <w:p w14:paraId="15127CC7" w14:textId="77777777" w:rsidR="003B752F" w:rsidRDefault="003B752F" w:rsidP="003B752F">
      <w:r>
        <w:t xml:space="preserve">The writing to the MODE CONTROL REGISTER is initialization and the data following the SDO at that frame is </w:t>
      </w:r>
      <w:proofErr w:type="gramStart"/>
      <w:r>
        <w:t>no</w:t>
      </w:r>
      <w:proofErr w:type="gramEnd"/>
      <w:r>
        <w:t xml:space="preserve"> meaning. </w:t>
      </w:r>
    </w:p>
    <w:p w14:paraId="014992D2" w14:textId="77777777" w:rsidR="003B752F" w:rsidRDefault="003B752F" w:rsidP="003B752F">
      <w:r>
        <w:t xml:space="preserve">MODE CONTROL REGISTER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</w:tblGrid>
      <w:tr w:rsidR="003B752F" w14:paraId="4C0B3C05" w14:textId="77777777" w:rsidTr="00CE2D9F">
        <w:tc>
          <w:tcPr>
            <w:tcW w:w="2065" w:type="dxa"/>
          </w:tcPr>
          <w:p w14:paraId="7E92426D" w14:textId="77777777" w:rsidR="003B752F" w:rsidRDefault="003B752F" w:rsidP="00CE2D9F">
            <w:r>
              <w:t xml:space="preserve">D15 -0 </w:t>
            </w:r>
          </w:p>
        </w:tc>
      </w:tr>
      <w:tr w:rsidR="003B752F" w14:paraId="38B3E6A7" w14:textId="77777777" w:rsidTr="00CE2D9F">
        <w:tc>
          <w:tcPr>
            <w:tcW w:w="2065" w:type="dxa"/>
          </w:tcPr>
          <w:p w14:paraId="660A6AE6" w14:textId="77777777" w:rsidR="003B752F" w:rsidRDefault="003B752F" w:rsidP="00CE2D9F">
            <w:r>
              <w:t xml:space="preserve"> 2 8 0 0 hex</w:t>
            </w:r>
          </w:p>
        </w:tc>
      </w:tr>
    </w:tbl>
    <w:p w14:paraId="68A45A20" w14:textId="77777777" w:rsidR="003B752F" w:rsidRDefault="003B752F" w:rsidP="003B752F">
      <w:pPr>
        <w:rPr>
          <w:b/>
          <w:bCs/>
          <w:sz w:val="28"/>
          <w:szCs w:val="28"/>
          <w:u w:val="single"/>
        </w:rPr>
      </w:pPr>
    </w:p>
    <w:p w14:paraId="04226614" w14:textId="77777777" w:rsidR="003B752F" w:rsidRPr="00CD0C37" w:rsidRDefault="003B752F" w:rsidP="003B752F">
      <w:pPr>
        <w:rPr>
          <w:b/>
          <w:bCs/>
          <w:sz w:val="28"/>
          <w:szCs w:val="28"/>
          <w:u w:val="single"/>
        </w:rPr>
      </w:pPr>
      <w:r w:rsidRPr="00CD0C37">
        <w:rPr>
          <w:b/>
          <w:bCs/>
          <w:sz w:val="28"/>
          <w:szCs w:val="28"/>
          <w:u w:val="single"/>
        </w:rPr>
        <w:t xml:space="preserve">SAMPLING CHANNELS NAMES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52F" w14:paraId="6D640076" w14:textId="77777777" w:rsidTr="00CE2D9F">
        <w:tc>
          <w:tcPr>
            <w:tcW w:w="4675" w:type="dxa"/>
          </w:tcPr>
          <w:p w14:paraId="36B2C8AF" w14:textId="77777777" w:rsidR="003B752F" w:rsidRDefault="003B752F" w:rsidP="00CE2D9F"/>
        </w:tc>
        <w:tc>
          <w:tcPr>
            <w:tcW w:w="4675" w:type="dxa"/>
          </w:tcPr>
          <w:p w14:paraId="03C9BCFE" w14:textId="77777777" w:rsidR="003B752F" w:rsidRDefault="003B752F" w:rsidP="00CE2D9F"/>
        </w:tc>
      </w:tr>
      <w:tr w:rsidR="003B752F" w14:paraId="7FE560B9" w14:textId="77777777" w:rsidTr="00CE2D9F">
        <w:tc>
          <w:tcPr>
            <w:tcW w:w="4675" w:type="dxa"/>
          </w:tcPr>
          <w:p w14:paraId="3072A4CE" w14:textId="77777777" w:rsidR="003B752F" w:rsidRDefault="003B752F" w:rsidP="00CE2D9F">
            <w:r>
              <w:t>Cannel 0</w:t>
            </w:r>
          </w:p>
        </w:tc>
        <w:tc>
          <w:tcPr>
            <w:tcW w:w="4675" w:type="dxa"/>
          </w:tcPr>
          <w:p w14:paraId="39294914" w14:textId="65C4BD00" w:rsidR="003B752F" w:rsidRDefault="003B752F" w:rsidP="00CE2D9F">
            <w:proofErr w:type="spellStart"/>
            <w:r w:rsidRPr="003B752F">
              <w:t>DC_PWR_ZCR_sns</w:t>
            </w:r>
            <w:proofErr w:type="spellEnd"/>
          </w:p>
        </w:tc>
      </w:tr>
      <w:tr w:rsidR="003B752F" w14:paraId="4EE00118" w14:textId="77777777" w:rsidTr="00CE2D9F">
        <w:tc>
          <w:tcPr>
            <w:tcW w:w="4675" w:type="dxa"/>
          </w:tcPr>
          <w:p w14:paraId="1DBC9EF5" w14:textId="77777777" w:rsidR="003B752F" w:rsidRDefault="003B752F" w:rsidP="00CE2D9F">
            <w:r>
              <w:t>Cannel 1</w:t>
            </w:r>
          </w:p>
        </w:tc>
        <w:tc>
          <w:tcPr>
            <w:tcW w:w="4675" w:type="dxa"/>
          </w:tcPr>
          <w:p w14:paraId="682AD952" w14:textId="250FB425" w:rsidR="003B752F" w:rsidRDefault="003B752F" w:rsidP="00CE2D9F">
            <w:r w:rsidRPr="003B752F">
              <w:t>PH1_ZCR_sns</w:t>
            </w:r>
          </w:p>
        </w:tc>
      </w:tr>
      <w:tr w:rsidR="003B752F" w14:paraId="482D45A9" w14:textId="77777777" w:rsidTr="00CE2D9F">
        <w:tc>
          <w:tcPr>
            <w:tcW w:w="4675" w:type="dxa"/>
          </w:tcPr>
          <w:p w14:paraId="0296DB8D" w14:textId="77777777" w:rsidR="003B752F" w:rsidRDefault="003B752F" w:rsidP="00CE2D9F">
            <w:r>
              <w:t>Cannel 2</w:t>
            </w:r>
          </w:p>
        </w:tc>
        <w:tc>
          <w:tcPr>
            <w:tcW w:w="4675" w:type="dxa"/>
          </w:tcPr>
          <w:p w14:paraId="70715DED" w14:textId="4D9CDDBF" w:rsidR="003B752F" w:rsidRDefault="003B752F" w:rsidP="00CE2D9F">
            <w:r w:rsidRPr="003B752F">
              <w:t>PH2_ZCR_sns</w:t>
            </w:r>
          </w:p>
        </w:tc>
      </w:tr>
      <w:tr w:rsidR="003B752F" w14:paraId="63F3EDDB" w14:textId="77777777" w:rsidTr="00CE2D9F">
        <w:tc>
          <w:tcPr>
            <w:tcW w:w="4675" w:type="dxa"/>
          </w:tcPr>
          <w:p w14:paraId="0BD638D8" w14:textId="77777777" w:rsidR="003B752F" w:rsidRDefault="003B752F" w:rsidP="00CE2D9F">
            <w:r>
              <w:t>Cannel 3</w:t>
            </w:r>
          </w:p>
        </w:tc>
        <w:tc>
          <w:tcPr>
            <w:tcW w:w="4675" w:type="dxa"/>
          </w:tcPr>
          <w:p w14:paraId="344F5EC8" w14:textId="28E3E081" w:rsidR="003B752F" w:rsidRDefault="003B752F" w:rsidP="00CE2D9F">
            <w:r w:rsidRPr="003B752F">
              <w:t>PH3_ZCR_sns</w:t>
            </w:r>
          </w:p>
        </w:tc>
      </w:tr>
    </w:tbl>
    <w:p w14:paraId="1FF8C42D" w14:textId="77777777" w:rsidR="003B752F" w:rsidRDefault="003B752F" w:rsidP="003B752F"/>
    <w:p w14:paraId="258AAF1E" w14:textId="77777777" w:rsidR="003B752F" w:rsidRDefault="003B752F" w:rsidP="003B752F"/>
    <w:p w14:paraId="546CD149" w14:textId="77777777" w:rsidR="003B752F" w:rsidRDefault="003B752F" w:rsidP="003B752F"/>
    <w:p w14:paraId="2781E2AC" w14:textId="77777777" w:rsidR="00A77F8D" w:rsidRDefault="00A77F8D" w:rsidP="00A77F8D"/>
    <w:p w14:paraId="1308FC5E" w14:textId="77777777" w:rsidR="003B752F" w:rsidRDefault="003B752F" w:rsidP="00A77F8D"/>
    <w:sectPr w:rsidR="003B752F" w:rsidSect="00CD0C3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ir Fogel">
    <w15:presenceInfo w15:providerId="AD" w15:userId="S-1-5-21-905162576-2510756793-2533660270-36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07"/>
    <w:rsid w:val="000D3D11"/>
    <w:rsid w:val="00272E3A"/>
    <w:rsid w:val="002B6181"/>
    <w:rsid w:val="003524C5"/>
    <w:rsid w:val="003B752F"/>
    <w:rsid w:val="004E1C28"/>
    <w:rsid w:val="004E4029"/>
    <w:rsid w:val="00831923"/>
    <w:rsid w:val="009334B6"/>
    <w:rsid w:val="00962607"/>
    <w:rsid w:val="0097263C"/>
    <w:rsid w:val="00A77F8D"/>
    <w:rsid w:val="00CC72B4"/>
    <w:rsid w:val="00CD0C37"/>
    <w:rsid w:val="00D01B2C"/>
    <w:rsid w:val="00E63331"/>
    <w:rsid w:val="00EB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A25C"/>
  <w15:chartTrackingRefBased/>
  <w15:docId w15:val="{978C5543-5C71-47AE-8450-5D414D7A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4C5"/>
  </w:style>
  <w:style w:type="paragraph" w:styleId="Heading1">
    <w:name w:val="heading 1"/>
    <w:basedOn w:val="Normal"/>
    <w:next w:val="Normal"/>
    <w:link w:val="Heading1Char"/>
    <w:uiPriority w:val="9"/>
    <w:qFormat/>
    <w:rsid w:val="003524C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4C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4C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4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4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4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4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4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4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4C5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4C5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4C5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4C5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4C5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4C5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4C5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4C5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524C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524C5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4C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4C5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4C5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24C5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962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4C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4C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4C5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524C5"/>
    <w:rPr>
      <w:b/>
      <w:bCs/>
      <w:smallCaps/>
      <w:color w:val="0E2841" w:themeColor="text2"/>
      <w:u w:val="single"/>
    </w:rPr>
  </w:style>
  <w:style w:type="table" w:styleId="TableGrid">
    <w:name w:val="Table Grid"/>
    <w:basedOn w:val="TableNormal"/>
    <w:uiPriority w:val="39"/>
    <w:rsid w:val="00962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524C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D0C37"/>
  </w:style>
  <w:style w:type="paragraph" w:styleId="Revision">
    <w:name w:val="Revision"/>
    <w:hidden/>
    <w:uiPriority w:val="99"/>
    <w:semiHidden/>
    <w:rsid w:val="003524C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524C5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3524C5"/>
    <w:rPr>
      <w:b/>
      <w:bCs/>
    </w:rPr>
  </w:style>
  <w:style w:type="character" w:styleId="Emphasis">
    <w:name w:val="Emphasis"/>
    <w:basedOn w:val="DefaultParagraphFont"/>
    <w:uiPriority w:val="20"/>
    <w:qFormat/>
    <w:rsid w:val="003524C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524C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524C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3524C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4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 of the A2D
 for SPI HV , SPI _SENSE , SPI ZCR</vt:lpstr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 of the A2D
 for SPI HV , SPI _SENSE , SPI ZCR</dc:title>
  <dc:subject/>
  <dc:creator>Meir Fogel          19-03-2024</dc:creator>
  <cp:keywords/>
  <dc:description/>
  <cp:lastModifiedBy>Meir Fogel</cp:lastModifiedBy>
  <cp:revision>2</cp:revision>
  <dcterms:created xsi:type="dcterms:W3CDTF">2024-03-28T14:03:00Z</dcterms:created>
  <dcterms:modified xsi:type="dcterms:W3CDTF">2024-03-28T14:03:00Z</dcterms:modified>
</cp:coreProperties>
</file>